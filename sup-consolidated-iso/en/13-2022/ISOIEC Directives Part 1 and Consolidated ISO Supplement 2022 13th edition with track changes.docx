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4B8EC" w14:textId="6C0ED372" w:rsidR="009F449A" w:rsidRPr="0029606E" w:rsidRDefault="009F449A">
      <w:pPr>
        <w:pStyle w:val="zzCover"/>
        <w:rPr>
          <w:rFonts w:ascii="Cambria" w:hAnsi="Cambria"/>
          <w:szCs w:val="24"/>
        </w:rPr>
      </w:pPr>
      <w:r w:rsidRPr="0029606E">
        <w:rPr>
          <w:rFonts w:ascii="Cambria" w:hAnsi="Cambria"/>
          <w:szCs w:val="24"/>
        </w:rPr>
        <w:fldChar w:fldCharType="begin" w:fldLock="1"/>
      </w:r>
      <w:r w:rsidRPr="0029606E">
        <w:rPr>
          <w:rFonts w:ascii="Cambria" w:hAnsi="Cambria"/>
          <w:szCs w:val="24"/>
        </w:rPr>
        <w:instrText xml:space="preserve"> SET LIBEnFileName "O:\Documents\Tmb\Directives_2013\Consolidated\Consolidated EN\test\ISO-IEC_1_(E).doc" </w:instrText>
      </w:r>
      <w:r w:rsidRPr="0029606E">
        <w:rPr>
          <w:rFonts w:ascii="Cambria" w:hAnsi="Cambria"/>
          <w:szCs w:val="24"/>
        </w:rPr>
        <w:fldChar w:fldCharType="separate"/>
      </w:r>
      <w:bookmarkStart w:id="0" w:name="LIBEnFileName"/>
      <w:r w:rsidRPr="0029606E">
        <w:rPr>
          <w:rFonts w:ascii="Cambria" w:hAnsi="Cambria"/>
          <w:noProof/>
          <w:szCs w:val="24"/>
        </w:rPr>
        <w:t>O:\Documents\Tmb\Directives_2013\Consolidated\Consolidated EN\test\ISO-IEC_1_(E).doc</w:t>
      </w:r>
      <w:bookmarkEnd w:id="0"/>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DDHeadingPage1 "INTERNATIONAL STANDARD" </w:instrText>
      </w:r>
      <w:r w:rsidRPr="0029606E">
        <w:rPr>
          <w:rFonts w:ascii="Cambria" w:hAnsi="Cambria"/>
          <w:szCs w:val="24"/>
        </w:rPr>
        <w:fldChar w:fldCharType="separate"/>
      </w:r>
      <w:bookmarkStart w:id="1" w:name="DDHeadingPage1"/>
      <w:r w:rsidRPr="0029606E">
        <w:rPr>
          <w:rFonts w:ascii="Cambria" w:hAnsi="Cambria"/>
          <w:noProof/>
          <w:szCs w:val="24"/>
        </w:rPr>
        <w:t>INTERNATIONAL STANDARD</w:t>
      </w:r>
      <w:bookmarkEnd w:id="1"/>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DDOrganization "© ISO/IEC 2013 – All rights reserved" </w:instrText>
      </w:r>
      <w:r w:rsidRPr="0029606E">
        <w:rPr>
          <w:rFonts w:ascii="Cambria" w:hAnsi="Cambria"/>
          <w:szCs w:val="24"/>
        </w:rPr>
        <w:fldChar w:fldCharType="separate"/>
      </w:r>
      <w:bookmarkStart w:id="2" w:name="DDOrganization"/>
      <w:r w:rsidRPr="0029606E">
        <w:rPr>
          <w:rFonts w:ascii="Cambria" w:hAnsi="Cambria"/>
          <w:noProof/>
          <w:szCs w:val="24"/>
        </w:rPr>
        <w:t>© ISO/IEC 2013 – All rights reserved</w:t>
      </w:r>
      <w:bookmarkEnd w:id="2"/>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LibEnteteISO "ISO/IEC 1:2013(E)" </w:instrText>
      </w:r>
      <w:r w:rsidRPr="0029606E">
        <w:rPr>
          <w:rFonts w:ascii="Cambria" w:hAnsi="Cambria"/>
          <w:szCs w:val="24"/>
        </w:rPr>
        <w:fldChar w:fldCharType="separate"/>
      </w:r>
      <w:bookmarkStart w:id="3" w:name="LibEnteteISO"/>
      <w:r w:rsidRPr="0029606E">
        <w:rPr>
          <w:rFonts w:ascii="Cambria" w:hAnsi="Cambria"/>
          <w:noProof/>
          <w:szCs w:val="24"/>
        </w:rPr>
        <w:t>ISO/IEC 1:2013(E)</w:t>
      </w:r>
      <w:bookmarkEnd w:id="3"/>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LIBTypeTitreISO " 63" </w:instrText>
      </w:r>
      <w:r w:rsidRPr="0029606E">
        <w:rPr>
          <w:rFonts w:ascii="Cambria" w:hAnsi="Cambria"/>
          <w:szCs w:val="24"/>
        </w:rPr>
        <w:fldChar w:fldCharType="separate"/>
      </w:r>
      <w:bookmarkStart w:id="4" w:name="LIBTypeTitreISO"/>
      <w:r w:rsidRPr="0029606E">
        <w:rPr>
          <w:rFonts w:ascii="Cambria" w:hAnsi="Cambria"/>
          <w:noProof/>
          <w:szCs w:val="24"/>
        </w:rPr>
        <w:t xml:space="preserve"> 63</w:t>
      </w:r>
      <w:bookmarkEnd w:id="4"/>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DDTITLE4 "Procedures specific to ISO" </w:instrText>
      </w:r>
      <w:r w:rsidRPr="0029606E">
        <w:rPr>
          <w:rFonts w:ascii="Cambria" w:hAnsi="Cambria"/>
          <w:szCs w:val="24"/>
        </w:rPr>
        <w:fldChar w:fldCharType="separate"/>
      </w:r>
      <w:bookmarkStart w:id="5" w:name="DDTITLE4"/>
      <w:r w:rsidRPr="0029606E">
        <w:rPr>
          <w:rFonts w:ascii="Cambria" w:hAnsi="Cambria"/>
          <w:noProof/>
          <w:szCs w:val="24"/>
        </w:rPr>
        <w:t>Procedures specific to ISO</w:t>
      </w:r>
      <w:bookmarkEnd w:id="5"/>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DDTITLE3 "ISO/IEC Directives, Part 1 — Consolidated ISO Supplement" </w:instrText>
      </w:r>
      <w:r w:rsidRPr="0029606E">
        <w:rPr>
          <w:rFonts w:ascii="Cambria" w:hAnsi="Cambria"/>
          <w:szCs w:val="24"/>
        </w:rPr>
        <w:fldChar w:fldCharType="separate"/>
      </w:r>
      <w:bookmarkStart w:id="6" w:name="DDTITLE3"/>
      <w:r w:rsidRPr="0029606E">
        <w:rPr>
          <w:rFonts w:ascii="Cambria" w:hAnsi="Cambria"/>
          <w:noProof/>
          <w:szCs w:val="24"/>
        </w:rPr>
        <w:t>ISO/IEC Directives, Part 1 — Consolidated ISO Supplement</w:t>
      </w:r>
      <w:bookmarkEnd w:id="6"/>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DDTITLE2 "Directives ISO/CEI, Partie 1 — Supplément ISO consolidé — Procédures spécifiques à l'ISO" </w:instrText>
      </w:r>
      <w:r w:rsidRPr="0029606E">
        <w:rPr>
          <w:rFonts w:ascii="Cambria" w:hAnsi="Cambria"/>
          <w:szCs w:val="24"/>
        </w:rPr>
        <w:fldChar w:fldCharType="separate"/>
      </w:r>
      <w:bookmarkStart w:id="7" w:name="DDTITLE2"/>
      <w:r w:rsidRPr="0029606E">
        <w:rPr>
          <w:rFonts w:ascii="Cambria" w:hAnsi="Cambria"/>
          <w:noProof/>
          <w:szCs w:val="24"/>
        </w:rPr>
        <w:t>Directives ISO/CEI, Partie 1 — Supplément ISO consolidé — Procédures spécifiques à l'ISO</w:t>
      </w:r>
      <w:bookmarkEnd w:id="7"/>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DDTITLE1 "ISO/IEC Directives, Part 1 — Consolidated ISO Supplement — Procedures specific to ISO" </w:instrText>
      </w:r>
      <w:r w:rsidRPr="0029606E">
        <w:rPr>
          <w:rFonts w:ascii="Cambria" w:hAnsi="Cambria"/>
          <w:szCs w:val="24"/>
        </w:rPr>
        <w:fldChar w:fldCharType="separate"/>
      </w:r>
      <w:bookmarkStart w:id="8" w:name="DDTITLE1"/>
      <w:r w:rsidRPr="0029606E">
        <w:rPr>
          <w:rFonts w:ascii="Cambria" w:hAnsi="Cambria"/>
          <w:noProof/>
          <w:szCs w:val="24"/>
        </w:rPr>
        <w:t>ISO/IEC Directives, Part 1 — Consolidated ISO Supplement — Procedures specific to ISO</w:t>
      </w:r>
      <w:bookmarkEnd w:id="8"/>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DDDocLanguage "E" </w:instrText>
      </w:r>
      <w:r w:rsidRPr="0029606E">
        <w:rPr>
          <w:rFonts w:ascii="Cambria" w:hAnsi="Cambria"/>
          <w:szCs w:val="24"/>
        </w:rPr>
        <w:fldChar w:fldCharType="separate"/>
      </w:r>
      <w:bookmarkStart w:id="9" w:name="DDDocLanguage"/>
      <w:r w:rsidRPr="0029606E">
        <w:rPr>
          <w:rFonts w:ascii="Cambria" w:hAnsi="Cambria"/>
          <w:noProof/>
          <w:szCs w:val="24"/>
        </w:rPr>
        <w:t>E</w:t>
      </w:r>
      <w:bookmarkEnd w:id="9"/>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DDWorkDocDate "2013-04-23" </w:instrText>
      </w:r>
      <w:r w:rsidRPr="0029606E">
        <w:rPr>
          <w:rFonts w:ascii="Cambria" w:hAnsi="Cambria"/>
          <w:szCs w:val="24"/>
        </w:rPr>
        <w:fldChar w:fldCharType="separate"/>
      </w:r>
      <w:bookmarkStart w:id="10" w:name="DDWorkDocDate"/>
      <w:r w:rsidRPr="0029606E">
        <w:rPr>
          <w:rFonts w:ascii="Cambria" w:hAnsi="Cambria"/>
          <w:noProof/>
          <w:szCs w:val="24"/>
        </w:rPr>
        <w:t>2013-04-23</w:t>
      </w:r>
      <w:bookmarkEnd w:id="10"/>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DDDocStage "(60) Publication" </w:instrText>
      </w:r>
      <w:r w:rsidRPr="0029606E">
        <w:rPr>
          <w:rFonts w:ascii="Cambria" w:hAnsi="Cambria"/>
          <w:szCs w:val="24"/>
        </w:rPr>
        <w:fldChar w:fldCharType="separate"/>
      </w:r>
      <w:bookmarkStart w:id="11" w:name="DDDocStage"/>
      <w:r w:rsidRPr="0029606E">
        <w:rPr>
          <w:rFonts w:ascii="Cambria" w:hAnsi="Cambria"/>
          <w:noProof/>
          <w:szCs w:val="24"/>
        </w:rPr>
        <w:t>(60) Publication</w:t>
      </w:r>
      <w:bookmarkEnd w:id="11"/>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DDOrganization3 "ISO/IEC" </w:instrText>
      </w:r>
      <w:r w:rsidRPr="0029606E">
        <w:rPr>
          <w:rFonts w:ascii="Cambria" w:hAnsi="Cambria"/>
          <w:szCs w:val="24"/>
        </w:rPr>
        <w:fldChar w:fldCharType="separate"/>
      </w:r>
      <w:bookmarkStart w:id="12" w:name="DDOrganization3"/>
      <w:r w:rsidRPr="0029606E">
        <w:rPr>
          <w:rFonts w:ascii="Cambria" w:hAnsi="Cambria"/>
          <w:noProof/>
          <w:szCs w:val="24"/>
        </w:rPr>
        <w:t>ISO/IEC</w:t>
      </w:r>
      <w:bookmarkEnd w:id="12"/>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DDOrganization1 "ISO/IEC " </w:instrText>
      </w:r>
      <w:r w:rsidRPr="0029606E">
        <w:rPr>
          <w:rFonts w:ascii="Cambria" w:hAnsi="Cambria"/>
          <w:szCs w:val="24"/>
        </w:rPr>
        <w:fldChar w:fldCharType="separate"/>
      </w:r>
      <w:bookmarkStart w:id="13" w:name="DDOrganization1"/>
      <w:r w:rsidRPr="0029606E">
        <w:rPr>
          <w:rFonts w:ascii="Cambria" w:hAnsi="Cambria"/>
          <w:noProof/>
          <w:szCs w:val="24"/>
        </w:rPr>
        <w:t>ISO/IEC </w:t>
      </w:r>
      <w:bookmarkEnd w:id="13"/>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DDBASEYEAR "" </w:instrText>
      </w:r>
      <w:r w:rsidRPr="0029606E">
        <w:rPr>
          <w:rFonts w:ascii="Cambria" w:hAnsi="Cambria"/>
          <w:szCs w:val="24"/>
        </w:rPr>
        <w:fldChar w:fldCharType="separate"/>
      </w:r>
      <w:bookmarkStart w:id="14" w:name="DDBASEYEAR"/>
      <w:bookmarkEnd w:id="14"/>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DDAmno "" </w:instrText>
      </w:r>
      <w:r w:rsidRPr="0029606E">
        <w:rPr>
          <w:rFonts w:ascii="Cambria" w:hAnsi="Cambria"/>
          <w:szCs w:val="24"/>
        </w:rPr>
        <w:fldChar w:fldCharType="separate"/>
      </w:r>
      <w:bookmarkStart w:id="15" w:name="DDAmno"/>
      <w:bookmarkEnd w:id="15"/>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DDDocSubType "" </w:instrText>
      </w:r>
      <w:r w:rsidRPr="0029606E">
        <w:rPr>
          <w:rFonts w:ascii="Cambria" w:hAnsi="Cambria"/>
          <w:szCs w:val="24"/>
        </w:rPr>
        <w:fldChar w:fldCharType="separate"/>
      </w:r>
      <w:bookmarkStart w:id="16" w:name="DDDocSubType"/>
      <w:bookmarkEnd w:id="16"/>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DDDocType "International Standard" </w:instrText>
      </w:r>
      <w:r w:rsidRPr="0029606E">
        <w:rPr>
          <w:rFonts w:ascii="Cambria" w:hAnsi="Cambria"/>
          <w:szCs w:val="24"/>
        </w:rPr>
        <w:fldChar w:fldCharType="separate"/>
      </w:r>
      <w:bookmarkStart w:id="17" w:name="DDDocType"/>
      <w:r w:rsidRPr="0029606E">
        <w:rPr>
          <w:rFonts w:ascii="Cambria" w:hAnsi="Cambria"/>
          <w:noProof/>
          <w:szCs w:val="24"/>
        </w:rPr>
        <w:t>International Standard</w:t>
      </w:r>
      <w:bookmarkEnd w:id="17"/>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DDWorkDocNo """" </w:instrText>
      </w:r>
      <w:r w:rsidRPr="0029606E">
        <w:rPr>
          <w:rFonts w:ascii="Cambria" w:hAnsi="Cambria"/>
          <w:szCs w:val="24"/>
        </w:rPr>
        <w:fldChar w:fldCharType="separate"/>
      </w:r>
      <w:bookmarkStart w:id="18" w:name="DDWorkDocNo"/>
      <w:bookmarkEnd w:id="18"/>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DDpubYear "2013" </w:instrText>
      </w:r>
      <w:r w:rsidRPr="0029606E">
        <w:rPr>
          <w:rFonts w:ascii="Cambria" w:hAnsi="Cambria"/>
          <w:szCs w:val="24"/>
        </w:rPr>
        <w:fldChar w:fldCharType="separate"/>
      </w:r>
      <w:bookmarkStart w:id="19" w:name="DDpubYear"/>
      <w:r w:rsidRPr="0029606E">
        <w:rPr>
          <w:rFonts w:ascii="Cambria" w:hAnsi="Cambria"/>
          <w:noProof/>
          <w:szCs w:val="24"/>
        </w:rPr>
        <w:t>2013</w:t>
      </w:r>
      <w:bookmarkEnd w:id="19"/>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DDRefNoPart "ISO/IEC 1" </w:instrText>
      </w:r>
      <w:r w:rsidRPr="0029606E">
        <w:rPr>
          <w:rFonts w:ascii="Cambria" w:hAnsi="Cambria"/>
          <w:szCs w:val="24"/>
        </w:rPr>
        <w:fldChar w:fldCharType="separate"/>
      </w:r>
      <w:bookmarkStart w:id="20" w:name="DDRefNoPart"/>
      <w:r w:rsidRPr="0029606E">
        <w:rPr>
          <w:rFonts w:ascii="Cambria" w:hAnsi="Cambria"/>
          <w:noProof/>
          <w:szCs w:val="24"/>
        </w:rPr>
        <w:t>ISO/IEC 1</w:t>
      </w:r>
      <w:bookmarkEnd w:id="20"/>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DDRefGen "ISO/IEC 1" </w:instrText>
      </w:r>
      <w:r w:rsidRPr="0029606E">
        <w:rPr>
          <w:rFonts w:ascii="Cambria" w:hAnsi="Cambria"/>
          <w:szCs w:val="24"/>
        </w:rPr>
        <w:fldChar w:fldCharType="separate"/>
      </w:r>
      <w:bookmarkStart w:id="21" w:name="DDRefGen"/>
      <w:r w:rsidRPr="0029606E">
        <w:rPr>
          <w:rFonts w:ascii="Cambria" w:hAnsi="Cambria"/>
          <w:noProof/>
          <w:szCs w:val="24"/>
        </w:rPr>
        <w:t>ISO/IEC 1</w:t>
      </w:r>
      <w:bookmarkEnd w:id="21"/>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DDRefNum "ISO/IEC 1" </w:instrText>
      </w:r>
      <w:r w:rsidRPr="0029606E">
        <w:rPr>
          <w:rFonts w:ascii="Cambria" w:hAnsi="Cambria"/>
          <w:szCs w:val="24"/>
        </w:rPr>
        <w:fldChar w:fldCharType="separate"/>
      </w:r>
      <w:bookmarkStart w:id="22" w:name="DDRefNum"/>
      <w:r w:rsidRPr="0029606E">
        <w:rPr>
          <w:rFonts w:ascii="Cambria" w:hAnsi="Cambria"/>
          <w:noProof/>
          <w:szCs w:val="24"/>
        </w:rPr>
        <w:t>ISO/IEC 1</w:t>
      </w:r>
      <w:bookmarkEnd w:id="22"/>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DDSCSecr "" </w:instrText>
      </w:r>
      <w:r w:rsidRPr="0029606E">
        <w:rPr>
          <w:rFonts w:ascii="Cambria" w:hAnsi="Cambria"/>
          <w:szCs w:val="24"/>
        </w:rPr>
        <w:fldChar w:fldCharType="separate"/>
      </w:r>
      <w:bookmarkStart w:id="23" w:name="DDSCSecr"/>
      <w:bookmarkEnd w:id="23"/>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DDSecr "TMB" </w:instrText>
      </w:r>
      <w:r w:rsidRPr="0029606E">
        <w:rPr>
          <w:rFonts w:ascii="Cambria" w:hAnsi="Cambria"/>
          <w:szCs w:val="24"/>
        </w:rPr>
        <w:fldChar w:fldCharType="separate"/>
      </w:r>
      <w:bookmarkStart w:id="24" w:name="DDSecr"/>
      <w:r w:rsidRPr="0029606E">
        <w:rPr>
          <w:rFonts w:ascii="Cambria" w:hAnsi="Cambria"/>
          <w:noProof/>
          <w:szCs w:val="24"/>
        </w:rPr>
        <w:t>TMB</w:t>
      </w:r>
      <w:bookmarkEnd w:id="24"/>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DDSCTitle "" </w:instrText>
      </w:r>
      <w:r w:rsidRPr="0029606E">
        <w:rPr>
          <w:rFonts w:ascii="Cambria" w:hAnsi="Cambria"/>
          <w:szCs w:val="24"/>
        </w:rPr>
        <w:fldChar w:fldCharType="separate"/>
      </w:r>
      <w:bookmarkStart w:id="25" w:name="DDSCTitle"/>
      <w:bookmarkEnd w:id="25"/>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DDTCTitle "" </w:instrText>
      </w:r>
      <w:r w:rsidRPr="0029606E">
        <w:rPr>
          <w:rFonts w:ascii="Cambria" w:hAnsi="Cambria"/>
          <w:szCs w:val="24"/>
        </w:rPr>
        <w:fldChar w:fldCharType="separate"/>
      </w:r>
      <w:bookmarkStart w:id="26" w:name="DDTCTitle"/>
      <w:bookmarkEnd w:id="26"/>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DDWGNum "" </w:instrText>
      </w:r>
      <w:r w:rsidRPr="0029606E">
        <w:rPr>
          <w:rFonts w:ascii="Cambria" w:hAnsi="Cambria"/>
          <w:szCs w:val="24"/>
        </w:rPr>
        <w:fldChar w:fldCharType="separate"/>
      </w:r>
      <w:bookmarkStart w:id="27" w:name="DDWGNum"/>
      <w:bookmarkEnd w:id="27"/>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DDSCNum "" </w:instrText>
      </w:r>
      <w:r w:rsidRPr="0029606E">
        <w:rPr>
          <w:rFonts w:ascii="Cambria" w:hAnsi="Cambria"/>
          <w:szCs w:val="24"/>
        </w:rPr>
        <w:fldChar w:fldCharType="separate"/>
      </w:r>
      <w:bookmarkStart w:id="28" w:name="DDSCNum"/>
      <w:bookmarkEnd w:id="28"/>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DDTCNum "" </w:instrText>
      </w:r>
      <w:r w:rsidRPr="0029606E">
        <w:rPr>
          <w:rFonts w:ascii="Cambria" w:hAnsi="Cambria"/>
          <w:szCs w:val="24"/>
        </w:rPr>
        <w:fldChar w:fldCharType="separate"/>
      </w:r>
      <w:bookmarkStart w:id="29" w:name="DDTCNum"/>
      <w:bookmarkEnd w:id="29"/>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LIBLANG " 2" </w:instrText>
      </w:r>
      <w:r w:rsidRPr="0029606E">
        <w:rPr>
          <w:rFonts w:ascii="Cambria" w:hAnsi="Cambria"/>
          <w:szCs w:val="24"/>
        </w:rPr>
        <w:fldChar w:fldCharType="separate"/>
      </w:r>
      <w:bookmarkStart w:id="30" w:name="LIBLANG"/>
      <w:r w:rsidRPr="0029606E">
        <w:rPr>
          <w:rFonts w:ascii="Cambria" w:hAnsi="Cambria"/>
          <w:noProof/>
          <w:szCs w:val="24"/>
        </w:rPr>
        <w:t xml:space="preserve"> 2</w:t>
      </w:r>
      <w:bookmarkEnd w:id="30"/>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libH2NAME "Heading 2" </w:instrText>
      </w:r>
      <w:r w:rsidRPr="0029606E">
        <w:rPr>
          <w:rFonts w:ascii="Cambria" w:hAnsi="Cambria"/>
          <w:szCs w:val="24"/>
        </w:rPr>
        <w:fldChar w:fldCharType="separate"/>
      </w:r>
      <w:bookmarkStart w:id="31" w:name="libH2NAME"/>
      <w:r w:rsidRPr="0029606E">
        <w:rPr>
          <w:rFonts w:ascii="Cambria" w:hAnsi="Cambria"/>
          <w:noProof/>
          <w:szCs w:val="24"/>
        </w:rPr>
        <w:t>Heading 2</w:t>
      </w:r>
      <w:bookmarkEnd w:id="31"/>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libH1NAME "Heading 1" </w:instrText>
      </w:r>
      <w:r w:rsidRPr="0029606E">
        <w:rPr>
          <w:rFonts w:ascii="Cambria" w:hAnsi="Cambria"/>
          <w:szCs w:val="24"/>
        </w:rPr>
        <w:fldChar w:fldCharType="separate"/>
      </w:r>
      <w:bookmarkStart w:id="32" w:name="libH1NAME"/>
      <w:r w:rsidRPr="0029606E">
        <w:rPr>
          <w:rFonts w:ascii="Cambria" w:hAnsi="Cambria"/>
          <w:noProof/>
          <w:szCs w:val="24"/>
        </w:rPr>
        <w:t>Heading 1</w:t>
      </w:r>
      <w:bookmarkEnd w:id="32"/>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LibDesc "" </w:instrText>
      </w:r>
      <w:r w:rsidRPr="0029606E">
        <w:rPr>
          <w:rFonts w:ascii="Cambria" w:hAnsi="Cambria"/>
          <w:szCs w:val="24"/>
        </w:rPr>
        <w:fldChar w:fldCharType="separate"/>
      </w:r>
      <w:bookmarkStart w:id="33" w:name="LibDesc"/>
      <w:bookmarkEnd w:id="33"/>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LibDescD "" </w:instrText>
      </w:r>
      <w:r w:rsidRPr="0029606E">
        <w:rPr>
          <w:rFonts w:ascii="Cambria" w:hAnsi="Cambria"/>
          <w:szCs w:val="24"/>
        </w:rPr>
        <w:fldChar w:fldCharType="separate"/>
      </w:r>
      <w:bookmarkStart w:id="34" w:name="LibDescD"/>
      <w:bookmarkEnd w:id="34"/>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LibDescE "" </w:instrText>
      </w:r>
      <w:r w:rsidRPr="0029606E">
        <w:rPr>
          <w:rFonts w:ascii="Cambria" w:hAnsi="Cambria"/>
          <w:szCs w:val="24"/>
        </w:rPr>
        <w:fldChar w:fldCharType="separate"/>
      </w:r>
      <w:bookmarkStart w:id="35" w:name="LibDescE"/>
      <w:bookmarkEnd w:id="35"/>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LibDescF "" </w:instrText>
      </w:r>
      <w:r w:rsidRPr="0029606E">
        <w:rPr>
          <w:rFonts w:ascii="Cambria" w:hAnsi="Cambria"/>
          <w:szCs w:val="24"/>
        </w:rPr>
        <w:fldChar w:fldCharType="separate"/>
      </w:r>
      <w:bookmarkStart w:id="36" w:name="LibDescF"/>
      <w:bookmarkEnd w:id="36"/>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NATSubVer "" </w:instrText>
      </w:r>
      <w:r w:rsidRPr="0029606E">
        <w:rPr>
          <w:rFonts w:ascii="Cambria" w:hAnsi="Cambria"/>
          <w:szCs w:val="24"/>
        </w:rPr>
        <w:fldChar w:fldCharType="separate"/>
      </w:r>
      <w:bookmarkStart w:id="37" w:name="NATSubVer"/>
      <w:bookmarkEnd w:id="37"/>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CENSubVer "0" </w:instrText>
      </w:r>
      <w:r w:rsidRPr="0029606E">
        <w:rPr>
          <w:rFonts w:ascii="Cambria" w:hAnsi="Cambria"/>
          <w:szCs w:val="24"/>
        </w:rPr>
        <w:fldChar w:fldCharType="separate"/>
      </w:r>
      <w:bookmarkStart w:id="38" w:name="CENSubVer"/>
      <w:r w:rsidRPr="0029606E">
        <w:rPr>
          <w:rFonts w:ascii="Cambria" w:hAnsi="Cambria"/>
          <w:noProof/>
          <w:szCs w:val="24"/>
        </w:rPr>
        <w:t>0</w:t>
      </w:r>
      <w:bookmarkEnd w:id="38"/>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ISOSubVer " CR6" </w:instrText>
      </w:r>
      <w:r w:rsidRPr="0029606E">
        <w:rPr>
          <w:rFonts w:ascii="Cambria" w:hAnsi="Cambria"/>
          <w:szCs w:val="24"/>
        </w:rPr>
        <w:fldChar w:fldCharType="separate"/>
      </w:r>
      <w:bookmarkStart w:id="39" w:name="ISOSubVer"/>
      <w:r w:rsidRPr="0029606E">
        <w:rPr>
          <w:rFonts w:ascii="Cambria" w:hAnsi="Cambria"/>
          <w:noProof/>
          <w:szCs w:val="24"/>
        </w:rPr>
        <w:t xml:space="preserve"> CR6</w:t>
      </w:r>
      <w:bookmarkEnd w:id="39"/>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LIBVerMSDN "STD Version 2.2" </w:instrText>
      </w:r>
      <w:r w:rsidRPr="0029606E">
        <w:rPr>
          <w:rFonts w:ascii="Cambria" w:hAnsi="Cambria"/>
          <w:szCs w:val="24"/>
        </w:rPr>
        <w:fldChar w:fldCharType="separate"/>
      </w:r>
      <w:bookmarkStart w:id="40" w:name="LIBVerMSDN"/>
      <w:r w:rsidRPr="0029606E">
        <w:rPr>
          <w:rFonts w:ascii="Cambria" w:hAnsi="Cambria"/>
          <w:noProof/>
          <w:szCs w:val="24"/>
        </w:rPr>
        <w:t>STD Version 2.2</w:t>
      </w:r>
      <w:bookmarkEnd w:id="40"/>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LIBStageCode "60" </w:instrText>
      </w:r>
      <w:r w:rsidRPr="0029606E">
        <w:rPr>
          <w:rFonts w:ascii="Cambria" w:hAnsi="Cambria"/>
          <w:szCs w:val="24"/>
        </w:rPr>
        <w:fldChar w:fldCharType="separate"/>
      </w:r>
      <w:bookmarkStart w:id="41" w:name="LIBStageCode"/>
      <w:r w:rsidRPr="0029606E">
        <w:rPr>
          <w:rFonts w:ascii="Cambria" w:hAnsi="Cambria"/>
          <w:noProof/>
          <w:szCs w:val="24"/>
        </w:rPr>
        <w:t>60</w:t>
      </w:r>
      <w:bookmarkEnd w:id="41"/>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LibRpl "" </w:instrText>
      </w:r>
      <w:r w:rsidRPr="0029606E">
        <w:rPr>
          <w:rFonts w:ascii="Cambria" w:hAnsi="Cambria"/>
          <w:szCs w:val="24"/>
        </w:rPr>
        <w:fldChar w:fldCharType="separate"/>
      </w:r>
      <w:bookmarkStart w:id="42" w:name="LibRpl"/>
      <w:bookmarkEnd w:id="42"/>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LibICS "" </w:instrText>
      </w:r>
      <w:r w:rsidRPr="0029606E">
        <w:rPr>
          <w:rFonts w:ascii="Cambria" w:hAnsi="Cambria"/>
          <w:szCs w:val="24"/>
        </w:rPr>
        <w:fldChar w:fldCharType="separate"/>
      </w:r>
      <w:bookmarkStart w:id="43" w:name="LibICS"/>
      <w:bookmarkEnd w:id="43"/>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LIBFIL " 4" </w:instrText>
      </w:r>
      <w:r w:rsidRPr="0029606E">
        <w:rPr>
          <w:rFonts w:ascii="Cambria" w:hAnsi="Cambria"/>
          <w:szCs w:val="24"/>
        </w:rPr>
        <w:fldChar w:fldCharType="separate"/>
      </w:r>
      <w:bookmarkStart w:id="44" w:name="LIBFIL"/>
      <w:r w:rsidRPr="0029606E">
        <w:rPr>
          <w:rFonts w:ascii="Cambria" w:hAnsi="Cambria"/>
          <w:noProof/>
          <w:szCs w:val="24"/>
        </w:rPr>
        <w:t xml:space="preserve"> 4</w:t>
      </w:r>
      <w:bookmarkEnd w:id="44"/>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LIBFrFileName ""</w:instrText>
      </w:r>
      <w:r w:rsidRPr="0029606E">
        <w:rPr>
          <w:rFonts w:ascii="Cambria" w:hAnsi="Cambria"/>
          <w:szCs w:val="24"/>
        </w:rPr>
        <w:fldChar w:fldCharType="separate"/>
      </w:r>
      <w:bookmarkStart w:id="45" w:name="LIBFrFileName"/>
      <w:bookmarkEnd w:id="45"/>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LIBDeFileName ""</w:instrText>
      </w:r>
      <w:r w:rsidRPr="0029606E">
        <w:rPr>
          <w:rFonts w:ascii="Cambria" w:hAnsi="Cambria"/>
          <w:szCs w:val="24"/>
        </w:rPr>
        <w:fldChar w:fldCharType="separate"/>
      </w:r>
      <w:bookmarkStart w:id="46" w:name="LIBDeFileName"/>
      <w:bookmarkEnd w:id="46"/>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LIBNatFileName ""</w:instrText>
      </w:r>
      <w:r w:rsidRPr="0029606E">
        <w:rPr>
          <w:rFonts w:ascii="Cambria" w:hAnsi="Cambria"/>
          <w:szCs w:val="24"/>
        </w:rPr>
        <w:fldChar w:fldCharType="separate"/>
      </w:r>
      <w:bookmarkStart w:id="47" w:name="LIBNatFileName"/>
      <w:bookmarkEnd w:id="47"/>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LIBFileOld "" </w:instrText>
      </w:r>
      <w:r w:rsidRPr="0029606E">
        <w:rPr>
          <w:rFonts w:ascii="Cambria" w:hAnsi="Cambria"/>
          <w:szCs w:val="24"/>
        </w:rPr>
        <w:fldChar w:fldCharType="separate"/>
      </w:r>
      <w:bookmarkStart w:id="48" w:name="LIBFileOld"/>
      <w:bookmarkEnd w:id="48"/>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LIBTypeTitreCEN "" </w:instrText>
      </w:r>
      <w:r w:rsidRPr="0029606E">
        <w:rPr>
          <w:rFonts w:ascii="Cambria" w:hAnsi="Cambria"/>
          <w:szCs w:val="24"/>
        </w:rPr>
        <w:fldChar w:fldCharType="separate"/>
      </w:r>
      <w:bookmarkStart w:id="49" w:name="LIBTypeTitreCEN"/>
      <w:bookmarkStart w:id="50" w:name="LIBTypeTitre"/>
      <w:bookmarkEnd w:id="49"/>
      <w:bookmarkEnd w:id="50"/>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LIBTypeTitreNAT "" </w:instrText>
      </w:r>
      <w:r w:rsidRPr="0029606E">
        <w:rPr>
          <w:rFonts w:ascii="Cambria" w:hAnsi="Cambria"/>
          <w:szCs w:val="24"/>
        </w:rPr>
        <w:fldChar w:fldCharType="separate"/>
      </w:r>
      <w:bookmarkStart w:id="51" w:name="LIBTypeTitreNAT"/>
      <w:bookmarkEnd w:id="51"/>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LibEnteteCEN "" </w:instrText>
      </w:r>
      <w:r w:rsidRPr="0029606E">
        <w:rPr>
          <w:rFonts w:ascii="Cambria" w:hAnsi="Cambria"/>
          <w:szCs w:val="24"/>
        </w:rPr>
        <w:fldChar w:fldCharType="separate"/>
      </w:r>
      <w:bookmarkStart w:id="52" w:name="LibEnteteCEN"/>
      <w:bookmarkStart w:id="53" w:name="LibEntete"/>
      <w:bookmarkStart w:id="54" w:name="LibFileEnTete"/>
      <w:bookmarkEnd w:id="52"/>
      <w:bookmarkEnd w:id="53"/>
      <w:bookmarkEnd w:id="54"/>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LibEnteteNAT "" </w:instrText>
      </w:r>
      <w:r w:rsidRPr="0029606E">
        <w:rPr>
          <w:rFonts w:ascii="Cambria" w:hAnsi="Cambria"/>
          <w:szCs w:val="24"/>
        </w:rPr>
        <w:fldChar w:fldCharType="separate"/>
      </w:r>
      <w:bookmarkStart w:id="55" w:name="LibEnteteNAT"/>
      <w:bookmarkEnd w:id="55"/>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LIBASynchroVF "" </w:instrText>
      </w:r>
      <w:r w:rsidRPr="0029606E">
        <w:rPr>
          <w:rFonts w:ascii="Cambria" w:hAnsi="Cambria"/>
          <w:szCs w:val="24"/>
        </w:rPr>
        <w:fldChar w:fldCharType="separate"/>
      </w:r>
      <w:bookmarkStart w:id="56" w:name="LIBASynchroVF"/>
      <w:bookmarkStart w:id="57" w:name="LIBASynchro"/>
      <w:bookmarkEnd w:id="56"/>
      <w:bookmarkEnd w:id="57"/>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LIBASynchroVE "" </w:instrText>
      </w:r>
      <w:r w:rsidRPr="0029606E">
        <w:rPr>
          <w:rFonts w:ascii="Cambria" w:hAnsi="Cambria"/>
          <w:szCs w:val="24"/>
        </w:rPr>
        <w:fldChar w:fldCharType="separate"/>
      </w:r>
      <w:bookmarkStart w:id="58" w:name="LIBASynchroVE"/>
      <w:bookmarkEnd w:id="58"/>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LIBASynchroVD "" </w:instrText>
      </w:r>
      <w:r w:rsidRPr="0029606E">
        <w:rPr>
          <w:rFonts w:ascii="Cambria" w:hAnsi="Cambria"/>
          <w:szCs w:val="24"/>
        </w:rPr>
        <w:fldChar w:fldCharType="separate"/>
      </w:r>
      <w:bookmarkStart w:id="59" w:name="LIBASynchroVD"/>
      <w:bookmarkEnd w:id="59"/>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szCs w:val="24"/>
        </w:rPr>
        <w:fldChar w:fldCharType="begin" w:fldLock="1"/>
      </w:r>
      <w:r w:rsidRPr="0029606E">
        <w:rPr>
          <w:rFonts w:ascii="Cambria" w:hAnsi="Cambria"/>
          <w:szCs w:val="24"/>
        </w:rPr>
        <w:instrText xml:space="preserve"> SET LIBPATENT "" </w:instrText>
      </w:r>
      <w:r w:rsidRPr="0029606E">
        <w:rPr>
          <w:rFonts w:ascii="Cambria" w:hAnsi="Cambria"/>
          <w:szCs w:val="24"/>
        </w:rPr>
        <w:fldChar w:fldCharType="separate"/>
      </w:r>
      <w:bookmarkStart w:id="60" w:name="LIBPATENT"/>
      <w:bookmarkEnd w:id="60"/>
      <w:r w:rsidRPr="0029606E">
        <w:rPr>
          <w:rFonts w:ascii="Cambria" w:hAnsi="Cambria"/>
          <w:noProof/>
          <w:szCs w:val="24"/>
        </w:rPr>
        <w:t xml:space="preserve"> </w:t>
      </w:r>
      <w:r w:rsidRPr="0029606E">
        <w:rPr>
          <w:rFonts w:ascii="Cambria" w:hAnsi="Cambria"/>
          <w:szCs w:val="24"/>
        </w:rPr>
        <w:fldChar w:fldCharType="end"/>
      </w:r>
      <w:r w:rsidRPr="0029606E">
        <w:rPr>
          <w:rFonts w:ascii="Cambria" w:hAnsi="Cambria"/>
          <w:noProof/>
          <w:szCs w:val="24"/>
        </w:rPr>
        <w:fldChar w:fldCharType="begin" w:fldLock="1"/>
      </w:r>
      <w:r w:rsidRPr="0029606E">
        <w:rPr>
          <w:rFonts w:ascii="Cambria" w:hAnsi="Cambria"/>
          <w:noProof/>
          <w:szCs w:val="24"/>
        </w:rPr>
        <w:instrText xml:space="preserve"> SET DDEditionNo "" </w:instrText>
      </w:r>
      <w:r w:rsidRPr="0029606E">
        <w:rPr>
          <w:rFonts w:ascii="Cambria" w:hAnsi="Cambria"/>
          <w:noProof/>
          <w:szCs w:val="24"/>
        </w:rPr>
        <w:fldChar w:fldCharType="separate"/>
      </w:r>
      <w:bookmarkStart w:id="61" w:name="DDEditionNo"/>
      <w:bookmarkEnd w:id="61"/>
      <w:r w:rsidRPr="0029606E">
        <w:rPr>
          <w:rFonts w:ascii="Cambria" w:hAnsi="Cambria"/>
          <w:noProof/>
          <w:szCs w:val="24"/>
        </w:rPr>
        <w:t xml:space="preserve"> </w:t>
      </w:r>
      <w:r w:rsidRPr="0029606E">
        <w:rPr>
          <w:rFonts w:ascii="Cambria" w:hAnsi="Cambria"/>
          <w:noProof/>
          <w:szCs w:val="24"/>
        </w:rPr>
        <w:fldChar w:fldCharType="end"/>
      </w:r>
      <w:r w:rsidRPr="0029606E">
        <w:rPr>
          <w:rFonts w:ascii="Cambria" w:hAnsi="Cambria"/>
          <w:noProof/>
          <w:color w:val="0000FF"/>
          <w:szCs w:val="24"/>
        </w:rPr>
        <w:fldChar w:fldCharType="begin" w:fldLock="1"/>
      </w:r>
      <w:r w:rsidRPr="0029606E">
        <w:rPr>
          <w:rFonts w:ascii="Cambria" w:hAnsi="Cambria"/>
          <w:noProof/>
          <w:color w:val="0000FF"/>
          <w:szCs w:val="24"/>
        </w:rPr>
        <w:instrText xml:space="preserve"> REF DDOrganization1 \* CHARFORMAT  </w:instrText>
      </w:r>
      <w:r w:rsidR="00BF3BC8" w:rsidRPr="0029606E">
        <w:rPr>
          <w:rFonts w:ascii="Cambria" w:hAnsi="Cambria"/>
          <w:noProof/>
          <w:color w:val="0000FF"/>
          <w:szCs w:val="24"/>
        </w:rPr>
        <w:instrText xml:space="preserve"> \* MERGEFORMAT </w:instrText>
      </w:r>
      <w:r w:rsidRPr="0029606E">
        <w:rPr>
          <w:rFonts w:ascii="Cambria" w:hAnsi="Cambria"/>
          <w:noProof/>
          <w:color w:val="0000FF"/>
          <w:szCs w:val="24"/>
        </w:rPr>
        <w:fldChar w:fldCharType="separate"/>
      </w:r>
      <w:r w:rsidRPr="0029606E">
        <w:rPr>
          <w:rFonts w:ascii="Cambria" w:hAnsi="Cambria"/>
          <w:noProof/>
          <w:color w:val="0000FF"/>
          <w:szCs w:val="24"/>
        </w:rPr>
        <w:t>ISO/IEC </w:t>
      </w:r>
      <w:r w:rsidRPr="0029606E">
        <w:rPr>
          <w:rFonts w:ascii="Cambria" w:hAnsi="Cambria"/>
          <w:noProof/>
          <w:color w:val="0000FF"/>
          <w:szCs w:val="24"/>
        </w:rPr>
        <w:fldChar w:fldCharType="end"/>
      </w:r>
      <w:r w:rsidRPr="0029606E">
        <w:rPr>
          <w:rFonts w:ascii="Cambria" w:hAnsi="Cambria"/>
          <w:noProof/>
          <w:color w:val="0000FF"/>
          <w:sz w:val="52"/>
          <w:szCs w:val="24"/>
        </w:rPr>
        <w:fldChar w:fldCharType="begin" w:fldLock="1"/>
      </w:r>
      <w:r w:rsidRPr="0029606E">
        <w:rPr>
          <w:rFonts w:ascii="Cambria" w:hAnsi="Cambria"/>
          <w:noProof/>
          <w:color w:val="0000FF"/>
          <w:sz w:val="52"/>
          <w:szCs w:val="24"/>
        </w:rPr>
        <w:instrText xml:space="preserve"> REF DDWorkDocNo \* CHARFORMAT  </w:instrText>
      </w:r>
      <w:r w:rsidR="00BF3BC8" w:rsidRPr="0029606E">
        <w:rPr>
          <w:rFonts w:ascii="Cambria" w:hAnsi="Cambria"/>
          <w:noProof/>
          <w:color w:val="0000FF"/>
          <w:sz w:val="52"/>
          <w:szCs w:val="24"/>
        </w:rPr>
        <w:instrText xml:space="preserve"> \* MERGEFORMAT </w:instrText>
      </w:r>
      <w:r w:rsidRPr="0029606E">
        <w:rPr>
          <w:rFonts w:ascii="Cambria" w:hAnsi="Cambria"/>
          <w:noProof/>
          <w:color w:val="0000FF"/>
          <w:sz w:val="52"/>
          <w:szCs w:val="24"/>
        </w:rPr>
        <w:fldChar w:fldCharType="end"/>
      </w:r>
    </w:p>
    <w:p w14:paraId="2AF6F02E" w14:textId="5BD4A0FD" w:rsidR="009F449A" w:rsidRPr="0029606E" w:rsidRDefault="009F449A">
      <w:pPr>
        <w:pStyle w:val="zzCover"/>
        <w:rPr>
          <w:rFonts w:ascii="Cambria" w:hAnsi="Cambria"/>
          <w:szCs w:val="24"/>
        </w:rPr>
      </w:pPr>
      <w:r w:rsidRPr="0029606E">
        <w:rPr>
          <w:rFonts w:ascii="Cambria" w:hAnsi="Cambria"/>
          <w:b w:val="0"/>
          <w:szCs w:val="24"/>
        </w:rPr>
        <w:t>Date:   </w:t>
      </w:r>
      <w:del w:id="62" w:author="Author">
        <w:r w:rsidR="00BF3BC8" w:rsidRPr="0029606E" w:rsidDel="009B2697">
          <w:rPr>
            <w:rFonts w:ascii="Cambria" w:hAnsi="Cambria"/>
            <w:b w:val="0"/>
            <w:noProof/>
            <w:color w:val="0000FF"/>
            <w:sz w:val="20"/>
            <w:szCs w:val="24"/>
          </w:rPr>
          <w:delText>20</w:delText>
        </w:r>
        <w:r w:rsidR="008A178C" w:rsidRPr="0029606E" w:rsidDel="009B2697">
          <w:rPr>
            <w:rFonts w:ascii="Cambria" w:hAnsi="Cambria"/>
            <w:b w:val="0"/>
            <w:noProof/>
            <w:color w:val="0000FF"/>
            <w:sz w:val="20"/>
            <w:szCs w:val="24"/>
          </w:rPr>
          <w:delText>2</w:delText>
        </w:r>
        <w:r w:rsidR="004B0081" w:rsidRPr="0029606E" w:rsidDel="009B2697">
          <w:rPr>
            <w:rFonts w:ascii="Cambria" w:hAnsi="Cambria"/>
            <w:b w:val="0"/>
            <w:noProof/>
            <w:color w:val="0000FF"/>
            <w:sz w:val="20"/>
            <w:szCs w:val="24"/>
          </w:rPr>
          <w:delText>1</w:delText>
        </w:r>
      </w:del>
      <w:ins w:id="63" w:author="Author">
        <w:r w:rsidR="009B2697" w:rsidRPr="0029606E">
          <w:rPr>
            <w:rFonts w:ascii="Cambria" w:hAnsi="Cambria"/>
            <w:b w:val="0"/>
            <w:noProof/>
            <w:color w:val="0000FF"/>
            <w:sz w:val="20"/>
            <w:szCs w:val="24"/>
          </w:rPr>
          <w:t>202</w:t>
        </w:r>
        <w:r w:rsidR="009B2697">
          <w:rPr>
            <w:rFonts w:ascii="Cambria" w:hAnsi="Cambria"/>
            <w:b w:val="0"/>
            <w:noProof/>
            <w:color w:val="0000FF"/>
            <w:sz w:val="20"/>
            <w:szCs w:val="24"/>
          </w:rPr>
          <w:t>2</w:t>
        </w:r>
      </w:ins>
      <w:r w:rsidR="00BF3BC8" w:rsidRPr="0029606E">
        <w:rPr>
          <w:rFonts w:ascii="Cambria" w:hAnsi="Cambria"/>
          <w:b w:val="0"/>
          <w:noProof/>
          <w:color w:val="0000FF"/>
          <w:sz w:val="20"/>
          <w:szCs w:val="24"/>
        </w:rPr>
        <w:t>-</w:t>
      </w:r>
      <w:r w:rsidR="00A672A9" w:rsidRPr="0029606E">
        <w:rPr>
          <w:rFonts w:ascii="Cambria" w:hAnsi="Cambria"/>
          <w:b w:val="0"/>
          <w:noProof/>
          <w:color w:val="0000FF"/>
          <w:sz w:val="20"/>
          <w:szCs w:val="24"/>
        </w:rPr>
        <w:t>0</w:t>
      </w:r>
      <w:r w:rsidR="009B2C7A" w:rsidRPr="0029606E">
        <w:rPr>
          <w:rFonts w:ascii="Cambria" w:hAnsi="Cambria"/>
          <w:b w:val="0"/>
          <w:noProof/>
          <w:color w:val="0000FF"/>
          <w:sz w:val="20"/>
          <w:szCs w:val="24"/>
        </w:rPr>
        <w:t>4</w:t>
      </w:r>
      <w:r w:rsidR="00A672A9" w:rsidRPr="0029606E">
        <w:rPr>
          <w:rFonts w:ascii="Cambria" w:hAnsi="Cambria"/>
          <w:b w:val="0"/>
          <w:noProof/>
          <w:color w:val="0000FF"/>
          <w:sz w:val="20"/>
          <w:szCs w:val="24"/>
        </w:rPr>
        <w:t>-</w:t>
      </w:r>
      <w:r w:rsidR="009B2C7A" w:rsidRPr="0029606E">
        <w:rPr>
          <w:rFonts w:ascii="Cambria" w:hAnsi="Cambria"/>
          <w:b w:val="0"/>
          <w:noProof/>
          <w:color w:val="0000FF"/>
          <w:sz w:val="20"/>
          <w:szCs w:val="24"/>
        </w:rPr>
        <w:t>30</w:t>
      </w:r>
    </w:p>
    <w:p w14:paraId="5E68E243" w14:textId="3D2AB40B" w:rsidR="009F449A" w:rsidRPr="0029606E" w:rsidRDefault="009F449A">
      <w:pPr>
        <w:pStyle w:val="zzCover"/>
        <w:autoSpaceDE w:val="0"/>
        <w:autoSpaceDN w:val="0"/>
        <w:adjustRightInd w:val="0"/>
        <w:spacing w:before="220"/>
        <w:rPr>
          <w:rFonts w:ascii="Cambria" w:hAnsi="Cambria"/>
          <w:szCs w:val="24"/>
        </w:rPr>
      </w:pPr>
      <w:r w:rsidRPr="0029606E">
        <w:rPr>
          <w:rFonts w:ascii="Cambria" w:hAnsi="Cambria"/>
          <w:noProof/>
          <w:color w:val="0000FF"/>
          <w:szCs w:val="24"/>
        </w:rPr>
        <w:t>ISO/IEC</w:t>
      </w:r>
      <w:r w:rsidR="00D77357" w:rsidRPr="0029606E">
        <w:rPr>
          <w:rFonts w:ascii="Cambria" w:hAnsi="Cambria"/>
          <w:noProof/>
          <w:color w:val="0000FF"/>
          <w:szCs w:val="24"/>
        </w:rPr>
        <w:t>_</w:t>
      </w:r>
      <w:del w:id="64" w:author="Author">
        <w:r w:rsidRPr="0029606E" w:rsidDel="009B2697">
          <w:rPr>
            <w:rFonts w:ascii="Cambria" w:hAnsi="Cambria"/>
            <w:noProof/>
            <w:color w:val="0000FF"/>
            <w:szCs w:val="24"/>
          </w:rPr>
          <w:delText>20</w:delText>
        </w:r>
        <w:r w:rsidR="008A178C" w:rsidRPr="0029606E" w:rsidDel="009B2697">
          <w:rPr>
            <w:rFonts w:ascii="Cambria" w:hAnsi="Cambria"/>
            <w:noProof/>
            <w:color w:val="0000FF"/>
            <w:szCs w:val="24"/>
          </w:rPr>
          <w:delText>2</w:delText>
        </w:r>
        <w:r w:rsidR="004B0081" w:rsidRPr="0029606E" w:rsidDel="009B2697">
          <w:rPr>
            <w:rFonts w:ascii="Cambria" w:hAnsi="Cambria"/>
            <w:noProof/>
            <w:color w:val="0000FF"/>
            <w:szCs w:val="24"/>
          </w:rPr>
          <w:delText>1</w:delText>
        </w:r>
      </w:del>
      <w:ins w:id="65" w:author="Author">
        <w:r w:rsidR="009B2697" w:rsidRPr="0029606E">
          <w:rPr>
            <w:rFonts w:ascii="Cambria" w:hAnsi="Cambria"/>
            <w:noProof/>
            <w:color w:val="0000FF"/>
            <w:szCs w:val="24"/>
          </w:rPr>
          <w:t>202</w:t>
        </w:r>
        <w:r w:rsidR="009B2697">
          <w:rPr>
            <w:rFonts w:ascii="Cambria" w:hAnsi="Cambria"/>
            <w:noProof/>
            <w:color w:val="0000FF"/>
            <w:szCs w:val="24"/>
          </w:rPr>
          <w:t>2</w:t>
        </w:r>
      </w:ins>
    </w:p>
    <w:p w14:paraId="78BCFE1A" w14:textId="77777777" w:rsidR="009F449A" w:rsidRPr="0029606E" w:rsidRDefault="009F449A">
      <w:pPr>
        <w:pStyle w:val="zzCover"/>
        <w:autoSpaceDE w:val="0"/>
        <w:autoSpaceDN w:val="0"/>
        <w:adjustRightInd w:val="0"/>
        <w:spacing w:after="2000"/>
        <w:rPr>
          <w:rFonts w:ascii="Cambria" w:hAnsi="Cambria"/>
          <w:szCs w:val="24"/>
        </w:rPr>
      </w:pPr>
      <w:r w:rsidRPr="0029606E">
        <w:rPr>
          <w:rFonts w:ascii="Cambria" w:hAnsi="Cambria"/>
          <w:b w:val="0"/>
          <w:noProof/>
          <w:color w:val="0000FF"/>
          <w:sz w:val="20"/>
          <w:szCs w:val="24"/>
        </w:rPr>
        <w:fldChar w:fldCharType="begin" w:fldLock="1"/>
      </w:r>
      <w:r w:rsidRPr="0029606E">
        <w:rPr>
          <w:rFonts w:ascii="Cambria" w:hAnsi="Cambria"/>
          <w:b w:val="0"/>
          <w:noProof/>
          <w:color w:val="0000FF"/>
          <w:sz w:val="20"/>
          <w:szCs w:val="24"/>
        </w:rPr>
        <w:instrText xml:space="preserve"> REF DDSecr \* CHARFORMAT  </w:instrText>
      </w:r>
      <w:r w:rsidR="00BF3BC8" w:rsidRPr="0029606E">
        <w:rPr>
          <w:rFonts w:ascii="Cambria" w:hAnsi="Cambria"/>
          <w:b w:val="0"/>
          <w:noProof/>
          <w:color w:val="0000FF"/>
          <w:sz w:val="20"/>
          <w:szCs w:val="24"/>
        </w:rPr>
        <w:instrText xml:space="preserve"> \* MERGEFORMAT </w:instrText>
      </w:r>
      <w:r w:rsidRPr="0029606E">
        <w:rPr>
          <w:rFonts w:ascii="Cambria" w:hAnsi="Cambria"/>
          <w:b w:val="0"/>
          <w:noProof/>
          <w:color w:val="0000FF"/>
          <w:sz w:val="20"/>
          <w:szCs w:val="24"/>
        </w:rPr>
        <w:fldChar w:fldCharType="separate"/>
      </w:r>
      <w:r w:rsidRPr="0029606E">
        <w:rPr>
          <w:rFonts w:ascii="Cambria" w:hAnsi="Cambria"/>
          <w:b w:val="0"/>
          <w:noProof/>
          <w:color w:val="0000FF"/>
          <w:sz w:val="20"/>
          <w:szCs w:val="24"/>
        </w:rPr>
        <w:t>TMB</w:t>
      </w:r>
      <w:r w:rsidRPr="0029606E">
        <w:rPr>
          <w:rFonts w:ascii="Cambria" w:hAnsi="Cambria"/>
          <w:b w:val="0"/>
          <w:noProof/>
          <w:color w:val="0000FF"/>
          <w:sz w:val="20"/>
          <w:szCs w:val="24"/>
        </w:rPr>
        <w:fldChar w:fldCharType="end"/>
      </w:r>
    </w:p>
    <w:p w14:paraId="056D1C84" w14:textId="6EEB7D9C" w:rsidR="00D77357" w:rsidRPr="0029606E" w:rsidRDefault="00D77357" w:rsidP="00BF3BC8">
      <w:pPr>
        <w:pStyle w:val="CoverTitleA1"/>
      </w:pPr>
      <w:r w:rsidRPr="0029606E">
        <w:rPr>
          <w:noProof/>
        </w:rPr>
        <w:t>ISO/IEC Directives, Part 1 </w:t>
      </w:r>
      <w:r w:rsidR="00B15A72">
        <w:rPr>
          <w:noProof/>
        </w:rPr>
        <w:t xml:space="preserve"> Procedures for the technical work</w:t>
      </w:r>
      <w:r w:rsidRPr="0029606E">
        <w:rPr>
          <w:noProof/>
        </w:rPr>
        <w:t>— Consolidated ISO Supplement — Procedures specific to ISO</w:t>
      </w:r>
    </w:p>
    <w:p w14:paraId="67E4EC75" w14:textId="64AA9715" w:rsidR="00B34AE6" w:rsidRPr="00B34AE6" w:rsidRDefault="00B34AE6" w:rsidP="00B34AE6">
      <w:pPr>
        <w:autoSpaceDE w:val="0"/>
        <w:autoSpaceDN w:val="0"/>
        <w:spacing w:after="220"/>
        <w:jc w:val="left"/>
        <w:rPr>
          <w:rFonts w:eastAsia="Times New Roman"/>
          <w:i/>
          <w:sz w:val="24"/>
          <w:szCs w:val="24"/>
          <w:lang w:val="fr-CH" w:eastAsia="en-US"/>
        </w:rPr>
      </w:pPr>
      <w:r w:rsidRPr="00B34AE6">
        <w:rPr>
          <w:rFonts w:eastAsia="Times New Roman"/>
          <w:i/>
          <w:sz w:val="24"/>
          <w:szCs w:val="24"/>
          <w:lang w:val="fr-CH" w:eastAsia="en-US"/>
        </w:rPr>
        <w:t>Directives ISO/IEC, Partie 1— Procédures pour les travaux techniques</w:t>
      </w:r>
      <w:r w:rsidRPr="00B34AE6">
        <w:rPr>
          <w:sz w:val="24"/>
          <w:szCs w:val="24"/>
          <w:lang w:val="fr-CH"/>
        </w:rPr>
        <w:t> —</w:t>
      </w:r>
      <w:r>
        <w:rPr>
          <w:sz w:val="24"/>
          <w:szCs w:val="24"/>
          <w:lang w:val="fr-CH"/>
        </w:rPr>
        <w:t xml:space="preserve"> </w:t>
      </w:r>
      <w:r w:rsidRPr="00B34AE6">
        <w:rPr>
          <w:rFonts w:eastAsia="Times New Roman"/>
          <w:i/>
          <w:sz w:val="24"/>
          <w:szCs w:val="24"/>
          <w:lang w:val="fr-CH" w:eastAsia="en-US"/>
        </w:rPr>
        <w:t>Supplément ISO consolidé — Procédures spécifiques à l’ISO</w:t>
      </w:r>
    </w:p>
    <w:p w14:paraId="72A11F72" w14:textId="77777777" w:rsidR="00B34AE6" w:rsidRPr="00B34AE6" w:rsidRDefault="00B34AE6" w:rsidP="00BF3BC8">
      <w:pPr>
        <w:pStyle w:val="CoverTitleB"/>
        <w:rPr>
          <w:sz w:val="24"/>
          <w:szCs w:val="24"/>
          <w:lang w:val="fr-CH"/>
        </w:rPr>
      </w:pPr>
    </w:p>
    <w:p w14:paraId="7D12B22A" w14:textId="60E285CB" w:rsidR="00D77357" w:rsidRPr="0029606E" w:rsidRDefault="00DA7B06" w:rsidP="00381D2D">
      <w:pPr>
        <w:pStyle w:val="zzCover"/>
        <w:autoSpaceDE w:val="0"/>
        <w:autoSpaceDN w:val="0"/>
        <w:adjustRightInd w:val="0"/>
        <w:spacing w:before="360"/>
        <w:jc w:val="left"/>
        <w:rPr>
          <w:rFonts w:ascii="Cambria" w:hAnsi="Cambria"/>
          <w:b w:val="0"/>
          <w:bCs/>
          <w:sz w:val="22"/>
          <w:szCs w:val="22"/>
        </w:rPr>
      </w:pPr>
      <w:del w:id="66" w:author="Author">
        <w:r w:rsidRPr="0029606E" w:rsidDel="005D3071">
          <w:rPr>
            <w:rFonts w:ascii="Cambria" w:hAnsi="Cambria"/>
            <w:b w:val="0"/>
            <w:bCs/>
            <w:sz w:val="22"/>
            <w:szCs w:val="22"/>
          </w:rPr>
          <w:delText>Twelfth</w:delText>
        </w:r>
        <w:r w:rsidR="004B0081" w:rsidRPr="0029606E" w:rsidDel="005D3071">
          <w:rPr>
            <w:rFonts w:ascii="Cambria" w:hAnsi="Cambria"/>
            <w:b w:val="0"/>
            <w:bCs/>
            <w:sz w:val="22"/>
            <w:szCs w:val="22"/>
          </w:rPr>
          <w:delText xml:space="preserve"> </w:delText>
        </w:r>
      </w:del>
      <w:ins w:id="67" w:author="Author">
        <w:r w:rsidR="001011D0">
          <w:rPr>
            <w:rFonts w:ascii="Cambria" w:hAnsi="Cambria"/>
            <w:b w:val="0"/>
            <w:bCs/>
            <w:sz w:val="22"/>
            <w:szCs w:val="22"/>
          </w:rPr>
          <w:t>Thirt</w:t>
        </w:r>
        <w:r w:rsidR="00B84CD7">
          <w:rPr>
            <w:rFonts w:ascii="Cambria" w:hAnsi="Cambria"/>
            <w:b w:val="0"/>
            <w:bCs/>
            <w:sz w:val="22"/>
            <w:szCs w:val="22"/>
          </w:rPr>
          <w:t>e</w:t>
        </w:r>
        <w:r w:rsidR="001011D0">
          <w:rPr>
            <w:rFonts w:ascii="Cambria" w:hAnsi="Cambria"/>
            <w:b w:val="0"/>
            <w:bCs/>
            <w:sz w:val="22"/>
            <w:szCs w:val="22"/>
          </w:rPr>
          <w:t>e</w:t>
        </w:r>
        <w:r w:rsidR="00D3026B">
          <w:rPr>
            <w:rFonts w:ascii="Cambria" w:hAnsi="Cambria"/>
            <w:b w:val="0"/>
            <w:bCs/>
            <w:sz w:val="22"/>
            <w:szCs w:val="22"/>
          </w:rPr>
          <w:t>n</w:t>
        </w:r>
        <w:r w:rsidR="001011D0">
          <w:rPr>
            <w:rFonts w:ascii="Cambria" w:hAnsi="Cambria"/>
            <w:b w:val="0"/>
            <w:bCs/>
            <w:sz w:val="22"/>
            <w:szCs w:val="22"/>
          </w:rPr>
          <w:t>th</w:t>
        </w:r>
        <w:r w:rsidR="005D3071" w:rsidRPr="0029606E">
          <w:rPr>
            <w:rFonts w:ascii="Cambria" w:hAnsi="Cambria"/>
            <w:b w:val="0"/>
            <w:bCs/>
            <w:sz w:val="22"/>
            <w:szCs w:val="22"/>
          </w:rPr>
          <w:t xml:space="preserve"> </w:t>
        </w:r>
      </w:ins>
      <w:r w:rsidR="00D77357" w:rsidRPr="0029606E">
        <w:rPr>
          <w:rFonts w:ascii="Cambria" w:hAnsi="Cambria"/>
          <w:b w:val="0"/>
          <w:bCs/>
          <w:sz w:val="22"/>
          <w:szCs w:val="22"/>
        </w:rPr>
        <w:t xml:space="preserve">edition, </w:t>
      </w:r>
      <w:del w:id="68" w:author="Author">
        <w:r w:rsidR="00D77357" w:rsidRPr="0029606E" w:rsidDel="00F923DA">
          <w:rPr>
            <w:rFonts w:ascii="Cambria" w:hAnsi="Cambria"/>
            <w:b w:val="0"/>
            <w:bCs/>
            <w:sz w:val="22"/>
            <w:szCs w:val="22"/>
          </w:rPr>
          <w:delText>20</w:delText>
        </w:r>
        <w:r w:rsidR="008A178C" w:rsidRPr="0029606E" w:rsidDel="00F923DA">
          <w:rPr>
            <w:rFonts w:ascii="Cambria" w:hAnsi="Cambria"/>
            <w:b w:val="0"/>
            <w:bCs/>
            <w:sz w:val="22"/>
            <w:szCs w:val="22"/>
          </w:rPr>
          <w:delText>2</w:delText>
        </w:r>
        <w:r w:rsidR="004B0081" w:rsidRPr="0029606E" w:rsidDel="00F923DA">
          <w:rPr>
            <w:rFonts w:ascii="Cambria" w:hAnsi="Cambria"/>
            <w:b w:val="0"/>
            <w:bCs/>
            <w:sz w:val="22"/>
            <w:szCs w:val="22"/>
          </w:rPr>
          <w:delText>1</w:delText>
        </w:r>
      </w:del>
      <w:ins w:id="69" w:author="Author">
        <w:r w:rsidR="00F923DA" w:rsidRPr="0029606E">
          <w:rPr>
            <w:rFonts w:ascii="Cambria" w:hAnsi="Cambria"/>
            <w:b w:val="0"/>
            <w:bCs/>
            <w:sz w:val="22"/>
            <w:szCs w:val="22"/>
          </w:rPr>
          <w:t>202</w:t>
        </w:r>
        <w:r w:rsidR="00F923DA">
          <w:rPr>
            <w:rFonts w:ascii="Cambria" w:hAnsi="Cambria"/>
            <w:b w:val="0"/>
            <w:bCs/>
            <w:sz w:val="22"/>
            <w:szCs w:val="22"/>
          </w:rPr>
          <w:t>2</w:t>
        </w:r>
      </w:ins>
    </w:p>
    <w:p w14:paraId="519A72D9" w14:textId="33FBEF3A" w:rsidR="00AF70F2" w:rsidRPr="0029606E" w:rsidRDefault="00AF70F2" w:rsidP="002B53DD">
      <w:pPr>
        <w:pStyle w:val="zzCover"/>
        <w:autoSpaceDE w:val="0"/>
        <w:autoSpaceDN w:val="0"/>
        <w:adjustRightInd w:val="0"/>
        <w:jc w:val="left"/>
        <w:rPr>
          <w:rFonts w:ascii="Cambria" w:hAnsi="Cambria"/>
          <w:b w:val="0"/>
          <w:bCs/>
          <w:sz w:val="22"/>
          <w:szCs w:val="22"/>
        </w:rPr>
      </w:pPr>
      <w:r w:rsidRPr="0029606E">
        <w:rPr>
          <w:rFonts w:ascii="Cambria" w:hAnsi="Cambria"/>
          <w:b w:val="0"/>
          <w:bCs/>
          <w:sz w:val="22"/>
          <w:szCs w:val="22"/>
        </w:rPr>
        <w:t>[</w:t>
      </w:r>
      <w:r w:rsidR="000E0562" w:rsidRPr="0029606E">
        <w:rPr>
          <w:rFonts w:ascii="Cambria" w:hAnsi="Cambria"/>
          <w:b w:val="0"/>
          <w:bCs/>
          <w:sz w:val="22"/>
          <w:szCs w:val="22"/>
        </w:rPr>
        <w:t>B</w:t>
      </w:r>
      <w:r w:rsidR="00D77357" w:rsidRPr="0029606E">
        <w:rPr>
          <w:rFonts w:ascii="Cambria" w:hAnsi="Cambria"/>
          <w:b w:val="0"/>
          <w:bCs/>
          <w:sz w:val="22"/>
          <w:szCs w:val="22"/>
        </w:rPr>
        <w:t xml:space="preserve">ased on the </w:t>
      </w:r>
      <w:del w:id="70" w:author="Author">
        <w:r w:rsidR="004B0081" w:rsidRPr="0029606E" w:rsidDel="001011D0">
          <w:rPr>
            <w:rFonts w:ascii="Cambria" w:hAnsi="Cambria"/>
            <w:b w:val="0"/>
            <w:bCs/>
            <w:sz w:val="22"/>
            <w:szCs w:val="22"/>
          </w:rPr>
          <w:delText>seven</w:delText>
        </w:r>
        <w:r w:rsidR="00577FB9" w:rsidRPr="0029606E" w:rsidDel="001011D0">
          <w:rPr>
            <w:rFonts w:ascii="Cambria" w:hAnsi="Cambria"/>
            <w:b w:val="0"/>
            <w:bCs/>
            <w:sz w:val="22"/>
            <w:szCs w:val="22"/>
          </w:rPr>
          <w:delText xml:space="preserve">teenth </w:delText>
        </w:r>
      </w:del>
      <w:ins w:id="71" w:author="Author">
        <w:r w:rsidR="001011D0">
          <w:rPr>
            <w:rFonts w:ascii="Cambria" w:hAnsi="Cambria"/>
            <w:b w:val="0"/>
            <w:bCs/>
            <w:sz w:val="22"/>
            <w:szCs w:val="22"/>
          </w:rPr>
          <w:t>eigh</w:t>
        </w:r>
        <w:r w:rsidR="001011D0" w:rsidRPr="0029606E">
          <w:rPr>
            <w:rFonts w:ascii="Cambria" w:hAnsi="Cambria"/>
            <w:b w:val="0"/>
            <w:bCs/>
            <w:sz w:val="22"/>
            <w:szCs w:val="22"/>
          </w:rPr>
          <w:t xml:space="preserve">teenth </w:t>
        </w:r>
      </w:ins>
      <w:r w:rsidR="00D77357" w:rsidRPr="0029606E">
        <w:rPr>
          <w:rFonts w:ascii="Cambria" w:hAnsi="Cambria"/>
          <w:b w:val="0"/>
          <w:bCs/>
          <w:sz w:val="22"/>
          <w:szCs w:val="22"/>
        </w:rPr>
        <w:t xml:space="preserve">edition </w:t>
      </w:r>
      <w:r w:rsidR="00A672A9" w:rsidRPr="0029606E">
        <w:rPr>
          <w:rFonts w:ascii="Cambria" w:hAnsi="Cambria"/>
          <w:b w:val="0"/>
          <w:bCs/>
          <w:sz w:val="22"/>
          <w:szCs w:val="22"/>
        </w:rPr>
        <w:t>(</w:t>
      </w:r>
      <w:r w:rsidRPr="0029606E">
        <w:rPr>
          <w:rFonts w:ascii="Cambria" w:hAnsi="Cambria"/>
          <w:b w:val="0"/>
          <w:bCs/>
          <w:sz w:val="22"/>
          <w:szCs w:val="22"/>
        </w:rPr>
        <w:t>20</w:t>
      </w:r>
      <w:r w:rsidR="008A178C" w:rsidRPr="0029606E">
        <w:rPr>
          <w:rFonts w:ascii="Cambria" w:hAnsi="Cambria"/>
          <w:b w:val="0"/>
          <w:bCs/>
          <w:sz w:val="22"/>
          <w:szCs w:val="22"/>
        </w:rPr>
        <w:t>2</w:t>
      </w:r>
      <w:ins w:id="72" w:author="Author">
        <w:r w:rsidR="00CA7759">
          <w:rPr>
            <w:rFonts w:ascii="Cambria" w:hAnsi="Cambria"/>
            <w:b w:val="0"/>
            <w:bCs/>
            <w:sz w:val="22"/>
            <w:szCs w:val="22"/>
          </w:rPr>
          <w:t>2</w:t>
        </w:r>
      </w:ins>
      <w:del w:id="73" w:author="Author">
        <w:r w:rsidR="004B0081" w:rsidRPr="0029606E" w:rsidDel="00CA7759">
          <w:rPr>
            <w:rFonts w:ascii="Cambria" w:hAnsi="Cambria"/>
            <w:b w:val="0"/>
            <w:bCs/>
            <w:sz w:val="22"/>
            <w:szCs w:val="22"/>
          </w:rPr>
          <w:delText>1</w:delText>
        </w:r>
      </w:del>
      <w:r w:rsidR="00A672A9" w:rsidRPr="0029606E">
        <w:rPr>
          <w:rFonts w:ascii="Cambria" w:hAnsi="Cambria"/>
          <w:b w:val="0"/>
          <w:bCs/>
          <w:sz w:val="22"/>
          <w:szCs w:val="22"/>
        </w:rPr>
        <w:t xml:space="preserve">) </w:t>
      </w:r>
      <w:r w:rsidR="00D77357" w:rsidRPr="0029606E">
        <w:rPr>
          <w:rFonts w:ascii="Cambria" w:hAnsi="Cambria"/>
          <w:b w:val="0"/>
          <w:bCs/>
          <w:sz w:val="22"/>
          <w:szCs w:val="22"/>
        </w:rPr>
        <w:t>of the ISO/IEC Directives, Part 1</w:t>
      </w:r>
      <w:r w:rsidRPr="0029606E">
        <w:rPr>
          <w:rFonts w:ascii="Cambria" w:hAnsi="Cambria"/>
          <w:b w:val="0"/>
          <w:bCs/>
          <w:sz w:val="22"/>
          <w:szCs w:val="22"/>
        </w:rPr>
        <w:t>]</w:t>
      </w:r>
      <w:bookmarkStart w:id="74" w:name="_Toc338251768"/>
    </w:p>
    <w:p w14:paraId="235D33CE" w14:textId="77777777" w:rsidR="00B825CF" w:rsidRPr="0029606E" w:rsidRDefault="00B825CF" w:rsidP="002B53DD">
      <w:pPr>
        <w:pStyle w:val="zzCover"/>
        <w:autoSpaceDE w:val="0"/>
        <w:autoSpaceDN w:val="0"/>
        <w:adjustRightInd w:val="0"/>
        <w:jc w:val="left"/>
        <w:rPr>
          <w:rFonts w:ascii="Cambria" w:hAnsi="Cambria"/>
          <w:b w:val="0"/>
          <w:bCs/>
          <w:sz w:val="22"/>
          <w:szCs w:val="22"/>
        </w:rPr>
      </w:pPr>
    </w:p>
    <w:p w14:paraId="464231D3" w14:textId="525CEA6F" w:rsidR="00B825CF" w:rsidRPr="0029606E" w:rsidRDefault="00B825CF" w:rsidP="002B53DD">
      <w:pPr>
        <w:pStyle w:val="zzCover"/>
        <w:autoSpaceDE w:val="0"/>
        <w:autoSpaceDN w:val="0"/>
        <w:adjustRightInd w:val="0"/>
        <w:jc w:val="left"/>
        <w:rPr>
          <w:lang w:eastAsia="en-GB"/>
        </w:rPr>
        <w:sectPr w:rsidR="00B825CF" w:rsidRPr="0029606E" w:rsidSect="00374C88">
          <w:pgSz w:w="11906" w:h="16838"/>
          <w:pgMar w:top="652" w:right="737" w:bottom="567" w:left="850" w:header="709" w:footer="283" w:gutter="567"/>
          <w:pgNumType w:fmt="lowerRoman" w:start="1"/>
          <w:cols w:space="720"/>
          <w:titlePg/>
          <w:docGrid w:linePitch="272"/>
        </w:sectPr>
      </w:pPr>
    </w:p>
    <w:p w14:paraId="747E390D" w14:textId="77777777" w:rsidR="00D77357" w:rsidRPr="0029606E" w:rsidRDefault="00D77357" w:rsidP="00D77357">
      <w:pPr>
        <w:pStyle w:val="zzContents"/>
        <w:keepNext w:val="0"/>
        <w:pageBreakBefore w:val="0"/>
        <w:tabs>
          <w:tab w:val="right" w:pos="9752"/>
        </w:tabs>
      </w:pPr>
      <w:r w:rsidRPr="0029606E">
        <w:lastRenderedPageBreak/>
        <w:t>Contents</w:t>
      </w:r>
      <w:r w:rsidRPr="0029606E">
        <w:tab/>
      </w:r>
      <w:r w:rsidRPr="0029606E">
        <w:rPr>
          <w:b w:val="0"/>
          <w:sz w:val="22"/>
          <w:szCs w:val="22"/>
        </w:rPr>
        <w:t>Page</w:t>
      </w:r>
    </w:p>
    <w:p w14:paraId="6C55192F" w14:textId="2C66E34D" w:rsidR="00F307EF" w:rsidDel="00DC5FCD" w:rsidRDefault="00F307EF">
      <w:pPr>
        <w:pStyle w:val="TOC1"/>
        <w:rPr>
          <w:del w:id="75" w:author="Author"/>
          <w:rFonts w:asciiTheme="minorHAnsi" w:eastAsiaTheme="minorEastAsia" w:hAnsiTheme="minorHAnsi" w:cstheme="minorBidi"/>
          <w:b w:val="0"/>
          <w:noProof/>
          <w:szCs w:val="22"/>
          <w:lang w:val="en-US" w:eastAsia="en-US"/>
        </w:rPr>
      </w:pPr>
      <w:del w:id="76" w:author="Author">
        <w:r w:rsidDel="00DC5FCD">
          <w:fldChar w:fldCharType="begin"/>
        </w:r>
        <w:r w:rsidDel="00DC5FCD">
          <w:delInstrText xml:space="preserve"> TOC \o "1-2" </w:delInstrText>
        </w:r>
        <w:r w:rsidDel="00DC5FCD">
          <w:fldChar w:fldCharType="separate"/>
        </w:r>
        <w:r w:rsidRPr="0019439B" w:rsidDel="00DC5FCD">
          <w:rPr>
            <w:noProof/>
            <w:shd w:val="clear" w:color="auto" w:fill="C6D9F1"/>
          </w:rPr>
          <w:delText>INTRODUCTION TO THE CONSOLIDATED ISO SUPPLEMENT</w:delText>
        </w:r>
        <w:r w:rsidDel="00DC5FCD">
          <w:rPr>
            <w:noProof/>
          </w:rPr>
          <w:tab/>
        </w:r>
        <w:r w:rsidDel="00DC5FCD">
          <w:rPr>
            <w:b w:val="0"/>
          </w:rPr>
          <w:fldChar w:fldCharType="begin"/>
        </w:r>
        <w:r w:rsidDel="00DC5FCD">
          <w:rPr>
            <w:noProof/>
          </w:rPr>
          <w:delInstrText xml:space="preserve"> PAGEREF _Toc69304055 \h </w:delInstrText>
        </w:r>
        <w:r w:rsidDel="00DC5FCD">
          <w:rPr>
            <w:b w:val="0"/>
          </w:rPr>
        </w:r>
        <w:r w:rsidDel="00DC5FCD">
          <w:rPr>
            <w:b w:val="0"/>
          </w:rPr>
          <w:fldChar w:fldCharType="separate"/>
        </w:r>
        <w:r w:rsidDel="00DC5FCD">
          <w:rPr>
            <w:noProof/>
          </w:rPr>
          <w:delText>xi</w:delText>
        </w:r>
        <w:r w:rsidDel="00DC5FCD">
          <w:rPr>
            <w:b w:val="0"/>
          </w:rPr>
          <w:fldChar w:fldCharType="end"/>
        </w:r>
      </w:del>
    </w:p>
    <w:p w14:paraId="17B417DA" w14:textId="59311B50" w:rsidR="00F307EF" w:rsidDel="00DC5FCD" w:rsidRDefault="00F307EF">
      <w:pPr>
        <w:pStyle w:val="TOC1"/>
        <w:rPr>
          <w:del w:id="77" w:author="Author"/>
          <w:rFonts w:asciiTheme="minorHAnsi" w:eastAsiaTheme="minorEastAsia" w:hAnsiTheme="minorHAnsi" w:cstheme="minorBidi"/>
          <w:b w:val="0"/>
          <w:noProof/>
          <w:szCs w:val="22"/>
          <w:lang w:val="en-US" w:eastAsia="en-US"/>
        </w:rPr>
      </w:pPr>
      <w:del w:id="78" w:author="Author">
        <w:r w:rsidDel="00DC5FCD">
          <w:rPr>
            <w:noProof/>
          </w:rPr>
          <w:delText>Foreword</w:delText>
        </w:r>
        <w:r w:rsidDel="00DC5FCD">
          <w:rPr>
            <w:noProof/>
          </w:rPr>
          <w:tab/>
        </w:r>
        <w:r w:rsidDel="00DC5FCD">
          <w:rPr>
            <w:b w:val="0"/>
          </w:rPr>
          <w:fldChar w:fldCharType="begin"/>
        </w:r>
        <w:r w:rsidDel="00DC5FCD">
          <w:rPr>
            <w:noProof/>
          </w:rPr>
          <w:delInstrText xml:space="preserve"> PAGEREF _Toc69304056 \h </w:delInstrText>
        </w:r>
        <w:r w:rsidDel="00DC5FCD">
          <w:rPr>
            <w:b w:val="0"/>
          </w:rPr>
        </w:r>
        <w:r w:rsidDel="00DC5FCD">
          <w:rPr>
            <w:b w:val="0"/>
          </w:rPr>
          <w:fldChar w:fldCharType="separate"/>
        </w:r>
        <w:r w:rsidDel="00DC5FCD">
          <w:rPr>
            <w:noProof/>
          </w:rPr>
          <w:delText>xii</w:delText>
        </w:r>
        <w:r w:rsidDel="00DC5FCD">
          <w:rPr>
            <w:b w:val="0"/>
          </w:rPr>
          <w:fldChar w:fldCharType="end"/>
        </w:r>
      </w:del>
    </w:p>
    <w:p w14:paraId="7303B420" w14:textId="338EA599" w:rsidR="00F307EF" w:rsidDel="00DC5FCD" w:rsidRDefault="00F307EF">
      <w:pPr>
        <w:pStyle w:val="TOC1"/>
        <w:rPr>
          <w:del w:id="79" w:author="Author"/>
          <w:rFonts w:asciiTheme="minorHAnsi" w:eastAsiaTheme="minorEastAsia" w:hAnsiTheme="minorHAnsi" w:cstheme="minorBidi"/>
          <w:b w:val="0"/>
          <w:noProof/>
          <w:szCs w:val="22"/>
          <w:lang w:val="en-US" w:eastAsia="en-US"/>
        </w:rPr>
      </w:pPr>
      <w:del w:id="80" w:author="Author">
        <w:r w:rsidDel="00DC5FCD">
          <w:rPr>
            <w:noProof/>
          </w:rPr>
          <w:delText>1</w:delText>
        </w:r>
        <w:r w:rsidDel="00DC5FCD">
          <w:rPr>
            <w:rFonts w:asciiTheme="minorHAnsi" w:eastAsiaTheme="minorEastAsia" w:hAnsiTheme="minorHAnsi" w:cstheme="minorBidi"/>
            <w:b w:val="0"/>
            <w:noProof/>
            <w:szCs w:val="22"/>
            <w:lang w:val="en-US" w:eastAsia="en-US"/>
          </w:rPr>
          <w:tab/>
        </w:r>
        <w:r w:rsidDel="00DC5FCD">
          <w:rPr>
            <w:noProof/>
          </w:rPr>
          <w:delText>Organizational structure and responsibilities for the technical work</w:delText>
        </w:r>
        <w:r w:rsidDel="00DC5FCD">
          <w:rPr>
            <w:noProof/>
          </w:rPr>
          <w:tab/>
        </w:r>
        <w:r w:rsidDel="00DC5FCD">
          <w:rPr>
            <w:b w:val="0"/>
          </w:rPr>
          <w:fldChar w:fldCharType="begin"/>
        </w:r>
        <w:r w:rsidDel="00DC5FCD">
          <w:rPr>
            <w:noProof/>
          </w:rPr>
          <w:delInstrText xml:space="preserve"> PAGEREF _Toc69304057 \h </w:delInstrText>
        </w:r>
        <w:r w:rsidDel="00DC5FCD">
          <w:rPr>
            <w:b w:val="0"/>
          </w:rPr>
        </w:r>
        <w:r w:rsidDel="00DC5FCD">
          <w:rPr>
            <w:b w:val="0"/>
          </w:rPr>
          <w:fldChar w:fldCharType="separate"/>
        </w:r>
        <w:r w:rsidDel="00DC5FCD">
          <w:rPr>
            <w:noProof/>
          </w:rPr>
          <w:delText>1</w:delText>
        </w:r>
        <w:r w:rsidDel="00DC5FCD">
          <w:rPr>
            <w:b w:val="0"/>
          </w:rPr>
          <w:fldChar w:fldCharType="end"/>
        </w:r>
      </w:del>
    </w:p>
    <w:p w14:paraId="702216B9" w14:textId="6902DE33" w:rsidR="00F307EF" w:rsidDel="00DC5FCD" w:rsidRDefault="00F307EF">
      <w:pPr>
        <w:pStyle w:val="TOC2"/>
        <w:rPr>
          <w:del w:id="81" w:author="Author"/>
          <w:rFonts w:asciiTheme="minorHAnsi" w:eastAsiaTheme="minorEastAsia" w:hAnsiTheme="minorHAnsi" w:cstheme="minorBidi"/>
          <w:b w:val="0"/>
          <w:noProof/>
          <w:szCs w:val="22"/>
          <w:lang w:val="en-US" w:eastAsia="en-US"/>
        </w:rPr>
      </w:pPr>
      <w:del w:id="82" w:author="Author">
        <w:r w:rsidDel="00DC5FCD">
          <w:rPr>
            <w:noProof/>
          </w:rPr>
          <w:delText>1.1</w:delText>
        </w:r>
        <w:r w:rsidDel="00DC5FCD">
          <w:rPr>
            <w:rFonts w:asciiTheme="minorHAnsi" w:eastAsiaTheme="minorEastAsia" w:hAnsiTheme="minorHAnsi" w:cstheme="minorBidi"/>
            <w:b w:val="0"/>
            <w:noProof/>
            <w:szCs w:val="22"/>
            <w:lang w:val="en-US" w:eastAsia="en-US"/>
          </w:rPr>
          <w:tab/>
        </w:r>
        <w:r w:rsidDel="00DC5FCD">
          <w:rPr>
            <w:noProof/>
          </w:rPr>
          <w:delText>Role of the technical management board</w:delText>
        </w:r>
        <w:r w:rsidDel="00DC5FCD">
          <w:rPr>
            <w:noProof/>
          </w:rPr>
          <w:tab/>
        </w:r>
        <w:r w:rsidDel="00DC5FCD">
          <w:rPr>
            <w:b w:val="0"/>
          </w:rPr>
          <w:fldChar w:fldCharType="begin"/>
        </w:r>
        <w:r w:rsidDel="00DC5FCD">
          <w:rPr>
            <w:noProof/>
          </w:rPr>
          <w:delInstrText xml:space="preserve"> PAGEREF _Toc69304058 \h </w:delInstrText>
        </w:r>
        <w:r w:rsidDel="00DC5FCD">
          <w:rPr>
            <w:b w:val="0"/>
          </w:rPr>
        </w:r>
        <w:r w:rsidDel="00DC5FCD">
          <w:rPr>
            <w:b w:val="0"/>
          </w:rPr>
          <w:fldChar w:fldCharType="separate"/>
        </w:r>
        <w:r w:rsidDel="00DC5FCD">
          <w:rPr>
            <w:noProof/>
          </w:rPr>
          <w:delText>1</w:delText>
        </w:r>
        <w:r w:rsidDel="00DC5FCD">
          <w:rPr>
            <w:b w:val="0"/>
          </w:rPr>
          <w:fldChar w:fldCharType="end"/>
        </w:r>
      </w:del>
    </w:p>
    <w:p w14:paraId="66CEB502" w14:textId="61B40622" w:rsidR="00F307EF" w:rsidDel="00DC5FCD" w:rsidRDefault="00F307EF">
      <w:pPr>
        <w:pStyle w:val="TOC2"/>
        <w:rPr>
          <w:del w:id="83" w:author="Author"/>
          <w:rFonts w:asciiTheme="minorHAnsi" w:eastAsiaTheme="minorEastAsia" w:hAnsiTheme="minorHAnsi" w:cstheme="minorBidi"/>
          <w:b w:val="0"/>
          <w:noProof/>
          <w:szCs w:val="22"/>
          <w:lang w:val="en-US" w:eastAsia="en-US"/>
        </w:rPr>
      </w:pPr>
      <w:del w:id="84" w:author="Author">
        <w:r w:rsidDel="00DC5FCD">
          <w:rPr>
            <w:noProof/>
          </w:rPr>
          <w:delText>1.2</w:delText>
        </w:r>
        <w:r w:rsidDel="00DC5FCD">
          <w:rPr>
            <w:rFonts w:asciiTheme="minorHAnsi" w:eastAsiaTheme="minorEastAsia" w:hAnsiTheme="minorHAnsi" w:cstheme="minorBidi"/>
            <w:b w:val="0"/>
            <w:noProof/>
            <w:szCs w:val="22"/>
            <w:lang w:val="en-US" w:eastAsia="en-US"/>
          </w:rPr>
          <w:tab/>
        </w:r>
        <w:r w:rsidDel="00DC5FCD">
          <w:rPr>
            <w:noProof/>
          </w:rPr>
          <w:delText>Advisory groups to the technical management board</w:delText>
        </w:r>
        <w:r w:rsidDel="00DC5FCD">
          <w:rPr>
            <w:noProof/>
          </w:rPr>
          <w:tab/>
        </w:r>
        <w:r w:rsidDel="00DC5FCD">
          <w:rPr>
            <w:b w:val="0"/>
          </w:rPr>
          <w:fldChar w:fldCharType="begin"/>
        </w:r>
        <w:r w:rsidDel="00DC5FCD">
          <w:rPr>
            <w:noProof/>
          </w:rPr>
          <w:delInstrText xml:space="preserve"> PAGEREF _Toc69304059 \h </w:delInstrText>
        </w:r>
        <w:r w:rsidDel="00DC5FCD">
          <w:rPr>
            <w:b w:val="0"/>
          </w:rPr>
        </w:r>
        <w:r w:rsidDel="00DC5FCD">
          <w:rPr>
            <w:b w:val="0"/>
          </w:rPr>
          <w:fldChar w:fldCharType="separate"/>
        </w:r>
        <w:r w:rsidDel="00DC5FCD">
          <w:rPr>
            <w:noProof/>
          </w:rPr>
          <w:delText>1</w:delText>
        </w:r>
        <w:r w:rsidDel="00DC5FCD">
          <w:rPr>
            <w:b w:val="0"/>
          </w:rPr>
          <w:fldChar w:fldCharType="end"/>
        </w:r>
      </w:del>
    </w:p>
    <w:p w14:paraId="23030D08" w14:textId="7832061A" w:rsidR="00F307EF" w:rsidDel="00DC5FCD" w:rsidRDefault="00F307EF">
      <w:pPr>
        <w:pStyle w:val="TOC2"/>
        <w:rPr>
          <w:del w:id="85" w:author="Author"/>
          <w:rFonts w:asciiTheme="minorHAnsi" w:eastAsiaTheme="minorEastAsia" w:hAnsiTheme="minorHAnsi" w:cstheme="minorBidi"/>
          <w:b w:val="0"/>
          <w:noProof/>
          <w:szCs w:val="22"/>
          <w:lang w:val="en-US" w:eastAsia="en-US"/>
        </w:rPr>
      </w:pPr>
      <w:del w:id="86" w:author="Author">
        <w:r w:rsidDel="00DC5FCD">
          <w:rPr>
            <w:noProof/>
          </w:rPr>
          <w:delText>1.3</w:delText>
        </w:r>
        <w:r w:rsidDel="00DC5FCD">
          <w:rPr>
            <w:rFonts w:asciiTheme="minorHAnsi" w:eastAsiaTheme="minorEastAsia" w:hAnsiTheme="minorHAnsi" w:cstheme="minorBidi"/>
            <w:b w:val="0"/>
            <w:noProof/>
            <w:szCs w:val="22"/>
            <w:lang w:val="en-US" w:eastAsia="en-US"/>
          </w:rPr>
          <w:tab/>
        </w:r>
        <w:r w:rsidDel="00DC5FCD">
          <w:rPr>
            <w:noProof/>
          </w:rPr>
          <w:delText>Joint technical work</w:delText>
        </w:r>
        <w:r w:rsidDel="00DC5FCD">
          <w:rPr>
            <w:noProof/>
          </w:rPr>
          <w:tab/>
        </w:r>
        <w:r w:rsidDel="00DC5FCD">
          <w:rPr>
            <w:b w:val="0"/>
          </w:rPr>
          <w:fldChar w:fldCharType="begin"/>
        </w:r>
        <w:r w:rsidDel="00DC5FCD">
          <w:rPr>
            <w:noProof/>
          </w:rPr>
          <w:delInstrText xml:space="preserve"> PAGEREF _Toc69304060 \h </w:delInstrText>
        </w:r>
        <w:r w:rsidDel="00DC5FCD">
          <w:rPr>
            <w:b w:val="0"/>
          </w:rPr>
        </w:r>
        <w:r w:rsidDel="00DC5FCD">
          <w:rPr>
            <w:b w:val="0"/>
          </w:rPr>
          <w:fldChar w:fldCharType="separate"/>
        </w:r>
        <w:r w:rsidDel="00DC5FCD">
          <w:rPr>
            <w:noProof/>
          </w:rPr>
          <w:delText>2</w:delText>
        </w:r>
        <w:r w:rsidDel="00DC5FCD">
          <w:rPr>
            <w:b w:val="0"/>
          </w:rPr>
          <w:fldChar w:fldCharType="end"/>
        </w:r>
      </w:del>
    </w:p>
    <w:p w14:paraId="4717B6AF" w14:textId="33DC2C2B" w:rsidR="00F307EF" w:rsidDel="00DC5FCD" w:rsidRDefault="00F307EF">
      <w:pPr>
        <w:pStyle w:val="TOC2"/>
        <w:rPr>
          <w:del w:id="87" w:author="Author"/>
          <w:rFonts w:asciiTheme="minorHAnsi" w:eastAsiaTheme="minorEastAsia" w:hAnsiTheme="minorHAnsi" w:cstheme="minorBidi"/>
          <w:b w:val="0"/>
          <w:noProof/>
          <w:szCs w:val="22"/>
          <w:lang w:val="en-US" w:eastAsia="en-US"/>
        </w:rPr>
      </w:pPr>
      <w:del w:id="88" w:author="Author">
        <w:r w:rsidDel="00DC5FCD">
          <w:rPr>
            <w:noProof/>
          </w:rPr>
          <w:delText>1.4</w:delText>
        </w:r>
        <w:r w:rsidDel="00DC5FCD">
          <w:rPr>
            <w:rFonts w:asciiTheme="minorHAnsi" w:eastAsiaTheme="minorEastAsia" w:hAnsiTheme="minorHAnsi" w:cstheme="minorBidi"/>
            <w:b w:val="0"/>
            <w:noProof/>
            <w:szCs w:val="22"/>
            <w:lang w:val="en-US" w:eastAsia="en-US"/>
          </w:rPr>
          <w:tab/>
        </w:r>
        <w:r w:rsidDel="00DC5FCD">
          <w:rPr>
            <w:noProof/>
          </w:rPr>
          <w:delText>Role of the Chief Executive Officer</w:delText>
        </w:r>
        <w:r w:rsidDel="00DC5FCD">
          <w:rPr>
            <w:noProof/>
          </w:rPr>
          <w:tab/>
        </w:r>
        <w:r w:rsidDel="00DC5FCD">
          <w:rPr>
            <w:b w:val="0"/>
          </w:rPr>
          <w:fldChar w:fldCharType="begin"/>
        </w:r>
        <w:r w:rsidDel="00DC5FCD">
          <w:rPr>
            <w:noProof/>
          </w:rPr>
          <w:delInstrText xml:space="preserve"> PAGEREF _Toc69304061 \h </w:delInstrText>
        </w:r>
        <w:r w:rsidDel="00DC5FCD">
          <w:rPr>
            <w:b w:val="0"/>
          </w:rPr>
        </w:r>
        <w:r w:rsidDel="00DC5FCD">
          <w:rPr>
            <w:b w:val="0"/>
          </w:rPr>
          <w:fldChar w:fldCharType="separate"/>
        </w:r>
        <w:r w:rsidDel="00DC5FCD">
          <w:rPr>
            <w:noProof/>
          </w:rPr>
          <w:delText>3</w:delText>
        </w:r>
        <w:r w:rsidDel="00DC5FCD">
          <w:rPr>
            <w:b w:val="0"/>
          </w:rPr>
          <w:fldChar w:fldCharType="end"/>
        </w:r>
      </w:del>
    </w:p>
    <w:p w14:paraId="73C83C0D" w14:textId="5C02C3A0" w:rsidR="00F307EF" w:rsidDel="00DC5FCD" w:rsidRDefault="00F307EF">
      <w:pPr>
        <w:pStyle w:val="TOC2"/>
        <w:rPr>
          <w:del w:id="89" w:author="Author"/>
          <w:rFonts w:asciiTheme="minorHAnsi" w:eastAsiaTheme="minorEastAsia" w:hAnsiTheme="minorHAnsi" w:cstheme="minorBidi"/>
          <w:b w:val="0"/>
          <w:noProof/>
          <w:szCs w:val="22"/>
          <w:lang w:val="en-US" w:eastAsia="en-US"/>
        </w:rPr>
      </w:pPr>
      <w:del w:id="90" w:author="Author">
        <w:r w:rsidDel="00DC5FCD">
          <w:rPr>
            <w:noProof/>
          </w:rPr>
          <w:delText>1.5</w:delText>
        </w:r>
        <w:r w:rsidDel="00DC5FCD">
          <w:rPr>
            <w:rFonts w:asciiTheme="minorHAnsi" w:eastAsiaTheme="minorEastAsia" w:hAnsiTheme="minorHAnsi" w:cstheme="minorBidi"/>
            <w:b w:val="0"/>
            <w:noProof/>
            <w:szCs w:val="22"/>
            <w:lang w:val="en-US" w:eastAsia="en-US"/>
          </w:rPr>
          <w:tab/>
        </w:r>
        <w:r w:rsidDel="00DC5FCD">
          <w:rPr>
            <w:noProof/>
          </w:rPr>
          <w:delText>Establishment of technical committees</w:delText>
        </w:r>
        <w:r w:rsidDel="00DC5FCD">
          <w:rPr>
            <w:noProof/>
          </w:rPr>
          <w:tab/>
        </w:r>
        <w:r w:rsidDel="00DC5FCD">
          <w:rPr>
            <w:b w:val="0"/>
          </w:rPr>
          <w:fldChar w:fldCharType="begin"/>
        </w:r>
        <w:r w:rsidDel="00DC5FCD">
          <w:rPr>
            <w:noProof/>
          </w:rPr>
          <w:delInstrText xml:space="preserve"> PAGEREF _Toc69304062 \h </w:delInstrText>
        </w:r>
        <w:r w:rsidDel="00DC5FCD">
          <w:rPr>
            <w:b w:val="0"/>
          </w:rPr>
        </w:r>
        <w:r w:rsidDel="00DC5FCD">
          <w:rPr>
            <w:b w:val="0"/>
          </w:rPr>
          <w:fldChar w:fldCharType="separate"/>
        </w:r>
        <w:r w:rsidDel="00DC5FCD">
          <w:rPr>
            <w:noProof/>
          </w:rPr>
          <w:delText>3</w:delText>
        </w:r>
        <w:r w:rsidDel="00DC5FCD">
          <w:rPr>
            <w:b w:val="0"/>
          </w:rPr>
          <w:fldChar w:fldCharType="end"/>
        </w:r>
      </w:del>
    </w:p>
    <w:p w14:paraId="63B4AED0" w14:textId="0F15F6F3" w:rsidR="00F307EF" w:rsidDel="00DC5FCD" w:rsidRDefault="00F307EF">
      <w:pPr>
        <w:pStyle w:val="TOC2"/>
        <w:rPr>
          <w:del w:id="91" w:author="Author"/>
          <w:rFonts w:asciiTheme="minorHAnsi" w:eastAsiaTheme="minorEastAsia" w:hAnsiTheme="minorHAnsi" w:cstheme="minorBidi"/>
          <w:b w:val="0"/>
          <w:noProof/>
          <w:szCs w:val="22"/>
          <w:lang w:val="en-US" w:eastAsia="en-US"/>
        </w:rPr>
      </w:pPr>
      <w:del w:id="92" w:author="Author">
        <w:r w:rsidDel="00DC5FCD">
          <w:rPr>
            <w:noProof/>
          </w:rPr>
          <w:delText>1.6</w:delText>
        </w:r>
        <w:r w:rsidDel="00DC5FCD">
          <w:rPr>
            <w:rFonts w:asciiTheme="minorHAnsi" w:eastAsiaTheme="minorEastAsia" w:hAnsiTheme="minorHAnsi" w:cstheme="minorBidi"/>
            <w:b w:val="0"/>
            <w:noProof/>
            <w:szCs w:val="22"/>
            <w:lang w:val="en-US" w:eastAsia="en-US"/>
          </w:rPr>
          <w:tab/>
        </w:r>
        <w:r w:rsidDel="00DC5FCD">
          <w:rPr>
            <w:noProof/>
          </w:rPr>
          <w:delText>Establishment of subcommittees</w:delText>
        </w:r>
        <w:r w:rsidDel="00DC5FCD">
          <w:rPr>
            <w:noProof/>
          </w:rPr>
          <w:tab/>
        </w:r>
        <w:r w:rsidDel="00DC5FCD">
          <w:rPr>
            <w:b w:val="0"/>
          </w:rPr>
          <w:fldChar w:fldCharType="begin"/>
        </w:r>
        <w:r w:rsidDel="00DC5FCD">
          <w:rPr>
            <w:noProof/>
          </w:rPr>
          <w:delInstrText xml:space="preserve"> PAGEREF _Toc69304063 \h </w:delInstrText>
        </w:r>
        <w:r w:rsidDel="00DC5FCD">
          <w:rPr>
            <w:b w:val="0"/>
          </w:rPr>
        </w:r>
        <w:r w:rsidDel="00DC5FCD">
          <w:rPr>
            <w:b w:val="0"/>
          </w:rPr>
          <w:fldChar w:fldCharType="separate"/>
        </w:r>
        <w:r w:rsidDel="00DC5FCD">
          <w:rPr>
            <w:noProof/>
          </w:rPr>
          <w:delText>5</w:delText>
        </w:r>
        <w:r w:rsidDel="00DC5FCD">
          <w:rPr>
            <w:b w:val="0"/>
          </w:rPr>
          <w:fldChar w:fldCharType="end"/>
        </w:r>
      </w:del>
    </w:p>
    <w:p w14:paraId="25A35794" w14:textId="31B3260E" w:rsidR="00F307EF" w:rsidDel="00DC5FCD" w:rsidRDefault="00F307EF">
      <w:pPr>
        <w:pStyle w:val="TOC2"/>
        <w:rPr>
          <w:del w:id="93" w:author="Author"/>
          <w:rFonts w:asciiTheme="minorHAnsi" w:eastAsiaTheme="minorEastAsia" w:hAnsiTheme="minorHAnsi" w:cstheme="minorBidi"/>
          <w:b w:val="0"/>
          <w:noProof/>
          <w:szCs w:val="22"/>
          <w:lang w:val="en-US" w:eastAsia="en-US"/>
        </w:rPr>
      </w:pPr>
      <w:del w:id="94" w:author="Author">
        <w:r w:rsidDel="00DC5FCD">
          <w:rPr>
            <w:noProof/>
          </w:rPr>
          <w:delText>1.7</w:delText>
        </w:r>
        <w:r w:rsidDel="00DC5FCD">
          <w:rPr>
            <w:rFonts w:asciiTheme="minorHAnsi" w:eastAsiaTheme="minorEastAsia" w:hAnsiTheme="minorHAnsi" w:cstheme="minorBidi"/>
            <w:b w:val="0"/>
            <w:noProof/>
            <w:szCs w:val="22"/>
            <w:lang w:val="en-US" w:eastAsia="en-US"/>
          </w:rPr>
          <w:tab/>
        </w:r>
        <w:r w:rsidDel="00DC5FCD">
          <w:rPr>
            <w:noProof/>
          </w:rPr>
          <w:delText>Participation in the work of technical committees and subcommittees</w:delText>
        </w:r>
        <w:r w:rsidDel="00DC5FCD">
          <w:rPr>
            <w:noProof/>
          </w:rPr>
          <w:tab/>
        </w:r>
        <w:r w:rsidDel="00DC5FCD">
          <w:rPr>
            <w:b w:val="0"/>
          </w:rPr>
          <w:fldChar w:fldCharType="begin"/>
        </w:r>
        <w:r w:rsidDel="00DC5FCD">
          <w:rPr>
            <w:noProof/>
          </w:rPr>
          <w:delInstrText xml:space="preserve"> PAGEREF _Toc69304064 \h </w:delInstrText>
        </w:r>
        <w:r w:rsidDel="00DC5FCD">
          <w:rPr>
            <w:b w:val="0"/>
          </w:rPr>
        </w:r>
        <w:r w:rsidDel="00DC5FCD">
          <w:rPr>
            <w:b w:val="0"/>
          </w:rPr>
          <w:fldChar w:fldCharType="separate"/>
        </w:r>
        <w:r w:rsidDel="00DC5FCD">
          <w:rPr>
            <w:noProof/>
          </w:rPr>
          <w:delText>6</w:delText>
        </w:r>
        <w:r w:rsidDel="00DC5FCD">
          <w:rPr>
            <w:b w:val="0"/>
          </w:rPr>
          <w:fldChar w:fldCharType="end"/>
        </w:r>
      </w:del>
    </w:p>
    <w:p w14:paraId="06637F78" w14:textId="5B3CC9C7" w:rsidR="00F307EF" w:rsidDel="00DC5FCD" w:rsidRDefault="00F307EF">
      <w:pPr>
        <w:pStyle w:val="TOC2"/>
        <w:rPr>
          <w:del w:id="95" w:author="Author"/>
          <w:rFonts w:asciiTheme="minorHAnsi" w:eastAsiaTheme="minorEastAsia" w:hAnsiTheme="minorHAnsi" w:cstheme="minorBidi"/>
          <w:b w:val="0"/>
          <w:noProof/>
          <w:szCs w:val="22"/>
          <w:lang w:val="en-US" w:eastAsia="en-US"/>
        </w:rPr>
      </w:pPr>
      <w:del w:id="96" w:author="Author">
        <w:r w:rsidDel="00DC5FCD">
          <w:rPr>
            <w:noProof/>
          </w:rPr>
          <w:delText>1.8</w:delText>
        </w:r>
        <w:r w:rsidDel="00DC5FCD">
          <w:rPr>
            <w:rFonts w:asciiTheme="minorHAnsi" w:eastAsiaTheme="minorEastAsia" w:hAnsiTheme="minorHAnsi" w:cstheme="minorBidi"/>
            <w:b w:val="0"/>
            <w:noProof/>
            <w:szCs w:val="22"/>
            <w:lang w:val="en-US" w:eastAsia="en-US"/>
          </w:rPr>
          <w:tab/>
        </w:r>
        <w:r w:rsidDel="00DC5FCD">
          <w:rPr>
            <w:noProof/>
          </w:rPr>
          <w:delText>Chairs of technical committees and subcommittees</w:delText>
        </w:r>
        <w:r w:rsidDel="00DC5FCD">
          <w:rPr>
            <w:noProof/>
          </w:rPr>
          <w:tab/>
        </w:r>
        <w:r w:rsidDel="00DC5FCD">
          <w:rPr>
            <w:b w:val="0"/>
          </w:rPr>
          <w:fldChar w:fldCharType="begin"/>
        </w:r>
        <w:r w:rsidDel="00DC5FCD">
          <w:rPr>
            <w:noProof/>
          </w:rPr>
          <w:delInstrText xml:space="preserve"> PAGEREF _Toc69304065 \h </w:delInstrText>
        </w:r>
        <w:r w:rsidDel="00DC5FCD">
          <w:rPr>
            <w:b w:val="0"/>
          </w:rPr>
        </w:r>
        <w:r w:rsidDel="00DC5FCD">
          <w:rPr>
            <w:b w:val="0"/>
          </w:rPr>
          <w:fldChar w:fldCharType="separate"/>
        </w:r>
        <w:r w:rsidDel="00DC5FCD">
          <w:rPr>
            <w:noProof/>
          </w:rPr>
          <w:delText>8</w:delText>
        </w:r>
        <w:r w:rsidDel="00DC5FCD">
          <w:rPr>
            <w:b w:val="0"/>
          </w:rPr>
          <w:fldChar w:fldCharType="end"/>
        </w:r>
      </w:del>
    </w:p>
    <w:p w14:paraId="321DC2A3" w14:textId="282AE2ED" w:rsidR="00F307EF" w:rsidDel="00DC5FCD" w:rsidRDefault="00F307EF">
      <w:pPr>
        <w:pStyle w:val="TOC2"/>
        <w:rPr>
          <w:del w:id="97" w:author="Author"/>
          <w:rFonts w:asciiTheme="minorHAnsi" w:eastAsiaTheme="minorEastAsia" w:hAnsiTheme="minorHAnsi" w:cstheme="minorBidi"/>
          <w:b w:val="0"/>
          <w:noProof/>
          <w:szCs w:val="22"/>
          <w:lang w:val="en-US" w:eastAsia="en-US"/>
        </w:rPr>
      </w:pPr>
      <w:del w:id="98" w:author="Author">
        <w:r w:rsidDel="00DC5FCD">
          <w:rPr>
            <w:noProof/>
          </w:rPr>
          <w:delText>1.9</w:delText>
        </w:r>
        <w:r w:rsidDel="00DC5FCD">
          <w:rPr>
            <w:rFonts w:asciiTheme="minorHAnsi" w:eastAsiaTheme="minorEastAsia" w:hAnsiTheme="minorHAnsi" w:cstheme="minorBidi"/>
            <w:b w:val="0"/>
            <w:noProof/>
            <w:szCs w:val="22"/>
            <w:lang w:val="en-US" w:eastAsia="en-US"/>
          </w:rPr>
          <w:tab/>
        </w:r>
        <w:r w:rsidDel="00DC5FCD">
          <w:rPr>
            <w:noProof/>
          </w:rPr>
          <w:delText>Secretariats of technical committees and subcommittees</w:delText>
        </w:r>
        <w:r w:rsidDel="00DC5FCD">
          <w:rPr>
            <w:noProof/>
          </w:rPr>
          <w:tab/>
        </w:r>
        <w:r w:rsidDel="00DC5FCD">
          <w:rPr>
            <w:b w:val="0"/>
          </w:rPr>
          <w:fldChar w:fldCharType="begin"/>
        </w:r>
        <w:r w:rsidDel="00DC5FCD">
          <w:rPr>
            <w:noProof/>
          </w:rPr>
          <w:delInstrText xml:space="preserve"> PAGEREF _Toc69304066 \h </w:delInstrText>
        </w:r>
        <w:r w:rsidDel="00DC5FCD">
          <w:rPr>
            <w:b w:val="0"/>
          </w:rPr>
        </w:r>
        <w:r w:rsidDel="00DC5FCD">
          <w:rPr>
            <w:b w:val="0"/>
          </w:rPr>
          <w:fldChar w:fldCharType="separate"/>
        </w:r>
        <w:r w:rsidDel="00DC5FCD">
          <w:rPr>
            <w:noProof/>
          </w:rPr>
          <w:delText>10</w:delText>
        </w:r>
        <w:r w:rsidDel="00DC5FCD">
          <w:rPr>
            <w:b w:val="0"/>
          </w:rPr>
          <w:fldChar w:fldCharType="end"/>
        </w:r>
      </w:del>
    </w:p>
    <w:p w14:paraId="3AC0A8DA" w14:textId="3EBF243E" w:rsidR="00F307EF" w:rsidDel="00DC5FCD" w:rsidRDefault="00F307EF">
      <w:pPr>
        <w:pStyle w:val="TOC2"/>
        <w:rPr>
          <w:del w:id="99" w:author="Author"/>
          <w:rFonts w:asciiTheme="minorHAnsi" w:eastAsiaTheme="minorEastAsia" w:hAnsiTheme="minorHAnsi" w:cstheme="minorBidi"/>
          <w:b w:val="0"/>
          <w:noProof/>
          <w:szCs w:val="22"/>
          <w:lang w:val="en-US" w:eastAsia="en-US"/>
        </w:rPr>
      </w:pPr>
      <w:del w:id="100" w:author="Author">
        <w:r w:rsidDel="00DC5FCD">
          <w:rPr>
            <w:noProof/>
          </w:rPr>
          <w:delText>1.10</w:delText>
        </w:r>
        <w:r w:rsidDel="00DC5FCD">
          <w:rPr>
            <w:rFonts w:asciiTheme="minorHAnsi" w:eastAsiaTheme="minorEastAsia" w:hAnsiTheme="minorHAnsi" w:cstheme="minorBidi"/>
            <w:b w:val="0"/>
            <w:noProof/>
            <w:szCs w:val="22"/>
            <w:lang w:val="en-US" w:eastAsia="en-US"/>
          </w:rPr>
          <w:tab/>
        </w:r>
        <w:r w:rsidDel="00DC5FCD">
          <w:rPr>
            <w:noProof/>
          </w:rPr>
          <w:delText>Project committees</w:delText>
        </w:r>
        <w:r w:rsidDel="00DC5FCD">
          <w:rPr>
            <w:noProof/>
          </w:rPr>
          <w:tab/>
        </w:r>
        <w:r w:rsidDel="00DC5FCD">
          <w:rPr>
            <w:b w:val="0"/>
          </w:rPr>
          <w:fldChar w:fldCharType="begin"/>
        </w:r>
        <w:r w:rsidDel="00DC5FCD">
          <w:rPr>
            <w:noProof/>
          </w:rPr>
          <w:delInstrText xml:space="preserve"> PAGEREF _Toc69304067 \h </w:delInstrText>
        </w:r>
        <w:r w:rsidDel="00DC5FCD">
          <w:rPr>
            <w:b w:val="0"/>
          </w:rPr>
        </w:r>
        <w:r w:rsidDel="00DC5FCD">
          <w:rPr>
            <w:b w:val="0"/>
          </w:rPr>
          <w:fldChar w:fldCharType="separate"/>
        </w:r>
        <w:r w:rsidDel="00DC5FCD">
          <w:rPr>
            <w:noProof/>
          </w:rPr>
          <w:delText>13</w:delText>
        </w:r>
        <w:r w:rsidDel="00DC5FCD">
          <w:rPr>
            <w:b w:val="0"/>
          </w:rPr>
          <w:fldChar w:fldCharType="end"/>
        </w:r>
      </w:del>
    </w:p>
    <w:p w14:paraId="0C1A9189" w14:textId="2AC18347" w:rsidR="00F307EF" w:rsidDel="00DC5FCD" w:rsidRDefault="00F307EF">
      <w:pPr>
        <w:pStyle w:val="TOC2"/>
        <w:rPr>
          <w:del w:id="101" w:author="Author"/>
          <w:rFonts w:asciiTheme="minorHAnsi" w:eastAsiaTheme="minorEastAsia" w:hAnsiTheme="minorHAnsi" w:cstheme="minorBidi"/>
          <w:b w:val="0"/>
          <w:noProof/>
          <w:szCs w:val="22"/>
          <w:lang w:val="en-US" w:eastAsia="en-US"/>
        </w:rPr>
      </w:pPr>
      <w:del w:id="102" w:author="Author">
        <w:r w:rsidDel="00DC5FCD">
          <w:rPr>
            <w:noProof/>
          </w:rPr>
          <w:delText>1.11</w:delText>
        </w:r>
        <w:r w:rsidDel="00DC5FCD">
          <w:rPr>
            <w:rFonts w:asciiTheme="minorHAnsi" w:eastAsiaTheme="minorEastAsia" w:hAnsiTheme="minorHAnsi" w:cstheme="minorBidi"/>
            <w:b w:val="0"/>
            <w:noProof/>
            <w:szCs w:val="22"/>
            <w:lang w:val="en-US" w:eastAsia="en-US"/>
          </w:rPr>
          <w:tab/>
        </w:r>
        <w:r w:rsidDel="00DC5FCD">
          <w:rPr>
            <w:noProof/>
          </w:rPr>
          <w:delText>Editing committees</w:delText>
        </w:r>
        <w:r w:rsidDel="00DC5FCD">
          <w:rPr>
            <w:noProof/>
          </w:rPr>
          <w:tab/>
        </w:r>
        <w:r w:rsidDel="00DC5FCD">
          <w:rPr>
            <w:b w:val="0"/>
          </w:rPr>
          <w:fldChar w:fldCharType="begin"/>
        </w:r>
        <w:r w:rsidDel="00DC5FCD">
          <w:rPr>
            <w:noProof/>
          </w:rPr>
          <w:delInstrText xml:space="preserve"> PAGEREF _Toc69304068 \h </w:delInstrText>
        </w:r>
        <w:r w:rsidDel="00DC5FCD">
          <w:rPr>
            <w:b w:val="0"/>
          </w:rPr>
        </w:r>
        <w:r w:rsidDel="00DC5FCD">
          <w:rPr>
            <w:b w:val="0"/>
          </w:rPr>
          <w:fldChar w:fldCharType="separate"/>
        </w:r>
        <w:r w:rsidDel="00DC5FCD">
          <w:rPr>
            <w:noProof/>
          </w:rPr>
          <w:delText>14</w:delText>
        </w:r>
        <w:r w:rsidDel="00DC5FCD">
          <w:rPr>
            <w:b w:val="0"/>
          </w:rPr>
          <w:fldChar w:fldCharType="end"/>
        </w:r>
      </w:del>
    </w:p>
    <w:p w14:paraId="724DDC2E" w14:textId="49F687E9" w:rsidR="00F307EF" w:rsidDel="00DC5FCD" w:rsidRDefault="00F307EF">
      <w:pPr>
        <w:pStyle w:val="TOC2"/>
        <w:rPr>
          <w:del w:id="103" w:author="Author"/>
          <w:rFonts w:asciiTheme="minorHAnsi" w:eastAsiaTheme="minorEastAsia" w:hAnsiTheme="minorHAnsi" w:cstheme="minorBidi"/>
          <w:b w:val="0"/>
          <w:noProof/>
          <w:szCs w:val="22"/>
          <w:lang w:val="en-US" w:eastAsia="en-US"/>
        </w:rPr>
      </w:pPr>
      <w:del w:id="104" w:author="Author">
        <w:r w:rsidDel="00DC5FCD">
          <w:rPr>
            <w:noProof/>
          </w:rPr>
          <w:delText>1.12</w:delText>
        </w:r>
        <w:r w:rsidDel="00DC5FCD">
          <w:rPr>
            <w:rFonts w:asciiTheme="minorHAnsi" w:eastAsiaTheme="minorEastAsia" w:hAnsiTheme="minorHAnsi" w:cstheme="minorBidi"/>
            <w:b w:val="0"/>
            <w:noProof/>
            <w:szCs w:val="22"/>
            <w:lang w:val="en-US" w:eastAsia="en-US"/>
          </w:rPr>
          <w:tab/>
        </w:r>
        <w:r w:rsidDel="00DC5FCD">
          <w:rPr>
            <w:noProof/>
          </w:rPr>
          <w:delText>Working groups</w:delText>
        </w:r>
        <w:r w:rsidDel="00DC5FCD">
          <w:rPr>
            <w:noProof/>
          </w:rPr>
          <w:tab/>
        </w:r>
        <w:r w:rsidDel="00DC5FCD">
          <w:rPr>
            <w:b w:val="0"/>
          </w:rPr>
          <w:fldChar w:fldCharType="begin"/>
        </w:r>
        <w:r w:rsidDel="00DC5FCD">
          <w:rPr>
            <w:noProof/>
          </w:rPr>
          <w:delInstrText xml:space="preserve"> PAGEREF _Toc69304069 \h </w:delInstrText>
        </w:r>
        <w:r w:rsidDel="00DC5FCD">
          <w:rPr>
            <w:b w:val="0"/>
          </w:rPr>
        </w:r>
        <w:r w:rsidDel="00DC5FCD">
          <w:rPr>
            <w:b w:val="0"/>
          </w:rPr>
          <w:fldChar w:fldCharType="separate"/>
        </w:r>
        <w:r w:rsidDel="00DC5FCD">
          <w:rPr>
            <w:noProof/>
          </w:rPr>
          <w:delText>14</w:delText>
        </w:r>
        <w:r w:rsidDel="00DC5FCD">
          <w:rPr>
            <w:b w:val="0"/>
          </w:rPr>
          <w:fldChar w:fldCharType="end"/>
        </w:r>
      </w:del>
    </w:p>
    <w:p w14:paraId="3004BF62" w14:textId="168FCE29" w:rsidR="00F307EF" w:rsidDel="00DC5FCD" w:rsidRDefault="00F307EF">
      <w:pPr>
        <w:pStyle w:val="TOC2"/>
        <w:rPr>
          <w:del w:id="105" w:author="Author"/>
          <w:rFonts w:asciiTheme="minorHAnsi" w:eastAsiaTheme="minorEastAsia" w:hAnsiTheme="minorHAnsi" w:cstheme="minorBidi"/>
          <w:b w:val="0"/>
          <w:noProof/>
          <w:szCs w:val="22"/>
          <w:lang w:val="en-US" w:eastAsia="en-US"/>
        </w:rPr>
      </w:pPr>
      <w:del w:id="106" w:author="Author">
        <w:r w:rsidDel="00DC5FCD">
          <w:rPr>
            <w:noProof/>
          </w:rPr>
          <w:delText>1.13</w:delText>
        </w:r>
        <w:r w:rsidDel="00DC5FCD">
          <w:rPr>
            <w:rFonts w:asciiTheme="minorHAnsi" w:eastAsiaTheme="minorEastAsia" w:hAnsiTheme="minorHAnsi" w:cstheme="minorBidi"/>
            <w:b w:val="0"/>
            <w:noProof/>
            <w:szCs w:val="22"/>
            <w:lang w:val="en-US" w:eastAsia="en-US"/>
          </w:rPr>
          <w:tab/>
        </w:r>
        <w:r w:rsidDel="00DC5FCD">
          <w:rPr>
            <w:noProof/>
          </w:rPr>
          <w:delText>Groups having advisory functions within a committee</w:delText>
        </w:r>
        <w:r w:rsidDel="00DC5FCD">
          <w:rPr>
            <w:noProof/>
          </w:rPr>
          <w:tab/>
        </w:r>
        <w:r w:rsidDel="00DC5FCD">
          <w:rPr>
            <w:b w:val="0"/>
          </w:rPr>
          <w:fldChar w:fldCharType="begin"/>
        </w:r>
        <w:r w:rsidDel="00DC5FCD">
          <w:rPr>
            <w:noProof/>
          </w:rPr>
          <w:delInstrText xml:space="preserve"> PAGEREF _Toc69304070 \h </w:delInstrText>
        </w:r>
        <w:r w:rsidDel="00DC5FCD">
          <w:rPr>
            <w:b w:val="0"/>
          </w:rPr>
        </w:r>
        <w:r w:rsidDel="00DC5FCD">
          <w:rPr>
            <w:b w:val="0"/>
          </w:rPr>
          <w:fldChar w:fldCharType="separate"/>
        </w:r>
        <w:r w:rsidDel="00DC5FCD">
          <w:rPr>
            <w:noProof/>
          </w:rPr>
          <w:delText>17</w:delText>
        </w:r>
        <w:r w:rsidDel="00DC5FCD">
          <w:rPr>
            <w:b w:val="0"/>
          </w:rPr>
          <w:fldChar w:fldCharType="end"/>
        </w:r>
      </w:del>
    </w:p>
    <w:p w14:paraId="412ED104" w14:textId="436D6432" w:rsidR="00F307EF" w:rsidDel="00DC5FCD" w:rsidRDefault="00F307EF">
      <w:pPr>
        <w:pStyle w:val="TOC2"/>
        <w:rPr>
          <w:del w:id="107" w:author="Author"/>
          <w:rFonts w:asciiTheme="minorHAnsi" w:eastAsiaTheme="minorEastAsia" w:hAnsiTheme="minorHAnsi" w:cstheme="minorBidi"/>
          <w:b w:val="0"/>
          <w:noProof/>
          <w:szCs w:val="22"/>
          <w:lang w:val="en-US" w:eastAsia="en-US"/>
        </w:rPr>
      </w:pPr>
      <w:del w:id="108" w:author="Author">
        <w:r w:rsidDel="00DC5FCD">
          <w:rPr>
            <w:noProof/>
          </w:rPr>
          <w:delText>1.14</w:delText>
        </w:r>
        <w:r w:rsidDel="00DC5FCD">
          <w:rPr>
            <w:rFonts w:asciiTheme="minorHAnsi" w:eastAsiaTheme="minorEastAsia" w:hAnsiTheme="minorHAnsi" w:cstheme="minorBidi"/>
            <w:b w:val="0"/>
            <w:noProof/>
            <w:szCs w:val="22"/>
            <w:lang w:val="en-US" w:eastAsia="en-US"/>
          </w:rPr>
          <w:tab/>
        </w:r>
        <w:r w:rsidDel="00DC5FCD">
          <w:rPr>
            <w:noProof/>
          </w:rPr>
          <w:delText>Ad hoc groups</w:delText>
        </w:r>
        <w:r w:rsidDel="00DC5FCD">
          <w:rPr>
            <w:noProof/>
          </w:rPr>
          <w:tab/>
        </w:r>
        <w:r w:rsidDel="00DC5FCD">
          <w:rPr>
            <w:b w:val="0"/>
          </w:rPr>
          <w:fldChar w:fldCharType="begin"/>
        </w:r>
        <w:r w:rsidDel="00DC5FCD">
          <w:rPr>
            <w:noProof/>
          </w:rPr>
          <w:delInstrText xml:space="preserve"> PAGEREF _Toc69304071 \h </w:delInstrText>
        </w:r>
        <w:r w:rsidDel="00DC5FCD">
          <w:rPr>
            <w:b w:val="0"/>
          </w:rPr>
        </w:r>
        <w:r w:rsidDel="00DC5FCD">
          <w:rPr>
            <w:b w:val="0"/>
          </w:rPr>
          <w:fldChar w:fldCharType="separate"/>
        </w:r>
        <w:r w:rsidDel="00DC5FCD">
          <w:rPr>
            <w:noProof/>
          </w:rPr>
          <w:delText>18</w:delText>
        </w:r>
        <w:r w:rsidDel="00DC5FCD">
          <w:rPr>
            <w:b w:val="0"/>
          </w:rPr>
          <w:fldChar w:fldCharType="end"/>
        </w:r>
      </w:del>
    </w:p>
    <w:p w14:paraId="3C156C0E" w14:textId="56DBE37B" w:rsidR="00F307EF" w:rsidDel="00DC5FCD" w:rsidRDefault="00F307EF">
      <w:pPr>
        <w:pStyle w:val="TOC2"/>
        <w:rPr>
          <w:del w:id="109" w:author="Author"/>
          <w:rFonts w:asciiTheme="minorHAnsi" w:eastAsiaTheme="minorEastAsia" w:hAnsiTheme="minorHAnsi" w:cstheme="minorBidi"/>
          <w:b w:val="0"/>
          <w:noProof/>
          <w:szCs w:val="22"/>
          <w:lang w:val="en-US" w:eastAsia="en-US"/>
        </w:rPr>
      </w:pPr>
      <w:del w:id="110" w:author="Author">
        <w:r w:rsidDel="00DC5FCD">
          <w:rPr>
            <w:noProof/>
          </w:rPr>
          <w:delText>1.15</w:delText>
        </w:r>
        <w:r w:rsidDel="00DC5FCD">
          <w:rPr>
            <w:rFonts w:asciiTheme="minorHAnsi" w:eastAsiaTheme="minorEastAsia" w:hAnsiTheme="minorHAnsi" w:cstheme="minorBidi"/>
            <w:b w:val="0"/>
            <w:noProof/>
            <w:szCs w:val="22"/>
            <w:lang w:val="en-US" w:eastAsia="en-US"/>
          </w:rPr>
          <w:tab/>
        </w:r>
        <w:r w:rsidDel="00DC5FCD">
          <w:rPr>
            <w:noProof/>
          </w:rPr>
          <w:delText>Liaison between technical committees</w:delText>
        </w:r>
        <w:r w:rsidDel="00DC5FCD">
          <w:rPr>
            <w:noProof/>
          </w:rPr>
          <w:tab/>
        </w:r>
        <w:r w:rsidDel="00DC5FCD">
          <w:rPr>
            <w:b w:val="0"/>
          </w:rPr>
          <w:fldChar w:fldCharType="begin"/>
        </w:r>
        <w:r w:rsidDel="00DC5FCD">
          <w:rPr>
            <w:noProof/>
          </w:rPr>
          <w:delInstrText xml:space="preserve"> PAGEREF _Toc69304072 \h </w:delInstrText>
        </w:r>
        <w:r w:rsidDel="00DC5FCD">
          <w:rPr>
            <w:b w:val="0"/>
          </w:rPr>
        </w:r>
        <w:r w:rsidDel="00DC5FCD">
          <w:rPr>
            <w:b w:val="0"/>
          </w:rPr>
          <w:fldChar w:fldCharType="separate"/>
        </w:r>
        <w:r w:rsidDel="00DC5FCD">
          <w:rPr>
            <w:noProof/>
          </w:rPr>
          <w:delText>18</w:delText>
        </w:r>
        <w:r w:rsidDel="00DC5FCD">
          <w:rPr>
            <w:b w:val="0"/>
          </w:rPr>
          <w:fldChar w:fldCharType="end"/>
        </w:r>
      </w:del>
    </w:p>
    <w:p w14:paraId="1CDF3A9E" w14:textId="26D59E1D" w:rsidR="00F307EF" w:rsidDel="00DC5FCD" w:rsidRDefault="00F307EF">
      <w:pPr>
        <w:pStyle w:val="TOC2"/>
        <w:rPr>
          <w:del w:id="111" w:author="Author"/>
          <w:rFonts w:asciiTheme="minorHAnsi" w:eastAsiaTheme="minorEastAsia" w:hAnsiTheme="minorHAnsi" w:cstheme="minorBidi"/>
          <w:b w:val="0"/>
          <w:noProof/>
          <w:szCs w:val="22"/>
          <w:lang w:val="en-US" w:eastAsia="en-US"/>
        </w:rPr>
      </w:pPr>
      <w:del w:id="112" w:author="Author">
        <w:r w:rsidDel="00DC5FCD">
          <w:rPr>
            <w:noProof/>
          </w:rPr>
          <w:delText>1.16</w:delText>
        </w:r>
        <w:r w:rsidDel="00DC5FCD">
          <w:rPr>
            <w:rFonts w:asciiTheme="minorHAnsi" w:eastAsiaTheme="minorEastAsia" w:hAnsiTheme="minorHAnsi" w:cstheme="minorBidi"/>
            <w:b w:val="0"/>
            <w:noProof/>
            <w:szCs w:val="22"/>
            <w:lang w:val="en-US" w:eastAsia="en-US"/>
          </w:rPr>
          <w:tab/>
        </w:r>
        <w:r w:rsidDel="00DC5FCD">
          <w:rPr>
            <w:noProof/>
          </w:rPr>
          <w:delText>Liaison between ISO and IEC</w:delText>
        </w:r>
        <w:r w:rsidDel="00DC5FCD">
          <w:rPr>
            <w:noProof/>
          </w:rPr>
          <w:tab/>
        </w:r>
        <w:r w:rsidDel="00DC5FCD">
          <w:rPr>
            <w:b w:val="0"/>
          </w:rPr>
          <w:fldChar w:fldCharType="begin"/>
        </w:r>
        <w:r w:rsidDel="00DC5FCD">
          <w:rPr>
            <w:noProof/>
          </w:rPr>
          <w:delInstrText xml:space="preserve"> PAGEREF _Toc69304073 \h </w:delInstrText>
        </w:r>
        <w:r w:rsidDel="00DC5FCD">
          <w:rPr>
            <w:b w:val="0"/>
          </w:rPr>
        </w:r>
        <w:r w:rsidDel="00DC5FCD">
          <w:rPr>
            <w:b w:val="0"/>
          </w:rPr>
          <w:fldChar w:fldCharType="separate"/>
        </w:r>
        <w:r w:rsidDel="00DC5FCD">
          <w:rPr>
            <w:noProof/>
          </w:rPr>
          <w:delText>18</w:delText>
        </w:r>
        <w:r w:rsidDel="00DC5FCD">
          <w:rPr>
            <w:b w:val="0"/>
          </w:rPr>
          <w:fldChar w:fldCharType="end"/>
        </w:r>
      </w:del>
    </w:p>
    <w:p w14:paraId="3AD87798" w14:textId="7DBD9737" w:rsidR="00F307EF" w:rsidDel="00DC5FCD" w:rsidRDefault="00F307EF">
      <w:pPr>
        <w:pStyle w:val="TOC2"/>
        <w:rPr>
          <w:del w:id="113" w:author="Author"/>
          <w:rFonts w:asciiTheme="minorHAnsi" w:eastAsiaTheme="minorEastAsia" w:hAnsiTheme="minorHAnsi" w:cstheme="minorBidi"/>
          <w:b w:val="0"/>
          <w:noProof/>
          <w:szCs w:val="22"/>
          <w:lang w:val="en-US" w:eastAsia="en-US"/>
        </w:rPr>
      </w:pPr>
      <w:del w:id="114" w:author="Author">
        <w:r w:rsidDel="00DC5FCD">
          <w:rPr>
            <w:noProof/>
          </w:rPr>
          <w:delText>1.17</w:delText>
        </w:r>
        <w:r w:rsidDel="00DC5FCD">
          <w:rPr>
            <w:rFonts w:asciiTheme="minorHAnsi" w:eastAsiaTheme="minorEastAsia" w:hAnsiTheme="minorHAnsi" w:cstheme="minorBidi"/>
            <w:b w:val="0"/>
            <w:noProof/>
            <w:szCs w:val="22"/>
            <w:lang w:val="en-US" w:eastAsia="en-US"/>
          </w:rPr>
          <w:tab/>
        </w:r>
        <w:r w:rsidDel="00DC5FCD">
          <w:rPr>
            <w:noProof/>
          </w:rPr>
          <w:delText>Liaison with other organizations</w:delText>
        </w:r>
        <w:r w:rsidDel="00DC5FCD">
          <w:rPr>
            <w:noProof/>
          </w:rPr>
          <w:tab/>
        </w:r>
        <w:r w:rsidDel="00DC5FCD">
          <w:rPr>
            <w:b w:val="0"/>
          </w:rPr>
          <w:fldChar w:fldCharType="begin"/>
        </w:r>
        <w:r w:rsidDel="00DC5FCD">
          <w:rPr>
            <w:noProof/>
          </w:rPr>
          <w:delInstrText xml:space="preserve"> PAGEREF _Toc69304074 \h </w:delInstrText>
        </w:r>
        <w:r w:rsidDel="00DC5FCD">
          <w:rPr>
            <w:b w:val="0"/>
          </w:rPr>
        </w:r>
        <w:r w:rsidDel="00DC5FCD">
          <w:rPr>
            <w:b w:val="0"/>
          </w:rPr>
          <w:fldChar w:fldCharType="separate"/>
        </w:r>
        <w:r w:rsidDel="00DC5FCD">
          <w:rPr>
            <w:noProof/>
          </w:rPr>
          <w:delText>19</w:delText>
        </w:r>
        <w:r w:rsidDel="00DC5FCD">
          <w:rPr>
            <w:b w:val="0"/>
          </w:rPr>
          <w:fldChar w:fldCharType="end"/>
        </w:r>
      </w:del>
    </w:p>
    <w:p w14:paraId="1D70E4E7" w14:textId="1433CC8C" w:rsidR="00F307EF" w:rsidDel="00DC5FCD" w:rsidRDefault="00F307EF">
      <w:pPr>
        <w:pStyle w:val="TOC1"/>
        <w:rPr>
          <w:del w:id="115" w:author="Author"/>
          <w:rFonts w:asciiTheme="minorHAnsi" w:eastAsiaTheme="minorEastAsia" w:hAnsiTheme="minorHAnsi" w:cstheme="minorBidi"/>
          <w:b w:val="0"/>
          <w:noProof/>
          <w:szCs w:val="22"/>
          <w:lang w:val="en-US" w:eastAsia="en-US"/>
        </w:rPr>
      </w:pPr>
      <w:del w:id="116" w:author="Author">
        <w:r w:rsidDel="00DC5FCD">
          <w:rPr>
            <w:noProof/>
          </w:rPr>
          <w:delText>2</w:delText>
        </w:r>
        <w:r w:rsidDel="00DC5FCD">
          <w:rPr>
            <w:rFonts w:asciiTheme="minorHAnsi" w:eastAsiaTheme="minorEastAsia" w:hAnsiTheme="minorHAnsi" w:cstheme="minorBidi"/>
            <w:b w:val="0"/>
            <w:noProof/>
            <w:szCs w:val="22"/>
            <w:lang w:val="en-US" w:eastAsia="en-US"/>
          </w:rPr>
          <w:tab/>
        </w:r>
        <w:r w:rsidDel="00DC5FCD">
          <w:rPr>
            <w:noProof/>
          </w:rPr>
          <w:delText>Development of International Standards</w:delText>
        </w:r>
        <w:r w:rsidDel="00DC5FCD">
          <w:rPr>
            <w:noProof/>
          </w:rPr>
          <w:tab/>
        </w:r>
        <w:r w:rsidDel="00DC5FCD">
          <w:rPr>
            <w:b w:val="0"/>
          </w:rPr>
          <w:fldChar w:fldCharType="begin"/>
        </w:r>
        <w:r w:rsidDel="00DC5FCD">
          <w:rPr>
            <w:noProof/>
          </w:rPr>
          <w:delInstrText xml:space="preserve"> PAGEREF _Toc69304075 \h </w:delInstrText>
        </w:r>
        <w:r w:rsidDel="00DC5FCD">
          <w:rPr>
            <w:b w:val="0"/>
          </w:rPr>
        </w:r>
        <w:r w:rsidDel="00DC5FCD">
          <w:rPr>
            <w:b w:val="0"/>
          </w:rPr>
          <w:fldChar w:fldCharType="separate"/>
        </w:r>
        <w:r w:rsidDel="00DC5FCD">
          <w:rPr>
            <w:noProof/>
          </w:rPr>
          <w:delText>22</w:delText>
        </w:r>
        <w:r w:rsidDel="00DC5FCD">
          <w:rPr>
            <w:b w:val="0"/>
          </w:rPr>
          <w:fldChar w:fldCharType="end"/>
        </w:r>
      </w:del>
    </w:p>
    <w:p w14:paraId="0F0A2DDD" w14:textId="645EFA22" w:rsidR="00F307EF" w:rsidDel="00DC5FCD" w:rsidRDefault="00F307EF">
      <w:pPr>
        <w:pStyle w:val="TOC2"/>
        <w:rPr>
          <w:del w:id="117" w:author="Author"/>
          <w:rFonts w:asciiTheme="minorHAnsi" w:eastAsiaTheme="minorEastAsia" w:hAnsiTheme="minorHAnsi" w:cstheme="minorBidi"/>
          <w:b w:val="0"/>
          <w:noProof/>
          <w:szCs w:val="22"/>
          <w:lang w:val="en-US" w:eastAsia="en-US"/>
        </w:rPr>
      </w:pPr>
      <w:del w:id="118" w:author="Author">
        <w:r w:rsidDel="00DC5FCD">
          <w:rPr>
            <w:noProof/>
          </w:rPr>
          <w:delText>2.1</w:delText>
        </w:r>
        <w:r w:rsidDel="00DC5FCD">
          <w:rPr>
            <w:rFonts w:asciiTheme="minorHAnsi" w:eastAsiaTheme="minorEastAsia" w:hAnsiTheme="minorHAnsi" w:cstheme="minorBidi"/>
            <w:b w:val="0"/>
            <w:noProof/>
            <w:szCs w:val="22"/>
            <w:lang w:val="en-US" w:eastAsia="en-US"/>
          </w:rPr>
          <w:tab/>
        </w:r>
        <w:r w:rsidDel="00DC5FCD">
          <w:rPr>
            <w:noProof/>
          </w:rPr>
          <w:delText>The project approach</w:delText>
        </w:r>
        <w:r w:rsidDel="00DC5FCD">
          <w:rPr>
            <w:noProof/>
          </w:rPr>
          <w:tab/>
        </w:r>
        <w:r w:rsidDel="00DC5FCD">
          <w:rPr>
            <w:b w:val="0"/>
          </w:rPr>
          <w:fldChar w:fldCharType="begin"/>
        </w:r>
        <w:r w:rsidDel="00DC5FCD">
          <w:rPr>
            <w:noProof/>
          </w:rPr>
          <w:delInstrText xml:space="preserve"> PAGEREF _Toc69304076 \h </w:delInstrText>
        </w:r>
        <w:r w:rsidDel="00DC5FCD">
          <w:rPr>
            <w:b w:val="0"/>
          </w:rPr>
        </w:r>
        <w:r w:rsidDel="00DC5FCD">
          <w:rPr>
            <w:b w:val="0"/>
          </w:rPr>
          <w:fldChar w:fldCharType="separate"/>
        </w:r>
        <w:r w:rsidDel="00DC5FCD">
          <w:rPr>
            <w:noProof/>
          </w:rPr>
          <w:delText>22</w:delText>
        </w:r>
        <w:r w:rsidDel="00DC5FCD">
          <w:rPr>
            <w:b w:val="0"/>
          </w:rPr>
          <w:fldChar w:fldCharType="end"/>
        </w:r>
      </w:del>
    </w:p>
    <w:p w14:paraId="148E36C1" w14:textId="5862FEEC" w:rsidR="00F307EF" w:rsidDel="00DC5FCD" w:rsidRDefault="00F307EF">
      <w:pPr>
        <w:pStyle w:val="TOC2"/>
        <w:rPr>
          <w:del w:id="119" w:author="Author"/>
          <w:rFonts w:asciiTheme="minorHAnsi" w:eastAsiaTheme="minorEastAsia" w:hAnsiTheme="minorHAnsi" w:cstheme="minorBidi"/>
          <w:b w:val="0"/>
          <w:noProof/>
          <w:szCs w:val="22"/>
          <w:lang w:val="en-US" w:eastAsia="en-US"/>
        </w:rPr>
      </w:pPr>
      <w:del w:id="120" w:author="Author">
        <w:r w:rsidDel="00DC5FCD">
          <w:rPr>
            <w:noProof/>
          </w:rPr>
          <w:delText>2.2</w:delText>
        </w:r>
        <w:r w:rsidDel="00DC5FCD">
          <w:rPr>
            <w:rFonts w:asciiTheme="minorHAnsi" w:eastAsiaTheme="minorEastAsia" w:hAnsiTheme="minorHAnsi" w:cstheme="minorBidi"/>
            <w:b w:val="0"/>
            <w:noProof/>
            <w:szCs w:val="22"/>
            <w:lang w:val="en-US" w:eastAsia="en-US"/>
          </w:rPr>
          <w:tab/>
        </w:r>
        <w:r w:rsidDel="00DC5FCD">
          <w:rPr>
            <w:noProof/>
          </w:rPr>
          <w:delText>Preliminary stage</w:delText>
        </w:r>
        <w:r w:rsidDel="00DC5FCD">
          <w:rPr>
            <w:noProof/>
          </w:rPr>
          <w:tab/>
        </w:r>
        <w:r w:rsidDel="00DC5FCD">
          <w:rPr>
            <w:b w:val="0"/>
          </w:rPr>
          <w:fldChar w:fldCharType="begin"/>
        </w:r>
        <w:r w:rsidDel="00DC5FCD">
          <w:rPr>
            <w:noProof/>
          </w:rPr>
          <w:delInstrText xml:space="preserve"> PAGEREF _Toc69304077 \h </w:delInstrText>
        </w:r>
        <w:r w:rsidDel="00DC5FCD">
          <w:rPr>
            <w:b w:val="0"/>
          </w:rPr>
        </w:r>
        <w:r w:rsidDel="00DC5FCD">
          <w:rPr>
            <w:b w:val="0"/>
          </w:rPr>
          <w:fldChar w:fldCharType="separate"/>
        </w:r>
        <w:r w:rsidDel="00DC5FCD">
          <w:rPr>
            <w:noProof/>
          </w:rPr>
          <w:delText>27</w:delText>
        </w:r>
        <w:r w:rsidDel="00DC5FCD">
          <w:rPr>
            <w:b w:val="0"/>
          </w:rPr>
          <w:fldChar w:fldCharType="end"/>
        </w:r>
      </w:del>
    </w:p>
    <w:p w14:paraId="2ED737D2" w14:textId="4A9B71A3" w:rsidR="00F307EF" w:rsidDel="00DC5FCD" w:rsidRDefault="00F307EF">
      <w:pPr>
        <w:pStyle w:val="TOC2"/>
        <w:rPr>
          <w:del w:id="121" w:author="Author"/>
          <w:rFonts w:asciiTheme="minorHAnsi" w:eastAsiaTheme="minorEastAsia" w:hAnsiTheme="minorHAnsi" w:cstheme="minorBidi"/>
          <w:b w:val="0"/>
          <w:noProof/>
          <w:szCs w:val="22"/>
          <w:lang w:val="en-US" w:eastAsia="en-US"/>
        </w:rPr>
      </w:pPr>
      <w:del w:id="122" w:author="Author">
        <w:r w:rsidDel="00DC5FCD">
          <w:rPr>
            <w:noProof/>
          </w:rPr>
          <w:delText>2.3</w:delText>
        </w:r>
        <w:r w:rsidDel="00DC5FCD">
          <w:rPr>
            <w:rFonts w:asciiTheme="minorHAnsi" w:eastAsiaTheme="minorEastAsia" w:hAnsiTheme="minorHAnsi" w:cstheme="minorBidi"/>
            <w:b w:val="0"/>
            <w:noProof/>
            <w:szCs w:val="22"/>
            <w:lang w:val="en-US" w:eastAsia="en-US"/>
          </w:rPr>
          <w:tab/>
        </w:r>
        <w:r w:rsidDel="00DC5FCD">
          <w:rPr>
            <w:noProof/>
          </w:rPr>
          <w:delText>Proposal stage</w:delText>
        </w:r>
        <w:r w:rsidDel="00DC5FCD">
          <w:rPr>
            <w:noProof/>
          </w:rPr>
          <w:tab/>
        </w:r>
        <w:r w:rsidDel="00DC5FCD">
          <w:rPr>
            <w:b w:val="0"/>
          </w:rPr>
          <w:fldChar w:fldCharType="begin"/>
        </w:r>
        <w:r w:rsidDel="00DC5FCD">
          <w:rPr>
            <w:noProof/>
          </w:rPr>
          <w:delInstrText xml:space="preserve"> PAGEREF _Toc69304078 \h </w:delInstrText>
        </w:r>
        <w:r w:rsidDel="00DC5FCD">
          <w:rPr>
            <w:b w:val="0"/>
          </w:rPr>
        </w:r>
        <w:r w:rsidDel="00DC5FCD">
          <w:rPr>
            <w:b w:val="0"/>
          </w:rPr>
          <w:fldChar w:fldCharType="separate"/>
        </w:r>
        <w:r w:rsidDel="00DC5FCD">
          <w:rPr>
            <w:noProof/>
          </w:rPr>
          <w:delText>28</w:delText>
        </w:r>
        <w:r w:rsidDel="00DC5FCD">
          <w:rPr>
            <w:b w:val="0"/>
          </w:rPr>
          <w:fldChar w:fldCharType="end"/>
        </w:r>
      </w:del>
    </w:p>
    <w:p w14:paraId="1185457D" w14:textId="2884ACEE" w:rsidR="00F307EF" w:rsidDel="00DC5FCD" w:rsidRDefault="00F307EF">
      <w:pPr>
        <w:pStyle w:val="TOC2"/>
        <w:rPr>
          <w:del w:id="123" w:author="Author"/>
          <w:rFonts w:asciiTheme="minorHAnsi" w:eastAsiaTheme="minorEastAsia" w:hAnsiTheme="minorHAnsi" w:cstheme="minorBidi"/>
          <w:b w:val="0"/>
          <w:noProof/>
          <w:szCs w:val="22"/>
          <w:lang w:val="en-US" w:eastAsia="en-US"/>
        </w:rPr>
      </w:pPr>
      <w:del w:id="124" w:author="Author">
        <w:r w:rsidDel="00DC5FCD">
          <w:rPr>
            <w:noProof/>
          </w:rPr>
          <w:delText>2.4</w:delText>
        </w:r>
        <w:r w:rsidDel="00DC5FCD">
          <w:rPr>
            <w:rFonts w:asciiTheme="minorHAnsi" w:eastAsiaTheme="minorEastAsia" w:hAnsiTheme="minorHAnsi" w:cstheme="minorBidi"/>
            <w:b w:val="0"/>
            <w:noProof/>
            <w:szCs w:val="22"/>
            <w:lang w:val="en-US" w:eastAsia="en-US"/>
          </w:rPr>
          <w:tab/>
        </w:r>
        <w:r w:rsidDel="00DC5FCD">
          <w:rPr>
            <w:noProof/>
          </w:rPr>
          <w:delText>Preparatory stage</w:delText>
        </w:r>
        <w:r w:rsidDel="00DC5FCD">
          <w:rPr>
            <w:noProof/>
          </w:rPr>
          <w:tab/>
        </w:r>
        <w:r w:rsidDel="00DC5FCD">
          <w:rPr>
            <w:b w:val="0"/>
          </w:rPr>
          <w:fldChar w:fldCharType="begin"/>
        </w:r>
        <w:r w:rsidDel="00DC5FCD">
          <w:rPr>
            <w:noProof/>
          </w:rPr>
          <w:delInstrText xml:space="preserve"> PAGEREF _Toc69304079 \h </w:delInstrText>
        </w:r>
        <w:r w:rsidDel="00DC5FCD">
          <w:rPr>
            <w:b w:val="0"/>
          </w:rPr>
        </w:r>
        <w:r w:rsidDel="00DC5FCD">
          <w:rPr>
            <w:b w:val="0"/>
          </w:rPr>
          <w:fldChar w:fldCharType="separate"/>
        </w:r>
        <w:r w:rsidDel="00DC5FCD">
          <w:rPr>
            <w:noProof/>
          </w:rPr>
          <w:delText>30</w:delText>
        </w:r>
        <w:r w:rsidDel="00DC5FCD">
          <w:rPr>
            <w:b w:val="0"/>
          </w:rPr>
          <w:fldChar w:fldCharType="end"/>
        </w:r>
      </w:del>
    </w:p>
    <w:p w14:paraId="40C789DA" w14:textId="6E34FDAF" w:rsidR="00F307EF" w:rsidDel="00DC5FCD" w:rsidRDefault="00F307EF">
      <w:pPr>
        <w:pStyle w:val="TOC2"/>
        <w:rPr>
          <w:del w:id="125" w:author="Author"/>
          <w:rFonts w:asciiTheme="minorHAnsi" w:eastAsiaTheme="minorEastAsia" w:hAnsiTheme="minorHAnsi" w:cstheme="minorBidi"/>
          <w:b w:val="0"/>
          <w:noProof/>
          <w:szCs w:val="22"/>
          <w:lang w:val="en-US" w:eastAsia="en-US"/>
        </w:rPr>
      </w:pPr>
      <w:del w:id="126" w:author="Author">
        <w:r w:rsidDel="00DC5FCD">
          <w:rPr>
            <w:noProof/>
          </w:rPr>
          <w:delText>2.5</w:delText>
        </w:r>
        <w:r w:rsidDel="00DC5FCD">
          <w:rPr>
            <w:rFonts w:asciiTheme="minorHAnsi" w:eastAsiaTheme="minorEastAsia" w:hAnsiTheme="minorHAnsi" w:cstheme="minorBidi"/>
            <w:b w:val="0"/>
            <w:noProof/>
            <w:szCs w:val="22"/>
            <w:lang w:val="en-US" w:eastAsia="en-US"/>
          </w:rPr>
          <w:tab/>
        </w:r>
        <w:r w:rsidDel="00DC5FCD">
          <w:rPr>
            <w:noProof/>
          </w:rPr>
          <w:delText>Committee stage</w:delText>
        </w:r>
        <w:r w:rsidDel="00DC5FCD">
          <w:rPr>
            <w:noProof/>
          </w:rPr>
          <w:tab/>
        </w:r>
        <w:r w:rsidDel="00DC5FCD">
          <w:rPr>
            <w:b w:val="0"/>
          </w:rPr>
          <w:fldChar w:fldCharType="begin"/>
        </w:r>
        <w:r w:rsidDel="00DC5FCD">
          <w:rPr>
            <w:noProof/>
          </w:rPr>
          <w:delInstrText xml:space="preserve"> PAGEREF _Toc69304080 \h </w:delInstrText>
        </w:r>
        <w:r w:rsidDel="00DC5FCD">
          <w:rPr>
            <w:b w:val="0"/>
          </w:rPr>
        </w:r>
        <w:r w:rsidDel="00DC5FCD">
          <w:rPr>
            <w:b w:val="0"/>
          </w:rPr>
          <w:fldChar w:fldCharType="separate"/>
        </w:r>
        <w:r w:rsidDel="00DC5FCD">
          <w:rPr>
            <w:noProof/>
          </w:rPr>
          <w:delText>31</w:delText>
        </w:r>
        <w:r w:rsidDel="00DC5FCD">
          <w:rPr>
            <w:b w:val="0"/>
          </w:rPr>
          <w:fldChar w:fldCharType="end"/>
        </w:r>
      </w:del>
    </w:p>
    <w:p w14:paraId="420047F0" w14:textId="394A9341" w:rsidR="00F307EF" w:rsidDel="00DC5FCD" w:rsidRDefault="00F307EF">
      <w:pPr>
        <w:pStyle w:val="TOC2"/>
        <w:rPr>
          <w:del w:id="127" w:author="Author"/>
          <w:rFonts w:asciiTheme="minorHAnsi" w:eastAsiaTheme="minorEastAsia" w:hAnsiTheme="minorHAnsi" w:cstheme="minorBidi"/>
          <w:b w:val="0"/>
          <w:noProof/>
          <w:szCs w:val="22"/>
          <w:lang w:val="en-US" w:eastAsia="en-US"/>
        </w:rPr>
      </w:pPr>
      <w:del w:id="128" w:author="Author">
        <w:r w:rsidDel="00DC5FCD">
          <w:rPr>
            <w:noProof/>
          </w:rPr>
          <w:delText>2.6</w:delText>
        </w:r>
        <w:r w:rsidDel="00DC5FCD">
          <w:rPr>
            <w:rFonts w:asciiTheme="minorHAnsi" w:eastAsiaTheme="minorEastAsia" w:hAnsiTheme="minorHAnsi" w:cstheme="minorBidi"/>
            <w:b w:val="0"/>
            <w:noProof/>
            <w:szCs w:val="22"/>
            <w:lang w:val="en-US" w:eastAsia="en-US"/>
          </w:rPr>
          <w:tab/>
        </w:r>
        <w:r w:rsidDel="00DC5FCD">
          <w:rPr>
            <w:noProof/>
          </w:rPr>
          <w:delText>Enquiry stage</w:delText>
        </w:r>
        <w:r w:rsidDel="00DC5FCD">
          <w:rPr>
            <w:noProof/>
          </w:rPr>
          <w:tab/>
        </w:r>
        <w:r w:rsidDel="00DC5FCD">
          <w:rPr>
            <w:b w:val="0"/>
          </w:rPr>
          <w:fldChar w:fldCharType="begin"/>
        </w:r>
        <w:r w:rsidDel="00DC5FCD">
          <w:rPr>
            <w:noProof/>
          </w:rPr>
          <w:delInstrText xml:space="preserve"> PAGEREF _Toc69304081 \h </w:delInstrText>
        </w:r>
        <w:r w:rsidDel="00DC5FCD">
          <w:rPr>
            <w:b w:val="0"/>
          </w:rPr>
        </w:r>
        <w:r w:rsidDel="00DC5FCD">
          <w:rPr>
            <w:b w:val="0"/>
          </w:rPr>
          <w:fldChar w:fldCharType="separate"/>
        </w:r>
        <w:r w:rsidDel="00DC5FCD">
          <w:rPr>
            <w:noProof/>
          </w:rPr>
          <w:delText>34</w:delText>
        </w:r>
        <w:r w:rsidDel="00DC5FCD">
          <w:rPr>
            <w:b w:val="0"/>
          </w:rPr>
          <w:fldChar w:fldCharType="end"/>
        </w:r>
      </w:del>
    </w:p>
    <w:p w14:paraId="1FD49091" w14:textId="1554AA03" w:rsidR="00F307EF" w:rsidDel="00DC5FCD" w:rsidRDefault="00F307EF">
      <w:pPr>
        <w:pStyle w:val="TOC2"/>
        <w:rPr>
          <w:del w:id="129" w:author="Author"/>
          <w:rFonts w:asciiTheme="minorHAnsi" w:eastAsiaTheme="minorEastAsia" w:hAnsiTheme="minorHAnsi" w:cstheme="minorBidi"/>
          <w:b w:val="0"/>
          <w:noProof/>
          <w:szCs w:val="22"/>
          <w:lang w:val="en-US" w:eastAsia="en-US"/>
        </w:rPr>
      </w:pPr>
      <w:del w:id="130" w:author="Author">
        <w:r w:rsidDel="00DC5FCD">
          <w:rPr>
            <w:noProof/>
          </w:rPr>
          <w:delText>2.7</w:delText>
        </w:r>
        <w:r w:rsidDel="00DC5FCD">
          <w:rPr>
            <w:rFonts w:asciiTheme="minorHAnsi" w:eastAsiaTheme="minorEastAsia" w:hAnsiTheme="minorHAnsi" w:cstheme="minorBidi"/>
            <w:b w:val="0"/>
            <w:noProof/>
            <w:szCs w:val="22"/>
            <w:lang w:val="en-US" w:eastAsia="en-US"/>
          </w:rPr>
          <w:tab/>
        </w:r>
        <w:r w:rsidDel="00DC5FCD">
          <w:rPr>
            <w:noProof/>
          </w:rPr>
          <w:delText>Approval stage</w:delText>
        </w:r>
        <w:r w:rsidDel="00DC5FCD">
          <w:rPr>
            <w:noProof/>
          </w:rPr>
          <w:tab/>
        </w:r>
        <w:r w:rsidDel="00DC5FCD">
          <w:rPr>
            <w:b w:val="0"/>
          </w:rPr>
          <w:fldChar w:fldCharType="begin"/>
        </w:r>
        <w:r w:rsidDel="00DC5FCD">
          <w:rPr>
            <w:noProof/>
          </w:rPr>
          <w:delInstrText xml:space="preserve"> PAGEREF _Toc69304082 \h </w:delInstrText>
        </w:r>
        <w:r w:rsidDel="00DC5FCD">
          <w:rPr>
            <w:b w:val="0"/>
          </w:rPr>
        </w:r>
        <w:r w:rsidDel="00DC5FCD">
          <w:rPr>
            <w:b w:val="0"/>
          </w:rPr>
          <w:fldChar w:fldCharType="separate"/>
        </w:r>
        <w:r w:rsidDel="00DC5FCD">
          <w:rPr>
            <w:noProof/>
          </w:rPr>
          <w:delText>36</w:delText>
        </w:r>
        <w:r w:rsidDel="00DC5FCD">
          <w:rPr>
            <w:b w:val="0"/>
          </w:rPr>
          <w:fldChar w:fldCharType="end"/>
        </w:r>
      </w:del>
    </w:p>
    <w:p w14:paraId="38BABE01" w14:textId="095F1494" w:rsidR="00F307EF" w:rsidDel="00DC5FCD" w:rsidRDefault="00F307EF">
      <w:pPr>
        <w:pStyle w:val="TOC2"/>
        <w:rPr>
          <w:del w:id="131" w:author="Author"/>
          <w:rFonts w:asciiTheme="minorHAnsi" w:eastAsiaTheme="minorEastAsia" w:hAnsiTheme="minorHAnsi" w:cstheme="minorBidi"/>
          <w:b w:val="0"/>
          <w:noProof/>
          <w:szCs w:val="22"/>
          <w:lang w:val="en-US" w:eastAsia="en-US"/>
        </w:rPr>
      </w:pPr>
      <w:del w:id="132" w:author="Author">
        <w:r w:rsidDel="00DC5FCD">
          <w:rPr>
            <w:noProof/>
          </w:rPr>
          <w:delText>2.8</w:delText>
        </w:r>
        <w:r w:rsidDel="00DC5FCD">
          <w:rPr>
            <w:rFonts w:asciiTheme="minorHAnsi" w:eastAsiaTheme="minorEastAsia" w:hAnsiTheme="minorHAnsi" w:cstheme="minorBidi"/>
            <w:b w:val="0"/>
            <w:noProof/>
            <w:szCs w:val="22"/>
            <w:lang w:val="en-US" w:eastAsia="en-US"/>
          </w:rPr>
          <w:tab/>
        </w:r>
        <w:r w:rsidDel="00DC5FCD">
          <w:rPr>
            <w:noProof/>
          </w:rPr>
          <w:delText>Publication stage</w:delText>
        </w:r>
        <w:r w:rsidDel="00DC5FCD">
          <w:rPr>
            <w:noProof/>
          </w:rPr>
          <w:tab/>
        </w:r>
        <w:r w:rsidDel="00DC5FCD">
          <w:rPr>
            <w:b w:val="0"/>
          </w:rPr>
          <w:fldChar w:fldCharType="begin"/>
        </w:r>
        <w:r w:rsidDel="00DC5FCD">
          <w:rPr>
            <w:noProof/>
          </w:rPr>
          <w:delInstrText xml:space="preserve"> PAGEREF _Toc69304083 \h </w:delInstrText>
        </w:r>
        <w:r w:rsidDel="00DC5FCD">
          <w:rPr>
            <w:b w:val="0"/>
          </w:rPr>
        </w:r>
        <w:r w:rsidDel="00DC5FCD">
          <w:rPr>
            <w:b w:val="0"/>
          </w:rPr>
          <w:fldChar w:fldCharType="separate"/>
        </w:r>
        <w:r w:rsidDel="00DC5FCD">
          <w:rPr>
            <w:noProof/>
          </w:rPr>
          <w:delText>37</w:delText>
        </w:r>
        <w:r w:rsidDel="00DC5FCD">
          <w:rPr>
            <w:b w:val="0"/>
          </w:rPr>
          <w:fldChar w:fldCharType="end"/>
        </w:r>
      </w:del>
    </w:p>
    <w:p w14:paraId="6F17F019" w14:textId="6C136DD7" w:rsidR="00F307EF" w:rsidDel="00DC5FCD" w:rsidRDefault="00F307EF">
      <w:pPr>
        <w:pStyle w:val="TOC2"/>
        <w:rPr>
          <w:del w:id="133" w:author="Author"/>
          <w:rFonts w:asciiTheme="minorHAnsi" w:eastAsiaTheme="minorEastAsia" w:hAnsiTheme="minorHAnsi" w:cstheme="minorBidi"/>
          <w:b w:val="0"/>
          <w:noProof/>
          <w:szCs w:val="22"/>
          <w:lang w:val="en-US" w:eastAsia="en-US"/>
        </w:rPr>
      </w:pPr>
      <w:del w:id="134" w:author="Author">
        <w:r w:rsidDel="00DC5FCD">
          <w:rPr>
            <w:noProof/>
          </w:rPr>
          <w:delText>2.9</w:delText>
        </w:r>
        <w:r w:rsidDel="00DC5FCD">
          <w:rPr>
            <w:rFonts w:asciiTheme="minorHAnsi" w:eastAsiaTheme="minorEastAsia" w:hAnsiTheme="minorHAnsi" w:cstheme="minorBidi"/>
            <w:b w:val="0"/>
            <w:noProof/>
            <w:szCs w:val="22"/>
            <w:lang w:val="en-US" w:eastAsia="en-US"/>
          </w:rPr>
          <w:tab/>
        </w:r>
        <w:r w:rsidDel="00DC5FCD">
          <w:rPr>
            <w:noProof/>
          </w:rPr>
          <w:delText>Maintenance of deliverables</w:delText>
        </w:r>
        <w:r w:rsidDel="00DC5FCD">
          <w:rPr>
            <w:noProof/>
          </w:rPr>
          <w:tab/>
        </w:r>
        <w:r w:rsidDel="00DC5FCD">
          <w:rPr>
            <w:b w:val="0"/>
          </w:rPr>
          <w:fldChar w:fldCharType="begin"/>
        </w:r>
        <w:r w:rsidDel="00DC5FCD">
          <w:rPr>
            <w:noProof/>
          </w:rPr>
          <w:delInstrText xml:space="preserve"> PAGEREF _Toc69304084 \h </w:delInstrText>
        </w:r>
        <w:r w:rsidDel="00DC5FCD">
          <w:rPr>
            <w:b w:val="0"/>
          </w:rPr>
        </w:r>
        <w:r w:rsidDel="00DC5FCD">
          <w:rPr>
            <w:b w:val="0"/>
          </w:rPr>
          <w:fldChar w:fldCharType="separate"/>
        </w:r>
        <w:r w:rsidDel="00DC5FCD">
          <w:rPr>
            <w:noProof/>
          </w:rPr>
          <w:delText>37</w:delText>
        </w:r>
        <w:r w:rsidDel="00DC5FCD">
          <w:rPr>
            <w:b w:val="0"/>
          </w:rPr>
          <w:fldChar w:fldCharType="end"/>
        </w:r>
      </w:del>
    </w:p>
    <w:p w14:paraId="0462D0B8" w14:textId="66AAB0EE" w:rsidR="00F307EF" w:rsidDel="00DC5FCD" w:rsidRDefault="00F307EF">
      <w:pPr>
        <w:pStyle w:val="TOC2"/>
        <w:rPr>
          <w:del w:id="135" w:author="Author"/>
          <w:rFonts w:asciiTheme="minorHAnsi" w:eastAsiaTheme="minorEastAsia" w:hAnsiTheme="minorHAnsi" w:cstheme="minorBidi"/>
          <w:b w:val="0"/>
          <w:noProof/>
          <w:szCs w:val="22"/>
          <w:lang w:val="en-US" w:eastAsia="en-US"/>
        </w:rPr>
      </w:pPr>
      <w:del w:id="136" w:author="Author">
        <w:r w:rsidDel="00DC5FCD">
          <w:rPr>
            <w:noProof/>
          </w:rPr>
          <w:delText>2.10</w:delText>
        </w:r>
        <w:r w:rsidDel="00DC5FCD">
          <w:rPr>
            <w:rFonts w:asciiTheme="minorHAnsi" w:eastAsiaTheme="minorEastAsia" w:hAnsiTheme="minorHAnsi" w:cstheme="minorBidi"/>
            <w:b w:val="0"/>
            <w:noProof/>
            <w:szCs w:val="22"/>
            <w:lang w:val="en-US" w:eastAsia="en-US"/>
          </w:rPr>
          <w:tab/>
        </w:r>
        <w:r w:rsidDel="00DC5FCD">
          <w:rPr>
            <w:noProof/>
          </w:rPr>
          <w:delText>Corrections and amendments</w:delText>
        </w:r>
        <w:r w:rsidDel="00DC5FCD">
          <w:rPr>
            <w:noProof/>
          </w:rPr>
          <w:tab/>
        </w:r>
        <w:r w:rsidDel="00DC5FCD">
          <w:rPr>
            <w:b w:val="0"/>
          </w:rPr>
          <w:fldChar w:fldCharType="begin"/>
        </w:r>
        <w:r w:rsidDel="00DC5FCD">
          <w:rPr>
            <w:noProof/>
          </w:rPr>
          <w:delInstrText xml:space="preserve"> PAGEREF _Toc69304085 \h </w:delInstrText>
        </w:r>
        <w:r w:rsidDel="00DC5FCD">
          <w:rPr>
            <w:b w:val="0"/>
          </w:rPr>
        </w:r>
        <w:r w:rsidDel="00DC5FCD">
          <w:rPr>
            <w:b w:val="0"/>
          </w:rPr>
          <w:fldChar w:fldCharType="separate"/>
        </w:r>
        <w:r w:rsidDel="00DC5FCD">
          <w:rPr>
            <w:noProof/>
          </w:rPr>
          <w:delText>40</w:delText>
        </w:r>
        <w:r w:rsidDel="00DC5FCD">
          <w:rPr>
            <w:b w:val="0"/>
          </w:rPr>
          <w:fldChar w:fldCharType="end"/>
        </w:r>
      </w:del>
    </w:p>
    <w:p w14:paraId="5DEDCA08" w14:textId="266A2705" w:rsidR="00F307EF" w:rsidDel="00DC5FCD" w:rsidRDefault="00F307EF">
      <w:pPr>
        <w:pStyle w:val="TOC2"/>
        <w:rPr>
          <w:del w:id="137" w:author="Author"/>
          <w:rFonts w:asciiTheme="minorHAnsi" w:eastAsiaTheme="minorEastAsia" w:hAnsiTheme="minorHAnsi" w:cstheme="minorBidi"/>
          <w:b w:val="0"/>
          <w:noProof/>
          <w:szCs w:val="22"/>
          <w:lang w:val="en-US" w:eastAsia="en-US"/>
        </w:rPr>
      </w:pPr>
      <w:del w:id="138" w:author="Author">
        <w:r w:rsidDel="00DC5FCD">
          <w:rPr>
            <w:noProof/>
          </w:rPr>
          <w:delText>2.11</w:delText>
        </w:r>
        <w:r w:rsidDel="00DC5FCD">
          <w:rPr>
            <w:rFonts w:asciiTheme="minorHAnsi" w:eastAsiaTheme="minorEastAsia" w:hAnsiTheme="minorHAnsi" w:cstheme="minorBidi"/>
            <w:b w:val="0"/>
            <w:noProof/>
            <w:szCs w:val="22"/>
            <w:lang w:val="en-US" w:eastAsia="en-US"/>
          </w:rPr>
          <w:tab/>
        </w:r>
        <w:r w:rsidDel="00DC5FCD">
          <w:rPr>
            <w:noProof/>
          </w:rPr>
          <w:delText>Maintenance agencies</w:delText>
        </w:r>
        <w:r w:rsidDel="00DC5FCD">
          <w:rPr>
            <w:noProof/>
          </w:rPr>
          <w:tab/>
        </w:r>
        <w:r w:rsidDel="00DC5FCD">
          <w:rPr>
            <w:b w:val="0"/>
          </w:rPr>
          <w:fldChar w:fldCharType="begin"/>
        </w:r>
        <w:r w:rsidDel="00DC5FCD">
          <w:rPr>
            <w:noProof/>
          </w:rPr>
          <w:delInstrText xml:space="preserve"> PAGEREF _Toc69304086 \h </w:delInstrText>
        </w:r>
        <w:r w:rsidDel="00DC5FCD">
          <w:rPr>
            <w:b w:val="0"/>
          </w:rPr>
        </w:r>
        <w:r w:rsidDel="00DC5FCD">
          <w:rPr>
            <w:b w:val="0"/>
          </w:rPr>
          <w:fldChar w:fldCharType="separate"/>
        </w:r>
        <w:r w:rsidDel="00DC5FCD">
          <w:rPr>
            <w:noProof/>
          </w:rPr>
          <w:delText>42</w:delText>
        </w:r>
        <w:r w:rsidDel="00DC5FCD">
          <w:rPr>
            <w:b w:val="0"/>
          </w:rPr>
          <w:fldChar w:fldCharType="end"/>
        </w:r>
      </w:del>
    </w:p>
    <w:p w14:paraId="066C6EAD" w14:textId="5C559C8B" w:rsidR="00F307EF" w:rsidDel="00DC5FCD" w:rsidRDefault="00F307EF">
      <w:pPr>
        <w:pStyle w:val="TOC2"/>
        <w:rPr>
          <w:del w:id="139" w:author="Author"/>
          <w:rFonts w:asciiTheme="minorHAnsi" w:eastAsiaTheme="minorEastAsia" w:hAnsiTheme="minorHAnsi" w:cstheme="minorBidi"/>
          <w:b w:val="0"/>
          <w:noProof/>
          <w:szCs w:val="22"/>
          <w:lang w:val="en-US" w:eastAsia="en-US"/>
        </w:rPr>
      </w:pPr>
      <w:del w:id="140" w:author="Author">
        <w:r w:rsidDel="00DC5FCD">
          <w:rPr>
            <w:noProof/>
          </w:rPr>
          <w:delText>2.12</w:delText>
        </w:r>
        <w:r w:rsidDel="00DC5FCD">
          <w:rPr>
            <w:rFonts w:asciiTheme="minorHAnsi" w:eastAsiaTheme="minorEastAsia" w:hAnsiTheme="minorHAnsi" w:cstheme="minorBidi"/>
            <w:b w:val="0"/>
            <w:noProof/>
            <w:szCs w:val="22"/>
            <w:lang w:val="en-US" w:eastAsia="en-US"/>
          </w:rPr>
          <w:tab/>
        </w:r>
        <w:r w:rsidDel="00DC5FCD">
          <w:rPr>
            <w:noProof/>
          </w:rPr>
          <w:delText>Registration authorities</w:delText>
        </w:r>
        <w:r w:rsidDel="00DC5FCD">
          <w:rPr>
            <w:noProof/>
          </w:rPr>
          <w:tab/>
        </w:r>
        <w:r w:rsidDel="00DC5FCD">
          <w:rPr>
            <w:b w:val="0"/>
          </w:rPr>
          <w:fldChar w:fldCharType="begin"/>
        </w:r>
        <w:r w:rsidDel="00DC5FCD">
          <w:rPr>
            <w:noProof/>
          </w:rPr>
          <w:delInstrText xml:space="preserve"> PAGEREF _Toc69304087 \h </w:delInstrText>
        </w:r>
        <w:r w:rsidDel="00DC5FCD">
          <w:rPr>
            <w:b w:val="0"/>
          </w:rPr>
        </w:r>
        <w:r w:rsidDel="00DC5FCD">
          <w:rPr>
            <w:b w:val="0"/>
          </w:rPr>
          <w:fldChar w:fldCharType="separate"/>
        </w:r>
        <w:r w:rsidDel="00DC5FCD">
          <w:rPr>
            <w:noProof/>
          </w:rPr>
          <w:delText>42</w:delText>
        </w:r>
        <w:r w:rsidDel="00DC5FCD">
          <w:rPr>
            <w:b w:val="0"/>
          </w:rPr>
          <w:fldChar w:fldCharType="end"/>
        </w:r>
      </w:del>
    </w:p>
    <w:p w14:paraId="08DE8731" w14:textId="0BCE86C1" w:rsidR="00F307EF" w:rsidDel="00DC5FCD" w:rsidRDefault="00F307EF">
      <w:pPr>
        <w:pStyle w:val="TOC2"/>
        <w:rPr>
          <w:del w:id="141" w:author="Author"/>
          <w:rFonts w:asciiTheme="minorHAnsi" w:eastAsiaTheme="minorEastAsia" w:hAnsiTheme="minorHAnsi" w:cstheme="minorBidi"/>
          <w:b w:val="0"/>
          <w:noProof/>
          <w:szCs w:val="22"/>
          <w:lang w:val="en-US" w:eastAsia="en-US"/>
        </w:rPr>
      </w:pPr>
      <w:del w:id="142" w:author="Author">
        <w:r w:rsidDel="00DC5FCD">
          <w:rPr>
            <w:noProof/>
          </w:rPr>
          <w:delText>2.13</w:delText>
        </w:r>
        <w:r w:rsidDel="00DC5FCD">
          <w:rPr>
            <w:rFonts w:asciiTheme="minorHAnsi" w:eastAsiaTheme="minorEastAsia" w:hAnsiTheme="minorHAnsi" w:cstheme="minorBidi"/>
            <w:b w:val="0"/>
            <w:noProof/>
            <w:szCs w:val="22"/>
            <w:lang w:val="en-US" w:eastAsia="en-US"/>
          </w:rPr>
          <w:tab/>
        </w:r>
        <w:r w:rsidDel="00DC5FCD">
          <w:rPr>
            <w:noProof/>
          </w:rPr>
          <w:delText>Copyright</w:delText>
        </w:r>
        <w:r w:rsidDel="00DC5FCD">
          <w:rPr>
            <w:noProof/>
          </w:rPr>
          <w:tab/>
        </w:r>
        <w:r w:rsidDel="00DC5FCD">
          <w:rPr>
            <w:b w:val="0"/>
          </w:rPr>
          <w:fldChar w:fldCharType="begin"/>
        </w:r>
        <w:r w:rsidDel="00DC5FCD">
          <w:rPr>
            <w:noProof/>
          </w:rPr>
          <w:delInstrText xml:space="preserve"> PAGEREF _Toc69304088 \h </w:delInstrText>
        </w:r>
        <w:r w:rsidDel="00DC5FCD">
          <w:rPr>
            <w:b w:val="0"/>
          </w:rPr>
        </w:r>
        <w:r w:rsidDel="00DC5FCD">
          <w:rPr>
            <w:b w:val="0"/>
          </w:rPr>
          <w:fldChar w:fldCharType="separate"/>
        </w:r>
        <w:r w:rsidDel="00DC5FCD">
          <w:rPr>
            <w:noProof/>
          </w:rPr>
          <w:delText>42</w:delText>
        </w:r>
        <w:r w:rsidDel="00DC5FCD">
          <w:rPr>
            <w:b w:val="0"/>
          </w:rPr>
          <w:fldChar w:fldCharType="end"/>
        </w:r>
      </w:del>
    </w:p>
    <w:p w14:paraId="5BF519F2" w14:textId="071BB634" w:rsidR="00F307EF" w:rsidDel="00DC5FCD" w:rsidRDefault="00F307EF">
      <w:pPr>
        <w:pStyle w:val="TOC2"/>
        <w:rPr>
          <w:del w:id="143" w:author="Author"/>
          <w:rFonts w:asciiTheme="minorHAnsi" w:eastAsiaTheme="minorEastAsia" w:hAnsiTheme="minorHAnsi" w:cstheme="minorBidi"/>
          <w:b w:val="0"/>
          <w:noProof/>
          <w:szCs w:val="22"/>
          <w:lang w:val="en-US" w:eastAsia="en-US"/>
        </w:rPr>
      </w:pPr>
      <w:del w:id="144" w:author="Author">
        <w:r w:rsidDel="00DC5FCD">
          <w:rPr>
            <w:noProof/>
          </w:rPr>
          <w:delText>2.14</w:delText>
        </w:r>
        <w:r w:rsidDel="00DC5FCD">
          <w:rPr>
            <w:rFonts w:asciiTheme="minorHAnsi" w:eastAsiaTheme="minorEastAsia" w:hAnsiTheme="minorHAnsi" w:cstheme="minorBidi"/>
            <w:b w:val="0"/>
            <w:noProof/>
            <w:szCs w:val="22"/>
            <w:lang w:val="en-US" w:eastAsia="en-US"/>
          </w:rPr>
          <w:tab/>
        </w:r>
        <w:r w:rsidDel="00DC5FCD">
          <w:rPr>
            <w:noProof/>
          </w:rPr>
          <w:delText xml:space="preserve">Reference to patented items (see also </w:delText>
        </w:r>
        <w:r w:rsidRPr="00F307EF" w:rsidDel="00DC5FCD">
          <w:rPr>
            <w:bCs/>
            <w:noProof/>
            <w:lang w:val="en-US"/>
          </w:rPr>
          <w:delText>Annex I</w:delText>
        </w:r>
        <w:r w:rsidRPr="0019439B" w:rsidDel="00DC5FCD">
          <w:rPr>
            <w:b w:val="0"/>
            <w:bCs/>
            <w:noProof/>
            <w:lang w:val="en-US"/>
          </w:rPr>
          <w:delText>.</w:delText>
        </w:r>
        <w:r w:rsidDel="00DC5FCD">
          <w:rPr>
            <w:noProof/>
          </w:rPr>
          <w:delText>)</w:delText>
        </w:r>
        <w:r w:rsidDel="00DC5FCD">
          <w:rPr>
            <w:noProof/>
          </w:rPr>
          <w:tab/>
        </w:r>
        <w:r w:rsidDel="00DC5FCD">
          <w:rPr>
            <w:b w:val="0"/>
          </w:rPr>
          <w:fldChar w:fldCharType="begin"/>
        </w:r>
        <w:r w:rsidDel="00DC5FCD">
          <w:rPr>
            <w:noProof/>
          </w:rPr>
          <w:delInstrText xml:space="preserve"> PAGEREF _Toc69304089 \h </w:delInstrText>
        </w:r>
        <w:r w:rsidDel="00DC5FCD">
          <w:rPr>
            <w:b w:val="0"/>
          </w:rPr>
        </w:r>
        <w:r w:rsidDel="00DC5FCD">
          <w:rPr>
            <w:b w:val="0"/>
          </w:rPr>
          <w:fldChar w:fldCharType="separate"/>
        </w:r>
        <w:r w:rsidDel="00DC5FCD">
          <w:rPr>
            <w:noProof/>
          </w:rPr>
          <w:delText>42</w:delText>
        </w:r>
        <w:r w:rsidDel="00DC5FCD">
          <w:rPr>
            <w:b w:val="0"/>
          </w:rPr>
          <w:fldChar w:fldCharType="end"/>
        </w:r>
      </w:del>
    </w:p>
    <w:p w14:paraId="64F14D20" w14:textId="7A5A6CA5" w:rsidR="00F307EF" w:rsidDel="00DC5FCD" w:rsidRDefault="00F307EF">
      <w:pPr>
        <w:pStyle w:val="TOC1"/>
        <w:rPr>
          <w:del w:id="145" w:author="Author"/>
          <w:rFonts w:asciiTheme="minorHAnsi" w:eastAsiaTheme="minorEastAsia" w:hAnsiTheme="minorHAnsi" w:cstheme="minorBidi"/>
          <w:b w:val="0"/>
          <w:noProof/>
          <w:szCs w:val="22"/>
          <w:lang w:val="en-US" w:eastAsia="en-US"/>
        </w:rPr>
      </w:pPr>
      <w:del w:id="146" w:author="Author">
        <w:r w:rsidDel="00DC5FCD">
          <w:rPr>
            <w:noProof/>
          </w:rPr>
          <w:delText>3</w:delText>
        </w:r>
        <w:r w:rsidDel="00DC5FCD">
          <w:rPr>
            <w:rFonts w:asciiTheme="minorHAnsi" w:eastAsiaTheme="minorEastAsia" w:hAnsiTheme="minorHAnsi" w:cstheme="minorBidi"/>
            <w:b w:val="0"/>
            <w:noProof/>
            <w:szCs w:val="22"/>
            <w:lang w:val="en-US" w:eastAsia="en-US"/>
          </w:rPr>
          <w:tab/>
        </w:r>
        <w:r w:rsidDel="00DC5FCD">
          <w:rPr>
            <w:noProof/>
          </w:rPr>
          <w:delText>Development of other deliverables</w:delText>
        </w:r>
        <w:r w:rsidDel="00DC5FCD">
          <w:rPr>
            <w:noProof/>
          </w:rPr>
          <w:tab/>
        </w:r>
        <w:r w:rsidDel="00DC5FCD">
          <w:rPr>
            <w:b w:val="0"/>
          </w:rPr>
          <w:fldChar w:fldCharType="begin"/>
        </w:r>
        <w:r w:rsidDel="00DC5FCD">
          <w:rPr>
            <w:noProof/>
          </w:rPr>
          <w:delInstrText xml:space="preserve"> PAGEREF _Toc69304090 \h </w:delInstrText>
        </w:r>
        <w:r w:rsidDel="00DC5FCD">
          <w:rPr>
            <w:b w:val="0"/>
          </w:rPr>
        </w:r>
        <w:r w:rsidDel="00DC5FCD">
          <w:rPr>
            <w:b w:val="0"/>
          </w:rPr>
          <w:fldChar w:fldCharType="separate"/>
        </w:r>
        <w:r w:rsidDel="00DC5FCD">
          <w:rPr>
            <w:noProof/>
          </w:rPr>
          <w:delText>43</w:delText>
        </w:r>
        <w:r w:rsidDel="00DC5FCD">
          <w:rPr>
            <w:b w:val="0"/>
          </w:rPr>
          <w:fldChar w:fldCharType="end"/>
        </w:r>
      </w:del>
    </w:p>
    <w:p w14:paraId="1828BA44" w14:textId="222B39FD" w:rsidR="00F307EF" w:rsidDel="00DC5FCD" w:rsidRDefault="00F307EF">
      <w:pPr>
        <w:pStyle w:val="TOC2"/>
        <w:rPr>
          <w:del w:id="147" w:author="Author"/>
          <w:rFonts w:asciiTheme="minorHAnsi" w:eastAsiaTheme="minorEastAsia" w:hAnsiTheme="minorHAnsi" w:cstheme="minorBidi"/>
          <w:b w:val="0"/>
          <w:noProof/>
          <w:szCs w:val="22"/>
          <w:lang w:val="en-US" w:eastAsia="en-US"/>
        </w:rPr>
      </w:pPr>
      <w:del w:id="148" w:author="Author">
        <w:r w:rsidDel="00DC5FCD">
          <w:rPr>
            <w:noProof/>
          </w:rPr>
          <w:delText>3.1</w:delText>
        </w:r>
        <w:r w:rsidDel="00DC5FCD">
          <w:rPr>
            <w:rFonts w:asciiTheme="minorHAnsi" w:eastAsiaTheme="minorEastAsia" w:hAnsiTheme="minorHAnsi" w:cstheme="minorBidi"/>
            <w:b w:val="0"/>
            <w:noProof/>
            <w:szCs w:val="22"/>
            <w:lang w:val="en-US" w:eastAsia="en-US"/>
          </w:rPr>
          <w:tab/>
        </w:r>
        <w:r w:rsidDel="00DC5FCD">
          <w:rPr>
            <w:noProof/>
          </w:rPr>
          <w:delText>Technical Specifications</w:delText>
        </w:r>
        <w:r w:rsidDel="00DC5FCD">
          <w:rPr>
            <w:noProof/>
          </w:rPr>
          <w:tab/>
        </w:r>
        <w:r w:rsidDel="00DC5FCD">
          <w:rPr>
            <w:b w:val="0"/>
          </w:rPr>
          <w:fldChar w:fldCharType="begin"/>
        </w:r>
        <w:r w:rsidDel="00DC5FCD">
          <w:rPr>
            <w:noProof/>
          </w:rPr>
          <w:delInstrText xml:space="preserve"> PAGEREF _Toc69304091 \h </w:delInstrText>
        </w:r>
        <w:r w:rsidDel="00DC5FCD">
          <w:rPr>
            <w:b w:val="0"/>
          </w:rPr>
        </w:r>
        <w:r w:rsidDel="00DC5FCD">
          <w:rPr>
            <w:b w:val="0"/>
          </w:rPr>
          <w:fldChar w:fldCharType="separate"/>
        </w:r>
        <w:r w:rsidDel="00DC5FCD">
          <w:rPr>
            <w:noProof/>
          </w:rPr>
          <w:delText>43</w:delText>
        </w:r>
        <w:r w:rsidDel="00DC5FCD">
          <w:rPr>
            <w:b w:val="0"/>
          </w:rPr>
          <w:fldChar w:fldCharType="end"/>
        </w:r>
      </w:del>
    </w:p>
    <w:p w14:paraId="6D7E7CEC" w14:textId="19E9F6A3" w:rsidR="00F307EF" w:rsidRPr="00743074" w:rsidDel="00DC5FCD" w:rsidRDefault="00F307EF">
      <w:pPr>
        <w:pStyle w:val="TOC2"/>
        <w:rPr>
          <w:del w:id="149" w:author="Author"/>
          <w:rFonts w:asciiTheme="minorHAnsi" w:eastAsiaTheme="minorEastAsia" w:hAnsiTheme="minorHAnsi" w:cstheme="minorBidi"/>
          <w:b w:val="0"/>
          <w:noProof/>
          <w:szCs w:val="22"/>
          <w:lang w:val="fr-CH" w:eastAsia="en-US"/>
          <w:rPrChange w:id="150" w:author="Author">
            <w:rPr>
              <w:del w:id="151" w:author="Author"/>
              <w:rFonts w:asciiTheme="minorHAnsi" w:eastAsiaTheme="minorEastAsia" w:hAnsiTheme="minorHAnsi" w:cstheme="minorBidi"/>
              <w:b w:val="0"/>
              <w:noProof/>
              <w:szCs w:val="22"/>
              <w:lang w:val="en-US" w:eastAsia="en-US"/>
            </w:rPr>
          </w:rPrChange>
        </w:rPr>
      </w:pPr>
      <w:del w:id="152" w:author="Author">
        <w:r w:rsidRPr="00DC5FCD" w:rsidDel="00DC5FCD">
          <w:rPr>
            <w:noProof/>
            <w:lang w:val="fr-CH"/>
          </w:rPr>
          <w:delText>3.2</w:delText>
        </w:r>
        <w:r w:rsidRPr="00DC5FCD" w:rsidDel="00DC5FCD">
          <w:rPr>
            <w:rFonts w:asciiTheme="minorHAnsi" w:eastAsiaTheme="minorEastAsia" w:hAnsiTheme="minorHAnsi" w:cstheme="minorBidi"/>
            <w:b w:val="0"/>
            <w:noProof/>
            <w:szCs w:val="22"/>
            <w:lang w:val="fr-CH" w:eastAsia="en-US"/>
          </w:rPr>
          <w:tab/>
        </w:r>
        <w:r w:rsidRPr="00DC5FCD" w:rsidDel="00DC5FCD">
          <w:rPr>
            <w:noProof/>
            <w:lang w:val="fr-CH"/>
          </w:rPr>
          <w:delText>Publicly Available Specifications (PAS)</w:delText>
        </w:r>
        <w:r w:rsidRPr="00DC5FCD" w:rsidDel="00DC5FCD">
          <w:rPr>
            <w:noProof/>
            <w:lang w:val="fr-CH"/>
          </w:rPr>
          <w:tab/>
        </w:r>
        <w:r w:rsidDel="00DC5FCD">
          <w:rPr>
            <w:b w:val="0"/>
          </w:rPr>
          <w:fldChar w:fldCharType="begin"/>
        </w:r>
        <w:r w:rsidRPr="00743074" w:rsidDel="00DC5FCD">
          <w:rPr>
            <w:lang w:val="fr-CH"/>
            <w:rPrChange w:id="153" w:author="Author">
              <w:rPr>
                <w:noProof/>
              </w:rPr>
            </w:rPrChange>
          </w:rPr>
          <w:delInstrText xml:space="preserve"> PAGEREF _Toc69304092 \h </w:delInstrText>
        </w:r>
        <w:r w:rsidDel="00DC5FCD">
          <w:rPr>
            <w:b w:val="0"/>
          </w:rPr>
        </w:r>
        <w:r w:rsidDel="00DC5FCD">
          <w:rPr>
            <w:b w:val="0"/>
          </w:rPr>
          <w:fldChar w:fldCharType="separate"/>
        </w:r>
        <w:r w:rsidRPr="00743074" w:rsidDel="00DC5FCD">
          <w:rPr>
            <w:lang w:val="fr-CH"/>
            <w:rPrChange w:id="154" w:author="Author">
              <w:rPr>
                <w:noProof/>
              </w:rPr>
            </w:rPrChange>
          </w:rPr>
          <w:delText>44</w:delText>
        </w:r>
        <w:r w:rsidDel="00DC5FCD">
          <w:rPr>
            <w:b w:val="0"/>
          </w:rPr>
          <w:fldChar w:fldCharType="end"/>
        </w:r>
      </w:del>
    </w:p>
    <w:p w14:paraId="288B48BF" w14:textId="6F5ED876" w:rsidR="00F307EF" w:rsidRPr="00743074" w:rsidDel="00DC5FCD" w:rsidRDefault="00F307EF">
      <w:pPr>
        <w:pStyle w:val="TOC2"/>
        <w:rPr>
          <w:del w:id="155" w:author="Author"/>
          <w:rFonts w:asciiTheme="minorHAnsi" w:eastAsiaTheme="minorEastAsia" w:hAnsiTheme="minorHAnsi" w:cstheme="minorBidi"/>
          <w:b w:val="0"/>
          <w:noProof/>
          <w:szCs w:val="22"/>
          <w:lang w:val="fr-CH" w:eastAsia="en-US"/>
          <w:rPrChange w:id="156" w:author="Author">
            <w:rPr>
              <w:del w:id="157" w:author="Author"/>
              <w:rFonts w:asciiTheme="minorHAnsi" w:eastAsiaTheme="minorEastAsia" w:hAnsiTheme="minorHAnsi" w:cstheme="minorBidi"/>
              <w:b w:val="0"/>
              <w:noProof/>
              <w:szCs w:val="22"/>
              <w:lang w:val="en-US" w:eastAsia="en-US"/>
            </w:rPr>
          </w:rPrChange>
        </w:rPr>
      </w:pPr>
      <w:del w:id="158" w:author="Author">
        <w:r w:rsidRPr="00743074" w:rsidDel="00DC5FCD">
          <w:rPr>
            <w:lang w:val="fr-CH"/>
            <w:rPrChange w:id="159" w:author="Author">
              <w:rPr>
                <w:noProof/>
              </w:rPr>
            </w:rPrChange>
          </w:rPr>
          <w:delText>3.3</w:delText>
        </w:r>
        <w:r w:rsidRPr="00743074" w:rsidDel="00DC5FCD">
          <w:rPr>
            <w:rFonts w:asciiTheme="minorHAnsi" w:eastAsiaTheme="minorEastAsia" w:hAnsiTheme="minorHAnsi" w:cstheme="minorBidi"/>
            <w:b w:val="0"/>
            <w:szCs w:val="22"/>
            <w:lang w:val="fr-CH" w:eastAsia="en-US"/>
            <w:rPrChange w:id="160" w:author="Author">
              <w:rPr>
                <w:rFonts w:asciiTheme="minorHAnsi" w:eastAsiaTheme="minorEastAsia" w:hAnsiTheme="minorHAnsi" w:cstheme="minorBidi"/>
                <w:b w:val="0"/>
                <w:noProof/>
                <w:szCs w:val="22"/>
                <w:lang w:val="en-US" w:eastAsia="en-US"/>
              </w:rPr>
            </w:rPrChange>
          </w:rPr>
          <w:tab/>
        </w:r>
        <w:r w:rsidRPr="00743074" w:rsidDel="00DC5FCD">
          <w:rPr>
            <w:lang w:val="fr-CH"/>
            <w:rPrChange w:id="161" w:author="Author">
              <w:rPr>
                <w:noProof/>
              </w:rPr>
            </w:rPrChange>
          </w:rPr>
          <w:delText>Technical Reports</w:delText>
        </w:r>
        <w:r w:rsidRPr="00743074" w:rsidDel="00DC5FCD">
          <w:rPr>
            <w:lang w:val="fr-CH"/>
            <w:rPrChange w:id="162" w:author="Author">
              <w:rPr>
                <w:noProof/>
              </w:rPr>
            </w:rPrChange>
          </w:rPr>
          <w:tab/>
        </w:r>
        <w:r w:rsidDel="00DC5FCD">
          <w:rPr>
            <w:b w:val="0"/>
          </w:rPr>
          <w:fldChar w:fldCharType="begin"/>
        </w:r>
        <w:r w:rsidRPr="00743074" w:rsidDel="00DC5FCD">
          <w:rPr>
            <w:lang w:val="fr-CH"/>
            <w:rPrChange w:id="163" w:author="Author">
              <w:rPr>
                <w:noProof/>
              </w:rPr>
            </w:rPrChange>
          </w:rPr>
          <w:delInstrText xml:space="preserve"> PAGEREF _Toc69304093 \h </w:delInstrText>
        </w:r>
        <w:r w:rsidDel="00DC5FCD">
          <w:rPr>
            <w:b w:val="0"/>
          </w:rPr>
        </w:r>
        <w:r w:rsidDel="00DC5FCD">
          <w:rPr>
            <w:b w:val="0"/>
          </w:rPr>
          <w:fldChar w:fldCharType="separate"/>
        </w:r>
        <w:r w:rsidRPr="00743074" w:rsidDel="00DC5FCD">
          <w:rPr>
            <w:lang w:val="fr-CH"/>
            <w:rPrChange w:id="164" w:author="Author">
              <w:rPr>
                <w:noProof/>
              </w:rPr>
            </w:rPrChange>
          </w:rPr>
          <w:delText>44</w:delText>
        </w:r>
        <w:r w:rsidDel="00DC5FCD">
          <w:rPr>
            <w:b w:val="0"/>
          </w:rPr>
          <w:fldChar w:fldCharType="end"/>
        </w:r>
      </w:del>
    </w:p>
    <w:p w14:paraId="02728728" w14:textId="37CC75CE" w:rsidR="00F307EF" w:rsidDel="00DC5FCD" w:rsidRDefault="00F307EF">
      <w:pPr>
        <w:pStyle w:val="TOC1"/>
        <w:rPr>
          <w:del w:id="165" w:author="Author"/>
          <w:rFonts w:asciiTheme="minorHAnsi" w:eastAsiaTheme="minorEastAsia" w:hAnsiTheme="minorHAnsi" w:cstheme="minorBidi"/>
          <w:b w:val="0"/>
          <w:noProof/>
          <w:szCs w:val="22"/>
          <w:lang w:val="en-US" w:eastAsia="en-US"/>
        </w:rPr>
      </w:pPr>
      <w:del w:id="166" w:author="Author">
        <w:r w:rsidDel="00DC5FCD">
          <w:rPr>
            <w:noProof/>
          </w:rPr>
          <w:delText>4</w:delText>
        </w:r>
        <w:r w:rsidDel="00DC5FCD">
          <w:rPr>
            <w:rFonts w:asciiTheme="minorHAnsi" w:eastAsiaTheme="minorEastAsia" w:hAnsiTheme="minorHAnsi" w:cstheme="minorBidi"/>
            <w:b w:val="0"/>
            <w:noProof/>
            <w:szCs w:val="22"/>
            <w:lang w:val="en-US" w:eastAsia="en-US"/>
          </w:rPr>
          <w:tab/>
        </w:r>
        <w:r w:rsidDel="00DC5FCD">
          <w:rPr>
            <w:noProof/>
          </w:rPr>
          <w:delText>Meetings</w:delText>
        </w:r>
        <w:r w:rsidDel="00DC5FCD">
          <w:rPr>
            <w:noProof/>
          </w:rPr>
          <w:tab/>
        </w:r>
        <w:r w:rsidDel="00DC5FCD">
          <w:rPr>
            <w:b w:val="0"/>
          </w:rPr>
          <w:fldChar w:fldCharType="begin"/>
        </w:r>
        <w:r w:rsidDel="00DC5FCD">
          <w:rPr>
            <w:noProof/>
          </w:rPr>
          <w:delInstrText xml:space="preserve"> PAGEREF _Toc69304094 \h </w:delInstrText>
        </w:r>
        <w:r w:rsidDel="00DC5FCD">
          <w:rPr>
            <w:b w:val="0"/>
          </w:rPr>
        </w:r>
        <w:r w:rsidDel="00DC5FCD">
          <w:rPr>
            <w:b w:val="0"/>
          </w:rPr>
          <w:fldChar w:fldCharType="separate"/>
        </w:r>
        <w:r w:rsidDel="00DC5FCD">
          <w:rPr>
            <w:noProof/>
          </w:rPr>
          <w:delText>45</w:delText>
        </w:r>
        <w:r w:rsidDel="00DC5FCD">
          <w:rPr>
            <w:b w:val="0"/>
          </w:rPr>
          <w:fldChar w:fldCharType="end"/>
        </w:r>
      </w:del>
    </w:p>
    <w:p w14:paraId="7EB7ACBE" w14:textId="0780BC97" w:rsidR="00F307EF" w:rsidDel="00DC5FCD" w:rsidRDefault="00F307EF">
      <w:pPr>
        <w:pStyle w:val="TOC2"/>
        <w:rPr>
          <w:del w:id="167" w:author="Author"/>
          <w:rFonts w:asciiTheme="minorHAnsi" w:eastAsiaTheme="minorEastAsia" w:hAnsiTheme="minorHAnsi" w:cstheme="minorBidi"/>
          <w:b w:val="0"/>
          <w:noProof/>
          <w:szCs w:val="22"/>
          <w:lang w:val="en-US" w:eastAsia="en-US"/>
        </w:rPr>
      </w:pPr>
      <w:del w:id="168" w:author="Author">
        <w:r w:rsidDel="00DC5FCD">
          <w:rPr>
            <w:noProof/>
          </w:rPr>
          <w:delText>4.1</w:delText>
        </w:r>
        <w:r w:rsidDel="00DC5FCD">
          <w:rPr>
            <w:rFonts w:asciiTheme="minorHAnsi" w:eastAsiaTheme="minorEastAsia" w:hAnsiTheme="minorHAnsi" w:cstheme="minorBidi"/>
            <w:b w:val="0"/>
            <w:noProof/>
            <w:szCs w:val="22"/>
            <w:lang w:val="en-US" w:eastAsia="en-US"/>
          </w:rPr>
          <w:tab/>
        </w:r>
        <w:r w:rsidDel="00DC5FCD">
          <w:rPr>
            <w:noProof/>
          </w:rPr>
          <w:delText>General</w:delText>
        </w:r>
        <w:r w:rsidDel="00DC5FCD">
          <w:rPr>
            <w:noProof/>
          </w:rPr>
          <w:tab/>
        </w:r>
        <w:r w:rsidDel="00DC5FCD">
          <w:rPr>
            <w:b w:val="0"/>
          </w:rPr>
          <w:fldChar w:fldCharType="begin"/>
        </w:r>
        <w:r w:rsidDel="00DC5FCD">
          <w:rPr>
            <w:noProof/>
          </w:rPr>
          <w:delInstrText xml:space="preserve"> PAGEREF _Toc69304095 \h </w:delInstrText>
        </w:r>
        <w:r w:rsidDel="00DC5FCD">
          <w:rPr>
            <w:b w:val="0"/>
          </w:rPr>
        </w:r>
        <w:r w:rsidDel="00DC5FCD">
          <w:rPr>
            <w:b w:val="0"/>
          </w:rPr>
          <w:fldChar w:fldCharType="separate"/>
        </w:r>
        <w:r w:rsidDel="00DC5FCD">
          <w:rPr>
            <w:noProof/>
          </w:rPr>
          <w:delText>45</w:delText>
        </w:r>
        <w:r w:rsidDel="00DC5FCD">
          <w:rPr>
            <w:b w:val="0"/>
          </w:rPr>
          <w:fldChar w:fldCharType="end"/>
        </w:r>
      </w:del>
    </w:p>
    <w:p w14:paraId="676B0376" w14:textId="019D9CFE" w:rsidR="00F307EF" w:rsidDel="00DC5FCD" w:rsidRDefault="00F307EF">
      <w:pPr>
        <w:pStyle w:val="TOC2"/>
        <w:rPr>
          <w:del w:id="169" w:author="Author"/>
          <w:rFonts w:asciiTheme="minorHAnsi" w:eastAsiaTheme="minorEastAsia" w:hAnsiTheme="minorHAnsi" w:cstheme="minorBidi"/>
          <w:b w:val="0"/>
          <w:noProof/>
          <w:szCs w:val="22"/>
          <w:lang w:val="en-US" w:eastAsia="en-US"/>
        </w:rPr>
      </w:pPr>
      <w:del w:id="170" w:author="Author">
        <w:r w:rsidDel="00DC5FCD">
          <w:rPr>
            <w:noProof/>
          </w:rPr>
          <w:delText>4.2</w:delText>
        </w:r>
        <w:r w:rsidDel="00DC5FCD">
          <w:rPr>
            <w:rFonts w:asciiTheme="minorHAnsi" w:eastAsiaTheme="minorEastAsia" w:hAnsiTheme="minorHAnsi" w:cstheme="minorBidi"/>
            <w:b w:val="0"/>
            <w:noProof/>
            <w:szCs w:val="22"/>
            <w:lang w:val="en-US" w:eastAsia="en-US"/>
          </w:rPr>
          <w:tab/>
        </w:r>
        <w:r w:rsidDel="00DC5FCD">
          <w:rPr>
            <w:noProof/>
          </w:rPr>
          <w:delText>Procedure for calling a meeting</w:delText>
        </w:r>
        <w:r w:rsidDel="00DC5FCD">
          <w:rPr>
            <w:noProof/>
          </w:rPr>
          <w:tab/>
        </w:r>
        <w:r w:rsidDel="00DC5FCD">
          <w:rPr>
            <w:b w:val="0"/>
          </w:rPr>
          <w:fldChar w:fldCharType="begin"/>
        </w:r>
        <w:r w:rsidDel="00DC5FCD">
          <w:rPr>
            <w:noProof/>
          </w:rPr>
          <w:delInstrText xml:space="preserve"> PAGEREF _Toc69304096 \h </w:delInstrText>
        </w:r>
        <w:r w:rsidDel="00DC5FCD">
          <w:rPr>
            <w:b w:val="0"/>
          </w:rPr>
        </w:r>
        <w:r w:rsidDel="00DC5FCD">
          <w:rPr>
            <w:b w:val="0"/>
          </w:rPr>
          <w:fldChar w:fldCharType="separate"/>
        </w:r>
        <w:r w:rsidDel="00DC5FCD">
          <w:rPr>
            <w:noProof/>
          </w:rPr>
          <w:delText>45</w:delText>
        </w:r>
        <w:r w:rsidDel="00DC5FCD">
          <w:rPr>
            <w:b w:val="0"/>
          </w:rPr>
          <w:fldChar w:fldCharType="end"/>
        </w:r>
      </w:del>
    </w:p>
    <w:p w14:paraId="0F70C22D" w14:textId="2DD92575" w:rsidR="00F307EF" w:rsidDel="00DC5FCD" w:rsidRDefault="00F307EF">
      <w:pPr>
        <w:pStyle w:val="TOC2"/>
        <w:rPr>
          <w:del w:id="171" w:author="Author"/>
          <w:rFonts w:asciiTheme="minorHAnsi" w:eastAsiaTheme="minorEastAsia" w:hAnsiTheme="minorHAnsi" w:cstheme="minorBidi"/>
          <w:b w:val="0"/>
          <w:noProof/>
          <w:szCs w:val="22"/>
          <w:lang w:val="en-US" w:eastAsia="en-US"/>
        </w:rPr>
      </w:pPr>
      <w:del w:id="172" w:author="Author">
        <w:r w:rsidDel="00DC5FCD">
          <w:rPr>
            <w:noProof/>
          </w:rPr>
          <w:delText>4.3</w:delText>
        </w:r>
        <w:r w:rsidDel="00DC5FCD">
          <w:rPr>
            <w:rFonts w:asciiTheme="minorHAnsi" w:eastAsiaTheme="minorEastAsia" w:hAnsiTheme="minorHAnsi" w:cstheme="minorBidi"/>
            <w:b w:val="0"/>
            <w:noProof/>
            <w:szCs w:val="22"/>
            <w:lang w:val="en-US" w:eastAsia="en-US"/>
          </w:rPr>
          <w:tab/>
        </w:r>
        <w:r w:rsidDel="00DC5FCD">
          <w:rPr>
            <w:noProof/>
          </w:rPr>
          <w:delText>Languages at meetings</w:delText>
        </w:r>
        <w:r w:rsidDel="00DC5FCD">
          <w:rPr>
            <w:noProof/>
          </w:rPr>
          <w:tab/>
        </w:r>
        <w:r w:rsidDel="00DC5FCD">
          <w:rPr>
            <w:b w:val="0"/>
          </w:rPr>
          <w:fldChar w:fldCharType="begin"/>
        </w:r>
        <w:r w:rsidDel="00DC5FCD">
          <w:rPr>
            <w:noProof/>
          </w:rPr>
          <w:delInstrText xml:space="preserve"> PAGEREF _Toc69304097 \h </w:delInstrText>
        </w:r>
        <w:r w:rsidDel="00DC5FCD">
          <w:rPr>
            <w:b w:val="0"/>
          </w:rPr>
        </w:r>
        <w:r w:rsidDel="00DC5FCD">
          <w:rPr>
            <w:b w:val="0"/>
          </w:rPr>
          <w:fldChar w:fldCharType="separate"/>
        </w:r>
        <w:r w:rsidDel="00DC5FCD">
          <w:rPr>
            <w:noProof/>
          </w:rPr>
          <w:delText>47</w:delText>
        </w:r>
        <w:r w:rsidDel="00DC5FCD">
          <w:rPr>
            <w:b w:val="0"/>
          </w:rPr>
          <w:fldChar w:fldCharType="end"/>
        </w:r>
      </w:del>
    </w:p>
    <w:p w14:paraId="73D5F8EF" w14:textId="069961DE" w:rsidR="00F307EF" w:rsidDel="00DC5FCD" w:rsidRDefault="00F307EF">
      <w:pPr>
        <w:pStyle w:val="TOC2"/>
        <w:rPr>
          <w:del w:id="173" w:author="Author"/>
          <w:rFonts w:asciiTheme="minorHAnsi" w:eastAsiaTheme="minorEastAsia" w:hAnsiTheme="minorHAnsi" w:cstheme="minorBidi"/>
          <w:b w:val="0"/>
          <w:noProof/>
          <w:szCs w:val="22"/>
          <w:lang w:val="en-US" w:eastAsia="en-US"/>
        </w:rPr>
      </w:pPr>
      <w:del w:id="174" w:author="Author">
        <w:r w:rsidDel="00DC5FCD">
          <w:rPr>
            <w:noProof/>
          </w:rPr>
          <w:delText>4.4</w:delText>
        </w:r>
        <w:r w:rsidDel="00DC5FCD">
          <w:rPr>
            <w:rFonts w:asciiTheme="minorHAnsi" w:eastAsiaTheme="minorEastAsia" w:hAnsiTheme="minorHAnsi" w:cstheme="minorBidi"/>
            <w:b w:val="0"/>
            <w:noProof/>
            <w:szCs w:val="22"/>
            <w:lang w:val="en-US" w:eastAsia="en-US"/>
          </w:rPr>
          <w:tab/>
        </w:r>
        <w:r w:rsidDel="00DC5FCD">
          <w:rPr>
            <w:noProof/>
          </w:rPr>
          <w:delText>Cancellation of meetings</w:delText>
        </w:r>
        <w:r w:rsidDel="00DC5FCD">
          <w:rPr>
            <w:noProof/>
          </w:rPr>
          <w:tab/>
        </w:r>
        <w:r w:rsidDel="00DC5FCD">
          <w:rPr>
            <w:b w:val="0"/>
          </w:rPr>
          <w:fldChar w:fldCharType="begin"/>
        </w:r>
        <w:r w:rsidDel="00DC5FCD">
          <w:rPr>
            <w:noProof/>
          </w:rPr>
          <w:delInstrText xml:space="preserve"> PAGEREF _Toc69304098 \h </w:delInstrText>
        </w:r>
        <w:r w:rsidDel="00DC5FCD">
          <w:rPr>
            <w:b w:val="0"/>
          </w:rPr>
        </w:r>
        <w:r w:rsidDel="00DC5FCD">
          <w:rPr>
            <w:b w:val="0"/>
          </w:rPr>
          <w:fldChar w:fldCharType="separate"/>
        </w:r>
        <w:r w:rsidDel="00DC5FCD">
          <w:rPr>
            <w:noProof/>
          </w:rPr>
          <w:delText>47</w:delText>
        </w:r>
        <w:r w:rsidDel="00DC5FCD">
          <w:rPr>
            <w:b w:val="0"/>
          </w:rPr>
          <w:fldChar w:fldCharType="end"/>
        </w:r>
      </w:del>
    </w:p>
    <w:p w14:paraId="72BBD8B0" w14:textId="2E8ABB63" w:rsidR="00F307EF" w:rsidDel="00DC5FCD" w:rsidRDefault="00F307EF">
      <w:pPr>
        <w:pStyle w:val="TOC2"/>
        <w:rPr>
          <w:del w:id="175" w:author="Author"/>
          <w:rFonts w:asciiTheme="minorHAnsi" w:eastAsiaTheme="minorEastAsia" w:hAnsiTheme="minorHAnsi" w:cstheme="minorBidi"/>
          <w:b w:val="0"/>
          <w:noProof/>
          <w:szCs w:val="22"/>
          <w:lang w:val="en-US" w:eastAsia="en-US"/>
        </w:rPr>
      </w:pPr>
      <w:del w:id="176" w:author="Author">
        <w:r w:rsidRPr="0019439B" w:rsidDel="00DC5FCD">
          <w:rPr>
            <w:noProof/>
            <w:shd w:val="clear" w:color="auto" w:fill="C6D9F1"/>
          </w:rPr>
          <w:delText>4.5</w:delText>
        </w:r>
        <w:r w:rsidDel="00DC5FCD">
          <w:rPr>
            <w:rFonts w:asciiTheme="minorHAnsi" w:eastAsiaTheme="minorEastAsia" w:hAnsiTheme="minorHAnsi" w:cstheme="minorBidi"/>
            <w:b w:val="0"/>
            <w:noProof/>
            <w:szCs w:val="22"/>
            <w:lang w:val="en-US" w:eastAsia="en-US"/>
          </w:rPr>
          <w:tab/>
        </w:r>
        <w:r w:rsidRPr="0019439B" w:rsidDel="00DC5FCD">
          <w:rPr>
            <w:noProof/>
            <w:shd w:val="clear" w:color="auto" w:fill="C6D9F1"/>
          </w:rPr>
          <w:delText>Distribution of documents</w:delText>
        </w:r>
        <w:r w:rsidDel="00DC5FCD">
          <w:rPr>
            <w:noProof/>
          </w:rPr>
          <w:tab/>
        </w:r>
        <w:r w:rsidDel="00DC5FCD">
          <w:rPr>
            <w:b w:val="0"/>
          </w:rPr>
          <w:fldChar w:fldCharType="begin"/>
        </w:r>
        <w:r w:rsidDel="00DC5FCD">
          <w:rPr>
            <w:noProof/>
          </w:rPr>
          <w:delInstrText xml:space="preserve"> PAGEREF _Toc69304099 \h </w:delInstrText>
        </w:r>
        <w:r w:rsidDel="00DC5FCD">
          <w:rPr>
            <w:b w:val="0"/>
          </w:rPr>
        </w:r>
        <w:r w:rsidDel="00DC5FCD">
          <w:rPr>
            <w:b w:val="0"/>
          </w:rPr>
          <w:fldChar w:fldCharType="separate"/>
        </w:r>
        <w:r w:rsidDel="00DC5FCD">
          <w:rPr>
            <w:noProof/>
          </w:rPr>
          <w:delText>47</w:delText>
        </w:r>
        <w:r w:rsidDel="00DC5FCD">
          <w:rPr>
            <w:b w:val="0"/>
          </w:rPr>
          <w:fldChar w:fldCharType="end"/>
        </w:r>
      </w:del>
    </w:p>
    <w:p w14:paraId="2B74DF7C" w14:textId="668E6835" w:rsidR="00F307EF" w:rsidDel="00DC5FCD" w:rsidRDefault="00F307EF">
      <w:pPr>
        <w:pStyle w:val="TOC2"/>
        <w:rPr>
          <w:del w:id="177" w:author="Author"/>
          <w:rFonts w:asciiTheme="minorHAnsi" w:eastAsiaTheme="minorEastAsia" w:hAnsiTheme="minorHAnsi" w:cstheme="minorBidi"/>
          <w:b w:val="0"/>
          <w:noProof/>
          <w:szCs w:val="22"/>
          <w:lang w:val="en-US" w:eastAsia="en-US"/>
        </w:rPr>
      </w:pPr>
      <w:del w:id="178" w:author="Author">
        <w:r w:rsidRPr="0019439B" w:rsidDel="00DC5FCD">
          <w:rPr>
            <w:noProof/>
            <w:shd w:val="clear" w:color="auto" w:fill="C6D9F1"/>
          </w:rPr>
          <w:delText>4.6</w:delText>
        </w:r>
        <w:r w:rsidDel="00DC5FCD">
          <w:rPr>
            <w:rFonts w:asciiTheme="minorHAnsi" w:eastAsiaTheme="minorEastAsia" w:hAnsiTheme="minorHAnsi" w:cstheme="minorBidi"/>
            <w:b w:val="0"/>
            <w:noProof/>
            <w:szCs w:val="22"/>
            <w:lang w:val="en-US" w:eastAsia="en-US"/>
          </w:rPr>
          <w:tab/>
        </w:r>
        <w:r w:rsidRPr="0019439B" w:rsidDel="00DC5FCD">
          <w:rPr>
            <w:noProof/>
            <w:shd w:val="clear" w:color="auto" w:fill="C6D9F1"/>
          </w:rPr>
          <w:delText>Remote participation at committee meetings</w:delText>
        </w:r>
        <w:r w:rsidDel="00DC5FCD">
          <w:rPr>
            <w:noProof/>
          </w:rPr>
          <w:tab/>
        </w:r>
        <w:r w:rsidDel="00DC5FCD">
          <w:rPr>
            <w:b w:val="0"/>
          </w:rPr>
          <w:fldChar w:fldCharType="begin"/>
        </w:r>
        <w:r w:rsidDel="00DC5FCD">
          <w:rPr>
            <w:noProof/>
          </w:rPr>
          <w:delInstrText xml:space="preserve"> PAGEREF _Toc69304100 \h </w:delInstrText>
        </w:r>
        <w:r w:rsidDel="00DC5FCD">
          <w:rPr>
            <w:b w:val="0"/>
          </w:rPr>
        </w:r>
        <w:r w:rsidDel="00DC5FCD">
          <w:rPr>
            <w:b w:val="0"/>
          </w:rPr>
          <w:fldChar w:fldCharType="separate"/>
        </w:r>
        <w:r w:rsidDel="00DC5FCD">
          <w:rPr>
            <w:noProof/>
          </w:rPr>
          <w:delText>47</w:delText>
        </w:r>
        <w:r w:rsidDel="00DC5FCD">
          <w:rPr>
            <w:b w:val="0"/>
          </w:rPr>
          <w:fldChar w:fldCharType="end"/>
        </w:r>
      </w:del>
    </w:p>
    <w:p w14:paraId="3DAE6227" w14:textId="6C2E0A51" w:rsidR="00F307EF" w:rsidDel="00DC5FCD" w:rsidRDefault="00F307EF">
      <w:pPr>
        <w:pStyle w:val="TOC1"/>
        <w:rPr>
          <w:del w:id="179" w:author="Author"/>
          <w:rFonts w:asciiTheme="minorHAnsi" w:eastAsiaTheme="minorEastAsia" w:hAnsiTheme="minorHAnsi" w:cstheme="minorBidi"/>
          <w:b w:val="0"/>
          <w:noProof/>
          <w:szCs w:val="22"/>
          <w:lang w:val="en-US" w:eastAsia="en-US"/>
        </w:rPr>
      </w:pPr>
      <w:del w:id="180" w:author="Author">
        <w:r w:rsidDel="00DC5FCD">
          <w:rPr>
            <w:noProof/>
          </w:rPr>
          <w:delText>5</w:delText>
        </w:r>
        <w:r w:rsidDel="00DC5FCD">
          <w:rPr>
            <w:rFonts w:asciiTheme="minorHAnsi" w:eastAsiaTheme="minorEastAsia" w:hAnsiTheme="minorHAnsi" w:cstheme="minorBidi"/>
            <w:b w:val="0"/>
            <w:noProof/>
            <w:szCs w:val="22"/>
            <w:lang w:val="en-US" w:eastAsia="en-US"/>
          </w:rPr>
          <w:tab/>
        </w:r>
        <w:r w:rsidDel="00DC5FCD">
          <w:rPr>
            <w:noProof/>
          </w:rPr>
          <w:delText>Appeals</w:delText>
        </w:r>
        <w:r w:rsidDel="00DC5FCD">
          <w:rPr>
            <w:noProof/>
          </w:rPr>
          <w:tab/>
        </w:r>
        <w:r w:rsidDel="00DC5FCD">
          <w:rPr>
            <w:b w:val="0"/>
          </w:rPr>
          <w:fldChar w:fldCharType="begin"/>
        </w:r>
        <w:r w:rsidDel="00DC5FCD">
          <w:rPr>
            <w:noProof/>
          </w:rPr>
          <w:delInstrText xml:space="preserve"> PAGEREF _Toc69304101 \h </w:delInstrText>
        </w:r>
        <w:r w:rsidDel="00DC5FCD">
          <w:rPr>
            <w:b w:val="0"/>
          </w:rPr>
        </w:r>
        <w:r w:rsidDel="00DC5FCD">
          <w:rPr>
            <w:b w:val="0"/>
          </w:rPr>
          <w:fldChar w:fldCharType="separate"/>
        </w:r>
        <w:r w:rsidDel="00DC5FCD">
          <w:rPr>
            <w:noProof/>
          </w:rPr>
          <w:delText>48</w:delText>
        </w:r>
        <w:r w:rsidDel="00DC5FCD">
          <w:rPr>
            <w:b w:val="0"/>
          </w:rPr>
          <w:fldChar w:fldCharType="end"/>
        </w:r>
      </w:del>
    </w:p>
    <w:p w14:paraId="65F83E4B" w14:textId="02507316" w:rsidR="00F307EF" w:rsidDel="00DC5FCD" w:rsidRDefault="00F307EF">
      <w:pPr>
        <w:pStyle w:val="TOC2"/>
        <w:rPr>
          <w:del w:id="181" w:author="Author"/>
          <w:rFonts w:asciiTheme="minorHAnsi" w:eastAsiaTheme="minorEastAsia" w:hAnsiTheme="minorHAnsi" w:cstheme="minorBidi"/>
          <w:b w:val="0"/>
          <w:noProof/>
          <w:szCs w:val="22"/>
          <w:lang w:val="en-US" w:eastAsia="en-US"/>
        </w:rPr>
      </w:pPr>
      <w:del w:id="182" w:author="Author">
        <w:r w:rsidDel="00DC5FCD">
          <w:rPr>
            <w:noProof/>
          </w:rPr>
          <w:delText>5.1</w:delText>
        </w:r>
        <w:r w:rsidDel="00DC5FCD">
          <w:rPr>
            <w:rFonts w:asciiTheme="minorHAnsi" w:eastAsiaTheme="minorEastAsia" w:hAnsiTheme="minorHAnsi" w:cstheme="minorBidi"/>
            <w:b w:val="0"/>
            <w:noProof/>
            <w:szCs w:val="22"/>
            <w:lang w:val="en-US" w:eastAsia="en-US"/>
          </w:rPr>
          <w:tab/>
        </w:r>
        <w:r w:rsidDel="00DC5FCD">
          <w:rPr>
            <w:noProof/>
          </w:rPr>
          <w:delText>General</w:delText>
        </w:r>
        <w:r w:rsidDel="00DC5FCD">
          <w:rPr>
            <w:noProof/>
          </w:rPr>
          <w:tab/>
        </w:r>
        <w:r w:rsidDel="00DC5FCD">
          <w:rPr>
            <w:b w:val="0"/>
          </w:rPr>
          <w:fldChar w:fldCharType="begin"/>
        </w:r>
        <w:r w:rsidDel="00DC5FCD">
          <w:rPr>
            <w:noProof/>
          </w:rPr>
          <w:delInstrText xml:space="preserve"> PAGEREF _Toc69304102 \h </w:delInstrText>
        </w:r>
        <w:r w:rsidDel="00DC5FCD">
          <w:rPr>
            <w:b w:val="0"/>
          </w:rPr>
        </w:r>
        <w:r w:rsidDel="00DC5FCD">
          <w:rPr>
            <w:b w:val="0"/>
          </w:rPr>
          <w:fldChar w:fldCharType="separate"/>
        </w:r>
        <w:r w:rsidDel="00DC5FCD">
          <w:rPr>
            <w:noProof/>
          </w:rPr>
          <w:delText>48</w:delText>
        </w:r>
        <w:r w:rsidDel="00DC5FCD">
          <w:rPr>
            <w:b w:val="0"/>
          </w:rPr>
          <w:fldChar w:fldCharType="end"/>
        </w:r>
      </w:del>
    </w:p>
    <w:p w14:paraId="7F7AB210" w14:textId="392B4E55" w:rsidR="00F307EF" w:rsidDel="00DC5FCD" w:rsidRDefault="00F307EF">
      <w:pPr>
        <w:pStyle w:val="TOC2"/>
        <w:rPr>
          <w:del w:id="183" w:author="Author"/>
          <w:rFonts w:asciiTheme="minorHAnsi" w:eastAsiaTheme="minorEastAsia" w:hAnsiTheme="minorHAnsi" w:cstheme="minorBidi"/>
          <w:b w:val="0"/>
          <w:noProof/>
          <w:szCs w:val="22"/>
          <w:lang w:val="en-US" w:eastAsia="en-US"/>
        </w:rPr>
      </w:pPr>
      <w:del w:id="184" w:author="Author">
        <w:r w:rsidDel="00DC5FCD">
          <w:rPr>
            <w:noProof/>
          </w:rPr>
          <w:lastRenderedPageBreak/>
          <w:delText>5.2</w:delText>
        </w:r>
        <w:r w:rsidDel="00DC5FCD">
          <w:rPr>
            <w:rFonts w:asciiTheme="minorHAnsi" w:eastAsiaTheme="minorEastAsia" w:hAnsiTheme="minorHAnsi" w:cstheme="minorBidi"/>
            <w:b w:val="0"/>
            <w:noProof/>
            <w:szCs w:val="22"/>
            <w:lang w:val="en-US" w:eastAsia="en-US"/>
          </w:rPr>
          <w:tab/>
        </w:r>
        <w:r w:rsidDel="00DC5FCD">
          <w:rPr>
            <w:noProof/>
          </w:rPr>
          <w:delText>Appeal against a subcommittee decision</w:delText>
        </w:r>
        <w:r w:rsidDel="00DC5FCD">
          <w:rPr>
            <w:noProof/>
          </w:rPr>
          <w:tab/>
        </w:r>
        <w:r w:rsidDel="00DC5FCD">
          <w:rPr>
            <w:b w:val="0"/>
          </w:rPr>
          <w:fldChar w:fldCharType="begin"/>
        </w:r>
        <w:r w:rsidDel="00DC5FCD">
          <w:rPr>
            <w:noProof/>
          </w:rPr>
          <w:delInstrText xml:space="preserve"> PAGEREF _Toc69304103 \h </w:delInstrText>
        </w:r>
        <w:r w:rsidDel="00DC5FCD">
          <w:rPr>
            <w:b w:val="0"/>
          </w:rPr>
        </w:r>
        <w:r w:rsidDel="00DC5FCD">
          <w:rPr>
            <w:b w:val="0"/>
          </w:rPr>
          <w:fldChar w:fldCharType="separate"/>
        </w:r>
        <w:r w:rsidDel="00DC5FCD">
          <w:rPr>
            <w:noProof/>
          </w:rPr>
          <w:delText>48</w:delText>
        </w:r>
        <w:r w:rsidDel="00DC5FCD">
          <w:rPr>
            <w:b w:val="0"/>
          </w:rPr>
          <w:fldChar w:fldCharType="end"/>
        </w:r>
      </w:del>
    </w:p>
    <w:p w14:paraId="210E0274" w14:textId="70E998F9" w:rsidR="00F307EF" w:rsidDel="00DC5FCD" w:rsidRDefault="00F307EF">
      <w:pPr>
        <w:pStyle w:val="TOC2"/>
        <w:rPr>
          <w:del w:id="185" w:author="Author"/>
          <w:rFonts w:asciiTheme="minorHAnsi" w:eastAsiaTheme="minorEastAsia" w:hAnsiTheme="minorHAnsi" w:cstheme="minorBidi"/>
          <w:b w:val="0"/>
          <w:noProof/>
          <w:szCs w:val="22"/>
          <w:lang w:val="en-US" w:eastAsia="en-US"/>
        </w:rPr>
      </w:pPr>
      <w:del w:id="186" w:author="Author">
        <w:r w:rsidDel="00DC5FCD">
          <w:rPr>
            <w:noProof/>
          </w:rPr>
          <w:delText>5.3</w:delText>
        </w:r>
        <w:r w:rsidDel="00DC5FCD">
          <w:rPr>
            <w:rFonts w:asciiTheme="minorHAnsi" w:eastAsiaTheme="minorEastAsia" w:hAnsiTheme="minorHAnsi" w:cstheme="minorBidi"/>
            <w:b w:val="0"/>
            <w:noProof/>
            <w:szCs w:val="22"/>
            <w:lang w:val="en-US" w:eastAsia="en-US"/>
          </w:rPr>
          <w:tab/>
        </w:r>
        <w:r w:rsidDel="00DC5FCD">
          <w:rPr>
            <w:noProof/>
          </w:rPr>
          <w:delText>Appeal against a technical committee decision</w:delText>
        </w:r>
        <w:r w:rsidDel="00DC5FCD">
          <w:rPr>
            <w:noProof/>
          </w:rPr>
          <w:tab/>
        </w:r>
        <w:r w:rsidDel="00DC5FCD">
          <w:rPr>
            <w:b w:val="0"/>
          </w:rPr>
          <w:fldChar w:fldCharType="begin"/>
        </w:r>
        <w:r w:rsidDel="00DC5FCD">
          <w:rPr>
            <w:noProof/>
          </w:rPr>
          <w:delInstrText xml:space="preserve"> PAGEREF _Toc69304104 \h </w:delInstrText>
        </w:r>
        <w:r w:rsidDel="00DC5FCD">
          <w:rPr>
            <w:b w:val="0"/>
          </w:rPr>
        </w:r>
        <w:r w:rsidDel="00DC5FCD">
          <w:rPr>
            <w:b w:val="0"/>
          </w:rPr>
          <w:fldChar w:fldCharType="separate"/>
        </w:r>
        <w:r w:rsidDel="00DC5FCD">
          <w:rPr>
            <w:noProof/>
          </w:rPr>
          <w:delText>49</w:delText>
        </w:r>
        <w:r w:rsidDel="00DC5FCD">
          <w:rPr>
            <w:b w:val="0"/>
          </w:rPr>
          <w:fldChar w:fldCharType="end"/>
        </w:r>
      </w:del>
    </w:p>
    <w:p w14:paraId="3180F2AF" w14:textId="04F8D2C2" w:rsidR="00F307EF" w:rsidDel="00DC5FCD" w:rsidRDefault="00F307EF">
      <w:pPr>
        <w:pStyle w:val="TOC2"/>
        <w:rPr>
          <w:del w:id="187" w:author="Author"/>
          <w:rFonts w:asciiTheme="minorHAnsi" w:eastAsiaTheme="minorEastAsia" w:hAnsiTheme="minorHAnsi" w:cstheme="minorBidi"/>
          <w:b w:val="0"/>
          <w:noProof/>
          <w:szCs w:val="22"/>
          <w:lang w:val="en-US" w:eastAsia="en-US"/>
        </w:rPr>
      </w:pPr>
      <w:del w:id="188" w:author="Author">
        <w:r w:rsidDel="00DC5FCD">
          <w:rPr>
            <w:noProof/>
          </w:rPr>
          <w:delText>5.4</w:delText>
        </w:r>
        <w:r w:rsidDel="00DC5FCD">
          <w:rPr>
            <w:rFonts w:asciiTheme="minorHAnsi" w:eastAsiaTheme="minorEastAsia" w:hAnsiTheme="minorHAnsi" w:cstheme="minorBidi"/>
            <w:b w:val="0"/>
            <w:noProof/>
            <w:szCs w:val="22"/>
            <w:lang w:val="en-US" w:eastAsia="en-US"/>
          </w:rPr>
          <w:tab/>
        </w:r>
        <w:r w:rsidDel="00DC5FCD">
          <w:rPr>
            <w:noProof/>
          </w:rPr>
          <w:delText>Appeal against a technical management board decision</w:delText>
        </w:r>
        <w:r w:rsidDel="00DC5FCD">
          <w:rPr>
            <w:noProof/>
          </w:rPr>
          <w:tab/>
        </w:r>
        <w:r w:rsidDel="00DC5FCD">
          <w:rPr>
            <w:b w:val="0"/>
          </w:rPr>
          <w:fldChar w:fldCharType="begin"/>
        </w:r>
        <w:r w:rsidDel="00DC5FCD">
          <w:rPr>
            <w:noProof/>
          </w:rPr>
          <w:delInstrText xml:space="preserve"> PAGEREF _Toc69304105 \h </w:delInstrText>
        </w:r>
        <w:r w:rsidDel="00DC5FCD">
          <w:rPr>
            <w:b w:val="0"/>
          </w:rPr>
        </w:r>
        <w:r w:rsidDel="00DC5FCD">
          <w:rPr>
            <w:b w:val="0"/>
          </w:rPr>
          <w:fldChar w:fldCharType="separate"/>
        </w:r>
        <w:r w:rsidDel="00DC5FCD">
          <w:rPr>
            <w:noProof/>
          </w:rPr>
          <w:delText>49</w:delText>
        </w:r>
        <w:r w:rsidDel="00DC5FCD">
          <w:rPr>
            <w:b w:val="0"/>
          </w:rPr>
          <w:fldChar w:fldCharType="end"/>
        </w:r>
      </w:del>
    </w:p>
    <w:p w14:paraId="3AEAF58C" w14:textId="5CEE9D67" w:rsidR="00F307EF" w:rsidDel="00DC5FCD" w:rsidRDefault="00F307EF">
      <w:pPr>
        <w:pStyle w:val="TOC2"/>
        <w:rPr>
          <w:del w:id="189" w:author="Author"/>
          <w:rFonts w:asciiTheme="minorHAnsi" w:eastAsiaTheme="minorEastAsia" w:hAnsiTheme="minorHAnsi" w:cstheme="minorBidi"/>
          <w:b w:val="0"/>
          <w:noProof/>
          <w:szCs w:val="22"/>
          <w:lang w:val="en-US" w:eastAsia="en-US"/>
        </w:rPr>
      </w:pPr>
      <w:del w:id="190" w:author="Author">
        <w:r w:rsidDel="00DC5FCD">
          <w:rPr>
            <w:noProof/>
          </w:rPr>
          <w:delText>5.5</w:delText>
        </w:r>
        <w:r w:rsidDel="00DC5FCD">
          <w:rPr>
            <w:rFonts w:asciiTheme="minorHAnsi" w:eastAsiaTheme="minorEastAsia" w:hAnsiTheme="minorHAnsi" w:cstheme="minorBidi"/>
            <w:b w:val="0"/>
            <w:noProof/>
            <w:szCs w:val="22"/>
            <w:lang w:val="en-US" w:eastAsia="en-US"/>
          </w:rPr>
          <w:tab/>
        </w:r>
        <w:r w:rsidDel="00DC5FCD">
          <w:rPr>
            <w:noProof/>
          </w:rPr>
          <w:delText>Progress of work during an appeal process</w:delText>
        </w:r>
        <w:r w:rsidDel="00DC5FCD">
          <w:rPr>
            <w:noProof/>
          </w:rPr>
          <w:tab/>
        </w:r>
        <w:r w:rsidDel="00DC5FCD">
          <w:rPr>
            <w:b w:val="0"/>
          </w:rPr>
          <w:fldChar w:fldCharType="begin"/>
        </w:r>
        <w:r w:rsidDel="00DC5FCD">
          <w:rPr>
            <w:noProof/>
          </w:rPr>
          <w:delInstrText xml:space="preserve"> PAGEREF _Toc69304106 \h </w:delInstrText>
        </w:r>
        <w:r w:rsidDel="00DC5FCD">
          <w:rPr>
            <w:b w:val="0"/>
          </w:rPr>
        </w:r>
        <w:r w:rsidDel="00DC5FCD">
          <w:rPr>
            <w:b w:val="0"/>
          </w:rPr>
          <w:fldChar w:fldCharType="separate"/>
        </w:r>
        <w:r w:rsidDel="00DC5FCD">
          <w:rPr>
            <w:noProof/>
          </w:rPr>
          <w:delText>49</w:delText>
        </w:r>
        <w:r w:rsidDel="00DC5FCD">
          <w:rPr>
            <w:b w:val="0"/>
          </w:rPr>
          <w:fldChar w:fldCharType="end"/>
        </w:r>
      </w:del>
    </w:p>
    <w:p w14:paraId="62DACAC2" w14:textId="029EB232" w:rsidR="00F307EF" w:rsidDel="00DC5FCD" w:rsidRDefault="00F307EF">
      <w:pPr>
        <w:pStyle w:val="TOC1"/>
        <w:rPr>
          <w:del w:id="191" w:author="Author"/>
          <w:rFonts w:asciiTheme="minorHAnsi" w:eastAsiaTheme="minorEastAsia" w:hAnsiTheme="minorHAnsi" w:cstheme="minorBidi"/>
          <w:b w:val="0"/>
          <w:noProof/>
          <w:szCs w:val="22"/>
          <w:lang w:val="en-US" w:eastAsia="en-US"/>
        </w:rPr>
      </w:pPr>
      <w:del w:id="192" w:author="Author">
        <w:r w:rsidDel="00DC5FCD">
          <w:rPr>
            <w:noProof/>
          </w:rPr>
          <w:delText>ISO/IEC ANNEXES</w:delText>
        </w:r>
        <w:r w:rsidDel="00DC5FCD">
          <w:rPr>
            <w:noProof/>
          </w:rPr>
          <w:tab/>
        </w:r>
        <w:r w:rsidDel="00DC5FCD">
          <w:rPr>
            <w:b w:val="0"/>
          </w:rPr>
          <w:fldChar w:fldCharType="begin"/>
        </w:r>
        <w:r w:rsidDel="00DC5FCD">
          <w:rPr>
            <w:noProof/>
          </w:rPr>
          <w:delInstrText xml:space="preserve"> PAGEREF _Toc69304107 \h </w:delInstrText>
        </w:r>
        <w:r w:rsidDel="00DC5FCD">
          <w:rPr>
            <w:b w:val="0"/>
          </w:rPr>
        </w:r>
        <w:r w:rsidDel="00DC5FCD">
          <w:rPr>
            <w:b w:val="0"/>
          </w:rPr>
          <w:fldChar w:fldCharType="separate"/>
        </w:r>
        <w:r w:rsidDel="00DC5FCD">
          <w:rPr>
            <w:noProof/>
          </w:rPr>
          <w:delText>50</w:delText>
        </w:r>
        <w:r w:rsidDel="00DC5FCD">
          <w:rPr>
            <w:b w:val="0"/>
          </w:rPr>
          <w:fldChar w:fldCharType="end"/>
        </w:r>
      </w:del>
    </w:p>
    <w:p w14:paraId="7EA15894" w14:textId="79322B19" w:rsidR="00F307EF" w:rsidDel="00DC5FCD" w:rsidRDefault="00F307EF">
      <w:pPr>
        <w:pStyle w:val="TOC1"/>
        <w:rPr>
          <w:del w:id="193" w:author="Author"/>
          <w:rFonts w:asciiTheme="minorHAnsi" w:eastAsiaTheme="minorEastAsia" w:hAnsiTheme="minorHAnsi" w:cstheme="minorBidi"/>
          <w:b w:val="0"/>
          <w:noProof/>
          <w:szCs w:val="22"/>
          <w:lang w:val="en-US" w:eastAsia="en-US"/>
        </w:rPr>
      </w:pPr>
      <w:del w:id="194" w:author="Author">
        <w:r w:rsidDel="00DC5FCD">
          <w:rPr>
            <w:noProof/>
          </w:rPr>
          <w:delText>Annex A</w:delText>
        </w:r>
        <w:r w:rsidRPr="0019439B" w:rsidDel="00DC5FCD">
          <w:rPr>
            <w:b w:val="0"/>
            <w:noProof/>
          </w:rPr>
          <w:delText xml:space="preserve"> (</w:delText>
        </w:r>
        <w:r w:rsidRPr="0019439B" w:rsidDel="00DC5FCD">
          <w:rPr>
            <w:b w:val="0"/>
            <w:bCs/>
            <w:noProof/>
          </w:rPr>
          <w:delText>normative</w:delText>
        </w:r>
        <w:r w:rsidRPr="0019439B" w:rsidDel="00DC5FCD">
          <w:rPr>
            <w:b w:val="0"/>
            <w:noProof/>
          </w:rPr>
          <w:delText xml:space="preserve">)  </w:delText>
        </w:r>
        <w:r w:rsidRPr="0019439B" w:rsidDel="00DC5FCD">
          <w:rPr>
            <w:bCs/>
            <w:noProof/>
          </w:rPr>
          <w:delText>Guides</w:delText>
        </w:r>
        <w:r w:rsidDel="00DC5FCD">
          <w:rPr>
            <w:noProof/>
          </w:rPr>
          <w:tab/>
        </w:r>
        <w:r w:rsidDel="00DC5FCD">
          <w:rPr>
            <w:b w:val="0"/>
          </w:rPr>
          <w:fldChar w:fldCharType="begin"/>
        </w:r>
        <w:r w:rsidDel="00DC5FCD">
          <w:rPr>
            <w:noProof/>
          </w:rPr>
          <w:delInstrText xml:space="preserve"> PAGEREF _Toc69304108 \h </w:delInstrText>
        </w:r>
        <w:r w:rsidDel="00DC5FCD">
          <w:rPr>
            <w:b w:val="0"/>
          </w:rPr>
        </w:r>
        <w:r w:rsidDel="00DC5FCD">
          <w:rPr>
            <w:b w:val="0"/>
          </w:rPr>
          <w:fldChar w:fldCharType="separate"/>
        </w:r>
        <w:r w:rsidDel="00DC5FCD">
          <w:rPr>
            <w:noProof/>
          </w:rPr>
          <w:delText>51</w:delText>
        </w:r>
        <w:r w:rsidDel="00DC5FCD">
          <w:rPr>
            <w:b w:val="0"/>
          </w:rPr>
          <w:fldChar w:fldCharType="end"/>
        </w:r>
      </w:del>
    </w:p>
    <w:p w14:paraId="0ED01962" w14:textId="73ACC519" w:rsidR="00F307EF" w:rsidDel="00DC5FCD" w:rsidRDefault="00F307EF">
      <w:pPr>
        <w:pStyle w:val="TOC1"/>
        <w:rPr>
          <w:del w:id="195" w:author="Author"/>
          <w:rFonts w:asciiTheme="minorHAnsi" w:eastAsiaTheme="minorEastAsia" w:hAnsiTheme="minorHAnsi" w:cstheme="minorBidi"/>
          <w:b w:val="0"/>
          <w:noProof/>
          <w:szCs w:val="22"/>
          <w:lang w:val="en-US" w:eastAsia="en-US"/>
        </w:rPr>
      </w:pPr>
      <w:del w:id="196" w:author="Author">
        <w:r w:rsidDel="00DC5FCD">
          <w:rPr>
            <w:noProof/>
          </w:rPr>
          <w:delText>A.1</w:delText>
        </w:r>
        <w:r w:rsidDel="00DC5FCD">
          <w:rPr>
            <w:rFonts w:asciiTheme="minorHAnsi" w:eastAsiaTheme="minorEastAsia" w:hAnsiTheme="minorHAnsi" w:cstheme="minorBidi"/>
            <w:b w:val="0"/>
            <w:noProof/>
            <w:szCs w:val="22"/>
            <w:lang w:val="en-US" w:eastAsia="en-US"/>
          </w:rPr>
          <w:tab/>
        </w:r>
        <w:r w:rsidDel="00DC5FCD">
          <w:rPr>
            <w:noProof/>
          </w:rPr>
          <w:delText>Introduction</w:delText>
        </w:r>
        <w:r w:rsidDel="00DC5FCD">
          <w:rPr>
            <w:noProof/>
          </w:rPr>
          <w:tab/>
        </w:r>
        <w:r w:rsidDel="00DC5FCD">
          <w:rPr>
            <w:b w:val="0"/>
          </w:rPr>
          <w:fldChar w:fldCharType="begin"/>
        </w:r>
        <w:r w:rsidDel="00DC5FCD">
          <w:rPr>
            <w:noProof/>
          </w:rPr>
          <w:delInstrText xml:space="preserve"> PAGEREF _Toc69304109 \h </w:delInstrText>
        </w:r>
        <w:r w:rsidDel="00DC5FCD">
          <w:rPr>
            <w:b w:val="0"/>
          </w:rPr>
        </w:r>
        <w:r w:rsidDel="00DC5FCD">
          <w:rPr>
            <w:b w:val="0"/>
          </w:rPr>
          <w:fldChar w:fldCharType="separate"/>
        </w:r>
        <w:r w:rsidDel="00DC5FCD">
          <w:rPr>
            <w:noProof/>
          </w:rPr>
          <w:delText>51</w:delText>
        </w:r>
        <w:r w:rsidDel="00DC5FCD">
          <w:rPr>
            <w:b w:val="0"/>
          </w:rPr>
          <w:fldChar w:fldCharType="end"/>
        </w:r>
      </w:del>
    </w:p>
    <w:p w14:paraId="606A8291" w14:textId="01FC2E30" w:rsidR="00F307EF" w:rsidDel="00DC5FCD" w:rsidRDefault="00F307EF">
      <w:pPr>
        <w:pStyle w:val="TOC1"/>
        <w:rPr>
          <w:del w:id="197" w:author="Author"/>
          <w:rFonts w:asciiTheme="minorHAnsi" w:eastAsiaTheme="minorEastAsia" w:hAnsiTheme="minorHAnsi" w:cstheme="minorBidi"/>
          <w:b w:val="0"/>
          <w:noProof/>
          <w:szCs w:val="22"/>
          <w:lang w:val="en-US" w:eastAsia="en-US"/>
        </w:rPr>
      </w:pPr>
      <w:del w:id="198" w:author="Author">
        <w:r w:rsidDel="00DC5FCD">
          <w:rPr>
            <w:noProof/>
          </w:rPr>
          <w:delText>A.2</w:delText>
        </w:r>
        <w:r w:rsidDel="00DC5FCD">
          <w:rPr>
            <w:rFonts w:asciiTheme="minorHAnsi" w:eastAsiaTheme="minorEastAsia" w:hAnsiTheme="minorHAnsi" w:cstheme="minorBidi"/>
            <w:b w:val="0"/>
            <w:noProof/>
            <w:szCs w:val="22"/>
            <w:lang w:val="en-US" w:eastAsia="en-US"/>
          </w:rPr>
          <w:tab/>
        </w:r>
        <w:r w:rsidDel="00DC5FCD">
          <w:rPr>
            <w:noProof/>
          </w:rPr>
          <w:delText>Proposal stage</w:delText>
        </w:r>
        <w:r w:rsidDel="00DC5FCD">
          <w:rPr>
            <w:noProof/>
          </w:rPr>
          <w:tab/>
        </w:r>
        <w:r w:rsidDel="00DC5FCD">
          <w:rPr>
            <w:b w:val="0"/>
          </w:rPr>
          <w:fldChar w:fldCharType="begin"/>
        </w:r>
        <w:r w:rsidDel="00DC5FCD">
          <w:rPr>
            <w:noProof/>
          </w:rPr>
          <w:delInstrText xml:space="preserve"> PAGEREF _Toc69304110 \h </w:delInstrText>
        </w:r>
        <w:r w:rsidDel="00DC5FCD">
          <w:rPr>
            <w:b w:val="0"/>
          </w:rPr>
        </w:r>
        <w:r w:rsidDel="00DC5FCD">
          <w:rPr>
            <w:b w:val="0"/>
          </w:rPr>
          <w:fldChar w:fldCharType="separate"/>
        </w:r>
        <w:r w:rsidDel="00DC5FCD">
          <w:rPr>
            <w:noProof/>
          </w:rPr>
          <w:delText>51</w:delText>
        </w:r>
        <w:r w:rsidDel="00DC5FCD">
          <w:rPr>
            <w:b w:val="0"/>
          </w:rPr>
          <w:fldChar w:fldCharType="end"/>
        </w:r>
      </w:del>
    </w:p>
    <w:p w14:paraId="711FD6D4" w14:textId="40EAAA5C" w:rsidR="00F307EF" w:rsidDel="00DC5FCD" w:rsidRDefault="00F307EF">
      <w:pPr>
        <w:pStyle w:val="TOC1"/>
        <w:rPr>
          <w:del w:id="199" w:author="Author"/>
          <w:rFonts w:asciiTheme="minorHAnsi" w:eastAsiaTheme="minorEastAsia" w:hAnsiTheme="minorHAnsi" w:cstheme="minorBidi"/>
          <w:b w:val="0"/>
          <w:noProof/>
          <w:szCs w:val="22"/>
          <w:lang w:val="en-US" w:eastAsia="en-US"/>
        </w:rPr>
      </w:pPr>
      <w:del w:id="200" w:author="Author">
        <w:r w:rsidDel="00DC5FCD">
          <w:rPr>
            <w:noProof/>
          </w:rPr>
          <w:delText>A.3</w:delText>
        </w:r>
        <w:r w:rsidDel="00DC5FCD">
          <w:rPr>
            <w:rFonts w:asciiTheme="minorHAnsi" w:eastAsiaTheme="minorEastAsia" w:hAnsiTheme="minorHAnsi" w:cstheme="minorBidi"/>
            <w:b w:val="0"/>
            <w:noProof/>
            <w:szCs w:val="22"/>
            <w:lang w:val="en-US" w:eastAsia="en-US"/>
          </w:rPr>
          <w:tab/>
        </w:r>
        <w:r w:rsidDel="00DC5FCD">
          <w:rPr>
            <w:noProof/>
          </w:rPr>
          <w:delText>Preparatory stage</w:delText>
        </w:r>
        <w:r w:rsidDel="00DC5FCD">
          <w:rPr>
            <w:noProof/>
          </w:rPr>
          <w:tab/>
        </w:r>
        <w:r w:rsidDel="00DC5FCD">
          <w:rPr>
            <w:b w:val="0"/>
          </w:rPr>
          <w:fldChar w:fldCharType="begin"/>
        </w:r>
        <w:r w:rsidDel="00DC5FCD">
          <w:rPr>
            <w:noProof/>
          </w:rPr>
          <w:delInstrText xml:space="preserve"> PAGEREF _Toc69304111 \h </w:delInstrText>
        </w:r>
        <w:r w:rsidDel="00DC5FCD">
          <w:rPr>
            <w:b w:val="0"/>
          </w:rPr>
        </w:r>
        <w:r w:rsidDel="00DC5FCD">
          <w:rPr>
            <w:b w:val="0"/>
          </w:rPr>
          <w:fldChar w:fldCharType="separate"/>
        </w:r>
        <w:r w:rsidDel="00DC5FCD">
          <w:rPr>
            <w:noProof/>
          </w:rPr>
          <w:delText>51</w:delText>
        </w:r>
        <w:r w:rsidDel="00DC5FCD">
          <w:rPr>
            <w:b w:val="0"/>
          </w:rPr>
          <w:fldChar w:fldCharType="end"/>
        </w:r>
      </w:del>
    </w:p>
    <w:p w14:paraId="6D818144" w14:textId="2491BE86" w:rsidR="00F307EF" w:rsidDel="00DC5FCD" w:rsidRDefault="00F307EF">
      <w:pPr>
        <w:pStyle w:val="TOC1"/>
        <w:rPr>
          <w:del w:id="201" w:author="Author"/>
          <w:rFonts w:asciiTheme="minorHAnsi" w:eastAsiaTheme="minorEastAsia" w:hAnsiTheme="minorHAnsi" w:cstheme="minorBidi"/>
          <w:b w:val="0"/>
          <w:noProof/>
          <w:szCs w:val="22"/>
          <w:lang w:val="en-US" w:eastAsia="en-US"/>
        </w:rPr>
      </w:pPr>
      <w:del w:id="202" w:author="Author">
        <w:r w:rsidDel="00DC5FCD">
          <w:rPr>
            <w:noProof/>
          </w:rPr>
          <w:delText>A.4</w:delText>
        </w:r>
        <w:r w:rsidDel="00DC5FCD">
          <w:rPr>
            <w:rFonts w:asciiTheme="minorHAnsi" w:eastAsiaTheme="minorEastAsia" w:hAnsiTheme="minorHAnsi" w:cstheme="minorBidi"/>
            <w:b w:val="0"/>
            <w:noProof/>
            <w:szCs w:val="22"/>
            <w:lang w:val="en-US" w:eastAsia="en-US"/>
          </w:rPr>
          <w:tab/>
        </w:r>
        <w:r w:rsidDel="00DC5FCD">
          <w:rPr>
            <w:noProof/>
          </w:rPr>
          <w:delText>Committee stage</w:delText>
        </w:r>
        <w:r w:rsidDel="00DC5FCD">
          <w:rPr>
            <w:noProof/>
          </w:rPr>
          <w:tab/>
        </w:r>
        <w:r w:rsidDel="00DC5FCD">
          <w:rPr>
            <w:b w:val="0"/>
          </w:rPr>
          <w:fldChar w:fldCharType="begin"/>
        </w:r>
        <w:r w:rsidDel="00DC5FCD">
          <w:rPr>
            <w:noProof/>
          </w:rPr>
          <w:delInstrText xml:space="preserve"> PAGEREF _Toc69304112 \h </w:delInstrText>
        </w:r>
        <w:r w:rsidDel="00DC5FCD">
          <w:rPr>
            <w:b w:val="0"/>
          </w:rPr>
        </w:r>
        <w:r w:rsidDel="00DC5FCD">
          <w:rPr>
            <w:b w:val="0"/>
          </w:rPr>
          <w:fldChar w:fldCharType="separate"/>
        </w:r>
        <w:r w:rsidDel="00DC5FCD">
          <w:rPr>
            <w:noProof/>
          </w:rPr>
          <w:delText>51</w:delText>
        </w:r>
        <w:r w:rsidDel="00DC5FCD">
          <w:rPr>
            <w:b w:val="0"/>
          </w:rPr>
          <w:fldChar w:fldCharType="end"/>
        </w:r>
      </w:del>
    </w:p>
    <w:p w14:paraId="1C491075" w14:textId="6BED8B13" w:rsidR="00F307EF" w:rsidDel="00DC5FCD" w:rsidRDefault="00F307EF">
      <w:pPr>
        <w:pStyle w:val="TOC1"/>
        <w:rPr>
          <w:del w:id="203" w:author="Author"/>
          <w:rFonts w:asciiTheme="minorHAnsi" w:eastAsiaTheme="minorEastAsia" w:hAnsiTheme="minorHAnsi" w:cstheme="minorBidi"/>
          <w:b w:val="0"/>
          <w:noProof/>
          <w:szCs w:val="22"/>
          <w:lang w:val="en-US" w:eastAsia="en-US"/>
        </w:rPr>
      </w:pPr>
      <w:del w:id="204" w:author="Author">
        <w:r w:rsidDel="00DC5FCD">
          <w:rPr>
            <w:noProof/>
          </w:rPr>
          <w:delText>A.5</w:delText>
        </w:r>
        <w:r w:rsidDel="00DC5FCD">
          <w:rPr>
            <w:rFonts w:asciiTheme="minorHAnsi" w:eastAsiaTheme="minorEastAsia" w:hAnsiTheme="minorHAnsi" w:cstheme="minorBidi"/>
            <w:b w:val="0"/>
            <w:noProof/>
            <w:szCs w:val="22"/>
            <w:lang w:val="en-US" w:eastAsia="en-US"/>
          </w:rPr>
          <w:tab/>
        </w:r>
        <w:r w:rsidDel="00DC5FCD">
          <w:rPr>
            <w:noProof/>
          </w:rPr>
          <w:delText>Enquiry stage</w:delText>
        </w:r>
        <w:r w:rsidDel="00DC5FCD">
          <w:rPr>
            <w:noProof/>
          </w:rPr>
          <w:tab/>
        </w:r>
        <w:r w:rsidDel="00DC5FCD">
          <w:rPr>
            <w:b w:val="0"/>
          </w:rPr>
          <w:fldChar w:fldCharType="begin"/>
        </w:r>
        <w:r w:rsidDel="00DC5FCD">
          <w:rPr>
            <w:noProof/>
          </w:rPr>
          <w:delInstrText xml:space="preserve"> PAGEREF _Toc69304113 \h </w:delInstrText>
        </w:r>
        <w:r w:rsidDel="00DC5FCD">
          <w:rPr>
            <w:b w:val="0"/>
          </w:rPr>
        </w:r>
        <w:r w:rsidDel="00DC5FCD">
          <w:rPr>
            <w:b w:val="0"/>
          </w:rPr>
          <w:fldChar w:fldCharType="separate"/>
        </w:r>
        <w:r w:rsidDel="00DC5FCD">
          <w:rPr>
            <w:noProof/>
          </w:rPr>
          <w:delText>51</w:delText>
        </w:r>
        <w:r w:rsidDel="00DC5FCD">
          <w:rPr>
            <w:b w:val="0"/>
          </w:rPr>
          <w:fldChar w:fldCharType="end"/>
        </w:r>
      </w:del>
    </w:p>
    <w:p w14:paraId="3A090AA2" w14:textId="010C192E" w:rsidR="00F307EF" w:rsidDel="00DC5FCD" w:rsidRDefault="00F307EF">
      <w:pPr>
        <w:pStyle w:val="TOC1"/>
        <w:rPr>
          <w:del w:id="205" w:author="Author"/>
          <w:rFonts w:asciiTheme="minorHAnsi" w:eastAsiaTheme="minorEastAsia" w:hAnsiTheme="minorHAnsi" w:cstheme="minorBidi"/>
          <w:b w:val="0"/>
          <w:noProof/>
          <w:szCs w:val="22"/>
          <w:lang w:val="en-US" w:eastAsia="en-US"/>
        </w:rPr>
      </w:pPr>
      <w:del w:id="206" w:author="Author">
        <w:r w:rsidDel="00DC5FCD">
          <w:rPr>
            <w:noProof/>
          </w:rPr>
          <w:delText>A.6</w:delText>
        </w:r>
        <w:r w:rsidDel="00DC5FCD">
          <w:rPr>
            <w:rFonts w:asciiTheme="minorHAnsi" w:eastAsiaTheme="minorEastAsia" w:hAnsiTheme="minorHAnsi" w:cstheme="minorBidi"/>
            <w:b w:val="0"/>
            <w:noProof/>
            <w:szCs w:val="22"/>
            <w:lang w:val="en-US" w:eastAsia="en-US"/>
          </w:rPr>
          <w:tab/>
        </w:r>
        <w:r w:rsidDel="00DC5FCD">
          <w:rPr>
            <w:noProof/>
          </w:rPr>
          <w:delText>Publication stage</w:delText>
        </w:r>
        <w:r w:rsidDel="00DC5FCD">
          <w:rPr>
            <w:noProof/>
          </w:rPr>
          <w:tab/>
        </w:r>
        <w:r w:rsidDel="00DC5FCD">
          <w:rPr>
            <w:b w:val="0"/>
          </w:rPr>
          <w:fldChar w:fldCharType="begin"/>
        </w:r>
        <w:r w:rsidDel="00DC5FCD">
          <w:rPr>
            <w:noProof/>
          </w:rPr>
          <w:delInstrText xml:space="preserve"> PAGEREF _Toc69304114 \h </w:delInstrText>
        </w:r>
        <w:r w:rsidDel="00DC5FCD">
          <w:rPr>
            <w:b w:val="0"/>
          </w:rPr>
        </w:r>
        <w:r w:rsidDel="00DC5FCD">
          <w:rPr>
            <w:b w:val="0"/>
          </w:rPr>
          <w:fldChar w:fldCharType="separate"/>
        </w:r>
        <w:r w:rsidDel="00DC5FCD">
          <w:rPr>
            <w:noProof/>
          </w:rPr>
          <w:delText>52</w:delText>
        </w:r>
        <w:r w:rsidDel="00DC5FCD">
          <w:rPr>
            <w:b w:val="0"/>
          </w:rPr>
          <w:fldChar w:fldCharType="end"/>
        </w:r>
      </w:del>
    </w:p>
    <w:p w14:paraId="07E9B030" w14:textId="400583DD" w:rsidR="00F307EF" w:rsidDel="00DC5FCD" w:rsidRDefault="00F307EF">
      <w:pPr>
        <w:pStyle w:val="TOC1"/>
        <w:rPr>
          <w:del w:id="207" w:author="Author"/>
          <w:rFonts w:asciiTheme="minorHAnsi" w:eastAsiaTheme="minorEastAsia" w:hAnsiTheme="minorHAnsi" w:cstheme="minorBidi"/>
          <w:b w:val="0"/>
          <w:noProof/>
          <w:szCs w:val="22"/>
          <w:lang w:val="en-US" w:eastAsia="en-US"/>
        </w:rPr>
      </w:pPr>
      <w:del w:id="208" w:author="Author">
        <w:r w:rsidDel="00DC5FCD">
          <w:rPr>
            <w:noProof/>
          </w:rPr>
          <w:delText>A.7</w:delText>
        </w:r>
        <w:r w:rsidDel="00DC5FCD">
          <w:rPr>
            <w:rFonts w:asciiTheme="minorHAnsi" w:eastAsiaTheme="minorEastAsia" w:hAnsiTheme="minorHAnsi" w:cstheme="minorBidi"/>
            <w:b w:val="0"/>
            <w:noProof/>
            <w:szCs w:val="22"/>
            <w:lang w:val="en-US" w:eastAsia="en-US"/>
          </w:rPr>
          <w:tab/>
        </w:r>
        <w:r w:rsidDel="00DC5FCD">
          <w:rPr>
            <w:noProof/>
          </w:rPr>
          <w:delText>Withdrawal of a Guide</w:delText>
        </w:r>
        <w:r w:rsidDel="00DC5FCD">
          <w:rPr>
            <w:noProof/>
          </w:rPr>
          <w:tab/>
        </w:r>
        <w:r w:rsidDel="00DC5FCD">
          <w:rPr>
            <w:b w:val="0"/>
          </w:rPr>
          <w:fldChar w:fldCharType="begin"/>
        </w:r>
        <w:r w:rsidDel="00DC5FCD">
          <w:rPr>
            <w:noProof/>
          </w:rPr>
          <w:delInstrText xml:space="preserve"> PAGEREF _Toc69304115 \h </w:delInstrText>
        </w:r>
        <w:r w:rsidDel="00DC5FCD">
          <w:rPr>
            <w:b w:val="0"/>
          </w:rPr>
        </w:r>
        <w:r w:rsidDel="00DC5FCD">
          <w:rPr>
            <w:b w:val="0"/>
          </w:rPr>
          <w:fldChar w:fldCharType="separate"/>
        </w:r>
        <w:r w:rsidDel="00DC5FCD">
          <w:rPr>
            <w:noProof/>
          </w:rPr>
          <w:delText>52</w:delText>
        </w:r>
        <w:r w:rsidDel="00DC5FCD">
          <w:rPr>
            <w:b w:val="0"/>
          </w:rPr>
          <w:fldChar w:fldCharType="end"/>
        </w:r>
      </w:del>
    </w:p>
    <w:p w14:paraId="2B18D1EB" w14:textId="37F0455E" w:rsidR="00F307EF" w:rsidDel="00DC5FCD" w:rsidRDefault="00F307EF">
      <w:pPr>
        <w:pStyle w:val="TOC1"/>
        <w:rPr>
          <w:del w:id="209" w:author="Author"/>
          <w:rFonts w:asciiTheme="minorHAnsi" w:eastAsiaTheme="minorEastAsia" w:hAnsiTheme="minorHAnsi" w:cstheme="minorBidi"/>
          <w:b w:val="0"/>
          <w:noProof/>
          <w:szCs w:val="22"/>
          <w:lang w:val="en-US" w:eastAsia="en-US"/>
        </w:rPr>
      </w:pPr>
      <w:del w:id="210" w:author="Author">
        <w:r w:rsidRPr="0019439B" w:rsidDel="00DC5FCD">
          <w:rPr>
            <w:noProof/>
            <w:shd w:val="clear" w:color="auto" w:fill="C6D9F1"/>
          </w:rPr>
          <w:delText>A.8</w:delText>
        </w:r>
        <w:r w:rsidDel="00DC5FCD">
          <w:rPr>
            <w:rFonts w:asciiTheme="minorHAnsi" w:eastAsiaTheme="minorEastAsia" w:hAnsiTheme="minorHAnsi" w:cstheme="minorBidi"/>
            <w:b w:val="0"/>
            <w:noProof/>
            <w:szCs w:val="22"/>
            <w:lang w:val="en-US" w:eastAsia="en-US"/>
          </w:rPr>
          <w:tab/>
        </w:r>
        <w:r w:rsidRPr="0019439B" w:rsidDel="00DC5FCD">
          <w:rPr>
            <w:noProof/>
            <w:shd w:val="clear" w:color="auto" w:fill="C6D9F1"/>
          </w:rPr>
          <w:delText>Procedure for transforming a guide into an ISO International Standard</w:delText>
        </w:r>
        <w:r w:rsidDel="00DC5FCD">
          <w:rPr>
            <w:noProof/>
          </w:rPr>
          <w:tab/>
        </w:r>
        <w:r w:rsidDel="00DC5FCD">
          <w:rPr>
            <w:b w:val="0"/>
          </w:rPr>
          <w:fldChar w:fldCharType="begin"/>
        </w:r>
        <w:r w:rsidDel="00DC5FCD">
          <w:rPr>
            <w:noProof/>
          </w:rPr>
          <w:delInstrText xml:space="preserve"> PAGEREF _Toc69304116 \h </w:delInstrText>
        </w:r>
        <w:r w:rsidDel="00DC5FCD">
          <w:rPr>
            <w:b w:val="0"/>
          </w:rPr>
        </w:r>
        <w:r w:rsidDel="00DC5FCD">
          <w:rPr>
            <w:b w:val="0"/>
          </w:rPr>
          <w:fldChar w:fldCharType="separate"/>
        </w:r>
        <w:r w:rsidDel="00DC5FCD">
          <w:rPr>
            <w:noProof/>
          </w:rPr>
          <w:delText>52</w:delText>
        </w:r>
        <w:r w:rsidDel="00DC5FCD">
          <w:rPr>
            <w:b w:val="0"/>
          </w:rPr>
          <w:fldChar w:fldCharType="end"/>
        </w:r>
      </w:del>
    </w:p>
    <w:p w14:paraId="7239EBDA" w14:textId="55095476" w:rsidR="00F307EF" w:rsidDel="00DC5FCD" w:rsidRDefault="00F307EF">
      <w:pPr>
        <w:pStyle w:val="TOC1"/>
        <w:rPr>
          <w:del w:id="211" w:author="Author"/>
          <w:rFonts w:asciiTheme="minorHAnsi" w:eastAsiaTheme="minorEastAsia" w:hAnsiTheme="minorHAnsi" w:cstheme="minorBidi"/>
          <w:b w:val="0"/>
          <w:noProof/>
          <w:szCs w:val="22"/>
          <w:lang w:val="en-US" w:eastAsia="en-US"/>
        </w:rPr>
      </w:pPr>
      <w:del w:id="212" w:author="Author">
        <w:r w:rsidDel="00DC5FCD">
          <w:rPr>
            <w:noProof/>
          </w:rPr>
          <w:delText>Annex B</w:delText>
        </w:r>
        <w:r w:rsidRPr="0019439B" w:rsidDel="00DC5FCD">
          <w:rPr>
            <w:b w:val="0"/>
            <w:noProof/>
          </w:rPr>
          <w:delText xml:space="preserve"> (normative)  </w:delText>
        </w:r>
        <w:r w:rsidDel="00DC5FCD">
          <w:rPr>
            <w:noProof/>
          </w:rPr>
          <w:delText>ISO/IEC procedures for liaison and work allocation</w:delText>
        </w:r>
        <w:r w:rsidDel="00DC5FCD">
          <w:rPr>
            <w:noProof/>
          </w:rPr>
          <w:tab/>
        </w:r>
        <w:r w:rsidDel="00DC5FCD">
          <w:rPr>
            <w:b w:val="0"/>
          </w:rPr>
          <w:fldChar w:fldCharType="begin"/>
        </w:r>
        <w:r w:rsidDel="00DC5FCD">
          <w:rPr>
            <w:noProof/>
          </w:rPr>
          <w:delInstrText xml:space="preserve"> PAGEREF _Toc69304117 \h </w:delInstrText>
        </w:r>
        <w:r w:rsidDel="00DC5FCD">
          <w:rPr>
            <w:b w:val="0"/>
          </w:rPr>
        </w:r>
        <w:r w:rsidDel="00DC5FCD">
          <w:rPr>
            <w:b w:val="0"/>
          </w:rPr>
          <w:fldChar w:fldCharType="separate"/>
        </w:r>
        <w:r w:rsidDel="00DC5FCD">
          <w:rPr>
            <w:noProof/>
          </w:rPr>
          <w:delText>54</w:delText>
        </w:r>
        <w:r w:rsidDel="00DC5FCD">
          <w:rPr>
            <w:b w:val="0"/>
          </w:rPr>
          <w:fldChar w:fldCharType="end"/>
        </w:r>
      </w:del>
    </w:p>
    <w:p w14:paraId="3319EEFA" w14:textId="54E9920A" w:rsidR="00F307EF" w:rsidDel="00DC5FCD" w:rsidRDefault="00F307EF">
      <w:pPr>
        <w:pStyle w:val="TOC1"/>
        <w:rPr>
          <w:del w:id="213" w:author="Author"/>
          <w:rFonts w:asciiTheme="minorHAnsi" w:eastAsiaTheme="minorEastAsia" w:hAnsiTheme="minorHAnsi" w:cstheme="minorBidi"/>
          <w:b w:val="0"/>
          <w:noProof/>
          <w:szCs w:val="22"/>
          <w:lang w:val="en-US" w:eastAsia="en-US"/>
        </w:rPr>
      </w:pPr>
      <w:del w:id="214" w:author="Author">
        <w:r w:rsidDel="00DC5FCD">
          <w:rPr>
            <w:noProof/>
          </w:rPr>
          <w:delText>B.1</w:delText>
        </w:r>
        <w:r w:rsidDel="00DC5FCD">
          <w:rPr>
            <w:rFonts w:asciiTheme="minorHAnsi" w:eastAsiaTheme="minorEastAsia" w:hAnsiTheme="minorHAnsi" w:cstheme="minorBidi"/>
            <w:b w:val="0"/>
            <w:noProof/>
            <w:szCs w:val="22"/>
            <w:lang w:val="en-US" w:eastAsia="en-US"/>
          </w:rPr>
          <w:tab/>
        </w:r>
        <w:r w:rsidDel="00DC5FCD">
          <w:rPr>
            <w:noProof/>
          </w:rPr>
          <w:delText>Introduction</w:delText>
        </w:r>
        <w:r w:rsidDel="00DC5FCD">
          <w:rPr>
            <w:noProof/>
          </w:rPr>
          <w:tab/>
        </w:r>
        <w:r w:rsidDel="00DC5FCD">
          <w:rPr>
            <w:b w:val="0"/>
          </w:rPr>
          <w:fldChar w:fldCharType="begin"/>
        </w:r>
        <w:r w:rsidDel="00DC5FCD">
          <w:rPr>
            <w:noProof/>
          </w:rPr>
          <w:delInstrText xml:space="preserve"> PAGEREF _Toc69304118 \h </w:delInstrText>
        </w:r>
        <w:r w:rsidDel="00DC5FCD">
          <w:rPr>
            <w:b w:val="0"/>
          </w:rPr>
        </w:r>
        <w:r w:rsidDel="00DC5FCD">
          <w:rPr>
            <w:b w:val="0"/>
          </w:rPr>
          <w:fldChar w:fldCharType="separate"/>
        </w:r>
        <w:r w:rsidDel="00DC5FCD">
          <w:rPr>
            <w:noProof/>
          </w:rPr>
          <w:delText>54</w:delText>
        </w:r>
        <w:r w:rsidDel="00DC5FCD">
          <w:rPr>
            <w:b w:val="0"/>
          </w:rPr>
          <w:fldChar w:fldCharType="end"/>
        </w:r>
      </w:del>
    </w:p>
    <w:p w14:paraId="04F1AC23" w14:textId="0F0BA0B3" w:rsidR="00F307EF" w:rsidDel="00DC5FCD" w:rsidRDefault="00F307EF">
      <w:pPr>
        <w:pStyle w:val="TOC1"/>
        <w:rPr>
          <w:del w:id="215" w:author="Author"/>
          <w:rFonts w:asciiTheme="minorHAnsi" w:eastAsiaTheme="minorEastAsia" w:hAnsiTheme="minorHAnsi" w:cstheme="minorBidi"/>
          <w:b w:val="0"/>
          <w:noProof/>
          <w:szCs w:val="22"/>
          <w:lang w:val="en-US" w:eastAsia="en-US"/>
        </w:rPr>
      </w:pPr>
      <w:del w:id="216" w:author="Author">
        <w:r w:rsidDel="00DC5FCD">
          <w:rPr>
            <w:noProof/>
          </w:rPr>
          <w:delText>B.2</w:delText>
        </w:r>
        <w:r w:rsidDel="00DC5FCD">
          <w:rPr>
            <w:rFonts w:asciiTheme="minorHAnsi" w:eastAsiaTheme="minorEastAsia" w:hAnsiTheme="minorHAnsi" w:cstheme="minorBidi"/>
            <w:b w:val="0"/>
            <w:noProof/>
            <w:szCs w:val="22"/>
            <w:lang w:val="en-US" w:eastAsia="en-US"/>
          </w:rPr>
          <w:tab/>
        </w:r>
        <w:r w:rsidDel="00DC5FCD">
          <w:rPr>
            <w:noProof/>
          </w:rPr>
          <w:delText>General considerations</w:delText>
        </w:r>
        <w:r w:rsidDel="00DC5FCD">
          <w:rPr>
            <w:noProof/>
          </w:rPr>
          <w:tab/>
        </w:r>
        <w:r w:rsidDel="00DC5FCD">
          <w:rPr>
            <w:b w:val="0"/>
          </w:rPr>
          <w:fldChar w:fldCharType="begin"/>
        </w:r>
        <w:r w:rsidDel="00DC5FCD">
          <w:rPr>
            <w:noProof/>
          </w:rPr>
          <w:delInstrText xml:space="preserve"> PAGEREF _Toc69304119 \h </w:delInstrText>
        </w:r>
        <w:r w:rsidDel="00DC5FCD">
          <w:rPr>
            <w:b w:val="0"/>
          </w:rPr>
        </w:r>
        <w:r w:rsidDel="00DC5FCD">
          <w:rPr>
            <w:b w:val="0"/>
          </w:rPr>
          <w:fldChar w:fldCharType="separate"/>
        </w:r>
        <w:r w:rsidDel="00DC5FCD">
          <w:rPr>
            <w:noProof/>
          </w:rPr>
          <w:delText>54</w:delText>
        </w:r>
        <w:r w:rsidDel="00DC5FCD">
          <w:rPr>
            <w:b w:val="0"/>
          </w:rPr>
          <w:fldChar w:fldCharType="end"/>
        </w:r>
      </w:del>
    </w:p>
    <w:p w14:paraId="466580D9" w14:textId="1C46EBD7" w:rsidR="00F307EF" w:rsidDel="00DC5FCD" w:rsidRDefault="00F307EF">
      <w:pPr>
        <w:pStyle w:val="TOC1"/>
        <w:rPr>
          <w:del w:id="217" w:author="Author"/>
          <w:rFonts w:asciiTheme="minorHAnsi" w:eastAsiaTheme="minorEastAsia" w:hAnsiTheme="minorHAnsi" w:cstheme="minorBidi"/>
          <w:b w:val="0"/>
          <w:noProof/>
          <w:szCs w:val="22"/>
          <w:lang w:val="en-US" w:eastAsia="en-US"/>
        </w:rPr>
      </w:pPr>
      <w:del w:id="218" w:author="Author">
        <w:r w:rsidDel="00DC5FCD">
          <w:rPr>
            <w:noProof/>
          </w:rPr>
          <w:delText>B.3</w:delText>
        </w:r>
        <w:r w:rsidDel="00DC5FCD">
          <w:rPr>
            <w:rFonts w:asciiTheme="minorHAnsi" w:eastAsiaTheme="minorEastAsia" w:hAnsiTheme="minorHAnsi" w:cstheme="minorBidi"/>
            <w:b w:val="0"/>
            <w:noProof/>
            <w:szCs w:val="22"/>
            <w:lang w:val="en-US" w:eastAsia="en-US"/>
          </w:rPr>
          <w:tab/>
        </w:r>
        <w:r w:rsidDel="00DC5FCD">
          <w:rPr>
            <w:noProof/>
          </w:rPr>
          <w:delText>Establishing new technical committees</w:delText>
        </w:r>
        <w:r w:rsidDel="00DC5FCD">
          <w:rPr>
            <w:noProof/>
          </w:rPr>
          <w:tab/>
        </w:r>
        <w:r w:rsidDel="00DC5FCD">
          <w:rPr>
            <w:b w:val="0"/>
          </w:rPr>
          <w:fldChar w:fldCharType="begin"/>
        </w:r>
        <w:r w:rsidDel="00DC5FCD">
          <w:rPr>
            <w:noProof/>
          </w:rPr>
          <w:delInstrText xml:space="preserve"> PAGEREF _Toc69304120 \h </w:delInstrText>
        </w:r>
        <w:r w:rsidDel="00DC5FCD">
          <w:rPr>
            <w:b w:val="0"/>
          </w:rPr>
        </w:r>
        <w:r w:rsidDel="00DC5FCD">
          <w:rPr>
            <w:b w:val="0"/>
          </w:rPr>
          <w:fldChar w:fldCharType="separate"/>
        </w:r>
        <w:r w:rsidDel="00DC5FCD">
          <w:rPr>
            <w:noProof/>
          </w:rPr>
          <w:delText>55</w:delText>
        </w:r>
        <w:r w:rsidDel="00DC5FCD">
          <w:rPr>
            <w:b w:val="0"/>
          </w:rPr>
          <w:fldChar w:fldCharType="end"/>
        </w:r>
      </w:del>
    </w:p>
    <w:p w14:paraId="3F0CDF45" w14:textId="7D8947EE" w:rsidR="00F307EF" w:rsidDel="00DC5FCD" w:rsidRDefault="00F307EF">
      <w:pPr>
        <w:pStyle w:val="TOC1"/>
        <w:rPr>
          <w:del w:id="219" w:author="Author"/>
          <w:rFonts w:asciiTheme="minorHAnsi" w:eastAsiaTheme="minorEastAsia" w:hAnsiTheme="minorHAnsi" w:cstheme="minorBidi"/>
          <w:b w:val="0"/>
          <w:noProof/>
          <w:szCs w:val="22"/>
          <w:lang w:val="en-US" w:eastAsia="en-US"/>
        </w:rPr>
      </w:pPr>
      <w:del w:id="220" w:author="Author">
        <w:r w:rsidDel="00DC5FCD">
          <w:rPr>
            <w:noProof/>
          </w:rPr>
          <w:delText>B.4</w:delText>
        </w:r>
        <w:r w:rsidDel="00DC5FCD">
          <w:rPr>
            <w:rFonts w:asciiTheme="minorHAnsi" w:eastAsiaTheme="minorEastAsia" w:hAnsiTheme="minorHAnsi" w:cstheme="minorBidi"/>
            <w:b w:val="0"/>
            <w:noProof/>
            <w:szCs w:val="22"/>
            <w:lang w:val="en-US" w:eastAsia="en-US"/>
          </w:rPr>
          <w:tab/>
        </w:r>
        <w:r w:rsidDel="00DC5FCD">
          <w:rPr>
            <w:noProof/>
          </w:rPr>
          <w:delText>Coordinating and allocating work between ISO and IEC technical committees</w:delText>
        </w:r>
        <w:r w:rsidDel="00DC5FCD">
          <w:rPr>
            <w:noProof/>
          </w:rPr>
          <w:tab/>
        </w:r>
        <w:r w:rsidDel="00DC5FCD">
          <w:rPr>
            <w:b w:val="0"/>
          </w:rPr>
          <w:fldChar w:fldCharType="begin"/>
        </w:r>
        <w:r w:rsidDel="00DC5FCD">
          <w:rPr>
            <w:noProof/>
          </w:rPr>
          <w:delInstrText xml:space="preserve"> PAGEREF _Toc69304121 \h </w:delInstrText>
        </w:r>
        <w:r w:rsidDel="00DC5FCD">
          <w:rPr>
            <w:b w:val="0"/>
          </w:rPr>
        </w:r>
        <w:r w:rsidDel="00DC5FCD">
          <w:rPr>
            <w:b w:val="0"/>
          </w:rPr>
          <w:fldChar w:fldCharType="separate"/>
        </w:r>
        <w:r w:rsidDel="00DC5FCD">
          <w:rPr>
            <w:noProof/>
          </w:rPr>
          <w:delText>55</w:delText>
        </w:r>
        <w:r w:rsidDel="00DC5FCD">
          <w:rPr>
            <w:b w:val="0"/>
          </w:rPr>
          <w:fldChar w:fldCharType="end"/>
        </w:r>
      </w:del>
    </w:p>
    <w:p w14:paraId="6BDE3D1F" w14:textId="21724C3C" w:rsidR="00F307EF" w:rsidDel="00DC5FCD" w:rsidRDefault="00F307EF">
      <w:pPr>
        <w:pStyle w:val="TOC1"/>
        <w:rPr>
          <w:del w:id="221" w:author="Author"/>
          <w:rFonts w:asciiTheme="minorHAnsi" w:eastAsiaTheme="minorEastAsia" w:hAnsiTheme="minorHAnsi" w:cstheme="minorBidi"/>
          <w:b w:val="0"/>
          <w:noProof/>
          <w:szCs w:val="22"/>
          <w:lang w:val="en-US" w:eastAsia="en-US"/>
        </w:rPr>
      </w:pPr>
      <w:del w:id="222" w:author="Author">
        <w:r w:rsidDel="00DC5FCD">
          <w:rPr>
            <w:noProof/>
          </w:rPr>
          <w:delText>B.4.1</w:delText>
        </w:r>
        <w:r w:rsidDel="00DC5FCD">
          <w:rPr>
            <w:rFonts w:asciiTheme="minorHAnsi" w:eastAsiaTheme="minorEastAsia" w:hAnsiTheme="minorHAnsi" w:cstheme="minorBidi"/>
            <w:b w:val="0"/>
            <w:noProof/>
            <w:szCs w:val="22"/>
            <w:lang w:val="en-US" w:eastAsia="en-US"/>
          </w:rPr>
          <w:tab/>
        </w:r>
        <w:r w:rsidDel="00DC5FCD">
          <w:rPr>
            <w:noProof/>
          </w:rPr>
          <w:delText>Formal liaison at committee level</w:delText>
        </w:r>
        <w:r w:rsidDel="00DC5FCD">
          <w:rPr>
            <w:noProof/>
          </w:rPr>
          <w:tab/>
        </w:r>
        <w:r w:rsidDel="00DC5FCD">
          <w:rPr>
            <w:b w:val="0"/>
          </w:rPr>
          <w:fldChar w:fldCharType="begin"/>
        </w:r>
        <w:r w:rsidDel="00DC5FCD">
          <w:rPr>
            <w:noProof/>
          </w:rPr>
          <w:delInstrText xml:space="preserve"> PAGEREF _Toc69304122 \h </w:delInstrText>
        </w:r>
        <w:r w:rsidDel="00DC5FCD">
          <w:rPr>
            <w:b w:val="0"/>
          </w:rPr>
        </w:r>
        <w:r w:rsidDel="00DC5FCD">
          <w:rPr>
            <w:b w:val="0"/>
          </w:rPr>
          <w:fldChar w:fldCharType="separate"/>
        </w:r>
        <w:r w:rsidDel="00DC5FCD">
          <w:rPr>
            <w:noProof/>
          </w:rPr>
          <w:delText>55</w:delText>
        </w:r>
        <w:r w:rsidDel="00DC5FCD">
          <w:rPr>
            <w:b w:val="0"/>
          </w:rPr>
          <w:fldChar w:fldCharType="end"/>
        </w:r>
      </w:del>
    </w:p>
    <w:p w14:paraId="47DBAD0C" w14:textId="2702D8A5" w:rsidR="00F307EF" w:rsidDel="00DC5FCD" w:rsidRDefault="00F307EF">
      <w:pPr>
        <w:pStyle w:val="TOC1"/>
        <w:rPr>
          <w:del w:id="223" w:author="Author"/>
          <w:rFonts w:asciiTheme="minorHAnsi" w:eastAsiaTheme="minorEastAsia" w:hAnsiTheme="minorHAnsi" w:cstheme="minorBidi"/>
          <w:b w:val="0"/>
          <w:noProof/>
          <w:szCs w:val="22"/>
          <w:lang w:val="en-US" w:eastAsia="en-US"/>
        </w:rPr>
      </w:pPr>
      <w:del w:id="224" w:author="Author">
        <w:r w:rsidDel="00DC5FCD">
          <w:rPr>
            <w:noProof/>
          </w:rPr>
          <w:delText>B.4.2</w:delText>
        </w:r>
        <w:r w:rsidDel="00DC5FCD">
          <w:rPr>
            <w:rFonts w:asciiTheme="minorHAnsi" w:eastAsiaTheme="minorEastAsia" w:hAnsiTheme="minorHAnsi" w:cstheme="minorBidi"/>
            <w:b w:val="0"/>
            <w:noProof/>
            <w:szCs w:val="22"/>
            <w:lang w:val="en-US" w:eastAsia="en-US"/>
          </w:rPr>
          <w:tab/>
        </w:r>
        <w:r w:rsidDel="00DC5FCD">
          <w:rPr>
            <w:noProof/>
          </w:rPr>
          <w:delText>Details of agreement</w:delText>
        </w:r>
        <w:r w:rsidDel="00DC5FCD">
          <w:rPr>
            <w:noProof/>
          </w:rPr>
          <w:tab/>
        </w:r>
        <w:r w:rsidDel="00DC5FCD">
          <w:rPr>
            <w:b w:val="0"/>
          </w:rPr>
          <w:fldChar w:fldCharType="begin"/>
        </w:r>
        <w:r w:rsidDel="00DC5FCD">
          <w:rPr>
            <w:noProof/>
          </w:rPr>
          <w:delInstrText xml:space="preserve"> PAGEREF _Toc69304123 \h </w:delInstrText>
        </w:r>
        <w:r w:rsidDel="00DC5FCD">
          <w:rPr>
            <w:b w:val="0"/>
          </w:rPr>
        </w:r>
        <w:r w:rsidDel="00DC5FCD">
          <w:rPr>
            <w:b w:val="0"/>
          </w:rPr>
          <w:fldChar w:fldCharType="separate"/>
        </w:r>
        <w:r w:rsidDel="00DC5FCD">
          <w:rPr>
            <w:noProof/>
          </w:rPr>
          <w:delText>55</w:delText>
        </w:r>
        <w:r w:rsidDel="00DC5FCD">
          <w:rPr>
            <w:b w:val="0"/>
          </w:rPr>
          <w:fldChar w:fldCharType="end"/>
        </w:r>
      </w:del>
    </w:p>
    <w:p w14:paraId="518A76A8" w14:textId="6FDF1888" w:rsidR="00F307EF" w:rsidDel="00DC5FCD" w:rsidRDefault="00F307EF">
      <w:pPr>
        <w:pStyle w:val="TOC1"/>
        <w:rPr>
          <w:del w:id="225" w:author="Author"/>
          <w:rFonts w:asciiTheme="minorHAnsi" w:eastAsiaTheme="minorEastAsia" w:hAnsiTheme="minorHAnsi" w:cstheme="minorBidi"/>
          <w:b w:val="0"/>
          <w:noProof/>
          <w:szCs w:val="22"/>
          <w:lang w:val="en-US" w:eastAsia="en-US"/>
        </w:rPr>
      </w:pPr>
      <w:del w:id="226" w:author="Author">
        <w:r w:rsidDel="00DC5FCD">
          <w:rPr>
            <w:noProof/>
          </w:rPr>
          <w:delText>B.4.3</w:delText>
        </w:r>
        <w:r w:rsidDel="00DC5FCD">
          <w:rPr>
            <w:rFonts w:asciiTheme="minorHAnsi" w:eastAsiaTheme="minorEastAsia" w:hAnsiTheme="minorHAnsi" w:cstheme="minorBidi"/>
            <w:b w:val="0"/>
            <w:noProof/>
            <w:szCs w:val="22"/>
            <w:lang w:val="en-US" w:eastAsia="en-US"/>
          </w:rPr>
          <w:tab/>
        </w:r>
        <w:r w:rsidDel="00DC5FCD">
          <w:rPr>
            <w:noProof/>
          </w:rPr>
          <w:delText>Cooperation of secretariats</w:delText>
        </w:r>
        <w:r w:rsidDel="00DC5FCD">
          <w:rPr>
            <w:noProof/>
          </w:rPr>
          <w:tab/>
        </w:r>
        <w:r w:rsidDel="00DC5FCD">
          <w:rPr>
            <w:b w:val="0"/>
          </w:rPr>
          <w:fldChar w:fldCharType="begin"/>
        </w:r>
        <w:r w:rsidDel="00DC5FCD">
          <w:rPr>
            <w:noProof/>
          </w:rPr>
          <w:delInstrText xml:space="preserve"> PAGEREF _Toc69304124 \h </w:delInstrText>
        </w:r>
        <w:r w:rsidDel="00DC5FCD">
          <w:rPr>
            <w:b w:val="0"/>
          </w:rPr>
        </w:r>
        <w:r w:rsidDel="00DC5FCD">
          <w:rPr>
            <w:b w:val="0"/>
          </w:rPr>
          <w:fldChar w:fldCharType="separate"/>
        </w:r>
        <w:r w:rsidDel="00DC5FCD">
          <w:rPr>
            <w:noProof/>
          </w:rPr>
          <w:delText>57</w:delText>
        </w:r>
        <w:r w:rsidDel="00DC5FCD">
          <w:rPr>
            <w:b w:val="0"/>
          </w:rPr>
          <w:fldChar w:fldCharType="end"/>
        </w:r>
      </w:del>
    </w:p>
    <w:p w14:paraId="47F6E7F1" w14:textId="597547EA" w:rsidR="00F307EF" w:rsidDel="00DC5FCD" w:rsidRDefault="00F307EF">
      <w:pPr>
        <w:pStyle w:val="TOC1"/>
        <w:rPr>
          <w:del w:id="227" w:author="Author"/>
          <w:rFonts w:asciiTheme="minorHAnsi" w:eastAsiaTheme="minorEastAsia" w:hAnsiTheme="minorHAnsi" w:cstheme="minorBidi"/>
          <w:b w:val="0"/>
          <w:noProof/>
          <w:szCs w:val="22"/>
          <w:lang w:val="en-US" w:eastAsia="en-US"/>
        </w:rPr>
      </w:pPr>
      <w:del w:id="228" w:author="Author">
        <w:r w:rsidDel="00DC5FCD">
          <w:rPr>
            <w:noProof/>
          </w:rPr>
          <w:delText>Annex C</w:delText>
        </w:r>
        <w:r w:rsidRPr="0019439B" w:rsidDel="00DC5FCD">
          <w:rPr>
            <w:b w:val="0"/>
            <w:noProof/>
          </w:rPr>
          <w:delText xml:space="preserve"> (</w:delText>
        </w:r>
        <w:r w:rsidRPr="0019439B" w:rsidDel="00DC5FCD">
          <w:rPr>
            <w:b w:val="0"/>
            <w:bCs/>
            <w:noProof/>
          </w:rPr>
          <w:delText>normative</w:delText>
        </w:r>
        <w:r w:rsidRPr="0019439B" w:rsidDel="00DC5FCD">
          <w:rPr>
            <w:b w:val="0"/>
            <w:noProof/>
          </w:rPr>
          <w:delText xml:space="preserve">)  </w:delText>
        </w:r>
        <w:r w:rsidDel="00DC5FCD">
          <w:rPr>
            <w:noProof/>
          </w:rPr>
          <w:delText>Justification of proposals for the establishment of standards</w:delText>
        </w:r>
        <w:r w:rsidDel="00DC5FCD">
          <w:rPr>
            <w:noProof/>
          </w:rPr>
          <w:tab/>
        </w:r>
        <w:r w:rsidDel="00DC5FCD">
          <w:rPr>
            <w:b w:val="0"/>
          </w:rPr>
          <w:fldChar w:fldCharType="begin"/>
        </w:r>
        <w:r w:rsidDel="00DC5FCD">
          <w:rPr>
            <w:noProof/>
          </w:rPr>
          <w:delInstrText xml:space="preserve"> PAGEREF _Toc69304125 \h </w:delInstrText>
        </w:r>
        <w:r w:rsidDel="00DC5FCD">
          <w:rPr>
            <w:b w:val="0"/>
          </w:rPr>
        </w:r>
        <w:r w:rsidDel="00DC5FCD">
          <w:rPr>
            <w:b w:val="0"/>
          </w:rPr>
          <w:fldChar w:fldCharType="separate"/>
        </w:r>
        <w:r w:rsidDel="00DC5FCD">
          <w:rPr>
            <w:noProof/>
          </w:rPr>
          <w:delText>58</w:delText>
        </w:r>
        <w:r w:rsidDel="00DC5FCD">
          <w:rPr>
            <w:b w:val="0"/>
          </w:rPr>
          <w:fldChar w:fldCharType="end"/>
        </w:r>
      </w:del>
    </w:p>
    <w:p w14:paraId="662CEB61" w14:textId="5E27C377" w:rsidR="00F307EF" w:rsidDel="00DC5FCD" w:rsidRDefault="00F307EF">
      <w:pPr>
        <w:pStyle w:val="TOC1"/>
        <w:rPr>
          <w:del w:id="229" w:author="Author"/>
          <w:rFonts w:asciiTheme="minorHAnsi" w:eastAsiaTheme="minorEastAsia" w:hAnsiTheme="minorHAnsi" w:cstheme="minorBidi"/>
          <w:b w:val="0"/>
          <w:noProof/>
          <w:szCs w:val="22"/>
          <w:lang w:val="en-US" w:eastAsia="en-US"/>
        </w:rPr>
      </w:pPr>
      <w:del w:id="230" w:author="Author">
        <w:r w:rsidDel="00DC5FCD">
          <w:rPr>
            <w:noProof/>
          </w:rPr>
          <w:delText>C.1</w:delText>
        </w:r>
        <w:r w:rsidDel="00DC5FCD">
          <w:rPr>
            <w:rFonts w:asciiTheme="minorHAnsi" w:eastAsiaTheme="minorEastAsia" w:hAnsiTheme="minorHAnsi" w:cstheme="minorBidi"/>
            <w:b w:val="0"/>
            <w:noProof/>
            <w:szCs w:val="22"/>
            <w:lang w:val="en-US" w:eastAsia="en-US"/>
          </w:rPr>
          <w:tab/>
        </w:r>
        <w:r w:rsidDel="00DC5FCD">
          <w:rPr>
            <w:noProof/>
          </w:rPr>
          <w:delText>General</w:delText>
        </w:r>
        <w:r w:rsidDel="00DC5FCD">
          <w:rPr>
            <w:noProof/>
          </w:rPr>
          <w:tab/>
        </w:r>
        <w:r w:rsidDel="00DC5FCD">
          <w:rPr>
            <w:b w:val="0"/>
          </w:rPr>
          <w:fldChar w:fldCharType="begin"/>
        </w:r>
        <w:r w:rsidDel="00DC5FCD">
          <w:rPr>
            <w:noProof/>
          </w:rPr>
          <w:delInstrText xml:space="preserve"> PAGEREF _Toc69304126 \h </w:delInstrText>
        </w:r>
        <w:r w:rsidDel="00DC5FCD">
          <w:rPr>
            <w:b w:val="0"/>
          </w:rPr>
        </w:r>
        <w:r w:rsidDel="00DC5FCD">
          <w:rPr>
            <w:b w:val="0"/>
          </w:rPr>
          <w:fldChar w:fldCharType="separate"/>
        </w:r>
        <w:r w:rsidDel="00DC5FCD">
          <w:rPr>
            <w:noProof/>
          </w:rPr>
          <w:delText>58</w:delText>
        </w:r>
        <w:r w:rsidDel="00DC5FCD">
          <w:rPr>
            <w:b w:val="0"/>
          </w:rPr>
          <w:fldChar w:fldCharType="end"/>
        </w:r>
      </w:del>
    </w:p>
    <w:p w14:paraId="644ED87B" w14:textId="5321EC74" w:rsidR="00F307EF" w:rsidDel="00DC5FCD" w:rsidRDefault="00F307EF">
      <w:pPr>
        <w:pStyle w:val="TOC1"/>
        <w:rPr>
          <w:del w:id="231" w:author="Author"/>
          <w:rFonts w:asciiTheme="minorHAnsi" w:eastAsiaTheme="minorEastAsia" w:hAnsiTheme="minorHAnsi" w:cstheme="minorBidi"/>
          <w:b w:val="0"/>
          <w:noProof/>
          <w:szCs w:val="22"/>
          <w:lang w:val="en-US" w:eastAsia="en-US"/>
        </w:rPr>
      </w:pPr>
      <w:del w:id="232" w:author="Author">
        <w:r w:rsidDel="00DC5FCD">
          <w:rPr>
            <w:noProof/>
          </w:rPr>
          <w:delText>C.2</w:delText>
        </w:r>
        <w:r w:rsidDel="00DC5FCD">
          <w:rPr>
            <w:rFonts w:asciiTheme="minorHAnsi" w:eastAsiaTheme="minorEastAsia" w:hAnsiTheme="minorHAnsi" w:cstheme="minorBidi"/>
            <w:b w:val="0"/>
            <w:noProof/>
            <w:szCs w:val="22"/>
            <w:lang w:val="en-US" w:eastAsia="en-US"/>
          </w:rPr>
          <w:tab/>
        </w:r>
        <w:r w:rsidDel="00DC5FCD">
          <w:rPr>
            <w:noProof/>
          </w:rPr>
          <w:delText>Terms and definitions</w:delText>
        </w:r>
        <w:r w:rsidDel="00DC5FCD">
          <w:rPr>
            <w:noProof/>
          </w:rPr>
          <w:tab/>
        </w:r>
        <w:r w:rsidDel="00DC5FCD">
          <w:rPr>
            <w:b w:val="0"/>
          </w:rPr>
          <w:fldChar w:fldCharType="begin"/>
        </w:r>
        <w:r w:rsidDel="00DC5FCD">
          <w:rPr>
            <w:noProof/>
          </w:rPr>
          <w:delInstrText xml:space="preserve"> PAGEREF _Toc69304127 \h </w:delInstrText>
        </w:r>
        <w:r w:rsidDel="00DC5FCD">
          <w:rPr>
            <w:b w:val="0"/>
          </w:rPr>
        </w:r>
        <w:r w:rsidDel="00DC5FCD">
          <w:rPr>
            <w:b w:val="0"/>
          </w:rPr>
          <w:fldChar w:fldCharType="separate"/>
        </w:r>
        <w:r w:rsidDel="00DC5FCD">
          <w:rPr>
            <w:noProof/>
          </w:rPr>
          <w:delText>58</w:delText>
        </w:r>
        <w:r w:rsidDel="00DC5FCD">
          <w:rPr>
            <w:b w:val="0"/>
          </w:rPr>
          <w:fldChar w:fldCharType="end"/>
        </w:r>
      </w:del>
    </w:p>
    <w:p w14:paraId="3FD3C445" w14:textId="61828D01" w:rsidR="00F307EF" w:rsidDel="00DC5FCD" w:rsidRDefault="00F307EF">
      <w:pPr>
        <w:pStyle w:val="TOC1"/>
        <w:rPr>
          <w:del w:id="233" w:author="Author"/>
          <w:rFonts w:asciiTheme="minorHAnsi" w:eastAsiaTheme="minorEastAsia" w:hAnsiTheme="minorHAnsi" w:cstheme="minorBidi"/>
          <w:b w:val="0"/>
          <w:noProof/>
          <w:szCs w:val="22"/>
          <w:lang w:val="en-US" w:eastAsia="en-US"/>
        </w:rPr>
      </w:pPr>
      <w:del w:id="234" w:author="Author">
        <w:r w:rsidDel="00DC5FCD">
          <w:rPr>
            <w:noProof/>
          </w:rPr>
          <w:delText>C.3</w:delText>
        </w:r>
        <w:r w:rsidDel="00DC5FCD">
          <w:rPr>
            <w:rFonts w:asciiTheme="minorHAnsi" w:eastAsiaTheme="minorEastAsia" w:hAnsiTheme="minorHAnsi" w:cstheme="minorBidi"/>
            <w:b w:val="0"/>
            <w:noProof/>
            <w:szCs w:val="22"/>
            <w:lang w:val="en-US" w:eastAsia="en-US"/>
          </w:rPr>
          <w:tab/>
        </w:r>
        <w:r w:rsidDel="00DC5FCD">
          <w:rPr>
            <w:noProof/>
          </w:rPr>
          <w:delText>General principles</w:delText>
        </w:r>
        <w:r w:rsidDel="00DC5FCD">
          <w:rPr>
            <w:noProof/>
          </w:rPr>
          <w:tab/>
        </w:r>
        <w:r w:rsidDel="00DC5FCD">
          <w:rPr>
            <w:b w:val="0"/>
          </w:rPr>
          <w:fldChar w:fldCharType="begin"/>
        </w:r>
        <w:r w:rsidDel="00DC5FCD">
          <w:rPr>
            <w:noProof/>
          </w:rPr>
          <w:delInstrText xml:space="preserve"> PAGEREF _Toc69304128 \h </w:delInstrText>
        </w:r>
        <w:r w:rsidDel="00DC5FCD">
          <w:rPr>
            <w:b w:val="0"/>
          </w:rPr>
        </w:r>
        <w:r w:rsidDel="00DC5FCD">
          <w:rPr>
            <w:b w:val="0"/>
          </w:rPr>
          <w:fldChar w:fldCharType="separate"/>
        </w:r>
        <w:r w:rsidDel="00DC5FCD">
          <w:rPr>
            <w:noProof/>
          </w:rPr>
          <w:delText>59</w:delText>
        </w:r>
        <w:r w:rsidDel="00DC5FCD">
          <w:rPr>
            <w:b w:val="0"/>
          </w:rPr>
          <w:fldChar w:fldCharType="end"/>
        </w:r>
      </w:del>
    </w:p>
    <w:p w14:paraId="3A1D5FE3" w14:textId="5CEDA87C" w:rsidR="00F307EF" w:rsidDel="00DC5FCD" w:rsidRDefault="00F307EF">
      <w:pPr>
        <w:pStyle w:val="TOC1"/>
        <w:rPr>
          <w:del w:id="235" w:author="Author"/>
          <w:rFonts w:asciiTheme="minorHAnsi" w:eastAsiaTheme="minorEastAsia" w:hAnsiTheme="minorHAnsi" w:cstheme="minorBidi"/>
          <w:b w:val="0"/>
          <w:noProof/>
          <w:szCs w:val="22"/>
          <w:lang w:val="en-US" w:eastAsia="en-US"/>
        </w:rPr>
      </w:pPr>
      <w:del w:id="236" w:author="Author">
        <w:r w:rsidDel="00DC5FCD">
          <w:rPr>
            <w:noProof/>
          </w:rPr>
          <w:delText>C.4</w:delText>
        </w:r>
        <w:r w:rsidDel="00DC5FCD">
          <w:rPr>
            <w:rFonts w:asciiTheme="minorHAnsi" w:eastAsiaTheme="minorEastAsia" w:hAnsiTheme="minorHAnsi" w:cstheme="minorBidi"/>
            <w:b w:val="0"/>
            <w:noProof/>
            <w:szCs w:val="22"/>
            <w:lang w:val="en-US" w:eastAsia="en-US"/>
          </w:rPr>
          <w:tab/>
        </w:r>
        <w:r w:rsidDel="00DC5FCD">
          <w:rPr>
            <w:noProof/>
          </w:rPr>
          <w:delText>Elements to be clarified when proposing a new field of technical activity or a new work item</w:delText>
        </w:r>
        <w:r w:rsidDel="00DC5FCD">
          <w:rPr>
            <w:noProof/>
          </w:rPr>
          <w:tab/>
        </w:r>
        <w:r w:rsidDel="00DC5FCD">
          <w:rPr>
            <w:b w:val="0"/>
          </w:rPr>
          <w:fldChar w:fldCharType="begin"/>
        </w:r>
        <w:r w:rsidDel="00DC5FCD">
          <w:rPr>
            <w:noProof/>
          </w:rPr>
          <w:delInstrText xml:space="preserve"> PAGEREF _Toc69304129 \h </w:delInstrText>
        </w:r>
        <w:r w:rsidDel="00DC5FCD">
          <w:rPr>
            <w:b w:val="0"/>
          </w:rPr>
        </w:r>
        <w:r w:rsidDel="00DC5FCD">
          <w:rPr>
            <w:b w:val="0"/>
          </w:rPr>
          <w:fldChar w:fldCharType="separate"/>
        </w:r>
        <w:r w:rsidDel="00DC5FCD">
          <w:rPr>
            <w:noProof/>
          </w:rPr>
          <w:delText>59</w:delText>
        </w:r>
        <w:r w:rsidDel="00DC5FCD">
          <w:rPr>
            <w:b w:val="0"/>
          </w:rPr>
          <w:fldChar w:fldCharType="end"/>
        </w:r>
      </w:del>
    </w:p>
    <w:p w14:paraId="13F4529F" w14:textId="6B06C75E" w:rsidR="00F307EF" w:rsidDel="00DC5FCD" w:rsidRDefault="00F307EF">
      <w:pPr>
        <w:pStyle w:val="TOC1"/>
        <w:rPr>
          <w:del w:id="237" w:author="Author"/>
          <w:rFonts w:asciiTheme="minorHAnsi" w:eastAsiaTheme="minorEastAsia" w:hAnsiTheme="minorHAnsi" w:cstheme="minorBidi"/>
          <w:b w:val="0"/>
          <w:noProof/>
          <w:szCs w:val="22"/>
          <w:lang w:val="en-US" w:eastAsia="en-US"/>
        </w:rPr>
      </w:pPr>
      <w:del w:id="238" w:author="Author">
        <w:r w:rsidRPr="0019439B" w:rsidDel="00DC5FCD">
          <w:rPr>
            <w:bCs/>
            <w:noProof/>
          </w:rPr>
          <w:delText>C.4.1</w:delText>
        </w:r>
        <w:r w:rsidDel="00DC5FCD">
          <w:rPr>
            <w:rFonts w:asciiTheme="minorHAnsi" w:eastAsiaTheme="minorEastAsia" w:hAnsiTheme="minorHAnsi" w:cstheme="minorBidi"/>
            <w:b w:val="0"/>
            <w:noProof/>
            <w:szCs w:val="22"/>
            <w:lang w:val="en-US" w:eastAsia="en-US"/>
          </w:rPr>
          <w:tab/>
        </w:r>
        <w:r w:rsidRPr="0019439B" w:rsidDel="00DC5FCD">
          <w:rPr>
            <w:b w:val="0"/>
            <w:bCs/>
            <w:noProof/>
          </w:rPr>
          <w:delText>Proposals for new fields of technical activity and new work items shall include the following fields of information (C.4.2 to Annex CC.4.13).</w:delText>
        </w:r>
        <w:r w:rsidDel="00DC5FCD">
          <w:rPr>
            <w:noProof/>
          </w:rPr>
          <w:tab/>
        </w:r>
        <w:r w:rsidDel="00DC5FCD">
          <w:rPr>
            <w:b w:val="0"/>
          </w:rPr>
          <w:fldChar w:fldCharType="begin"/>
        </w:r>
        <w:r w:rsidDel="00DC5FCD">
          <w:rPr>
            <w:noProof/>
          </w:rPr>
          <w:delInstrText xml:space="preserve"> PAGEREF _Toc69304130 \h </w:delInstrText>
        </w:r>
        <w:r w:rsidDel="00DC5FCD">
          <w:rPr>
            <w:b w:val="0"/>
          </w:rPr>
        </w:r>
        <w:r w:rsidDel="00DC5FCD">
          <w:rPr>
            <w:b w:val="0"/>
          </w:rPr>
          <w:fldChar w:fldCharType="separate"/>
        </w:r>
        <w:r w:rsidDel="00DC5FCD">
          <w:rPr>
            <w:noProof/>
          </w:rPr>
          <w:delText>59</w:delText>
        </w:r>
        <w:r w:rsidDel="00DC5FCD">
          <w:rPr>
            <w:b w:val="0"/>
          </w:rPr>
          <w:fldChar w:fldCharType="end"/>
        </w:r>
      </w:del>
    </w:p>
    <w:p w14:paraId="1F12585C" w14:textId="1263B8C7" w:rsidR="00F307EF" w:rsidDel="00DC5FCD" w:rsidRDefault="00F307EF">
      <w:pPr>
        <w:pStyle w:val="TOC1"/>
        <w:rPr>
          <w:del w:id="239" w:author="Author"/>
          <w:rFonts w:asciiTheme="minorHAnsi" w:eastAsiaTheme="minorEastAsia" w:hAnsiTheme="minorHAnsi" w:cstheme="minorBidi"/>
          <w:b w:val="0"/>
          <w:noProof/>
          <w:szCs w:val="22"/>
          <w:lang w:val="en-US" w:eastAsia="en-US"/>
        </w:rPr>
      </w:pPr>
      <w:del w:id="240" w:author="Author">
        <w:r w:rsidDel="00DC5FCD">
          <w:rPr>
            <w:noProof/>
          </w:rPr>
          <w:delText>C.4.2</w:delText>
        </w:r>
        <w:r w:rsidDel="00DC5FCD">
          <w:rPr>
            <w:rFonts w:asciiTheme="minorHAnsi" w:eastAsiaTheme="minorEastAsia" w:hAnsiTheme="minorHAnsi" w:cstheme="minorBidi"/>
            <w:b w:val="0"/>
            <w:noProof/>
            <w:szCs w:val="22"/>
            <w:lang w:val="en-US" w:eastAsia="en-US"/>
          </w:rPr>
          <w:tab/>
        </w:r>
        <w:r w:rsidDel="00DC5FCD">
          <w:rPr>
            <w:noProof/>
          </w:rPr>
          <w:delText>Title</w:delText>
        </w:r>
        <w:r w:rsidDel="00DC5FCD">
          <w:rPr>
            <w:noProof/>
          </w:rPr>
          <w:tab/>
        </w:r>
        <w:r w:rsidDel="00DC5FCD">
          <w:rPr>
            <w:b w:val="0"/>
          </w:rPr>
          <w:fldChar w:fldCharType="begin"/>
        </w:r>
        <w:r w:rsidDel="00DC5FCD">
          <w:rPr>
            <w:noProof/>
          </w:rPr>
          <w:delInstrText xml:space="preserve"> PAGEREF _Toc69304131 \h </w:delInstrText>
        </w:r>
        <w:r w:rsidDel="00DC5FCD">
          <w:rPr>
            <w:b w:val="0"/>
          </w:rPr>
        </w:r>
        <w:r w:rsidDel="00DC5FCD">
          <w:rPr>
            <w:b w:val="0"/>
          </w:rPr>
          <w:fldChar w:fldCharType="separate"/>
        </w:r>
        <w:r w:rsidDel="00DC5FCD">
          <w:rPr>
            <w:noProof/>
          </w:rPr>
          <w:delText>59</w:delText>
        </w:r>
        <w:r w:rsidDel="00DC5FCD">
          <w:rPr>
            <w:b w:val="0"/>
          </w:rPr>
          <w:fldChar w:fldCharType="end"/>
        </w:r>
      </w:del>
    </w:p>
    <w:p w14:paraId="1DD4768C" w14:textId="681C3788" w:rsidR="00F307EF" w:rsidDel="00DC5FCD" w:rsidRDefault="00F307EF">
      <w:pPr>
        <w:pStyle w:val="TOC1"/>
        <w:rPr>
          <w:del w:id="241" w:author="Author"/>
          <w:rFonts w:asciiTheme="minorHAnsi" w:eastAsiaTheme="minorEastAsia" w:hAnsiTheme="minorHAnsi" w:cstheme="minorBidi"/>
          <w:b w:val="0"/>
          <w:noProof/>
          <w:szCs w:val="22"/>
          <w:lang w:val="en-US" w:eastAsia="en-US"/>
        </w:rPr>
      </w:pPr>
      <w:del w:id="242" w:author="Author">
        <w:r w:rsidDel="00DC5FCD">
          <w:rPr>
            <w:noProof/>
          </w:rPr>
          <w:delText>C.4.3</w:delText>
        </w:r>
        <w:r w:rsidDel="00DC5FCD">
          <w:rPr>
            <w:rFonts w:asciiTheme="minorHAnsi" w:eastAsiaTheme="minorEastAsia" w:hAnsiTheme="minorHAnsi" w:cstheme="minorBidi"/>
            <w:b w:val="0"/>
            <w:noProof/>
            <w:szCs w:val="22"/>
            <w:lang w:val="en-US" w:eastAsia="en-US"/>
          </w:rPr>
          <w:tab/>
        </w:r>
        <w:r w:rsidDel="00DC5FCD">
          <w:rPr>
            <w:noProof/>
          </w:rPr>
          <w:delText>Scope</w:delText>
        </w:r>
        <w:r w:rsidDel="00DC5FCD">
          <w:rPr>
            <w:noProof/>
          </w:rPr>
          <w:tab/>
        </w:r>
        <w:r w:rsidDel="00DC5FCD">
          <w:rPr>
            <w:b w:val="0"/>
          </w:rPr>
          <w:fldChar w:fldCharType="begin"/>
        </w:r>
        <w:r w:rsidDel="00DC5FCD">
          <w:rPr>
            <w:noProof/>
          </w:rPr>
          <w:delInstrText xml:space="preserve"> PAGEREF _Toc69304132 \h </w:delInstrText>
        </w:r>
        <w:r w:rsidDel="00DC5FCD">
          <w:rPr>
            <w:b w:val="0"/>
          </w:rPr>
        </w:r>
        <w:r w:rsidDel="00DC5FCD">
          <w:rPr>
            <w:b w:val="0"/>
          </w:rPr>
          <w:fldChar w:fldCharType="separate"/>
        </w:r>
        <w:r w:rsidDel="00DC5FCD">
          <w:rPr>
            <w:noProof/>
          </w:rPr>
          <w:delText>59</w:delText>
        </w:r>
        <w:r w:rsidDel="00DC5FCD">
          <w:rPr>
            <w:b w:val="0"/>
          </w:rPr>
          <w:fldChar w:fldCharType="end"/>
        </w:r>
      </w:del>
    </w:p>
    <w:p w14:paraId="7AD4AA61" w14:textId="51DB330A" w:rsidR="00F307EF" w:rsidDel="00DC5FCD" w:rsidRDefault="00F307EF">
      <w:pPr>
        <w:pStyle w:val="TOC1"/>
        <w:rPr>
          <w:del w:id="243" w:author="Author"/>
          <w:rFonts w:asciiTheme="minorHAnsi" w:eastAsiaTheme="minorEastAsia" w:hAnsiTheme="minorHAnsi" w:cstheme="minorBidi"/>
          <w:b w:val="0"/>
          <w:noProof/>
          <w:szCs w:val="22"/>
          <w:lang w:val="en-US" w:eastAsia="en-US"/>
        </w:rPr>
      </w:pPr>
      <w:del w:id="244" w:author="Author">
        <w:r w:rsidDel="00DC5FCD">
          <w:rPr>
            <w:noProof/>
          </w:rPr>
          <w:delText>C.4.3.1</w:delText>
        </w:r>
        <w:r w:rsidDel="00DC5FCD">
          <w:rPr>
            <w:rFonts w:asciiTheme="minorHAnsi" w:eastAsiaTheme="minorEastAsia" w:hAnsiTheme="minorHAnsi" w:cstheme="minorBidi"/>
            <w:b w:val="0"/>
            <w:noProof/>
            <w:szCs w:val="22"/>
            <w:lang w:val="en-US" w:eastAsia="en-US"/>
          </w:rPr>
          <w:tab/>
        </w:r>
        <w:r w:rsidDel="00DC5FCD">
          <w:rPr>
            <w:noProof/>
          </w:rPr>
          <w:delText>For new fields of technical activity</w:delText>
        </w:r>
        <w:r w:rsidDel="00DC5FCD">
          <w:rPr>
            <w:noProof/>
          </w:rPr>
          <w:tab/>
        </w:r>
        <w:r w:rsidDel="00DC5FCD">
          <w:rPr>
            <w:b w:val="0"/>
          </w:rPr>
          <w:fldChar w:fldCharType="begin"/>
        </w:r>
        <w:r w:rsidDel="00DC5FCD">
          <w:rPr>
            <w:noProof/>
          </w:rPr>
          <w:delInstrText xml:space="preserve"> PAGEREF _Toc69304133 \h </w:delInstrText>
        </w:r>
        <w:r w:rsidDel="00DC5FCD">
          <w:rPr>
            <w:b w:val="0"/>
          </w:rPr>
        </w:r>
        <w:r w:rsidDel="00DC5FCD">
          <w:rPr>
            <w:b w:val="0"/>
          </w:rPr>
          <w:fldChar w:fldCharType="separate"/>
        </w:r>
        <w:r w:rsidDel="00DC5FCD">
          <w:rPr>
            <w:noProof/>
          </w:rPr>
          <w:delText>59</w:delText>
        </w:r>
        <w:r w:rsidDel="00DC5FCD">
          <w:rPr>
            <w:b w:val="0"/>
          </w:rPr>
          <w:fldChar w:fldCharType="end"/>
        </w:r>
      </w:del>
    </w:p>
    <w:p w14:paraId="4B993D0E" w14:textId="27E81713" w:rsidR="00F307EF" w:rsidDel="00DC5FCD" w:rsidRDefault="00F307EF">
      <w:pPr>
        <w:pStyle w:val="TOC1"/>
        <w:rPr>
          <w:del w:id="245" w:author="Author"/>
          <w:rFonts w:asciiTheme="minorHAnsi" w:eastAsiaTheme="minorEastAsia" w:hAnsiTheme="minorHAnsi" w:cstheme="minorBidi"/>
          <w:b w:val="0"/>
          <w:noProof/>
          <w:szCs w:val="22"/>
          <w:lang w:val="en-US" w:eastAsia="en-US"/>
        </w:rPr>
      </w:pPr>
      <w:del w:id="246" w:author="Author">
        <w:r w:rsidDel="00DC5FCD">
          <w:rPr>
            <w:noProof/>
          </w:rPr>
          <w:delText>C.4.3.2</w:delText>
        </w:r>
        <w:r w:rsidDel="00DC5FCD">
          <w:rPr>
            <w:rFonts w:asciiTheme="minorHAnsi" w:eastAsiaTheme="minorEastAsia" w:hAnsiTheme="minorHAnsi" w:cstheme="minorBidi"/>
            <w:b w:val="0"/>
            <w:noProof/>
            <w:szCs w:val="22"/>
            <w:lang w:val="en-US" w:eastAsia="en-US"/>
          </w:rPr>
          <w:tab/>
        </w:r>
        <w:r w:rsidDel="00DC5FCD">
          <w:rPr>
            <w:noProof/>
          </w:rPr>
          <w:delText>For new work items</w:delText>
        </w:r>
        <w:r w:rsidDel="00DC5FCD">
          <w:rPr>
            <w:noProof/>
          </w:rPr>
          <w:tab/>
        </w:r>
        <w:r w:rsidDel="00DC5FCD">
          <w:rPr>
            <w:b w:val="0"/>
          </w:rPr>
          <w:fldChar w:fldCharType="begin"/>
        </w:r>
        <w:r w:rsidDel="00DC5FCD">
          <w:rPr>
            <w:noProof/>
          </w:rPr>
          <w:delInstrText xml:space="preserve"> PAGEREF _Toc69304134 \h </w:delInstrText>
        </w:r>
        <w:r w:rsidDel="00DC5FCD">
          <w:rPr>
            <w:b w:val="0"/>
          </w:rPr>
        </w:r>
        <w:r w:rsidDel="00DC5FCD">
          <w:rPr>
            <w:b w:val="0"/>
          </w:rPr>
          <w:fldChar w:fldCharType="separate"/>
        </w:r>
        <w:r w:rsidDel="00DC5FCD">
          <w:rPr>
            <w:noProof/>
          </w:rPr>
          <w:delText>59</w:delText>
        </w:r>
        <w:r w:rsidDel="00DC5FCD">
          <w:rPr>
            <w:b w:val="0"/>
          </w:rPr>
          <w:fldChar w:fldCharType="end"/>
        </w:r>
      </w:del>
    </w:p>
    <w:p w14:paraId="50C818A1" w14:textId="3BE7F043" w:rsidR="00F307EF" w:rsidDel="00DC5FCD" w:rsidRDefault="00F307EF">
      <w:pPr>
        <w:pStyle w:val="TOC1"/>
        <w:rPr>
          <w:del w:id="247" w:author="Author"/>
          <w:rFonts w:asciiTheme="minorHAnsi" w:eastAsiaTheme="minorEastAsia" w:hAnsiTheme="minorHAnsi" w:cstheme="minorBidi"/>
          <w:b w:val="0"/>
          <w:noProof/>
          <w:szCs w:val="22"/>
          <w:lang w:val="en-US" w:eastAsia="en-US"/>
        </w:rPr>
      </w:pPr>
      <w:del w:id="248" w:author="Author">
        <w:r w:rsidDel="00DC5FCD">
          <w:rPr>
            <w:noProof/>
          </w:rPr>
          <w:delText>C.4.4</w:delText>
        </w:r>
        <w:r w:rsidDel="00DC5FCD">
          <w:rPr>
            <w:rFonts w:asciiTheme="minorHAnsi" w:eastAsiaTheme="minorEastAsia" w:hAnsiTheme="minorHAnsi" w:cstheme="minorBidi"/>
            <w:b w:val="0"/>
            <w:noProof/>
            <w:szCs w:val="22"/>
            <w:lang w:val="en-US" w:eastAsia="en-US"/>
          </w:rPr>
          <w:tab/>
        </w:r>
        <w:r w:rsidDel="00DC5FCD">
          <w:rPr>
            <w:noProof/>
          </w:rPr>
          <w:delText>Proposed initial programme of work (for proposals for new fields of technical activity only)</w:delText>
        </w:r>
        <w:r w:rsidDel="00DC5FCD">
          <w:rPr>
            <w:noProof/>
          </w:rPr>
          <w:tab/>
        </w:r>
        <w:r w:rsidDel="00DC5FCD">
          <w:rPr>
            <w:b w:val="0"/>
          </w:rPr>
          <w:fldChar w:fldCharType="begin"/>
        </w:r>
        <w:r w:rsidDel="00DC5FCD">
          <w:rPr>
            <w:noProof/>
          </w:rPr>
          <w:delInstrText xml:space="preserve"> PAGEREF _Toc69304135 \h </w:delInstrText>
        </w:r>
        <w:r w:rsidDel="00DC5FCD">
          <w:rPr>
            <w:b w:val="0"/>
          </w:rPr>
        </w:r>
        <w:r w:rsidDel="00DC5FCD">
          <w:rPr>
            <w:b w:val="0"/>
          </w:rPr>
          <w:fldChar w:fldCharType="separate"/>
        </w:r>
        <w:r w:rsidDel="00DC5FCD">
          <w:rPr>
            <w:noProof/>
          </w:rPr>
          <w:delText>60</w:delText>
        </w:r>
        <w:r w:rsidDel="00DC5FCD">
          <w:rPr>
            <w:b w:val="0"/>
          </w:rPr>
          <w:fldChar w:fldCharType="end"/>
        </w:r>
      </w:del>
    </w:p>
    <w:p w14:paraId="2765AA76" w14:textId="0EA362AF" w:rsidR="00F307EF" w:rsidDel="00DC5FCD" w:rsidRDefault="00F307EF">
      <w:pPr>
        <w:pStyle w:val="TOC1"/>
        <w:rPr>
          <w:del w:id="249" w:author="Author"/>
          <w:rFonts w:asciiTheme="minorHAnsi" w:eastAsiaTheme="minorEastAsia" w:hAnsiTheme="minorHAnsi" w:cstheme="minorBidi"/>
          <w:b w:val="0"/>
          <w:noProof/>
          <w:szCs w:val="22"/>
          <w:lang w:val="en-US" w:eastAsia="en-US"/>
        </w:rPr>
      </w:pPr>
      <w:del w:id="250" w:author="Author">
        <w:r w:rsidDel="00DC5FCD">
          <w:rPr>
            <w:noProof/>
          </w:rPr>
          <w:delText>C.4.5</w:delText>
        </w:r>
        <w:r w:rsidDel="00DC5FCD">
          <w:rPr>
            <w:rFonts w:asciiTheme="minorHAnsi" w:eastAsiaTheme="minorEastAsia" w:hAnsiTheme="minorHAnsi" w:cstheme="minorBidi"/>
            <w:b w:val="0"/>
            <w:noProof/>
            <w:szCs w:val="22"/>
            <w:lang w:val="en-US" w:eastAsia="en-US"/>
          </w:rPr>
          <w:tab/>
        </w:r>
        <w:r w:rsidDel="00DC5FCD">
          <w:rPr>
            <w:noProof/>
          </w:rPr>
          <w:delText>Indication(s) of the preferred type or types of deliverable(s) to be produced</w:delText>
        </w:r>
        <w:r w:rsidDel="00DC5FCD">
          <w:rPr>
            <w:noProof/>
          </w:rPr>
          <w:tab/>
        </w:r>
        <w:r w:rsidDel="00DC5FCD">
          <w:rPr>
            <w:b w:val="0"/>
          </w:rPr>
          <w:fldChar w:fldCharType="begin"/>
        </w:r>
        <w:r w:rsidDel="00DC5FCD">
          <w:rPr>
            <w:noProof/>
          </w:rPr>
          <w:delInstrText xml:space="preserve"> PAGEREF _Toc69304136 \h </w:delInstrText>
        </w:r>
        <w:r w:rsidDel="00DC5FCD">
          <w:rPr>
            <w:b w:val="0"/>
          </w:rPr>
        </w:r>
        <w:r w:rsidDel="00DC5FCD">
          <w:rPr>
            <w:b w:val="0"/>
          </w:rPr>
          <w:fldChar w:fldCharType="separate"/>
        </w:r>
        <w:r w:rsidDel="00DC5FCD">
          <w:rPr>
            <w:noProof/>
          </w:rPr>
          <w:delText>60</w:delText>
        </w:r>
        <w:r w:rsidDel="00DC5FCD">
          <w:rPr>
            <w:b w:val="0"/>
          </w:rPr>
          <w:fldChar w:fldCharType="end"/>
        </w:r>
      </w:del>
    </w:p>
    <w:p w14:paraId="02493FC5" w14:textId="2EF428CD" w:rsidR="00F307EF" w:rsidDel="00DC5FCD" w:rsidRDefault="00F307EF">
      <w:pPr>
        <w:pStyle w:val="TOC1"/>
        <w:rPr>
          <w:del w:id="251" w:author="Author"/>
          <w:rFonts w:asciiTheme="minorHAnsi" w:eastAsiaTheme="minorEastAsia" w:hAnsiTheme="minorHAnsi" w:cstheme="minorBidi"/>
          <w:b w:val="0"/>
          <w:noProof/>
          <w:szCs w:val="22"/>
          <w:lang w:val="en-US" w:eastAsia="en-US"/>
        </w:rPr>
      </w:pPr>
      <w:del w:id="252" w:author="Author">
        <w:r w:rsidDel="00DC5FCD">
          <w:rPr>
            <w:noProof/>
          </w:rPr>
          <w:delText>C.4.6</w:delText>
        </w:r>
        <w:r w:rsidDel="00DC5FCD">
          <w:rPr>
            <w:rFonts w:asciiTheme="minorHAnsi" w:eastAsiaTheme="minorEastAsia" w:hAnsiTheme="minorHAnsi" w:cstheme="minorBidi"/>
            <w:b w:val="0"/>
            <w:noProof/>
            <w:szCs w:val="22"/>
            <w:lang w:val="en-US" w:eastAsia="en-US"/>
          </w:rPr>
          <w:tab/>
        </w:r>
        <w:r w:rsidDel="00DC5FCD">
          <w:rPr>
            <w:noProof/>
          </w:rPr>
          <w:delText>A listing of relevant existing documents at the international, regional and national levels</w:delText>
        </w:r>
        <w:r w:rsidDel="00DC5FCD">
          <w:rPr>
            <w:noProof/>
          </w:rPr>
          <w:tab/>
        </w:r>
        <w:r w:rsidDel="00DC5FCD">
          <w:rPr>
            <w:b w:val="0"/>
          </w:rPr>
          <w:fldChar w:fldCharType="begin"/>
        </w:r>
        <w:r w:rsidDel="00DC5FCD">
          <w:rPr>
            <w:noProof/>
          </w:rPr>
          <w:delInstrText xml:space="preserve"> PAGEREF _Toc69304137 \h </w:delInstrText>
        </w:r>
        <w:r w:rsidDel="00DC5FCD">
          <w:rPr>
            <w:b w:val="0"/>
          </w:rPr>
        </w:r>
        <w:r w:rsidDel="00DC5FCD">
          <w:rPr>
            <w:b w:val="0"/>
          </w:rPr>
          <w:fldChar w:fldCharType="separate"/>
        </w:r>
        <w:r w:rsidDel="00DC5FCD">
          <w:rPr>
            <w:noProof/>
          </w:rPr>
          <w:delText>60</w:delText>
        </w:r>
        <w:r w:rsidDel="00DC5FCD">
          <w:rPr>
            <w:b w:val="0"/>
          </w:rPr>
          <w:fldChar w:fldCharType="end"/>
        </w:r>
      </w:del>
    </w:p>
    <w:p w14:paraId="4F20264F" w14:textId="11AEC548" w:rsidR="00F307EF" w:rsidDel="00DC5FCD" w:rsidRDefault="00F307EF">
      <w:pPr>
        <w:pStyle w:val="TOC1"/>
        <w:rPr>
          <w:del w:id="253" w:author="Author"/>
          <w:rFonts w:asciiTheme="minorHAnsi" w:eastAsiaTheme="minorEastAsia" w:hAnsiTheme="minorHAnsi" w:cstheme="minorBidi"/>
          <w:b w:val="0"/>
          <w:noProof/>
          <w:szCs w:val="22"/>
          <w:lang w:val="en-US" w:eastAsia="en-US"/>
        </w:rPr>
      </w:pPr>
      <w:del w:id="254" w:author="Author">
        <w:r w:rsidDel="00DC5FCD">
          <w:rPr>
            <w:noProof/>
          </w:rPr>
          <w:lastRenderedPageBreak/>
          <w:delText>C.4.7</w:delText>
        </w:r>
        <w:r w:rsidDel="00DC5FCD">
          <w:rPr>
            <w:rFonts w:asciiTheme="minorHAnsi" w:eastAsiaTheme="minorEastAsia" w:hAnsiTheme="minorHAnsi" w:cstheme="minorBidi"/>
            <w:b w:val="0"/>
            <w:noProof/>
            <w:szCs w:val="22"/>
            <w:lang w:val="en-US" w:eastAsia="en-US"/>
          </w:rPr>
          <w:tab/>
        </w:r>
        <w:r w:rsidDel="00DC5FCD">
          <w:rPr>
            <w:noProof/>
          </w:rPr>
          <w:delText>Relation to and impact on existing work</w:delText>
        </w:r>
        <w:r w:rsidDel="00DC5FCD">
          <w:rPr>
            <w:noProof/>
          </w:rPr>
          <w:tab/>
        </w:r>
        <w:r w:rsidDel="00DC5FCD">
          <w:rPr>
            <w:b w:val="0"/>
          </w:rPr>
          <w:fldChar w:fldCharType="begin"/>
        </w:r>
        <w:r w:rsidDel="00DC5FCD">
          <w:rPr>
            <w:noProof/>
          </w:rPr>
          <w:delInstrText xml:space="preserve"> PAGEREF _Toc69304138 \h </w:delInstrText>
        </w:r>
        <w:r w:rsidDel="00DC5FCD">
          <w:rPr>
            <w:b w:val="0"/>
          </w:rPr>
        </w:r>
        <w:r w:rsidDel="00DC5FCD">
          <w:rPr>
            <w:b w:val="0"/>
          </w:rPr>
          <w:fldChar w:fldCharType="separate"/>
        </w:r>
        <w:r w:rsidDel="00DC5FCD">
          <w:rPr>
            <w:noProof/>
          </w:rPr>
          <w:delText>60</w:delText>
        </w:r>
        <w:r w:rsidDel="00DC5FCD">
          <w:rPr>
            <w:b w:val="0"/>
          </w:rPr>
          <w:fldChar w:fldCharType="end"/>
        </w:r>
      </w:del>
    </w:p>
    <w:p w14:paraId="1F6A71F4" w14:textId="42EDFB52" w:rsidR="00F307EF" w:rsidDel="00DC5FCD" w:rsidRDefault="00F307EF">
      <w:pPr>
        <w:pStyle w:val="TOC1"/>
        <w:rPr>
          <w:del w:id="255" w:author="Author"/>
          <w:rFonts w:asciiTheme="minorHAnsi" w:eastAsiaTheme="minorEastAsia" w:hAnsiTheme="minorHAnsi" w:cstheme="minorBidi"/>
          <w:b w:val="0"/>
          <w:noProof/>
          <w:szCs w:val="22"/>
          <w:lang w:val="en-US" w:eastAsia="en-US"/>
        </w:rPr>
      </w:pPr>
      <w:del w:id="256" w:author="Author">
        <w:r w:rsidDel="00DC5FCD">
          <w:rPr>
            <w:noProof/>
          </w:rPr>
          <w:delText>C.4.8</w:delText>
        </w:r>
        <w:r w:rsidDel="00DC5FCD">
          <w:rPr>
            <w:rFonts w:asciiTheme="minorHAnsi" w:eastAsiaTheme="minorEastAsia" w:hAnsiTheme="minorHAnsi" w:cstheme="minorBidi"/>
            <w:b w:val="0"/>
            <w:noProof/>
            <w:szCs w:val="22"/>
            <w:lang w:val="en-US" w:eastAsia="en-US"/>
          </w:rPr>
          <w:tab/>
        </w:r>
        <w:r w:rsidDel="00DC5FCD">
          <w:rPr>
            <w:noProof/>
          </w:rPr>
          <w:delText>Relevant country participation</w:delText>
        </w:r>
        <w:r w:rsidDel="00DC5FCD">
          <w:rPr>
            <w:noProof/>
          </w:rPr>
          <w:tab/>
        </w:r>
        <w:r w:rsidDel="00DC5FCD">
          <w:rPr>
            <w:b w:val="0"/>
          </w:rPr>
          <w:fldChar w:fldCharType="begin"/>
        </w:r>
        <w:r w:rsidDel="00DC5FCD">
          <w:rPr>
            <w:noProof/>
          </w:rPr>
          <w:delInstrText xml:space="preserve"> PAGEREF _Toc69304139 \h </w:delInstrText>
        </w:r>
        <w:r w:rsidDel="00DC5FCD">
          <w:rPr>
            <w:b w:val="0"/>
          </w:rPr>
        </w:r>
        <w:r w:rsidDel="00DC5FCD">
          <w:rPr>
            <w:b w:val="0"/>
          </w:rPr>
          <w:fldChar w:fldCharType="separate"/>
        </w:r>
        <w:r w:rsidDel="00DC5FCD">
          <w:rPr>
            <w:noProof/>
          </w:rPr>
          <w:delText>61</w:delText>
        </w:r>
        <w:r w:rsidDel="00DC5FCD">
          <w:rPr>
            <w:b w:val="0"/>
          </w:rPr>
          <w:fldChar w:fldCharType="end"/>
        </w:r>
      </w:del>
    </w:p>
    <w:p w14:paraId="51A27289" w14:textId="54DBE099" w:rsidR="00F307EF" w:rsidDel="00DC5FCD" w:rsidRDefault="00F307EF">
      <w:pPr>
        <w:pStyle w:val="TOC1"/>
        <w:rPr>
          <w:del w:id="257" w:author="Author"/>
          <w:rFonts w:asciiTheme="minorHAnsi" w:eastAsiaTheme="minorEastAsia" w:hAnsiTheme="minorHAnsi" w:cstheme="minorBidi"/>
          <w:b w:val="0"/>
          <w:noProof/>
          <w:szCs w:val="22"/>
          <w:lang w:val="en-US" w:eastAsia="en-US"/>
        </w:rPr>
      </w:pPr>
      <w:del w:id="258" w:author="Author">
        <w:r w:rsidDel="00DC5FCD">
          <w:rPr>
            <w:noProof/>
          </w:rPr>
          <w:delText>C.4.9</w:delText>
        </w:r>
        <w:r w:rsidDel="00DC5FCD">
          <w:rPr>
            <w:rFonts w:asciiTheme="minorHAnsi" w:eastAsiaTheme="minorEastAsia" w:hAnsiTheme="minorHAnsi" w:cstheme="minorBidi"/>
            <w:b w:val="0"/>
            <w:noProof/>
            <w:szCs w:val="22"/>
            <w:lang w:val="en-US" w:eastAsia="en-US"/>
          </w:rPr>
          <w:tab/>
        </w:r>
        <w:r w:rsidDel="00DC5FCD">
          <w:rPr>
            <w:noProof/>
          </w:rPr>
          <w:delText>Cooperation and liaison</w:delText>
        </w:r>
        <w:r w:rsidDel="00DC5FCD">
          <w:rPr>
            <w:noProof/>
          </w:rPr>
          <w:tab/>
        </w:r>
        <w:r w:rsidDel="00DC5FCD">
          <w:rPr>
            <w:b w:val="0"/>
          </w:rPr>
          <w:fldChar w:fldCharType="begin"/>
        </w:r>
        <w:r w:rsidDel="00DC5FCD">
          <w:rPr>
            <w:noProof/>
          </w:rPr>
          <w:delInstrText xml:space="preserve"> PAGEREF _Toc69304140 \h </w:delInstrText>
        </w:r>
        <w:r w:rsidDel="00DC5FCD">
          <w:rPr>
            <w:b w:val="0"/>
          </w:rPr>
        </w:r>
        <w:r w:rsidDel="00DC5FCD">
          <w:rPr>
            <w:b w:val="0"/>
          </w:rPr>
          <w:fldChar w:fldCharType="separate"/>
        </w:r>
        <w:r w:rsidDel="00DC5FCD">
          <w:rPr>
            <w:noProof/>
          </w:rPr>
          <w:delText>61</w:delText>
        </w:r>
        <w:r w:rsidDel="00DC5FCD">
          <w:rPr>
            <w:b w:val="0"/>
          </w:rPr>
          <w:fldChar w:fldCharType="end"/>
        </w:r>
      </w:del>
    </w:p>
    <w:p w14:paraId="6010C3E4" w14:textId="23B00A6A" w:rsidR="00F307EF" w:rsidDel="00DC5FCD" w:rsidRDefault="00F307EF">
      <w:pPr>
        <w:pStyle w:val="TOC1"/>
        <w:rPr>
          <w:del w:id="259" w:author="Author"/>
          <w:rFonts w:asciiTheme="minorHAnsi" w:eastAsiaTheme="minorEastAsia" w:hAnsiTheme="minorHAnsi" w:cstheme="minorBidi"/>
          <w:b w:val="0"/>
          <w:noProof/>
          <w:szCs w:val="22"/>
          <w:lang w:val="en-US" w:eastAsia="en-US"/>
        </w:rPr>
      </w:pPr>
      <w:del w:id="260" w:author="Author">
        <w:r w:rsidDel="00DC5FCD">
          <w:rPr>
            <w:noProof/>
          </w:rPr>
          <w:delText>C.4.10</w:delText>
        </w:r>
        <w:r w:rsidDel="00DC5FCD">
          <w:rPr>
            <w:rFonts w:asciiTheme="minorHAnsi" w:eastAsiaTheme="minorEastAsia" w:hAnsiTheme="minorHAnsi" w:cstheme="minorBidi"/>
            <w:b w:val="0"/>
            <w:noProof/>
            <w:szCs w:val="22"/>
            <w:lang w:val="en-US" w:eastAsia="en-US"/>
          </w:rPr>
          <w:tab/>
        </w:r>
        <w:r w:rsidDel="00DC5FCD">
          <w:rPr>
            <w:noProof/>
          </w:rPr>
          <w:delText>Affected stakeholders</w:delText>
        </w:r>
        <w:r w:rsidDel="00DC5FCD">
          <w:rPr>
            <w:noProof/>
          </w:rPr>
          <w:tab/>
        </w:r>
        <w:r w:rsidDel="00DC5FCD">
          <w:rPr>
            <w:b w:val="0"/>
          </w:rPr>
          <w:fldChar w:fldCharType="begin"/>
        </w:r>
        <w:r w:rsidDel="00DC5FCD">
          <w:rPr>
            <w:noProof/>
          </w:rPr>
          <w:delInstrText xml:space="preserve"> PAGEREF _Toc69304141 \h </w:delInstrText>
        </w:r>
        <w:r w:rsidDel="00DC5FCD">
          <w:rPr>
            <w:b w:val="0"/>
          </w:rPr>
        </w:r>
        <w:r w:rsidDel="00DC5FCD">
          <w:rPr>
            <w:b w:val="0"/>
          </w:rPr>
          <w:fldChar w:fldCharType="separate"/>
        </w:r>
        <w:r w:rsidDel="00DC5FCD">
          <w:rPr>
            <w:noProof/>
          </w:rPr>
          <w:delText>61</w:delText>
        </w:r>
        <w:r w:rsidDel="00DC5FCD">
          <w:rPr>
            <w:b w:val="0"/>
          </w:rPr>
          <w:fldChar w:fldCharType="end"/>
        </w:r>
      </w:del>
    </w:p>
    <w:p w14:paraId="7E37DEA9" w14:textId="1720D9F0" w:rsidR="00F307EF" w:rsidDel="00DC5FCD" w:rsidRDefault="00F307EF">
      <w:pPr>
        <w:pStyle w:val="TOC1"/>
        <w:rPr>
          <w:del w:id="261" w:author="Author"/>
          <w:rFonts w:asciiTheme="minorHAnsi" w:eastAsiaTheme="minorEastAsia" w:hAnsiTheme="minorHAnsi" w:cstheme="minorBidi"/>
          <w:b w:val="0"/>
          <w:noProof/>
          <w:szCs w:val="22"/>
          <w:lang w:val="en-US" w:eastAsia="en-US"/>
        </w:rPr>
      </w:pPr>
      <w:del w:id="262" w:author="Author">
        <w:r w:rsidDel="00DC5FCD">
          <w:rPr>
            <w:noProof/>
          </w:rPr>
          <w:delText>C.4.11</w:delText>
        </w:r>
        <w:r w:rsidDel="00DC5FCD">
          <w:rPr>
            <w:rFonts w:asciiTheme="minorHAnsi" w:eastAsiaTheme="minorEastAsia" w:hAnsiTheme="minorHAnsi" w:cstheme="minorBidi"/>
            <w:b w:val="0"/>
            <w:noProof/>
            <w:szCs w:val="22"/>
            <w:lang w:val="en-US" w:eastAsia="en-US"/>
          </w:rPr>
          <w:tab/>
        </w:r>
        <w:r w:rsidDel="00DC5FCD">
          <w:rPr>
            <w:noProof/>
          </w:rPr>
          <w:delText>Base document (for proposals for new work items only)</w:delText>
        </w:r>
        <w:r w:rsidDel="00DC5FCD">
          <w:rPr>
            <w:noProof/>
          </w:rPr>
          <w:tab/>
        </w:r>
        <w:r w:rsidDel="00DC5FCD">
          <w:rPr>
            <w:b w:val="0"/>
          </w:rPr>
          <w:fldChar w:fldCharType="begin"/>
        </w:r>
        <w:r w:rsidDel="00DC5FCD">
          <w:rPr>
            <w:noProof/>
          </w:rPr>
          <w:delInstrText xml:space="preserve"> PAGEREF _Toc69304142 \h </w:delInstrText>
        </w:r>
        <w:r w:rsidDel="00DC5FCD">
          <w:rPr>
            <w:b w:val="0"/>
          </w:rPr>
        </w:r>
        <w:r w:rsidDel="00DC5FCD">
          <w:rPr>
            <w:b w:val="0"/>
          </w:rPr>
          <w:fldChar w:fldCharType="separate"/>
        </w:r>
        <w:r w:rsidDel="00DC5FCD">
          <w:rPr>
            <w:noProof/>
          </w:rPr>
          <w:delText>61</w:delText>
        </w:r>
        <w:r w:rsidDel="00DC5FCD">
          <w:rPr>
            <w:b w:val="0"/>
          </w:rPr>
          <w:fldChar w:fldCharType="end"/>
        </w:r>
      </w:del>
    </w:p>
    <w:p w14:paraId="4065FB9F" w14:textId="67EEB306" w:rsidR="00F307EF" w:rsidDel="00DC5FCD" w:rsidRDefault="00F307EF">
      <w:pPr>
        <w:pStyle w:val="TOC1"/>
        <w:rPr>
          <w:del w:id="263" w:author="Author"/>
          <w:rFonts w:asciiTheme="minorHAnsi" w:eastAsiaTheme="minorEastAsia" w:hAnsiTheme="minorHAnsi" w:cstheme="minorBidi"/>
          <w:b w:val="0"/>
          <w:noProof/>
          <w:szCs w:val="22"/>
          <w:lang w:val="en-US" w:eastAsia="en-US"/>
        </w:rPr>
      </w:pPr>
      <w:del w:id="264" w:author="Author">
        <w:r w:rsidDel="00DC5FCD">
          <w:rPr>
            <w:noProof/>
          </w:rPr>
          <w:delText>C.4.12</w:delText>
        </w:r>
        <w:r w:rsidDel="00DC5FCD">
          <w:rPr>
            <w:rFonts w:asciiTheme="minorHAnsi" w:eastAsiaTheme="minorEastAsia" w:hAnsiTheme="minorHAnsi" w:cstheme="minorBidi"/>
            <w:b w:val="0"/>
            <w:noProof/>
            <w:szCs w:val="22"/>
            <w:lang w:val="en-US" w:eastAsia="en-US"/>
          </w:rPr>
          <w:tab/>
        </w:r>
        <w:r w:rsidDel="00DC5FCD">
          <w:rPr>
            <w:noProof/>
          </w:rPr>
          <w:delText>Leadership commitment</w:delText>
        </w:r>
        <w:r w:rsidDel="00DC5FCD">
          <w:rPr>
            <w:noProof/>
          </w:rPr>
          <w:tab/>
        </w:r>
        <w:r w:rsidDel="00DC5FCD">
          <w:rPr>
            <w:b w:val="0"/>
          </w:rPr>
          <w:fldChar w:fldCharType="begin"/>
        </w:r>
        <w:r w:rsidDel="00DC5FCD">
          <w:rPr>
            <w:noProof/>
          </w:rPr>
          <w:delInstrText xml:space="preserve"> PAGEREF _Toc69304143 \h </w:delInstrText>
        </w:r>
        <w:r w:rsidDel="00DC5FCD">
          <w:rPr>
            <w:b w:val="0"/>
          </w:rPr>
        </w:r>
        <w:r w:rsidDel="00DC5FCD">
          <w:rPr>
            <w:b w:val="0"/>
          </w:rPr>
          <w:fldChar w:fldCharType="separate"/>
        </w:r>
        <w:r w:rsidDel="00DC5FCD">
          <w:rPr>
            <w:noProof/>
          </w:rPr>
          <w:delText>61</w:delText>
        </w:r>
        <w:r w:rsidDel="00DC5FCD">
          <w:rPr>
            <w:b w:val="0"/>
          </w:rPr>
          <w:fldChar w:fldCharType="end"/>
        </w:r>
      </w:del>
    </w:p>
    <w:p w14:paraId="2372D0EA" w14:textId="7A64F81E" w:rsidR="00F307EF" w:rsidDel="00DC5FCD" w:rsidRDefault="00F307EF">
      <w:pPr>
        <w:pStyle w:val="TOC1"/>
        <w:rPr>
          <w:del w:id="265" w:author="Author"/>
          <w:rFonts w:asciiTheme="minorHAnsi" w:eastAsiaTheme="minorEastAsia" w:hAnsiTheme="minorHAnsi" w:cstheme="minorBidi"/>
          <w:b w:val="0"/>
          <w:noProof/>
          <w:szCs w:val="22"/>
          <w:lang w:val="en-US" w:eastAsia="en-US"/>
        </w:rPr>
      </w:pPr>
      <w:del w:id="266" w:author="Author">
        <w:r w:rsidDel="00DC5FCD">
          <w:rPr>
            <w:noProof/>
          </w:rPr>
          <w:delText>C.4.13</w:delText>
        </w:r>
        <w:r w:rsidDel="00DC5FCD">
          <w:rPr>
            <w:rFonts w:asciiTheme="minorHAnsi" w:eastAsiaTheme="minorEastAsia" w:hAnsiTheme="minorHAnsi" w:cstheme="minorBidi"/>
            <w:b w:val="0"/>
            <w:noProof/>
            <w:szCs w:val="22"/>
            <w:lang w:val="en-US" w:eastAsia="en-US"/>
          </w:rPr>
          <w:tab/>
        </w:r>
        <w:r w:rsidDel="00DC5FCD">
          <w:rPr>
            <w:noProof/>
          </w:rPr>
          <w:delText>Purpose and justification</w:delText>
        </w:r>
        <w:r w:rsidDel="00DC5FCD">
          <w:rPr>
            <w:noProof/>
          </w:rPr>
          <w:tab/>
        </w:r>
        <w:r w:rsidDel="00DC5FCD">
          <w:rPr>
            <w:b w:val="0"/>
          </w:rPr>
          <w:fldChar w:fldCharType="begin"/>
        </w:r>
        <w:r w:rsidDel="00DC5FCD">
          <w:rPr>
            <w:noProof/>
          </w:rPr>
          <w:delInstrText xml:space="preserve"> PAGEREF _Toc69304144 \h </w:delInstrText>
        </w:r>
        <w:r w:rsidDel="00DC5FCD">
          <w:rPr>
            <w:b w:val="0"/>
          </w:rPr>
        </w:r>
        <w:r w:rsidDel="00DC5FCD">
          <w:rPr>
            <w:b w:val="0"/>
          </w:rPr>
          <w:fldChar w:fldCharType="separate"/>
        </w:r>
        <w:r w:rsidDel="00DC5FCD">
          <w:rPr>
            <w:noProof/>
          </w:rPr>
          <w:delText>61</w:delText>
        </w:r>
        <w:r w:rsidDel="00DC5FCD">
          <w:rPr>
            <w:b w:val="0"/>
          </w:rPr>
          <w:fldChar w:fldCharType="end"/>
        </w:r>
      </w:del>
    </w:p>
    <w:p w14:paraId="06C565CC" w14:textId="6193B13F" w:rsidR="00F307EF" w:rsidDel="00DC5FCD" w:rsidRDefault="00F307EF">
      <w:pPr>
        <w:pStyle w:val="TOC1"/>
        <w:rPr>
          <w:del w:id="267" w:author="Author"/>
          <w:rFonts w:asciiTheme="minorHAnsi" w:eastAsiaTheme="minorEastAsia" w:hAnsiTheme="minorHAnsi" w:cstheme="minorBidi"/>
          <w:b w:val="0"/>
          <w:noProof/>
          <w:szCs w:val="22"/>
          <w:lang w:val="en-US" w:eastAsia="en-US"/>
        </w:rPr>
      </w:pPr>
      <w:del w:id="268" w:author="Author">
        <w:r w:rsidDel="00DC5FCD">
          <w:rPr>
            <w:noProof/>
          </w:rPr>
          <w:delText>Annex D</w:delText>
        </w:r>
        <w:r w:rsidRPr="0019439B" w:rsidDel="00DC5FCD">
          <w:rPr>
            <w:b w:val="0"/>
            <w:noProof/>
          </w:rPr>
          <w:delText xml:space="preserve"> (</w:delText>
        </w:r>
        <w:r w:rsidRPr="0019439B" w:rsidDel="00DC5FCD">
          <w:rPr>
            <w:b w:val="0"/>
            <w:bCs/>
            <w:noProof/>
          </w:rPr>
          <w:delText>normative</w:delText>
        </w:r>
        <w:r w:rsidRPr="0019439B" w:rsidDel="00DC5FCD">
          <w:rPr>
            <w:b w:val="0"/>
            <w:noProof/>
          </w:rPr>
          <w:delText xml:space="preserve">)  </w:delText>
        </w:r>
        <w:r w:rsidDel="00DC5FCD">
          <w:rPr>
            <w:noProof/>
          </w:rPr>
          <w:delText>Resources of secretariats and qualifications of secretaries</w:delText>
        </w:r>
        <w:r w:rsidDel="00DC5FCD">
          <w:rPr>
            <w:noProof/>
          </w:rPr>
          <w:tab/>
        </w:r>
        <w:r w:rsidDel="00DC5FCD">
          <w:rPr>
            <w:b w:val="0"/>
          </w:rPr>
          <w:fldChar w:fldCharType="begin"/>
        </w:r>
        <w:r w:rsidDel="00DC5FCD">
          <w:rPr>
            <w:noProof/>
          </w:rPr>
          <w:delInstrText xml:space="preserve"> PAGEREF _Toc69304145 \h </w:delInstrText>
        </w:r>
        <w:r w:rsidDel="00DC5FCD">
          <w:rPr>
            <w:b w:val="0"/>
          </w:rPr>
        </w:r>
        <w:r w:rsidDel="00DC5FCD">
          <w:rPr>
            <w:b w:val="0"/>
          </w:rPr>
          <w:fldChar w:fldCharType="separate"/>
        </w:r>
        <w:r w:rsidDel="00DC5FCD">
          <w:rPr>
            <w:noProof/>
          </w:rPr>
          <w:delText>64</w:delText>
        </w:r>
        <w:r w:rsidDel="00DC5FCD">
          <w:rPr>
            <w:b w:val="0"/>
          </w:rPr>
          <w:fldChar w:fldCharType="end"/>
        </w:r>
      </w:del>
    </w:p>
    <w:p w14:paraId="5DDEECD8" w14:textId="5419F6EC" w:rsidR="00F307EF" w:rsidDel="00DC5FCD" w:rsidRDefault="00F307EF">
      <w:pPr>
        <w:pStyle w:val="TOC1"/>
        <w:rPr>
          <w:del w:id="269" w:author="Author"/>
          <w:rFonts w:asciiTheme="minorHAnsi" w:eastAsiaTheme="minorEastAsia" w:hAnsiTheme="minorHAnsi" w:cstheme="minorBidi"/>
          <w:b w:val="0"/>
          <w:noProof/>
          <w:szCs w:val="22"/>
          <w:lang w:val="en-US" w:eastAsia="en-US"/>
        </w:rPr>
      </w:pPr>
      <w:del w:id="270" w:author="Author">
        <w:r w:rsidDel="00DC5FCD">
          <w:rPr>
            <w:noProof/>
          </w:rPr>
          <w:delText>D.1</w:delText>
        </w:r>
        <w:r w:rsidDel="00DC5FCD">
          <w:rPr>
            <w:rFonts w:asciiTheme="minorHAnsi" w:eastAsiaTheme="minorEastAsia" w:hAnsiTheme="minorHAnsi" w:cstheme="minorBidi"/>
            <w:b w:val="0"/>
            <w:noProof/>
            <w:szCs w:val="22"/>
            <w:lang w:val="en-US" w:eastAsia="en-US"/>
          </w:rPr>
          <w:tab/>
        </w:r>
        <w:r w:rsidDel="00DC5FCD">
          <w:rPr>
            <w:noProof/>
          </w:rPr>
          <w:delText>Terms and definitions</w:delText>
        </w:r>
        <w:r w:rsidDel="00DC5FCD">
          <w:rPr>
            <w:noProof/>
          </w:rPr>
          <w:tab/>
        </w:r>
        <w:r w:rsidDel="00DC5FCD">
          <w:rPr>
            <w:b w:val="0"/>
          </w:rPr>
          <w:fldChar w:fldCharType="begin"/>
        </w:r>
        <w:r w:rsidDel="00DC5FCD">
          <w:rPr>
            <w:noProof/>
          </w:rPr>
          <w:delInstrText xml:space="preserve"> PAGEREF _Toc69304146 \h </w:delInstrText>
        </w:r>
        <w:r w:rsidDel="00DC5FCD">
          <w:rPr>
            <w:b w:val="0"/>
          </w:rPr>
        </w:r>
        <w:r w:rsidDel="00DC5FCD">
          <w:rPr>
            <w:b w:val="0"/>
          </w:rPr>
          <w:fldChar w:fldCharType="separate"/>
        </w:r>
        <w:r w:rsidDel="00DC5FCD">
          <w:rPr>
            <w:noProof/>
          </w:rPr>
          <w:delText>64</w:delText>
        </w:r>
        <w:r w:rsidDel="00DC5FCD">
          <w:rPr>
            <w:b w:val="0"/>
          </w:rPr>
          <w:fldChar w:fldCharType="end"/>
        </w:r>
      </w:del>
    </w:p>
    <w:p w14:paraId="4C30FAFA" w14:textId="5F94B295" w:rsidR="00F307EF" w:rsidDel="00DC5FCD" w:rsidRDefault="00F307EF">
      <w:pPr>
        <w:pStyle w:val="TOC1"/>
        <w:rPr>
          <w:del w:id="271" w:author="Author"/>
          <w:rFonts w:asciiTheme="minorHAnsi" w:eastAsiaTheme="minorEastAsia" w:hAnsiTheme="minorHAnsi" w:cstheme="minorBidi"/>
          <w:b w:val="0"/>
          <w:noProof/>
          <w:szCs w:val="22"/>
          <w:lang w:val="en-US" w:eastAsia="en-US"/>
        </w:rPr>
      </w:pPr>
      <w:del w:id="272" w:author="Author">
        <w:r w:rsidDel="00DC5FCD">
          <w:rPr>
            <w:noProof/>
          </w:rPr>
          <w:delText>D.2</w:delText>
        </w:r>
        <w:r w:rsidDel="00DC5FCD">
          <w:rPr>
            <w:rFonts w:asciiTheme="minorHAnsi" w:eastAsiaTheme="minorEastAsia" w:hAnsiTheme="minorHAnsi" w:cstheme="minorBidi"/>
            <w:b w:val="0"/>
            <w:noProof/>
            <w:szCs w:val="22"/>
            <w:lang w:val="en-US" w:eastAsia="en-US"/>
          </w:rPr>
          <w:tab/>
        </w:r>
        <w:r w:rsidDel="00DC5FCD">
          <w:rPr>
            <w:noProof/>
          </w:rPr>
          <w:delText>Resources of a secretariat</w:delText>
        </w:r>
        <w:r w:rsidDel="00DC5FCD">
          <w:rPr>
            <w:noProof/>
          </w:rPr>
          <w:tab/>
        </w:r>
        <w:r w:rsidDel="00DC5FCD">
          <w:rPr>
            <w:b w:val="0"/>
          </w:rPr>
          <w:fldChar w:fldCharType="begin"/>
        </w:r>
        <w:r w:rsidDel="00DC5FCD">
          <w:rPr>
            <w:noProof/>
          </w:rPr>
          <w:delInstrText xml:space="preserve"> PAGEREF _Toc69304147 \h </w:delInstrText>
        </w:r>
        <w:r w:rsidDel="00DC5FCD">
          <w:rPr>
            <w:b w:val="0"/>
          </w:rPr>
        </w:r>
        <w:r w:rsidDel="00DC5FCD">
          <w:rPr>
            <w:b w:val="0"/>
          </w:rPr>
          <w:fldChar w:fldCharType="separate"/>
        </w:r>
        <w:r w:rsidDel="00DC5FCD">
          <w:rPr>
            <w:noProof/>
          </w:rPr>
          <w:delText>64</w:delText>
        </w:r>
        <w:r w:rsidDel="00DC5FCD">
          <w:rPr>
            <w:b w:val="0"/>
          </w:rPr>
          <w:fldChar w:fldCharType="end"/>
        </w:r>
      </w:del>
    </w:p>
    <w:p w14:paraId="0E1920DD" w14:textId="2CEF4EE1" w:rsidR="00F307EF" w:rsidDel="00DC5FCD" w:rsidRDefault="00F307EF">
      <w:pPr>
        <w:pStyle w:val="TOC1"/>
        <w:rPr>
          <w:del w:id="273" w:author="Author"/>
          <w:rFonts w:asciiTheme="minorHAnsi" w:eastAsiaTheme="minorEastAsia" w:hAnsiTheme="minorHAnsi" w:cstheme="minorBidi"/>
          <w:b w:val="0"/>
          <w:noProof/>
          <w:szCs w:val="22"/>
          <w:lang w:val="en-US" w:eastAsia="en-US"/>
        </w:rPr>
      </w:pPr>
      <w:del w:id="274" w:author="Author">
        <w:r w:rsidDel="00DC5FCD">
          <w:rPr>
            <w:noProof/>
          </w:rPr>
          <w:delText>D.3</w:delText>
        </w:r>
        <w:r w:rsidDel="00DC5FCD">
          <w:rPr>
            <w:rFonts w:asciiTheme="minorHAnsi" w:eastAsiaTheme="minorEastAsia" w:hAnsiTheme="minorHAnsi" w:cstheme="minorBidi"/>
            <w:b w:val="0"/>
            <w:noProof/>
            <w:szCs w:val="22"/>
            <w:lang w:val="en-US" w:eastAsia="en-US"/>
          </w:rPr>
          <w:tab/>
        </w:r>
        <w:r w:rsidDel="00DC5FCD">
          <w:rPr>
            <w:noProof/>
          </w:rPr>
          <w:delText>Requirements of a secretary</w:delText>
        </w:r>
        <w:r w:rsidDel="00DC5FCD">
          <w:rPr>
            <w:noProof/>
          </w:rPr>
          <w:tab/>
        </w:r>
        <w:r w:rsidDel="00DC5FCD">
          <w:rPr>
            <w:b w:val="0"/>
          </w:rPr>
          <w:fldChar w:fldCharType="begin"/>
        </w:r>
        <w:r w:rsidDel="00DC5FCD">
          <w:rPr>
            <w:noProof/>
          </w:rPr>
          <w:delInstrText xml:space="preserve"> PAGEREF _Toc69304148 \h </w:delInstrText>
        </w:r>
        <w:r w:rsidDel="00DC5FCD">
          <w:rPr>
            <w:b w:val="0"/>
          </w:rPr>
        </w:r>
        <w:r w:rsidDel="00DC5FCD">
          <w:rPr>
            <w:b w:val="0"/>
          </w:rPr>
          <w:fldChar w:fldCharType="separate"/>
        </w:r>
        <w:r w:rsidDel="00DC5FCD">
          <w:rPr>
            <w:noProof/>
          </w:rPr>
          <w:delText>65</w:delText>
        </w:r>
        <w:r w:rsidDel="00DC5FCD">
          <w:rPr>
            <w:b w:val="0"/>
          </w:rPr>
          <w:fldChar w:fldCharType="end"/>
        </w:r>
      </w:del>
    </w:p>
    <w:p w14:paraId="750E822B" w14:textId="6D869CE1" w:rsidR="00F307EF" w:rsidDel="00DC5FCD" w:rsidRDefault="00F307EF">
      <w:pPr>
        <w:pStyle w:val="TOC1"/>
        <w:rPr>
          <w:del w:id="275" w:author="Author"/>
          <w:rFonts w:asciiTheme="minorHAnsi" w:eastAsiaTheme="minorEastAsia" w:hAnsiTheme="minorHAnsi" w:cstheme="minorBidi"/>
          <w:b w:val="0"/>
          <w:noProof/>
          <w:szCs w:val="22"/>
          <w:lang w:val="en-US" w:eastAsia="en-US"/>
        </w:rPr>
      </w:pPr>
      <w:del w:id="276" w:author="Author">
        <w:r w:rsidDel="00DC5FCD">
          <w:rPr>
            <w:noProof/>
          </w:rPr>
          <w:delText>Annex E</w:delText>
        </w:r>
        <w:r w:rsidRPr="0019439B" w:rsidDel="00DC5FCD">
          <w:rPr>
            <w:b w:val="0"/>
            <w:noProof/>
          </w:rPr>
          <w:delText xml:space="preserve"> (</w:delText>
        </w:r>
        <w:r w:rsidRPr="0019439B" w:rsidDel="00DC5FCD">
          <w:rPr>
            <w:b w:val="0"/>
            <w:bCs/>
            <w:noProof/>
          </w:rPr>
          <w:delText>normative</w:delText>
        </w:r>
        <w:r w:rsidRPr="0019439B" w:rsidDel="00DC5FCD">
          <w:rPr>
            <w:b w:val="0"/>
            <w:noProof/>
          </w:rPr>
          <w:delText xml:space="preserve">)  </w:delText>
        </w:r>
        <w:r w:rsidDel="00DC5FCD">
          <w:rPr>
            <w:noProof/>
          </w:rPr>
          <w:delText>General policy on the use of languages</w:delText>
        </w:r>
        <w:r w:rsidDel="00DC5FCD">
          <w:rPr>
            <w:noProof/>
          </w:rPr>
          <w:tab/>
        </w:r>
        <w:r w:rsidDel="00DC5FCD">
          <w:rPr>
            <w:b w:val="0"/>
          </w:rPr>
          <w:fldChar w:fldCharType="begin"/>
        </w:r>
        <w:r w:rsidDel="00DC5FCD">
          <w:rPr>
            <w:noProof/>
          </w:rPr>
          <w:delInstrText xml:space="preserve"> PAGEREF _Toc69304149 \h </w:delInstrText>
        </w:r>
        <w:r w:rsidDel="00DC5FCD">
          <w:rPr>
            <w:b w:val="0"/>
          </w:rPr>
        </w:r>
        <w:r w:rsidDel="00DC5FCD">
          <w:rPr>
            <w:b w:val="0"/>
          </w:rPr>
          <w:fldChar w:fldCharType="separate"/>
        </w:r>
        <w:r w:rsidDel="00DC5FCD">
          <w:rPr>
            <w:noProof/>
          </w:rPr>
          <w:delText>66</w:delText>
        </w:r>
        <w:r w:rsidDel="00DC5FCD">
          <w:rPr>
            <w:b w:val="0"/>
          </w:rPr>
          <w:fldChar w:fldCharType="end"/>
        </w:r>
      </w:del>
    </w:p>
    <w:p w14:paraId="48A49B30" w14:textId="0598593B" w:rsidR="00F307EF" w:rsidDel="00DC5FCD" w:rsidRDefault="00F307EF">
      <w:pPr>
        <w:pStyle w:val="TOC1"/>
        <w:rPr>
          <w:del w:id="277" w:author="Author"/>
          <w:rFonts w:asciiTheme="minorHAnsi" w:eastAsiaTheme="minorEastAsia" w:hAnsiTheme="minorHAnsi" w:cstheme="minorBidi"/>
          <w:b w:val="0"/>
          <w:noProof/>
          <w:szCs w:val="22"/>
          <w:lang w:val="en-US" w:eastAsia="en-US"/>
        </w:rPr>
      </w:pPr>
      <w:del w:id="278" w:author="Author">
        <w:r w:rsidDel="00DC5FCD">
          <w:rPr>
            <w:noProof/>
          </w:rPr>
          <w:delText>E.1</w:delText>
        </w:r>
        <w:r w:rsidDel="00DC5FCD">
          <w:rPr>
            <w:rFonts w:asciiTheme="minorHAnsi" w:eastAsiaTheme="minorEastAsia" w:hAnsiTheme="minorHAnsi" w:cstheme="minorBidi"/>
            <w:b w:val="0"/>
            <w:noProof/>
            <w:szCs w:val="22"/>
            <w:lang w:val="en-US" w:eastAsia="en-US"/>
          </w:rPr>
          <w:tab/>
        </w:r>
        <w:r w:rsidDel="00DC5FCD">
          <w:rPr>
            <w:noProof/>
          </w:rPr>
          <w:delText>Expressing and communicating ideas in an international environment</w:delText>
        </w:r>
        <w:r w:rsidDel="00DC5FCD">
          <w:rPr>
            <w:noProof/>
          </w:rPr>
          <w:tab/>
        </w:r>
        <w:r w:rsidDel="00DC5FCD">
          <w:rPr>
            <w:b w:val="0"/>
          </w:rPr>
          <w:fldChar w:fldCharType="begin"/>
        </w:r>
        <w:r w:rsidDel="00DC5FCD">
          <w:rPr>
            <w:noProof/>
          </w:rPr>
          <w:delInstrText xml:space="preserve"> PAGEREF _Toc69304150 \h </w:delInstrText>
        </w:r>
        <w:r w:rsidDel="00DC5FCD">
          <w:rPr>
            <w:b w:val="0"/>
          </w:rPr>
        </w:r>
        <w:r w:rsidDel="00DC5FCD">
          <w:rPr>
            <w:b w:val="0"/>
          </w:rPr>
          <w:fldChar w:fldCharType="separate"/>
        </w:r>
        <w:r w:rsidDel="00DC5FCD">
          <w:rPr>
            <w:noProof/>
          </w:rPr>
          <w:delText>66</w:delText>
        </w:r>
        <w:r w:rsidDel="00DC5FCD">
          <w:rPr>
            <w:b w:val="0"/>
          </w:rPr>
          <w:fldChar w:fldCharType="end"/>
        </w:r>
      </w:del>
    </w:p>
    <w:p w14:paraId="6DE26C1B" w14:textId="523BD4CB" w:rsidR="00F307EF" w:rsidDel="00DC5FCD" w:rsidRDefault="00F307EF">
      <w:pPr>
        <w:pStyle w:val="TOC1"/>
        <w:rPr>
          <w:del w:id="279" w:author="Author"/>
          <w:rFonts w:asciiTheme="minorHAnsi" w:eastAsiaTheme="minorEastAsia" w:hAnsiTheme="minorHAnsi" w:cstheme="minorBidi"/>
          <w:b w:val="0"/>
          <w:noProof/>
          <w:szCs w:val="22"/>
          <w:lang w:val="en-US" w:eastAsia="en-US"/>
        </w:rPr>
      </w:pPr>
      <w:del w:id="280" w:author="Author">
        <w:r w:rsidDel="00DC5FCD">
          <w:rPr>
            <w:noProof/>
          </w:rPr>
          <w:delText>E.2</w:delText>
        </w:r>
        <w:r w:rsidDel="00DC5FCD">
          <w:rPr>
            <w:rFonts w:asciiTheme="minorHAnsi" w:eastAsiaTheme="minorEastAsia" w:hAnsiTheme="minorHAnsi" w:cstheme="minorBidi"/>
            <w:b w:val="0"/>
            <w:noProof/>
            <w:szCs w:val="22"/>
            <w:lang w:val="en-US" w:eastAsia="en-US"/>
          </w:rPr>
          <w:tab/>
        </w:r>
        <w:r w:rsidDel="00DC5FCD">
          <w:rPr>
            <w:noProof/>
          </w:rPr>
          <w:delText>The use of languages in the technical work</w:delText>
        </w:r>
        <w:r w:rsidDel="00DC5FCD">
          <w:rPr>
            <w:noProof/>
          </w:rPr>
          <w:tab/>
        </w:r>
        <w:r w:rsidDel="00DC5FCD">
          <w:rPr>
            <w:b w:val="0"/>
          </w:rPr>
          <w:fldChar w:fldCharType="begin"/>
        </w:r>
        <w:r w:rsidDel="00DC5FCD">
          <w:rPr>
            <w:noProof/>
          </w:rPr>
          <w:delInstrText xml:space="preserve"> PAGEREF _Toc69304151 \h </w:delInstrText>
        </w:r>
        <w:r w:rsidDel="00DC5FCD">
          <w:rPr>
            <w:b w:val="0"/>
          </w:rPr>
        </w:r>
        <w:r w:rsidDel="00DC5FCD">
          <w:rPr>
            <w:b w:val="0"/>
          </w:rPr>
          <w:fldChar w:fldCharType="separate"/>
        </w:r>
        <w:r w:rsidDel="00DC5FCD">
          <w:rPr>
            <w:noProof/>
          </w:rPr>
          <w:delText>66</w:delText>
        </w:r>
        <w:r w:rsidDel="00DC5FCD">
          <w:rPr>
            <w:b w:val="0"/>
          </w:rPr>
          <w:fldChar w:fldCharType="end"/>
        </w:r>
      </w:del>
    </w:p>
    <w:p w14:paraId="225A48B0" w14:textId="18D8E586" w:rsidR="00F307EF" w:rsidDel="00DC5FCD" w:rsidRDefault="00F307EF">
      <w:pPr>
        <w:pStyle w:val="TOC1"/>
        <w:rPr>
          <w:del w:id="281" w:author="Author"/>
          <w:rFonts w:asciiTheme="minorHAnsi" w:eastAsiaTheme="minorEastAsia" w:hAnsiTheme="minorHAnsi" w:cstheme="minorBidi"/>
          <w:b w:val="0"/>
          <w:noProof/>
          <w:szCs w:val="22"/>
          <w:lang w:val="en-US" w:eastAsia="en-US"/>
        </w:rPr>
      </w:pPr>
      <w:del w:id="282" w:author="Author">
        <w:r w:rsidDel="00DC5FCD">
          <w:rPr>
            <w:noProof/>
          </w:rPr>
          <w:delText>E.3</w:delText>
        </w:r>
        <w:r w:rsidDel="00DC5FCD">
          <w:rPr>
            <w:rFonts w:asciiTheme="minorHAnsi" w:eastAsiaTheme="minorEastAsia" w:hAnsiTheme="minorHAnsi" w:cstheme="minorBidi"/>
            <w:b w:val="0"/>
            <w:noProof/>
            <w:szCs w:val="22"/>
            <w:lang w:val="en-US" w:eastAsia="en-US"/>
          </w:rPr>
          <w:tab/>
        </w:r>
        <w:r w:rsidDel="00DC5FCD">
          <w:rPr>
            <w:noProof/>
          </w:rPr>
          <w:delText>International Standards</w:delText>
        </w:r>
        <w:r w:rsidDel="00DC5FCD">
          <w:rPr>
            <w:noProof/>
          </w:rPr>
          <w:tab/>
        </w:r>
        <w:r w:rsidDel="00DC5FCD">
          <w:rPr>
            <w:b w:val="0"/>
          </w:rPr>
          <w:fldChar w:fldCharType="begin"/>
        </w:r>
        <w:r w:rsidDel="00DC5FCD">
          <w:rPr>
            <w:noProof/>
          </w:rPr>
          <w:delInstrText xml:space="preserve"> PAGEREF _Toc69304152 \h </w:delInstrText>
        </w:r>
        <w:r w:rsidDel="00DC5FCD">
          <w:rPr>
            <w:b w:val="0"/>
          </w:rPr>
        </w:r>
        <w:r w:rsidDel="00DC5FCD">
          <w:rPr>
            <w:b w:val="0"/>
          </w:rPr>
          <w:fldChar w:fldCharType="separate"/>
        </w:r>
        <w:r w:rsidDel="00DC5FCD">
          <w:rPr>
            <w:noProof/>
          </w:rPr>
          <w:delText>66</w:delText>
        </w:r>
        <w:r w:rsidDel="00DC5FCD">
          <w:rPr>
            <w:b w:val="0"/>
          </w:rPr>
          <w:fldChar w:fldCharType="end"/>
        </w:r>
      </w:del>
    </w:p>
    <w:p w14:paraId="7CA34B98" w14:textId="35059282" w:rsidR="00F307EF" w:rsidDel="00DC5FCD" w:rsidRDefault="00F307EF">
      <w:pPr>
        <w:pStyle w:val="TOC1"/>
        <w:rPr>
          <w:del w:id="283" w:author="Author"/>
          <w:rFonts w:asciiTheme="minorHAnsi" w:eastAsiaTheme="minorEastAsia" w:hAnsiTheme="minorHAnsi" w:cstheme="minorBidi"/>
          <w:b w:val="0"/>
          <w:noProof/>
          <w:szCs w:val="22"/>
          <w:lang w:val="en-US" w:eastAsia="en-US"/>
        </w:rPr>
      </w:pPr>
      <w:del w:id="284" w:author="Author">
        <w:r w:rsidDel="00DC5FCD">
          <w:rPr>
            <w:noProof/>
          </w:rPr>
          <w:delText>E.4</w:delText>
        </w:r>
        <w:r w:rsidDel="00DC5FCD">
          <w:rPr>
            <w:rFonts w:asciiTheme="minorHAnsi" w:eastAsiaTheme="minorEastAsia" w:hAnsiTheme="minorHAnsi" w:cstheme="minorBidi"/>
            <w:b w:val="0"/>
            <w:noProof/>
            <w:szCs w:val="22"/>
            <w:lang w:val="en-US" w:eastAsia="en-US"/>
          </w:rPr>
          <w:tab/>
        </w:r>
        <w:r w:rsidDel="00DC5FCD">
          <w:rPr>
            <w:noProof/>
          </w:rPr>
          <w:delText>Other publications developed by technical committees</w:delText>
        </w:r>
        <w:r w:rsidDel="00DC5FCD">
          <w:rPr>
            <w:noProof/>
          </w:rPr>
          <w:tab/>
        </w:r>
        <w:r w:rsidDel="00DC5FCD">
          <w:rPr>
            <w:b w:val="0"/>
          </w:rPr>
          <w:fldChar w:fldCharType="begin"/>
        </w:r>
        <w:r w:rsidDel="00DC5FCD">
          <w:rPr>
            <w:noProof/>
          </w:rPr>
          <w:delInstrText xml:space="preserve"> PAGEREF _Toc69304153 \h </w:delInstrText>
        </w:r>
        <w:r w:rsidDel="00DC5FCD">
          <w:rPr>
            <w:b w:val="0"/>
          </w:rPr>
        </w:r>
        <w:r w:rsidDel="00DC5FCD">
          <w:rPr>
            <w:b w:val="0"/>
          </w:rPr>
          <w:fldChar w:fldCharType="separate"/>
        </w:r>
        <w:r w:rsidDel="00DC5FCD">
          <w:rPr>
            <w:noProof/>
          </w:rPr>
          <w:delText>67</w:delText>
        </w:r>
        <w:r w:rsidDel="00DC5FCD">
          <w:rPr>
            <w:b w:val="0"/>
          </w:rPr>
          <w:fldChar w:fldCharType="end"/>
        </w:r>
      </w:del>
    </w:p>
    <w:p w14:paraId="1F98073F" w14:textId="44645DA3" w:rsidR="00F307EF" w:rsidDel="00DC5FCD" w:rsidRDefault="00F307EF">
      <w:pPr>
        <w:pStyle w:val="TOC1"/>
        <w:rPr>
          <w:del w:id="285" w:author="Author"/>
          <w:rFonts w:asciiTheme="minorHAnsi" w:eastAsiaTheme="minorEastAsia" w:hAnsiTheme="minorHAnsi" w:cstheme="minorBidi"/>
          <w:b w:val="0"/>
          <w:noProof/>
          <w:szCs w:val="22"/>
          <w:lang w:val="en-US" w:eastAsia="en-US"/>
        </w:rPr>
      </w:pPr>
      <w:del w:id="286" w:author="Author">
        <w:r w:rsidDel="00DC5FCD">
          <w:rPr>
            <w:noProof/>
          </w:rPr>
          <w:delText>E.5</w:delText>
        </w:r>
        <w:r w:rsidDel="00DC5FCD">
          <w:rPr>
            <w:rFonts w:asciiTheme="minorHAnsi" w:eastAsiaTheme="minorEastAsia" w:hAnsiTheme="minorHAnsi" w:cstheme="minorBidi"/>
            <w:b w:val="0"/>
            <w:noProof/>
            <w:szCs w:val="22"/>
            <w:lang w:val="en-US" w:eastAsia="en-US"/>
          </w:rPr>
          <w:tab/>
        </w:r>
        <w:r w:rsidDel="00DC5FCD">
          <w:rPr>
            <w:noProof/>
          </w:rPr>
          <w:delText>Documents for technical committee and subcommittee meetings</w:delText>
        </w:r>
        <w:r w:rsidDel="00DC5FCD">
          <w:rPr>
            <w:noProof/>
          </w:rPr>
          <w:tab/>
        </w:r>
        <w:r w:rsidDel="00DC5FCD">
          <w:rPr>
            <w:b w:val="0"/>
          </w:rPr>
          <w:fldChar w:fldCharType="begin"/>
        </w:r>
        <w:r w:rsidDel="00DC5FCD">
          <w:rPr>
            <w:noProof/>
          </w:rPr>
          <w:delInstrText xml:space="preserve"> PAGEREF _Toc69304154 \h </w:delInstrText>
        </w:r>
        <w:r w:rsidDel="00DC5FCD">
          <w:rPr>
            <w:b w:val="0"/>
          </w:rPr>
        </w:r>
        <w:r w:rsidDel="00DC5FCD">
          <w:rPr>
            <w:b w:val="0"/>
          </w:rPr>
          <w:fldChar w:fldCharType="separate"/>
        </w:r>
        <w:r w:rsidDel="00DC5FCD">
          <w:rPr>
            <w:noProof/>
          </w:rPr>
          <w:delText>67</w:delText>
        </w:r>
        <w:r w:rsidDel="00DC5FCD">
          <w:rPr>
            <w:b w:val="0"/>
          </w:rPr>
          <w:fldChar w:fldCharType="end"/>
        </w:r>
      </w:del>
    </w:p>
    <w:p w14:paraId="265ACDA3" w14:textId="4117B2B1" w:rsidR="00F307EF" w:rsidDel="00DC5FCD" w:rsidRDefault="00F307EF">
      <w:pPr>
        <w:pStyle w:val="TOC1"/>
        <w:rPr>
          <w:del w:id="287" w:author="Author"/>
          <w:rFonts w:asciiTheme="minorHAnsi" w:eastAsiaTheme="minorEastAsia" w:hAnsiTheme="minorHAnsi" w:cstheme="minorBidi"/>
          <w:b w:val="0"/>
          <w:noProof/>
          <w:szCs w:val="22"/>
          <w:lang w:val="en-US" w:eastAsia="en-US"/>
        </w:rPr>
      </w:pPr>
      <w:del w:id="288" w:author="Author">
        <w:r w:rsidDel="00DC5FCD">
          <w:rPr>
            <w:noProof/>
          </w:rPr>
          <w:delText>E.5.1</w:delText>
        </w:r>
        <w:r w:rsidDel="00DC5FCD">
          <w:rPr>
            <w:rFonts w:asciiTheme="minorHAnsi" w:eastAsiaTheme="minorEastAsia" w:hAnsiTheme="minorHAnsi" w:cstheme="minorBidi"/>
            <w:b w:val="0"/>
            <w:noProof/>
            <w:szCs w:val="22"/>
            <w:lang w:val="en-US" w:eastAsia="en-US"/>
          </w:rPr>
          <w:tab/>
        </w:r>
        <w:r w:rsidDel="00DC5FCD">
          <w:rPr>
            <w:noProof/>
          </w:rPr>
          <w:delText>Drafts and documents referred to the agenda</w:delText>
        </w:r>
        <w:r w:rsidDel="00DC5FCD">
          <w:rPr>
            <w:noProof/>
          </w:rPr>
          <w:tab/>
        </w:r>
        <w:r w:rsidDel="00DC5FCD">
          <w:rPr>
            <w:b w:val="0"/>
          </w:rPr>
          <w:fldChar w:fldCharType="begin"/>
        </w:r>
        <w:r w:rsidDel="00DC5FCD">
          <w:rPr>
            <w:noProof/>
          </w:rPr>
          <w:delInstrText xml:space="preserve"> PAGEREF _Toc69304155 \h </w:delInstrText>
        </w:r>
        <w:r w:rsidDel="00DC5FCD">
          <w:rPr>
            <w:b w:val="0"/>
          </w:rPr>
        </w:r>
        <w:r w:rsidDel="00DC5FCD">
          <w:rPr>
            <w:b w:val="0"/>
          </w:rPr>
          <w:fldChar w:fldCharType="separate"/>
        </w:r>
        <w:r w:rsidDel="00DC5FCD">
          <w:rPr>
            <w:noProof/>
          </w:rPr>
          <w:delText>67</w:delText>
        </w:r>
        <w:r w:rsidDel="00DC5FCD">
          <w:rPr>
            <w:b w:val="0"/>
          </w:rPr>
          <w:fldChar w:fldCharType="end"/>
        </w:r>
      </w:del>
    </w:p>
    <w:p w14:paraId="048FA037" w14:textId="2B6287EB" w:rsidR="00F307EF" w:rsidDel="00DC5FCD" w:rsidRDefault="00F307EF">
      <w:pPr>
        <w:pStyle w:val="TOC1"/>
        <w:rPr>
          <w:del w:id="289" w:author="Author"/>
          <w:rFonts w:asciiTheme="minorHAnsi" w:eastAsiaTheme="minorEastAsia" w:hAnsiTheme="minorHAnsi" w:cstheme="minorBidi"/>
          <w:b w:val="0"/>
          <w:noProof/>
          <w:szCs w:val="22"/>
          <w:lang w:val="en-US" w:eastAsia="en-US"/>
        </w:rPr>
      </w:pPr>
      <w:del w:id="290" w:author="Author">
        <w:r w:rsidDel="00DC5FCD">
          <w:rPr>
            <w:noProof/>
          </w:rPr>
          <w:delText>E.5.2</w:delText>
        </w:r>
        <w:r w:rsidDel="00DC5FCD">
          <w:rPr>
            <w:rFonts w:asciiTheme="minorHAnsi" w:eastAsiaTheme="minorEastAsia" w:hAnsiTheme="minorHAnsi" w:cstheme="minorBidi"/>
            <w:b w:val="0"/>
            <w:noProof/>
            <w:szCs w:val="22"/>
            <w:lang w:val="en-US" w:eastAsia="en-US"/>
          </w:rPr>
          <w:tab/>
        </w:r>
        <w:r w:rsidDel="00DC5FCD">
          <w:rPr>
            <w:noProof/>
          </w:rPr>
          <w:delText>Documents prepared and circulated during a meeting</w:delText>
        </w:r>
        <w:r w:rsidDel="00DC5FCD">
          <w:rPr>
            <w:noProof/>
          </w:rPr>
          <w:tab/>
        </w:r>
        <w:r w:rsidDel="00DC5FCD">
          <w:rPr>
            <w:b w:val="0"/>
          </w:rPr>
          <w:fldChar w:fldCharType="begin"/>
        </w:r>
        <w:r w:rsidDel="00DC5FCD">
          <w:rPr>
            <w:noProof/>
          </w:rPr>
          <w:delInstrText xml:space="preserve"> PAGEREF _Toc69304156 \h </w:delInstrText>
        </w:r>
        <w:r w:rsidDel="00DC5FCD">
          <w:rPr>
            <w:b w:val="0"/>
          </w:rPr>
        </w:r>
        <w:r w:rsidDel="00DC5FCD">
          <w:rPr>
            <w:b w:val="0"/>
          </w:rPr>
          <w:fldChar w:fldCharType="separate"/>
        </w:r>
        <w:r w:rsidDel="00DC5FCD">
          <w:rPr>
            <w:noProof/>
          </w:rPr>
          <w:delText>67</w:delText>
        </w:r>
        <w:r w:rsidDel="00DC5FCD">
          <w:rPr>
            <w:b w:val="0"/>
          </w:rPr>
          <w:fldChar w:fldCharType="end"/>
        </w:r>
      </w:del>
    </w:p>
    <w:p w14:paraId="150201B9" w14:textId="0D3C33E4" w:rsidR="00F307EF" w:rsidDel="00DC5FCD" w:rsidRDefault="00F307EF">
      <w:pPr>
        <w:pStyle w:val="TOC1"/>
        <w:rPr>
          <w:del w:id="291" w:author="Author"/>
          <w:rFonts w:asciiTheme="minorHAnsi" w:eastAsiaTheme="minorEastAsia" w:hAnsiTheme="minorHAnsi" w:cstheme="minorBidi"/>
          <w:b w:val="0"/>
          <w:noProof/>
          <w:szCs w:val="22"/>
          <w:lang w:val="en-US" w:eastAsia="en-US"/>
        </w:rPr>
      </w:pPr>
      <w:del w:id="292" w:author="Author">
        <w:r w:rsidDel="00DC5FCD">
          <w:rPr>
            <w:noProof/>
          </w:rPr>
          <w:delText>E.5.3</w:delText>
        </w:r>
        <w:r w:rsidDel="00DC5FCD">
          <w:rPr>
            <w:rFonts w:asciiTheme="minorHAnsi" w:eastAsiaTheme="minorEastAsia" w:hAnsiTheme="minorHAnsi" w:cstheme="minorBidi"/>
            <w:b w:val="0"/>
            <w:noProof/>
            <w:szCs w:val="22"/>
            <w:lang w:val="en-US" w:eastAsia="en-US"/>
          </w:rPr>
          <w:tab/>
        </w:r>
        <w:r w:rsidDel="00DC5FCD">
          <w:rPr>
            <w:noProof/>
          </w:rPr>
          <w:delText>Documents prepared and circulated after a meeting</w:delText>
        </w:r>
        <w:r w:rsidDel="00DC5FCD">
          <w:rPr>
            <w:noProof/>
          </w:rPr>
          <w:tab/>
        </w:r>
        <w:r w:rsidDel="00DC5FCD">
          <w:rPr>
            <w:b w:val="0"/>
          </w:rPr>
          <w:fldChar w:fldCharType="begin"/>
        </w:r>
        <w:r w:rsidDel="00DC5FCD">
          <w:rPr>
            <w:noProof/>
          </w:rPr>
          <w:delInstrText xml:space="preserve"> PAGEREF _Toc69304157 \h </w:delInstrText>
        </w:r>
        <w:r w:rsidDel="00DC5FCD">
          <w:rPr>
            <w:b w:val="0"/>
          </w:rPr>
        </w:r>
        <w:r w:rsidDel="00DC5FCD">
          <w:rPr>
            <w:b w:val="0"/>
          </w:rPr>
          <w:fldChar w:fldCharType="separate"/>
        </w:r>
        <w:r w:rsidDel="00DC5FCD">
          <w:rPr>
            <w:noProof/>
          </w:rPr>
          <w:delText>68</w:delText>
        </w:r>
        <w:r w:rsidDel="00DC5FCD">
          <w:rPr>
            <w:b w:val="0"/>
          </w:rPr>
          <w:fldChar w:fldCharType="end"/>
        </w:r>
      </w:del>
    </w:p>
    <w:p w14:paraId="0908E256" w14:textId="5A0CDEE9" w:rsidR="00F307EF" w:rsidDel="00DC5FCD" w:rsidRDefault="00F307EF">
      <w:pPr>
        <w:pStyle w:val="TOC1"/>
        <w:rPr>
          <w:del w:id="293" w:author="Author"/>
          <w:rFonts w:asciiTheme="minorHAnsi" w:eastAsiaTheme="minorEastAsia" w:hAnsiTheme="minorHAnsi" w:cstheme="minorBidi"/>
          <w:b w:val="0"/>
          <w:noProof/>
          <w:szCs w:val="22"/>
          <w:lang w:val="en-US" w:eastAsia="en-US"/>
        </w:rPr>
      </w:pPr>
      <w:del w:id="294" w:author="Author">
        <w:r w:rsidDel="00DC5FCD">
          <w:rPr>
            <w:noProof/>
          </w:rPr>
          <w:delText>E.6</w:delText>
        </w:r>
        <w:r w:rsidDel="00DC5FCD">
          <w:rPr>
            <w:rFonts w:asciiTheme="minorHAnsi" w:eastAsiaTheme="minorEastAsia" w:hAnsiTheme="minorHAnsi" w:cstheme="minorBidi"/>
            <w:b w:val="0"/>
            <w:noProof/>
            <w:szCs w:val="22"/>
            <w:lang w:val="en-US" w:eastAsia="en-US"/>
          </w:rPr>
          <w:tab/>
        </w:r>
        <w:r w:rsidDel="00DC5FCD">
          <w:rPr>
            <w:noProof/>
          </w:rPr>
          <w:delText>Documents prepared in languages other than English or French</w:delText>
        </w:r>
        <w:r w:rsidDel="00DC5FCD">
          <w:rPr>
            <w:noProof/>
          </w:rPr>
          <w:tab/>
        </w:r>
        <w:r w:rsidDel="00DC5FCD">
          <w:rPr>
            <w:b w:val="0"/>
          </w:rPr>
          <w:fldChar w:fldCharType="begin"/>
        </w:r>
        <w:r w:rsidDel="00DC5FCD">
          <w:rPr>
            <w:noProof/>
          </w:rPr>
          <w:delInstrText xml:space="preserve"> PAGEREF _Toc69304158 \h </w:delInstrText>
        </w:r>
        <w:r w:rsidDel="00DC5FCD">
          <w:rPr>
            <w:b w:val="0"/>
          </w:rPr>
        </w:r>
        <w:r w:rsidDel="00DC5FCD">
          <w:rPr>
            <w:b w:val="0"/>
          </w:rPr>
          <w:fldChar w:fldCharType="separate"/>
        </w:r>
        <w:r w:rsidDel="00DC5FCD">
          <w:rPr>
            <w:noProof/>
          </w:rPr>
          <w:delText>68</w:delText>
        </w:r>
        <w:r w:rsidDel="00DC5FCD">
          <w:rPr>
            <w:b w:val="0"/>
          </w:rPr>
          <w:fldChar w:fldCharType="end"/>
        </w:r>
      </w:del>
    </w:p>
    <w:p w14:paraId="34DFC5B3" w14:textId="513D25DD" w:rsidR="00F307EF" w:rsidDel="00DC5FCD" w:rsidRDefault="00F307EF">
      <w:pPr>
        <w:pStyle w:val="TOC1"/>
        <w:rPr>
          <w:del w:id="295" w:author="Author"/>
          <w:rFonts w:asciiTheme="minorHAnsi" w:eastAsiaTheme="minorEastAsia" w:hAnsiTheme="minorHAnsi" w:cstheme="minorBidi"/>
          <w:b w:val="0"/>
          <w:noProof/>
          <w:szCs w:val="22"/>
          <w:lang w:val="en-US" w:eastAsia="en-US"/>
        </w:rPr>
      </w:pPr>
      <w:del w:id="296" w:author="Author">
        <w:r w:rsidDel="00DC5FCD">
          <w:rPr>
            <w:noProof/>
          </w:rPr>
          <w:delText>E.7</w:delText>
        </w:r>
        <w:r w:rsidDel="00DC5FCD">
          <w:rPr>
            <w:rFonts w:asciiTheme="minorHAnsi" w:eastAsiaTheme="minorEastAsia" w:hAnsiTheme="minorHAnsi" w:cstheme="minorBidi"/>
            <w:b w:val="0"/>
            <w:noProof/>
            <w:szCs w:val="22"/>
            <w:lang w:val="en-US" w:eastAsia="en-US"/>
          </w:rPr>
          <w:tab/>
        </w:r>
        <w:r w:rsidDel="00DC5FCD">
          <w:rPr>
            <w:noProof/>
          </w:rPr>
          <w:delText>Technical meetings</w:delText>
        </w:r>
        <w:r w:rsidDel="00DC5FCD">
          <w:rPr>
            <w:noProof/>
          </w:rPr>
          <w:tab/>
        </w:r>
        <w:r w:rsidDel="00DC5FCD">
          <w:rPr>
            <w:b w:val="0"/>
          </w:rPr>
          <w:fldChar w:fldCharType="begin"/>
        </w:r>
        <w:r w:rsidDel="00DC5FCD">
          <w:rPr>
            <w:noProof/>
          </w:rPr>
          <w:delInstrText xml:space="preserve"> PAGEREF _Toc69304159 \h </w:delInstrText>
        </w:r>
        <w:r w:rsidDel="00DC5FCD">
          <w:rPr>
            <w:b w:val="0"/>
          </w:rPr>
        </w:r>
        <w:r w:rsidDel="00DC5FCD">
          <w:rPr>
            <w:b w:val="0"/>
          </w:rPr>
          <w:fldChar w:fldCharType="separate"/>
        </w:r>
        <w:r w:rsidDel="00DC5FCD">
          <w:rPr>
            <w:noProof/>
          </w:rPr>
          <w:delText>68</w:delText>
        </w:r>
        <w:r w:rsidDel="00DC5FCD">
          <w:rPr>
            <w:b w:val="0"/>
          </w:rPr>
          <w:fldChar w:fldCharType="end"/>
        </w:r>
      </w:del>
    </w:p>
    <w:p w14:paraId="07B0304F" w14:textId="49E0DE2E" w:rsidR="00F307EF" w:rsidDel="00DC5FCD" w:rsidRDefault="00F307EF">
      <w:pPr>
        <w:pStyle w:val="TOC1"/>
        <w:rPr>
          <w:del w:id="297" w:author="Author"/>
          <w:rFonts w:asciiTheme="minorHAnsi" w:eastAsiaTheme="minorEastAsia" w:hAnsiTheme="minorHAnsi" w:cstheme="minorBidi"/>
          <w:b w:val="0"/>
          <w:noProof/>
          <w:szCs w:val="22"/>
          <w:lang w:val="en-US" w:eastAsia="en-US"/>
        </w:rPr>
      </w:pPr>
      <w:del w:id="298" w:author="Author">
        <w:r w:rsidDel="00DC5FCD">
          <w:rPr>
            <w:noProof/>
          </w:rPr>
          <w:delText>E.7.1</w:delText>
        </w:r>
        <w:r w:rsidDel="00DC5FCD">
          <w:rPr>
            <w:rFonts w:asciiTheme="minorHAnsi" w:eastAsiaTheme="minorEastAsia" w:hAnsiTheme="minorHAnsi" w:cstheme="minorBidi"/>
            <w:b w:val="0"/>
            <w:noProof/>
            <w:szCs w:val="22"/>
            <w:lang w:val="en-US" w:eastAsia="en-US"/>
          </w:rPr>
          <w:tab/>
        </w:r>
        <w:r w:rsidDel="00DC5FCD">
          <w:rPr>
            <w:noProof/>
          </w:rPr>
          <w:delText>Purpose</w:delText>
        </w:r>
        <w:r w:rsidDel="00DC5FCD">
          <w:rPr>
            <w:noProof/>
          </w:rPr>
          <w:tab/>
        </w:r>
        <w:r w:rsidDel="00DC5FCD">
          <w:rPr>
            <w:b w:val="0"/>
          </w:rPr>
          <w:fldChar w:fldCharType="begin"/>
        </w:r>
        <w:r w:rsidDel="00DC5FCD">
          <w:rPr>
            <w:noProof/>
          </w:rPr>
          <w:delInstrText xml:space="preserve"> PAGEREF _Toc69304160 \h </w:delInstrText>
        </w:r>
        <w:r w:rsidDel="00DC5FCD">
          <w:rPr>
            <w:b w:val="0"/>
          </w:rPr>
        </w:r>
        <w:r w:rsidDel="00DC5FCD">
          <w:rPr>
            <w:b w:val="0"/>
          </w:rPr>
          <w:fldChar w:fldCharType="separate"/>
        </w:r>
        <w:r w:rsidDel="00DC5FCD">
          <w:rPr>
            <w:noProof/>
          </w:rPr>
          <w:delText>68</w:delText>
        </w:r>
        <w:r w:rsidDel="00DC5FCD">
          <w:rPr>
            <w:b w:val="0"/>
          </w:rPr>
          <w:fldChar w:fldCharType="end"/>
        </w:r>
      </w:del>
    </w:p>
    <w:p w14:paraId="0D39F6BB" w14:textId="3528BC00" w:rsidR="00F307EF" w:rsidDel="00DC5FCD" w:rsidRDefault="00F307EF">
      <w:pPr>
        <w:pStyle w:val="TOC1"/>
        <w:rPr>
          <w:del w:id="299" w:author="Author"/>
          <w:rFonts w:asciiTheme="minorHAnsi" w:eastAsiaTheme="minorEastAsia" w:hAnsiTheme="minorHAnsi" w:cstheme="minorBidi"/>
          <w:b w:val="0"/>
          <w:noProof/>
          <w:szCs w:val="22"/>
          <w:lang w:val="en-US" w:eastAsia="en-US"/>
        </w:rPr>
      </w:pPr>
      <w:del w:id="300" w:author="Author">
        <w:r w:rsidDel="00DC5FCD">
          <w:rPr>
            <w:noProof/>
          </w:rPr>
          <w:delText>E.7.2</w:delText>
        </w:r>
        <w:r w:rsidDel="00DC5FCD">
          <w:rPr>
            <w:rFonts w:asciiTheme="minorHAnsi" w:eastAsiaTheme="minorEastAsia" w:hAnsiTheme="minorHAnsi" w:cstheme="minorBidi"/>
            <w:b w:val="0"/>
            <w:noProof/>
            <w:szCs w:val="22"/>
            <w:lang w:val="en-US" w:eastAsia="en-US"/>
          </w:rPr>
          <w:tab/>
        </w:r>
        <w:r w:rsidDel="00DC5FCD">
          <w:rPr>
            <w:noProof/>
          </w:rPr>
          <w:delText>Interpretation of debates into English and French</w:delText>
        </w:r>
        <w:r w:rsidDel="00DC5FCD">
          <w:rPr>
            <w:noProof/>
          </w:rPr>
          <w:tab/>
        </w:r>
        <w:r w:rsidDel="00DC5FCD">
          <w:rPr>
            <w:b w:val="0"/>
          </w:rPr>
          <w:fldChar w:fldCharType="begin"/>
        </w:r>
        <w:r w:rsidDel="00DC5FCD">
          <w:rPr>
            <w:noProof/>
          </w:rPr>
          <w:delInstrText xml:space="preserve"> PAGEREF _Toc69304161 \h </w:delInstrText>
        </w:r>
        <w:r w:rsidDel="00DC5FCD">
          <w:rPr>
            <w:b w:val="0"/>
          </w:rPr>
        </w:r>
        <w:r w:rsidDel="00DC5FCD">
          <w:rPr>
            <w:b w:val="0"/>
          </w:rPr>
          <w:fldChar w:fldCharType="separate"/>
        </w:r>
        <w:r w:rsidDel="00DC5FCD">
          <w:rPr>
            <w:noProof/>
          </w:rPr>
          <w:delText>68</w:delText>
        </w:r>
        <w:r w:rsidDel="00DC5FCD">
          <w:rPr>
            <w:b w:val="0"/>
          </w:rPr>
          <w:fldChar w:fldCharType="end"/>
        </w:r>
      </w:del>
    </w:p>
    <w:p w14:paraId="03BB27F9" w14:textId="3DA1A80F" w:rsidR="00F307EF" w:rsidDel="00DC5FCD" w:rsidRDefault="00F307EF">
      <w:pPr>
        <w:pStyle w:val="TOC1"/>
        <w:rPr>
          <w:del w:id="301" w:author="Author"/>
          <w:rFonts w:asciiTheme="minorHAnsi" w:eastAsiaTheme="minorEastAsia" w:hAnsiTheme="minorHAnsi" w:cstheme="minorBidi"/>
          <w:b w:val="0"/>
          <w:noProof/>
          <w:szCs w:val="22"/>
          <w:lang w:val="en-US" w:eastAsia="en-US"/>
        </w:rPr>
      </w:pPr>
      <w:del w:id="302" w:author="Author">
        <w:r w:rsidDel="00DC5FCD">
          <w:rPr>
            <w:noProof/>
          </w:rPr>
          <w:delText>E.7.3</w:delText>
        </w:r>
        <w:r w:rsidDel="00DC5FCD">
          <w:rPr>
            <w:rFonts w:asciiTheme="minorHAnsi" w:eastAsiaTheme="minorEastAsia" w:hAnsiTheme="minorHAnsi" w:cstheme="minorBidi"/>
            <w:b w:val="0"/>
            <w:noProof/>
            <w:szCs w:val="22"/>
            <w:lang w:val="en-US" w:eastAsia="en-US"/>
          </w:rPr>
          <w:tab/>
        </w:r>
        <w:r w:rsidDel="00DC5FCD">
          <w:rPr>
            <w:noProof/>
          </w:rPr>
          <w:delText>Interpretation into English and French of statements made in other languages</w:delText>
        </w:r>
        <w:r w:rsidDel="00DC5FCD">
          <w:rPr>
            <w:noProof/>
          </w:rPr>
          <w:tab/>
        </w:r>
        <w:r w:rsidDel="00DC5FCD">
          <w:rPr>
            <w:b w:val="0"/>
          </w:rPr>
          <w:fldChar w:fldCharType="begin"/>
        </w:r>
        <w:r w:rsidDel="00DC5FCD">
          <w:rPr>
            <w:noProof/>
          </w:rPr>
          <w:delInstrText xml:space="preserve"> PAGEREF _Toc69304162 \h </w:delInstrText>
        </w:r>
        <w:r w:rsidDel="00DC5FCD">
          <w:rPr>
            <w:b w:val="0"/>
          </w:rPr>
        </w:r>
        <w:r w:rsidDel="00DC5FCD">
          <w:rPr>
            <w:b w:val="0"/>
          </w:rPr>
          <w:fldChar w:fldCharType="separate"/>
        </w:r>
        <w:r w:rsidDel="00DC5FCD">
          <w:rPr>
            <w:noProof/>
          </w:rPr>
          <w:delText>69</w:delText>
        </w:r>
        <w:r w:rsidDel="00DC5FCD">
          <w:rPr>
            <w:b w:val="0"/>
          </w:rPr>
          <w:fldChar w:fldCharType="end"/>
        </w:r>
      </w:del>
    </w:p>
    <w:p w14:paraId="3DF92C3C" w14:textId="246C1962" w:rsidR="00F307EF" w:rsidDel="00DC5FCD" w:rsidRDefault="00F307EF">
      <w:pPr>
        <w:pStyle w:val="TOC1"/>
        <w:rPr>
          <w:del w:id="303" w:author="Author"/>
          <w:rFonts w:asciiTheme="minorHAnsi" w:eastAsiaTheme="minorEastAsia" w:hAnsiTheme="minorHAnsi" w:cstheme="minorBidi"/>
          <w:b w:val="0"/>
          <w:noProof/>
          <w:szCs w:val="22"/>
          <w:lang w:val="en-US" w:eastAsia="en-US"/>
        </w:rPr>
      </w:pPr>
      <w:del w:id="304" w:author="Author">
        <w:r w:rsidDel="00DC5FCD">
          <w:rPr>
            <w:noProof/>
          </w:rPr>
          <w:delText>Annex F</w:delText>
        </w:r>
        <w:r w:rsidRPr="0019439B" w:rsidDel="00DC5FCD">
          <w:rPr>
            <w:b w:val="0"/>
            <w:noProof/>
          </w:rPr>
          <w:delText xml:space="preserve"> (</w:delText>
        </w:r>
        <w:r w:rsidRPr="0019439B" w:rsidDel="00DC5FCD">
          <w:rPr>
            <w:b w:val="0"/>
            <w:bCs/>
            <w:noProof/>
          </w:rPr>
          <w:delText>normative</w:delText>
        </w:r>
        <w:r w:rsidRPr="0019439B" w:rsidDel="00DC5FCD">
          <w:rPr>
            <w:b w:val="0"/>
            <w:noProof/>
          </w:rPr>
          <w:delText xml:space="preserve">)  </w:delText>
        </w:r>
        <w:r w:rsidDel="00DC5FCD">
          <w:rPr>
            <w:noProof/>
          </w:rPr>
          <w:delText>Options for development of a project</w:delText>
        </w:r>
        <w:r w:rsidDel="00DC5FCD">
          <w:rPr>
            <w:noProof/>
          </w:rPr>
          <w:tab/>
        </w:r>
        <w:r w:rsidDel="00DC5FCD">
          <w:rPr>
            <w:b w:val="0"/>
          </w:rPr>
          <w:fldChar w:fldCharType="begin"/>
        </w:r>
        <w:r w:rsidDel="00DC5FCD">
          <w:rPr>
            <w:noProof/>
          </w:rPr>
          <w:delInstrText xml:space="preserve"> PAGEREF _Toc69304163 \h </w:delInstrText>
        </w:r>
        <w:r w:rsidDel="00DC5FCD">
          <w:rPr>
            <w:b w:val="0"/>
          </w:rPr>
        </w:r>
        <w:r w:rsidDel="00DC5FCD">
          <w:rPr>
            <w:b w:val="0"/>
          </w:rPr>
          <w:fldChar w:fldCharType="separate"/>
        </w:r>
        <w:r w:rsidDel="00DC5FCD">
          <w:rPr>
            <w:noProof/>
          </w:rPr>
          <w:delText>70</w:delText>
        </w:r>
        <w:r w:rsidDel="00DC5FCD">
          <w:rPr>
            <w:b w:val="0"/>
          </w:rPr>
          <w:fldChar w:fldCharType="end"/>
        </w:r>
      </w:del>
    </w:p>
    <w:p w14:paraId="1B22DD28" w14:textId="7967330A" w:rsidR="00F307EF" w:rsidDel="00DC5FCD" w:rsidRDefault="00F307EF">
      <w:pPr>
        <w:pStyle w:val="TOC1"/>
        <w:rPr>
          <w:del w:id="305" w:author="Author"/>
          <w:rFonts w:asciiTheme="minorHAnsi" w:eastAsiaTheme="minorEastAsia" w:hAnsiTheme="minorHAnsi" w:cstheme="minorBidi"/>
          <w:b w:val="0"/>
          <w:noProof/>
          <w:szCs w:val="22"/>
          <w:lang w:val="en-US" w:eastAsia="en-US"/>
        </w:rPr>
      </w:pPr>
      <w:del w:id="306" w:author="Author">
        <w:r w:rsidDel="00DC5FCD">
          <w:rPr>
            <w:noProof/>
          </w:rPr>
          <w:delText>F.1</w:delText>
        </w:r>
        <w:r w:rsidDel="00DC5FCD">
          <w:rPr>
            <w:rFonts w:asciiTheme="minorHAnsi" w:eastAsiaTheme="minorEastAsia" w:hAnsiTheme="minorHAnsi" w:cstheme="minorBidi"/>
            <w:b w:val="0"/>
            <w:noProof/>
            <w:szCs w:val="22"/>
            <w:lang w:val="en-US" w:eastAsia="en-US"/>
          </w:rPr>
          <w:tab/>
        </w:r>
        <w:r w:rsidDel="00DC5FCD">
          <w:rPr>
            <w:noProof/>
          </w:rPr>
          <w:delText>Simplified diagram of options</w:delText>
        </w:r>
        <w:r w:rsidDel="00DC5FCD">
          <w:rPr>
            <w:noProof/>
          </w:rPr>
          <w:tab/>
        </w:r>
        <w:r w:rsidDel="00DC5FCD">
          <w:rPr>
            <w:b w:val="0"/>
          </w:rPr>
          <w:fldChar w:fldCharType="begin"/>
        </w:r>
        <w:r w:rsidDel="00DC5FCD">
          <w:rPr>
            <w:noProof/>
          </w:rPr>
          <w:delInstrText xml:space="preserve"> PAGEREF _Toc69304164 \h </w:delInstrText>
        </w:r>
        <w:r w:rsidDel="00DC5FCD">
          <w:rPr>
            <w:b w:val="0"/>
          </w:rPr>
        </w:r>
        <w:r w:rsidDel="00DC5FCD">
          <w:rPr>
            <w:b w:val="0"/>
          </w:rPr>
          <w:fldChar w:fldCharType="separate"/>
        </w:r>
        <w:r w:rsidDel="00DC5FCD">
          <w:rPr>
            <w:noProof/>
          </w:rPr>
          <w:delText>70</w:delText>
        </w:r>
        <w:r w:rsidDel="00DC5FCD">
          <w:rPr>
            <w:b w:val="0"/>
          </w:rPr>
          <w:fldChar w:fldCharType="end"/>
        </w:r>
      </w:del>
    </w:p>
    <w:p w14:paraId="238AF577" w14:textId="1BBD39EE" w:rsidR="00F307EF" w:rsidDel="00DC5FCD" w:rsidRDefault="00F307EF">
      <w:pPr>
        <w:pStyle w:val="TOC1"/>
        <w:rPr>
          <w:del w:id="307" w:author="Author"/>
          <w:rFonts w:asciiTheme="minorHAnsi" w:eastAsiaTheme="minorEastAsia" w:hAnsiTheme="minorHAnsi" w:cstheme="minorBidi"/>
          <w:b w:val="0"/>
          <w:noProof/>
          <w:szCs w:val="22"/>
          <w:lang w:val="en-US" w:eastAsia="en-US"/>
        </w:rPr>
      </w:pPr>
      <w:del w:id="308" w:author="Author">
        <w:r w:rsidDel="00DC5FCD">
          <w:rPr>
            <w:noProof/>
          </w:rPr>
          <w:delText>F.2</w:delText>
        </w:r>
        <w:r w:rsidDel="00DC5FCD">
          <w:rPr>
            <w:rFonts w:asciiTheme="minorHAnsi" w:eastAsiaTheme="minorEastAsia" w:hAnsiTheme="minorHAnsi" w:cstheme="minorBidi"/>
            <w:b w:val="0"/>
            <w:noProof/>
            <w:szCs w:val="22"/>
            <w:lang w:val="en-US" w:eastAsia="en-US"/>
          </w:rPr>
          <w:tab/>
        </w:r>
        <w:r w:rsidDel="00DC5FCD">
          <w:rPr>
            <w:noProof/>
          </w:rPr>
          <w:delText>“Fast-track procedure”</w:delText>
        </w:r>
        <w:r w:rsidDel="00DC5FCD">
          <w:rPr>
            <w:noProof/>
          </w:rPr>
          <w:tab/>
        </w:r>
        <w:r w:rsidDel="00DC5FCD">
          <w:rPr>
            <w:b w:val="0"/>
          </w:rPr>
          <w:fldChar w:fldCharType="begin"/>
        </w:r>
        <w:r w:rsidDel="00DC5FCD">
          <w:rPr>
            <w:noProof/>
          </w:rPr>
          <w:delInstrText xml:space="preserve"> PAGEREF _Toc69304165 \h </w:delInstrText>
        </w:r>
        <w:r w:rsidDel="00DC5FCD">
          <w:rPr>
            <w:b w:val="0"/>
          </w:rPr>
        </w:r>
        <w:r w:rsidDel="00DC5FCD">
          <w:rPr>
            <w:b w:val="0"/>
          </w:rPr>
          <w:fldChar w:fldCharType="separate"/>
        </w:r>
        <w:r w:rsidDel="00DC5FCD">
          <w:rPr>
            <w:noProof/>
          </w:rPr>
          <w:delText>71</w:delText>
        </w:r>
        <w:r w:rsidDel="00DC5FCD">
          <w:rPr>
            <w:b w:val="0"/>
          </w:rPr>
          <w:fldChar w:fldCharType="end"/>
        </w:r>
      </w:del>
    </w:p>
    <w:p w14:paraId="24F796F8" w14:textId="1659D8CB" w:rsidR="00F307EF" w:rsidDel="00DC5FCD" w:rsidRDefault="00F307EF">
      <w:pPr>
        <w:pStyle w:val="TOC1"/>
        <w:rPr>
          <w:del w:id="309" w:author="Author"/>
          <w:rFonts w:asciiTheme="minorHAnsi" w:eastAsiaTheme="minorEastAsia" w:hAnsiTheme="minorHAnsi" w:cstheme="minorBidi"/>
          <w:b w:val="0"/>
          <w:noProof/>
          <w:szCs w:val="22"/>
          <w:lang w:val="en-US" w:eastAsia="en-US"/>
        </w:rPr>
      </w:pPr>
      <w:del w:id="310" w:author="Author">
        <w:r w:rsidDel="00DC5FCD">
          <w:rPr>
            <w:noProof/>
          </w:rPr>
          <w:delText>Annex G</w:delText>
        </w:r>
        <w:r w:rsidRPr="0019439B" w:rsidDel="00DC5FCD">
          <w:rPr>
            <w:b w:val="0"/>
            <w:noProof/>
          </w:rPr>
          <w:delText xml:space="preserve"> (</w:delText>
        </w:r>
        <w:r w:rsidRPr="0019439B" w:rsidDel="00DC5FCD">
          <w:rPr>
            <w:b w:val="0"/>
            <w:bCs/>
            <w:noProof/>
          </w:rPr>
          <w:delText>normative</w:delText>
        </w:r>
        <w:r w:rsidRPr="0019439B" w:rsidDel="00DC5FCD">
          <w:rPr>
            <w:b w:val="0"/>
            <w:noProof/>
          </w:rPr>
          <w:delText xml:space="preserve">)  </w:delText>
        </w:r>
        <w:r w:rsidDel="00DC5FCD">
          <w:rPr>
            <w:noProof/>
          </w:rPr>
          <w:delText>Maintenance agencies</w:delText>
        </w:r>
        <w:r w:rsidDel="00DC5FCD">
          <w:rPr>
            <w:noProof/>
          </w:rPr>
          <w:tab/>
        </w:r>
        <w:r w:rsidDel="00DC5FCD">
          <w:rPr>
            <w:b w:val="0"/>
          </w:rPr>
          <w:fldChar w:fldCharType="begin"/>
        </w:r>
        <w:r w:rsidDel="00DC5FCD">
          <w:rPr>
            <w:noProof/>
          </w:rPr>
          <w:delInstrText xml:space="preserve"> PAGEREF _Toc69304166 \h </w:delInstrText>
        </w:r>
        <w:r w:rsidDel="00DC5FCD">
          <w:rPr>
            <w:b w:val="0"/>
          </w:rPr>
        </w:r>
        <w:r w:rsidDel="00DC5FCD">
          <w:rPr>
            <w:b w:val="0"/>
          </w:rPr>
          <w:fldChar w:fldCharType="separate"/>
        </w:r>
        <w:r w:rsidDel="00DC5FCD">
          <w:rPr>
            <w:noProof/>
          </w:rPr>
          <w:delText>73</w:delText>
        </w:r>
        <w:r w:rsidDel="00DC5FCD">
          <w:rPr>
            <w:b w:val="0"/>
          </w:rPr>
          <w:fldChar w:fldCharType="end"/>
        </w:r>
      </w:del>
    </w:p>
    <w:p w14:paraId="49677F89" w14:textId="0F75F59B" w:rsidR="00F307EF" w:rsidDel="00DC5FCD" w:rsidRDefault="00F307EF">
      <w:pPr>
        <w:pStyle w:val="TOC1"/>
        <w:rPr>
          <w:del w:id="311" w:author="Author"/>
          <w:rFonts w:asciiTheme="minorHAnsi" w:eastAsiaTheme="minorEastAsia" w:hAnsiTheme="minorHAnsi" w:cstheme="minorBidi"/>
          <w:b w:val="0"/>
          <w:noProof/>
          <w:szCs w:val="22"/>
          <w:lang w:val="en-US" w:eastAsia="en-US"/>
        </w:rPr>
      </w:pPr>
      <w:del w:id="312" w:author="Author">
        <w:r w:rsidDel="00DC5FCD">
          <w:rPr>
            <w:noProof/>
          </w:rPr>
          <w:delText>Annex H</w:delText>
        </w:r>
        <w:r w:rsidRPr="0019439B" w:rsidDel="00DC5FCD">
          <w:rPr>
            <w:b w:val="0"/>
            <w:noProof/>
          </w:rPr>
          <w:delText xml:space="preserve"> (</w:delText>
        </w:r>
        <w:r w:rsidRPr="0019439B" w:rsidDel="00DC5FCD">
          <w:rPr>
            <w:b w:val="0"/>
            <w:bCs/>
            <w:noProof/>
          </w:rPr>
          <w:delText>normative</w:delText>
        </w:r>
        <w:r w:rsidRPr="0019439B" w:rsidDel="00DC5FCD">
          <w:rPr>
            <w:b w:val="0"/>
            <w:noProof/>
          </w:rPr>
          <w:delText xml:space="preserve">)  </w:delText>
        </w:r>
        <w:r w:rsidDel="00DC5FCD">
          <w:rPr>
            <w:noProof/>
          </w:rPr>
          <w:delText>Registration Authority (“RA”) Policy</w:delText>
        </w:r>
        <w:r w:rsidDel="00DC5FCD">
          <w:rPr>
            <w:noProof/>
          </w:rPr>
          <w:tab/>
        </w:r>
        <w:r w:rsidDel="00DC5FCD">
          <w:rPr>
            <w:b w:val="0"/>
          </w:rPr>
          <w:fldChar w:fldCharType="begin"/>
        </w:r>
        <w:r w:rsidDel="00DC5FCD">
          <w:rPr>
            <w:noProof/>
          </w:rPr>
          <w:delInstrText xml:space="preserve"> PAGEREF _Toc69304167 \h </w:delInstrText>
        </w:r>
        <w:r w:rsidDel="00DC5FCD">
          <w:rPr>
            <w:b w:val="0"/>
          </w:rPr>
        </w:r>
        <w:r w:rsidDel="00DC5FCD">
          <w:rPr>
            <w:b w:val="0"/>
          </w:rPr>
          <w:fldChar w:fldCharType="separate"/>
        </w:r>
        <w:r w:rsidDel="00DC5FCD">
          <w:rPr>
            <w:noProof/>
          </w:rPr>
          <w:delText>74</w:delText>
        </w:r>
        <w:r w:rsidDel="00DC5FCD">
          <w:rPr>
            <w:b w:val="0"/>
          </w:rPr>
          <w:fldChar w:fldCharType="end"/>
        </w:r>
      </w:del>
    </w:p>
    <w:p w14:paraId="229483A3" w14:textId="1DD46506" w:rsidR="00F307EF" w:rsidDel="00DC5FCD" w:rsidRDefault="00F307EF">
      <w:pPr>
        <w:pStyle w:val="TOC1"/>
        <w:rPr>
          <w:del w:id="313" w:author="Author"/>
          <w:rFonts w:asciiTheme="minorHAnsi" w:eastAsiaTheme="minorEastAsia" w:hAnsiTheme="minorHAnsi" w:cstheme="minorBidi"/>
          <w:b w:val="0"/>
          <w:noProof/>
          <w:szCs w:val="22"/>
          <w:lang w:val="en-US" w:eastAsia="en-US"/>
        </w:rPr>
      </w:pPr>
      <w:del w:id="314" w:author="Author">
        <w:r w:rsidDel="00DC5FCD">
          <w:rPr>
            <w:noProof/>
          </w:rPr>
          <w:delText>H.1</w:delText>
        </w:r>
        <w:r w:rsidDel="00DC5FCD">
          <w:rPr>
            <w:rFonts w:asciiTheme="minorHAnsi" w:eastAsiaTheme="minorEastAsia" w:hAnsiTheme="minorHAnsi" w:cstheme="minorBidi"/>
            <w:b w:val="0"/>
            <w:noProof/>
            <w:szCs w:val="22"/>
            <w:lang w:val="en-US" w:eastAsia="en-US"/>
          </w:rPr>
          <w:tab/>
        </w:r>
        <w:r w:rsidDel="00DC5FCD">
          <w:rPr>
            <w:noProof/>
          </w:rPr>
          <w:delText>Scope</w:delText>
        </w:r>
        <w:r w:rsidDel="00DC5FCD">
          <w:rPr>
            <w:noProof/>
          </w:rPr>
          <w:tab/>
        </w:r>
        <w:r w:rsidDel="00DC5FCD">
          <w:rPr>
            <w:b w:val="0"/>
          </w:rPr>
          <w:fldChar w:fldCharType="begin"/>
        </w:r>
        <w:r w:rsidDel="00DC5FCD">
          <w:rPr>
            <w:noProof/>
          </w:rPr>
          <w:delInstrText xml:space="preserve"> PAGEREF _Toc69304168 \h </w:delInstrText>
        </w:r>
        <w:r w:rsidDel="00DC5FCD">
          <w:rPr>
            <w:b w:val="0"/>
          </w:rPr>
        </w:r>
        <w:r w:rsidDel="00DC5FCD">
          <w:rPr>
            <w:b w:val="0"/>
          </w:rPr>
          <w:fldChar w:fldCharType="separate"/>
        </w:r>
        <w:r w:rsidDel="00DC5FCD">
          <w:rPr>
            <w:noProof/>
          </w:rPr>
          <w:delText>74</w:delText>
        </w:r>
        <w:r w:rsidDel="00DC5FCD">
          <w:rPr>
            <w:b w:val="0"/>
          </w:rPr>
          <w:fldChar w:fldCharType="end"/>
        </w:r>
      </w:del>
    </w:p>
    <w:p w14:paraId="368AC807" w14:textId="70A9A18C" w:rsidR="00F307EF" w:rsidDel="00DC5FCD" w:rsidRDefault="00F307EF">
      <w:pPr>
        <w:pStyle w:val="TOC1"/>
        <w:rPr>
          <w:del w:id="315" w:author="Author"/>
          <w:rFonts w:asciiTheme="minorHAnsi" w:eastAsiaTheme="minorEastAsia" w:hAnsiTheme="minorHAnsi" w:cstheme="minorBidi"/>
          <w:b w:val="0"/>
          <w:noProof/>
          <w:szCs w:val="22"/>
          <w:lang w:val="en-US" w:eastAsia="en-US"/>
        </w:rPr>
      </w:pPr>
      <w:del w:id="316" w:author="Author">
        <w:r w:rsidDel="00DC5FCD">
          <w:rPr>
            <w:noProof/>
          </w:rPr>
          <w:delText>H.2</w:delText>
        </w:r>
        <w:r w:rsidDel="00DC5FCD">
          <w:rPr>
            <w:rFonts w:asciiTheme="minorHAnsi" w:eastAsiaTheme="minorEastAsia" w:hAnsiTheme="minorHAnsi" w:cstheme="minorBidi"/>
            <w:b w:val="0"/>
            <w:noProof/>
            <w:szCs w:val="22"/>
            <w:lang w:val="en-US" w:eastAsia="en-US"/>
          </w:rPr>
          <w:tab/>
        </w:r>
        <w:r w:rsidDel="00DC5FCD">
          <w:rPr>
            <w:noProof/>
          </w:rPr>
          <w:delText>Compliance</w:delText>
        </w:r>
        <w:r w:rsidDel="00DC5FCD">
          <w:rPr>
            <w:noProof/>
          </w:rPr>
          <w:tab/>
        </w:r>
        <w:r w:rsidDel="00DC5FCD">
          <w:rPr>
            <w:b w:val="0"/>
          </w:rPr>
          <w:fldChar w:fldCharType="begin"/>
        </w:r>
        <w:r w:rsidDel="00DC5FCD">
          <w:rPr>
            <w:noProof/>
          </w:rPr>
          <w:delInstrText xml:space="preserve"> PAGEREF _Toc69304169 \h </w:delInstrText>
        </w:r>
        <w:r w:rsidDel="00DC5FCD">
          <w:rPr>
            <w:b w:val="0"/>
          </w:rPr>
        </w:r>
        <w:r w:rsidDel="00DC5FCD">
          <w:rPr>
            <w:b w:val="0"/>
          </w:rPr>
          <w:fldChar w:fldCharType="separate"/>
        </w:r>
        <w:r w:rsidDel="00DC5FCD">
          <w:rPr>
            <w:noProof/>
          </w:rPr>
          <w:delText>74</w:delText>
        </w:r>
        <w:r w:rsidDel="00DC5FCD">
          <w:rPr>
            <w:b w:val="0"/>
          </w:rPr>
          <w:fldChar w:fldCharType="end"/>
        </w:r>
      </w:del>
    </w:p>
    <w:p w14:paraId="052876C9" w14:textId="7567AB21" w:rsidR="00F307EF" w:rsidDel="00DC5FCD" w:rsidRDefault="00F307EF">
      <w:pPr>
        <w:pStyle w:val="TOC1"/>
        <w:rPr>
          <w:del w:id="317" w:author="Author"/>
          <w:rFonts w:asciiTheme="minorHAnsi" w:eastAsiaTheme="minorEastAsia" w:hAnsiTheme="minorHAnsi" w:cstheme="minorBidi"/>
          <w:b w:val="0"/>
          <w:noProof/>
          <w:szCs w:val="22"/>
          <w:lang w:val="en-US" w:eastAsia="en-US"/>
        </w:rPr>
      </w:pPr>
      <w:del w:id="318" w:author="Author">
        <w:r w:rsidDel="00DC5FCD">
          <w:rPr>
            <w:noProof/>
          </w:rPr>
          <w:delText>H.3</w:delText>
        </w:r>
        <w:r w:rsidDel="00DC5FCD">
          <w:rPr>
            <w:rFonts w:asciiTheme="minorHAnsi" w:eastAsiaTheme="minorEastAsia" w:hAnsiTheme="minorHAnsi" w:cstheme="minorBidi"/>
            <w:b w:val="0"/>
            <w:noProof/>
            <w:szCs w:val="22"/>
            <w:lang w:val="en-US" w:eastAsia="en-US"/>
          </w:rPr>
          <w:tab/>
        </w:r>
        <w:r w:rsidDel="00DC5FCD">
          <w:rPr>
            <w:noProof/>
          </w:rPr>
          <w:delText>Definitions</w:delText>
        </w:r>
        <w:r w:rsidDel="00DC5FCD">
          <w:rPr>
            <w:noProof/>
          </w:rPr>
          <w:tab/>
        </w:r>
        <w:r w:rsidDel="00DC5FCD">
          <w:rPr>
            <w:b w:val="0"/>
          </w:rPr>
          <w:fldChar w:fldCharType="begin"/>
        </w:r>
        <w:r w:rsidDel="00DC5FCD">
          <w:rPr>
            <w:noProof/>
          </w:rPr>
          <w:delInstrText xml:space="preserve"> PAGEREF _Toc69304170 \h </w:delInstrText>
        </w:r>
        <w:r w:rsidDel="00DC5FCD">
          <w:rPr>
            <w:b w:val="0"/>
          </w:rPr>
        </w:r>
        <w:r w:rsidDel="00DC5FCD">
          <w:rPr>
            <w:b w:val="0"/>
          </w:rPr>
          <w:fldChar w:fldCharType="separate"/>
        </w:r>
        <w:r w:rsidDel="00DC5FCD">
          <w:rPr>
            <w:noProof/>
          </w:rPr>
          <w:delText>74</w:delText>
        </w:r>
        <w:r w:rsidDel="00DC5FCD">
          <w:rPr>
            <w:b w:val="0"/>
          </w:rPr>
          <w:fldChar w:fldCharType="end"/>
        </w:r>
      </w:del>
    </w:p>
    <w:p w14:paraId="7C61A002" w14:textId="0AB233F6" w:rsidR="00F307EF" w:rsidDel="00DC5FCD" w:rsidRDefault="00F307EF">
      <w:pPr>
        <w:pStyle w:val="TOC1"/>
        <w:rPr>
          <w:del w:id="319" w:author="Author"/>
          <w:rFonts w:asciiTheme="minorHAnsi" w:eastAsiaTheme="minorEastAsia" w:hAnsiTheme="minorHAnsi" w:cstheme="minorBidi"/>
          <w:b w:val="0"/>
          <w:noProof/>
          <w:szCs w:val="22"/>
          <w:lang w:val="en-US" w:eastAsia="en-US"/>
        </w:rPr>
      </w:pPr>
      <w:del w:id="320" w:author="Author">
        <w:r w:rsidDel="00DC5FCD">
          <w:rPr>
            <w:noProof/>
          </w:rPr>
          <w:delText>H.4</w:delText>
        </w:r>
        <w:r w:rsidDel="00DC5FCD">
          <w:rPr>
            <w:rFonts w:asciiTheme="minorHAnsi" w:eastAsiaTheme="minorEastAsia" w:hAnsiTheme="minorHAnsi" w:cstheme="minorBidi"/>
            <w:b w:val="0"/>
            <w:noProof/>
            <w:szCs w:val="22"/>
            <w:lang w:val="en-US" w:eastAsia="en-US"/>
          </w:rPr>
          <w:tab/>
        </w:r>
        <w:r w:rsidDel="00DC5FCD">
          <w:rPr>
            <w:noProof/>
          </w:rPr>
          <w:delText>Procedure</w:delText>
        </w:r>
        <w:r w:rsidDel="00DC5FCD">
          <w:rPr>
            <w:noProof/>
          </w:rPr>
          <w:tab/>
        </w:r>
        <w:r w:rsidDel="00DC5FCD">
          <w:rPr>
            <w:b w:val="0"/>
          </w:rPr>
          <w:fldChar w:fldCharType="begin"/>
        </w:r>
        <w:r w:rsidDel="00DC5FCD">
          <w:rPr>
            <w:noProof/>
          </w:rPr>
          <w:delInstrText xml:space="preserve"> PAGEREF _Toc69304171 \h </w:delInstrText>
        </w:r>
        <w:r w:rsidDel="00DC5FCD">
          <w:rPr>
            <w:b w:val="0"/>
          </w:rPr>
        </w:r>
        <w:r w:rsidDel="00DC5FCD">
          <w:rPr>
            <w:b w:val="0"/>
          </w:rPr>
          <w:fldChar w:fldCharType="separate"/>
        </w:r>
        <w:r w:rsidDel="00DC5FCD">
          <w:rPr>
            <w:noProof/>
          </w:rPr>
          <w:delText>75</w:delText>
        </w:r>
        <w:r w:rsidDel="00DC5FCD">
          <w:rPr>
            <w:b w:val="0"/>
          </w:rPr>
          <w:fldChar w:fldCharType="end"/>
        </w:r>
      </w:del>
    </w:p>
    <w:p w14:paraId="48446643" w14:textId="263F3914" w:rsidR="00F307EF" w:rsidDel="00DC5FCD" w:rsidRDefault="00F307EF">
      <w:pPr>
        <w:pStyle w:val="TOC1"/>
        <w:rPr>
          <w:del w:id="321" w:author="Author"/>
          <w:rFonts w:asciiTheme="minorHAnsi" w:eastAsiaTheme="minorEastAsia" w:hAnsiTheme="minorHAnsi" w:cstheme="minorBidi"/>
          <w:b w:val="0"/>
          <w:noProof/>
          <w:szCs w:val="22"/>
          <w:lang w:val="en-US" w:eastAsia="en-US"/>
        </w:rPr>
      </w:pPr>
      <w:del w:id="322" w:author="Author">
        <w:r w:rsidDel="00DC5FCD">
          <w:rPr>
            <w:noProof/>
          </w:rPr>
          <w:delText>H.4.1</w:delText>
        </w:r>
        <w:r w:rsidDel="00DC5FCD">
          <w:rPr>
            <w:rFonts w:asciiTheme="minorHAnsi" w:eastAsiaTheme="minorEastAsia" w:hAnsiTheme="minorHAnsi" w:cstheme="minorBidi"/>
            <w:b w:val="0"/>
            <w:noProof/>
            <w:szCs w:val="22"/>
            <w:lang w:val="en-US" w:eastAsia="en-US"/>
          </w:rPr>
          <w:tab/>
        </w:r>
        <w:r w:rsidDel="00DC5FCD">
          <w:rPr>
            <w:noProof/>
          </w:rPr>
          <w:delText>Chronology</w:delText>
        </w:r>
        <w:r w:rsidDel="00DC5FCD">
          <w:rPr>
            <w:noProof/>
          </w:rPr>
          <w:tab/>
        </w:r>
        <w:r w:rsidDel="00DC5FCD">
          <w:rPr>
            <w:b w:val="0"/>
          </w:rPr>
          <w:fldChar w:fldCharType="begin"/>
        </w:r>
        <w:r w:rsidDel="00DC5FCD">
          <w:rPr>
            <w:noProof/>
          </w:rPr>
          <w:delInstrText xml:space="preserve"> PAGEREF _Toc69304172 \h </w:delInstrText>
        </w:r>
        <w:r w:rsidDel="00DC5FCD">
          <w:rPr>
            <w:b w:val="0"/>
          </w:rPr>
        </w:r>
        <w:r w:rsidDel="00DC5FCD">
          <w:rPr>
            <w:b w:val="0"/>
          </w:rPr>
          <w:fldChar w:fldCharType="separate"/>
        </w:r>
        <w:r w:rsidDel="00DC5FCD">
          <w:rPr>
            <w:noProof/>
          </w:rPr>
          <w:delText>75</w:delText>
        </w:r>
        <w:r w:rsidDel="00DC5FCD">
          <w:rPr>
            <w:b w:val="0"/>
          </w:rPr>
          <w:fldChar w:fldCharType="end"/>
        </w:r>
      </w:del>
    </w:p>
    <w:p w14:paraId="0313E3CC" w14:textId="4398AF2D" w:rsidR="00F307EF" w:rsidDel="00DC5FCD" w:rsidRDefault="00F307EF">
      <w:pPr>
        <w:pStyle w:val="TOC1"/>
        <w:rPr>
          <w:del w:id="323" w:author="Author"/>
          <w:rFonts w:asciiTheme="minorHAnsi" w:eastAsiaTheme="minorEastAsia" w:hAnsiTheme="minorHAnsi" w:cstheme="minorBidi"/>
          <w:b w:val="0"/>
          <w:noProof/>
          <w:szCs w:val="22"/>
          <w:lang w:val="en-US" w:eastAsia="en-US"/>
        </w:rPr>
      </w:pPr>
      <w:del w:id="324" w:author="Author">
        <w:r w:rsidDel="00DC5FCD">
          <w:rPr>
            <w:noProof/>
          </w:rPr>
          <w:delText>H.4.2</w:delText>
        </w:r>
        <w:r w:rsidDel="00DC5FCD">
          <w:rPr>
            <w:rFonts w:asciiTheme="minorHAnsi" w:eastAsiaTheme="minorEastAsia" w:hAnsiTheme="minorHAnsi" w:cstheme="minorBidi"/>
            <w:b w:val="0"/>
            <w:noProof/>
            <w:szCs w:val="22"/>
            <w:lang w:val="en-US" w:eastAsia="en-US"/>
          </w:rPr>
          <w:tab/>
        </w:r>
        <w:r w:rsidDel="00DC5FCD">
          <w:rPr>
            <w:noProof/>
          </w:rPr>
          <w:delText>Declaring the need for an RA</w:delText>
        </w:r>
        <w:r w:rsidDel="00DC5FCD">
          <w:rPr>
            <w:noProof/>
          </w:rPr>
          <w:tab/>
        </w:r>
        <w:r w:rsidDel="00DC5FCD">
          <w:rPr>
            <w:b w:val="0"/>
          </w:rPr>
          <w:fldChar w:fldCharType="begin"/>
        </w:r>
        <w:r w:rsidDel="00DC5FCD">
          <w:rPr>
            <w:noProof/>
          </w:rPr>
          <w:delInstrText xml:space="preserve"> PAGEREF _Toc69304173 \h </w:delInstrText>
        </w:r>
        <w:r w:rsidDel="00DC5FCD">
          <w:rPr>
            <w:b w:val="0"/>
          </w:rPr>
        </w:r>
        <w:r w:rsidDel="00DC5FCD">
          <w:rPr>
            <w:b w:val="0"/>
          </w:rPr>
          <w:fldChar w:fldCharType="separate"/>
        </w:r>
        <w:r w:rsidDel="00DC5FCD">
          <w:rPr>
            <w:noProof/>
          </w:rPr>
          <w:delText>75</w:delText>
        </w:r>
        <w:r w:rsidDel="00DC5FCD">
          <w:rPr>
            <w:b w:val="0"/>
          </w:rPr>
          <w:fldChar w:fldCharType="end"/>
        </w:r>
      </w:del>
    </w:p>
    <w:p w14:paraId="2D16B937" w14:textId="63802C7D" w:rsidR="00F307EF" w:rsidDel="00DC5FCD" w:rsidRDefault="00F307EF">
      <w:pPr>
        <w:pStyle w:val="TOC1"/>
        <w:rPr>
          <w:del w:id="325" w:author="Author"/>
          <w:rFonts w:asciiTheme="minorHAnsi" w:eastAsiaTheme="minorEastAsia" w:hAnsiTheme="minorHAnsi" w:cstheme="minorBidi"/>
          <w:b w:val="0"/>
          <w:noProof/>
          <w:szCs w:val="22"/>
          <w:lang w:val="en-US" w:eastAsia="en-US"/>
        </w:rPr>
      </w:pPr>
      <w:del w:id="326" w:author="Author">
        <w:r w:rsidDel="00DC5FCD">
          <w:rPr>
            <w:noProof/>
          </w:rPr>
          <w:delText>H.4.3</w:delText>
        </w:r>
        <w:r w:rsidDel="00DC5FCD">
          <w:rPr>
            <w:rFonts w:asciiTheme="minorHAnsi" w:eastAsiaTheme="minorEastAsia" w:hAnsiTheme="minorHAnsi" w:cstheme="minorBidi"/>
            <w:b w:val="0"/>
            <w:noProof/>
            <w:szCs w:val="22"/>
            <w:lang w:val="en-US" w:eastAsia="en-US"/>
          </w:rPr>
          <w:tab/>
        </w:r>
        <w:r w:rsidDel="00DC5FCD">
          <w:rPr>
            <w:noProof/>
          </w:rPr>
          <w:delText>Drafting an RA Standard</w:delText>
        </w:r>
        <w:r w:rsidDel="00DC5FCD">
          <w:rPr>
            <w:noProof/>
          </w:rPr>
          <w:tab/>
        </w:r>
        <w:r w:rsidDel="00DC5FCD">
          <w:rPr>
            <w:b w:val="0"/>
          </w:rPr>
          <w:fldChar w:fldCharType="begin"/>
        </w:r>
        <w:r w:rsidDel="00DC5FCD">
          <w:rPr>
            <w:noProof/>
          </w:rPr>
          <w:delInstrText xml:space="preserve"> PAGEREF _Toc69304174 \h </w:delInstrText>
        </w:r>
        <w:r w:rsidDel="00DC5FCD">
          <w:rPr>
            <w:b w:val="0"/>
          </w:rPr>
        </w:r>
        <w:r w:rsidDel="00DC5FCD">
          <w:rPr>
            <w:b w:val="0"/>
          </w:rPr>
          <w:fldChar w:fldCharType="separate"/>
        </w:r>
        <w:r w:rsidDel="00DC5FCD">
          <w:rPr>
            <w:noProof/>
          </w:rPr>
          <w:delText>76</w:delText>
        </w:r>
        <w:r w:rsidDel="00DC5FCD">
          <w:rPr>
            <w:b w:val="0"/>
          </w:rPr>
          <w:fldChar w:fldCharType="end"/>
        </w:r>
      </w:del>
    </w:p>
    <w:p w14:paraId="5BCC3DFC" w14:textId="07EA45B2" w:rsidR="00F307EF" w:rsidDel="00DC5FCD" w:rsidRDefault="00F307EF">
      <w:pPr>
        <w:pStyle w:val="TOC1"/>
        <w:rPr>
          <w:del w:id="327" w:author="Author"/>
          <w:rFonts w:asciiTheme="minorHAnsi" w:eastAsiaTheme="minorEastAsia" w:hAnsiTheme="minorHAnsi" w:cstheme="minorBidi"/>
          <w:b w:val="0"/>
          <w:noProof/>
          <w:szCs w:val="22"/>
          <w:lang w:val="en-US" w:eastAsia="en-US"/>
        </w:rPr>
      </w:pPr>
      <w:del w:id="328" w:author="Author">
        <w:r w:rsidDel="00DC5FCD">
          <w:rPr>
            <w:noProof/>
          </w:rPr>
          <w:lastRenderedPageBreak/>
          <w:delText>H.4.4</w:delText>
        </w:r>
        <w:r w:rsidDel="00DC5FCD">
          <w:rPr>
            <w:rFonts w:asciiTheme="minorHAnsi" w:eastAsiaTheme="minorEastAsia" w:hAnsiTheme="minorHAnsi" w:cstheme="minorBidi"/>
            <w:b w:val="0"/>
            <w:noProof/>
            <w:szCs w:val="22"/>
            <w:lang w:val="en-US" w:eastAsia="en-US"/>
          </w:rPr>
          <w:tab/>
        </w:r>
        <w:r w:rsidDel="00DC5FCD">
          <w:rPr>
            <w:noProof/>
          </w:rPr>
          <w:delText>Selecting an RA</w:delText>
        </w:r>
        <w:r w:rsidDel="00DC5FCD">
          <w:rPr>
            <w:noProof/>
          </w:rPr>
          <w:tab/>
        </w:r>
        <w:r w:rsidDel="00DC5FCD">
          <w:rPr>
            <w:b w:val="0"/>
          </w:rPr>
          <w:fldChar w:fldCharType="begin"/>
        </w:r>
        <w:r w:rsidDel="00DC5FCD">
          <w:rPr>
            <w:noProof/>
          </w:rPr>
          <w:delInstrText xml:space="preserve"> PAGEREF _Toc69304175 \h </w:delInstrText>
        </w:r>
        <w:r w:rsidDel="00DC5FCD">
          <w:rPr>
            <w:b w:val="0"/>
          </w:rPr>
        </w:r>
        <w:r w:rsidDel="00DC5FCD">
          <w:rPr>
            <w:b w:val="0"/>
          </w:rPr>
          <w:fldChar w:fldCharType="separate"/>
        </w:r>
        <w:r w:rsidDel="00DC5FCD">
          <w:rPr>
            <w:noProof/>
          </w:rPr>
          <w:delText>76</w:delText>
        </w:r>
        <w:r w:rsidDel="00DC5FCD">
          <w:rPr>
            <w:b w:val="0"/>
          </w:rPr>
          <w:fldChar w:fldCharType="end"/>
        </w:r>
      </w:del>
    </w:p>
    <w:p w14:paraId="4572D692" w14:textId="3B3B47C2" w:rsidR="00F307EF" w:rsidDel="00DC5FCD" w:rsidRDefault="00F307EF">
      <w:pPr>
        <w:pStyle w:val="TOC1"/>
        <w:rPr>
          <w:del w:id="329" w:author="Author"/>
          <w:rFonts w:asciiTheme="minorHAnsi" w:eastAsiaTheme="minorEastAsia" w:hAnsiTheme="minorHAnsi" w:cstheme="minorBidi"/>
          <w:b w:val="0"/>
          <w:noProof/>
          <w:szCs w:val="22"/>
          <w:lang w:val="en-US" w:eastAsia="en-US"/>
        </w:rPr>
      </w:pPr>
      <w:del w:id="330" w:author="Author">
        <w:r w:rsidDel="00DC5FCD">
          <w:rPr>
            <w:noProof/>
          </w:rPr>
          <w:delText>H.4.5</w:delText>
        </w:r>
        <w:r w:rsidDel="00DC5FCD">
          <w:rPr>
            <w:rFonts w:asciiTheme="minorHAnsi" w:eastAsiaTheme="minorEastAsia" w:hAnsiTheme="minorHAnsi" w:cstheme="minorBidi"/>
            <w:b w:val="0"/>
            <w:noProof/>
            <w:szCs w:val="22"/>
            <w:lang w:val="en-US" w:eastAsia="en-US"/>
          </w:rPr>
          <w:tab/>
        </w:r>
        <w:r w:rsidDel="00DC5FCD">
          <w:rPr>
            <w:noProof/>
          </w:rPr>
          <w:delText>Appointing an RA</w:delText>
        </w:r>
        <w:r w:rsidDel="00DC5FCD">
          <w:rPr>
            <w:noProof/>
          </w:rPr>
          <w:tab/>
        </w:r>
        <w:r w:rsidDel="00DC5FCD">
          <w:rPr>
            <w:b w:val="0"/>
          </w:rPr>
          <w:fldChar w:fldCharType="begin"/>
        </w:r>
        <w:r w:rsidDel="00DC5FCD">
          <w:rPr>
            <w:noProof/>
          </w:rPr>
          <w:delInstrText xml:space="preserve"> PAGEREF _Toc69304176 \h </w:delInstrText>
        </w:r>
        <w:r w:rsidDel="00DC5FCD">
          <w:rPr>
            <w:b w:val="0"/>
          </w:rPr>
        </w:r>
        <w:r w:rsidDel="00DC5FCD">
          <w:rPr>
            <w:b w:val="0"/>
          </w:rPr>
          <w:fldChar w:fldCharType="separate"/>
        </w:r>
        <w:r w:rsidDel="00DC5FCD">
          <w:rPr>
            <w:noProof/>
          </w:rPr>
          <w:delText>78</w:delText>
        </w:r>
        <w:r w:rsidDel="00DC5FCD">
          <w:rPr>
            <w:b w:val="0"/>
          </w:rPr>
          <w:fldChar w:fldCharType="end"/>
        </w:r>
      </w:del>
    </w:p>
    <w:p w14:paraId="619E79B3" w14:textId="0A570925" w:rsidR="00F307EF" w:rsidDel="00DC5FCD" w:rsidRDefault="00F307EF">
      <w:pPr>
        <w:pStyle w:val="TOC1"/>
        <w:rPr>
          <w:del w:id="331" w:author="Author"/>
          <w:rFonts w:asciiTheme="minorHAnsi" w:eastAsiaTheme="minorEastAsia" w:hAnsiTheme="minorHAnsi" w:cstheme="minorBidi"/>
          <w:b w:val="0"/>
          <w:noProof/>
          <w:szCs w:val="22"/>
          <w:lang w:val="en-US" w:eastAsia="en-US"/>
        </w:rPr>
      </w:pPr>
      <w:del w:id="332" w:author="Author">
        <w:r w:rsidDel="00DC5FCD">
          <w:rPr>
            <w:noProof/>
          </w:rPr>
          <w:delText>H.4.6</w:delText>
        </w:r>
        <w:r w:rsidDel="00DC5FCD">
          <w:rPr>
            <w:rFonts w:asciiTheme="minorHAnsi" w:eastAsiaTheme="minorEastAsia" w:hAnsiTheme="minorHAnsi" w:cstheme="minorBidi"/>
            <w:b w:val="0"/>
            <w:noProof/>
            <w:szCs w:val="22"/>
            <w:lang w:val="en-US" w:eastAsia="en-US"/>
          </w:rPr>
          <w:tab/>
        </w:r>
        <w:r w:rsidDel="00DC5FCD">
          <w:rPr>
            <w:noProof/>
          </w:rPr>
          <w:delText>Signing an RAA</w:delText>
        </w:r>
        <w:r w:rsidDel="00DC5FCD">
          <w:rPr>
            <w:noProof/>
          </w:rPr>
          <w:tab/>
        </w:r>
        <w:r w:rsidDel="00DC5FCD">
          <w:rPr>
            <w:b w:val="0"/>
          </w:rPr>
          <w:fldChar w:fldCharType="begin"/>
        </w:r>
        <w:r w:rsidDel="00DC5FCD">
          <w:rPr>
            <w:noProof/>
          </w:rPr>
          <w:delInstrText xml:space="preserve"> PAGEREF _Toc69304177 \h </w:delInstrText>
        </w:r>
        <w:r w:rsidDel="00DC5FCD">
          <w:rPr>
            <w:b w:val="0"/>
          </w:rPr>
        </w:r>
        <w:r w:rsidDel="00DC5FCD">
          <w:rPr>
            <w:b w:val="0"/>
          </w:rPr>
          <w:fldChar w:fldCharType="separate"/>
        </w:r>
        <w:r w:rsidDel="00DC5FCD">
          <w:rPr>
            <w:noProof/>
          </w:rPr>
          <w:delText>78</w:delText>
        </w:r>
        <w:r w:rsidDel="00DC5FCD">
          <w:rPr>
            <w:b w:val="0"/>
          </w:rPr>
          <w:fldChar w:fldCharType="end"/>
        </w:r>
      </w:del>
    </w:p>
    <w:p w14:paraId="17AFBFFE" w14:textId="384ABBB7" w:rsidR="00F307EF" w:rsidDel="00DC5FCD" w:rsidRDefault="00F307EF">
      <w:pPr>
        <w:pStyle w:val="TOC1"/>
        <w:rPr>
          <w:del w:id="333" w:author="Author"/>
          <w:rFonts w:asciiTheme="minorHAnsi" w:eastAsiaTheme="minorEastAsia" w:hAnsiTheme="minorHAnsi" w:cstheme="minorBidi"/>
          <w:b w:val="0"/>
          <w:noProof/>
          <w:szCs w:val="22"/>
          <w:lang w:val="en-US" w:eastAsia="en-US"/>
        </w:rPr>
      </w:pPr>
      <w:del w:id="334" w:author="Author">
        <w:r w:rsidDel="00DC5FCD">
          <w:rPr>
            <w:noProof/>
          </w:rPr>
          <w:delText>H.4.7</w:delText>
        </w:r>
        <w:r w:rsidDel="00DC5FCD">
          <w:rPr>
            <w:rFonts w:asciiTheme="minorHAnsi" w:eastAsiaTheme="minorEastAsia" w:hAnsiTheme="minorHAnsi" w:cstheme="minorBidi"/>
            <w:b w:val="0"/>
            <w:noProof/>
            <w:szCs w:val="22"/>
            <w:lang w:val="en-US" w:eastAsia="en-US"/>
          </w:rPr>
          <w:tab/>
        </w:r>
        <w:r w:rsidDel="00DC5FCD">
          <w:rPr>
            <w:noProof/>
          </w:rPr>
          <w:delText>Implementing an RA Standard</w:delText>
        </w:r>
        <w:r w:rsidDel="00DC5FCD">
          <w:rPr>
            <w:noProof/>
          </w:rPr>
          <w:tab/>
        </w:r>
        <w:r w:rsidDel="00DC5FCD">
          <w:rPr>
            <w:b w:val="0"/>
          </w:rPr>
          <w:fldChar w:fldCharType="begin"/>
        </w:r>
        <w:r w:rsidDel="00DC5FCD">
          <w:rPr>
            <w:noProof/>
          </w:rPr>
          <w:delInstrText xml:space="preserve"> PAGEREF _Toc69304178 \h </w:delInstrText>
        </w:r>
        <w:r w:rsidDel="00DC5FCD">
          <w:rPr>
            <w:b w:val="0"/>
          </w:rPr>
        </w:r>
        <w:r w:rsidDel="00DC5FCD">
          <w:rPr>
            <w:b w:val="0"/>
          </w:rPr>
          <w:fldChar w:fldCharType="separate"/>
        </w:r>
        <w:r w:rsidDel="00DC5FCD">
          <w:rPr>
            <w:noProof/>
          </w:rPr>
          <w:delText>78</w:delText>
        </w:r>
        <w:r w:rsidDel="00DC5FCD">
          <w:rPr>
            <w:b w:val="0"/>
          </w:rPr>
          <w:fldChar w:fldCharType="end"/>
        </w:r>
      </w:del>
    </w:p>
    <w:p w14:paraId="4C651F55" w14:textId="7E8CACBB" w:rsidR="00F307EF" w:rsidDel="00DC5FCD" w:rsidRDefault="00F307EF">
      <w:pPr>
        <w:pStyle w:val="TOC1"/>
        <w:rPr>
          <w:del w:id="335" w:author="Author"/>
          <w:rFonts w:asciiTheme="minorHAnsi" w:eastAsiaTheme="minorEastAsia" w:hAnsiTheme="minorHAnsi" w:cstheme="minorBidi"/>
          <w:b w:val="0"/>
          <w:noProof/>
          <w:szCs w:val="22"/>
          <w:lang w:val="en-US" w:eastAsia="en-US"/>
        </w:rPr>
      </w:pPr>
      <w:del w:id="336" w:author="Author">
        <w:r w:rsidDel="00DC5FCD">
          <w:rPr>
            <w:noProof/>
          </w:rPr>
          <w:delText>H.4.7.1</w:delText>
        </w:r>
        <w:r w:rsidDel="00DC5FCD">
          <w:rPr>
            <w:rFonts w:asciiTheme="minorHAnsi" w:eastAsiaTheme="minorEastAsia" w:hAnsiTheme="minorHAnsi" w:cstheme="minorBidi"/>
            <w:b w:val="0"/>
            <w:noProof/>
            <w:szCs w:val="22"/>
            <w:lang w:val="en-US" w:eastAsia="en-US"/>
          </w:rPr>
          <w:tab/>
        </w:r>
        <w:r w:rsidDel="00DC5FCD">
          <w:rPr>
            <w:noProof/>
          </w:rPr>
          <w:delText>Role of the RA</w:delText>
        </w:r>
        <w:r w:rsidDel="00DC5FCD">
          <w:rPr>
            <w:noProof/>
          </w:rPr>
          <w:tab/>
        </w:r>
        <w:r w:rsidDel="00DC5FCD">
          <w:rPr>
            <w:b w:val="0"/>
          </w:rPr>
          <w:fldChar w:fldCharType="begin"/>
        </w:r>
        <w:r w:rsidDel="00DC5FCD">
          <w:rPr>
            <w:noProof/>
          </w:rPr>
          <w:delInstrText xml:space="preserve"> PAGEREF _Toc69304179 \h </w:delInstrText>
        </w:r>
        <w:r w:rsidDel="00DC5FCD">
          <w:rPr>
            <w:b w:val="0"/>
          </w:rPr>
        </w:r>
        <w:r w:rsidDel="00DC5FCD">
          <w:rPr>
            <w:b w:val="0"/>
          </w:rPr>
          <w:fldChar w:fldCharType="separate"/>
        </w:r>
        <w:r w:rsidDel="00DC5FCD">
          <w:rPr>
            <w:noProof/>
          </w:rPr>
          <w:delText>78</w:delText>
        </w:r>
        <w:r w:rsidDel="00DC5FCD">
          <w:rPr>
            <w:b w:val="0"/>
          </w:rPr>
          <w:fldChar w:fldCharType="end"/>
        </w:r>
      </w:del>
    </w:p>
    <w:p w14:paraId="5E6FD239" w14:textId="7BAC5108" w:rsidR="00F307EF" w:rsidDel="00DC5FCD" w:rsidRDefault="00F307EF">
      <w:pPr>
        <w:pStyle w:val="TOC1"/>
        <w:rPr>
          <w:del w:id="337" w:author="Author"/>
          <w:rFonts w:asciiTheme="minorHAnsi" w:eastAsiaTheme="minorEastAsia" w:hAnsiTheme="minorHAnsi" w:cstheme="minorBidi"/>
          <w:b w:val="0"/>
          <w:noProof/>
          <w:szCs w:val="22"/>
          <w:lang w:val="en-US" w:eastAsia="en-US"/>
        </w:rPr>
      </w:pPr>
      <w:del w:id="338" w:author="Author">
        <w:r w:rsidDel="00DC5FCD">
          <w:rPr>
            <w:noProof/>
          </w:rPr>
          <w:delText>H.4.7.2</w:delText>
        </w:r>
        <w:r w:rsidDel="00DC5FCD">
          <w:rPr>
            <w:rFonts w:asciiTheme="minorHAnsi" w:eastAsiaTheme="minorEastAsia" w:hAnsiTheme="minorHAnsi" w:cstheme="minorBidi"/>
            <w:b w:val="0"/>
            <w:noProof/>
            <w:szCs w:val="22"/>
            <w:lang w:val="en-US" w:eastAsia="en-US"/>
          </w:rPr>
          <w:tab/>
        </w:r>
        <w:r w:rsidDel="00DC5FCD">
          <w:rPr>
            <w:noProof/>
          </w:rPr>
          <w:delText>Role of the committee</w:delText>
        </w:r>
        <w:r w:rsidDel="00DC5FCD">
          <w:rPr>
            <w:noProof/>
          </w:rPr>
          <w:tab/>
        </w:r>
        <w:r w:rsidDel="00DC5FCD">
          <w:rPr>
            <w:b w:val="0"/>
          </w:rPr>
          <w:fldChar w:fldCharType="begin"/>
        </w:r>
        <w:r w:rsidDel="00DC5FCD">
          <w:rPr>
            <w:noProof/>
          </w:rPr>
          <w:delInstrText xml:space="preserve"> PAGEREF _Toc69304180 \h </w:delInstrText>
        </w:r>
        <w:r w:rsidDel="00DC5FCD">
          <w:rPr>
            <w:b w:val="0"/>
          </w:rPr>
        </w:r>
        <w:r w:rsidDel="00DC5FCD">
          <w:rPr>
            <w:b w:val="0"/>
          </w:rPr>
          <w:fldChar w:fldCharType="separate"/>
        </w:r>
        <w:r w:rsidDel="00DC5FCD">
          <w:rPr>
            <w:noProof/>
          </w:rPr>
          <w:delText>78</w:delText>
        </w:r>
        <w:r w:rsidDel="00DC5FCD">
          <w:rPr>
            <w:b w:val="0"/>
          </w:rPr>
          <w:fldChar w:fldCharType="end"/>
        </w:r>
      </w:del>
    </w:p>
    <w:p w14:paraId="02E0C674" w14:textId="066FD89C" w:rsidR="00F307EF" w:rsidDel="00DC5FCD" w:rsidRDefault="00F307EF">
      <w:pPr>
        <w:pStyle w:val="TOC1"/>
        <w:rPr>
          <w:del w:id="339" w:author="Author"/>
          <w:rFonts w:asciiTheme="minorHAnsi" w:eastAsiaTheme="minorEastAsia" w:hAnsiTheme="minorHAnsi" w:cstheme="minorBidi"/>
          <w:b w:val="0"/>
          <w:noProof/>
          <w:szCs w:val="22"/>
          <w:lang w:val="en-US" w:eastAsia="en-US"/>
        </w:rPr>
      </w:pPr>
      <w:del w:id="340" w:author="Author">
        <w:r w:rsidDel="00DC5FCD">
          <w:rPr>
            <w:noProof/>
          </w:rPr>
          <w:delText>H.4.7.3</w:delText>
        </w:r>
        <w:r w:rsidDel="00DC5FCD">
          <w:rPr>
            <w:rFonts w:asciiTheme="minorHAnsi" w:eastAsiaTheme="minorEastAsia" w:hAnsiTheme="minorHAnsi" w:cstheme="minorBidi"/>
            <w:b w:val="0"/>
            <w:noProof/>
            <w:szCs w:val="22"/>
            <w:lang w:val="en-US" w:eastAsia="en-US"/>
          </w:rPr>
          <w:tab/>
        </w:r>
        <w:r w:rsidDel="00DC5FCD">
          <w:rPr>
            <w:noProof/>
          </w:rPr>
          <w:delText>Role of the office of the CEO</w:delText>
        </w:r>
        <w:r w:rsidDel="00DC5FCD">
          <w:rPr>
            <w:noProof/>
          </w:rPr>
          <w:tab/>
        </w:r>
        <w:r w:rsidDel="00DC5FCD">
          <w:rPr>
            <w:b w:val="0"/>
          </w:rPr>
          <w:fldChar w:fldCharType="begin"/>
        </w:r>
        <w:r w:rsidDel="00DC5FCD">
          <w:rPr>
            <w:noProof/>
          </w:rPr>
          <w:delInstrText xml:space="preserve"> PAGEREF _Toc69304181 \h </w:delInstrText>
        </w:r>
        <w:r w:rsidDel="00DC5FCD">
          <w:rPr>
            <w:b w:val="0"/>
          </w:rPr>
        </w:r>
        <w:r w:rsidDel="00DC5FCD">
          <w:rPr>
            <w:b w:val="0"/>
          </w:rPr>
          <w:fldChar w:fldCharType="separate"/>
        </w:r>
        <w:r w:rsidDel="00DC5FCD">
          <w:rPr>
            <w:noProof/>
          </w:rPr>
          <w:delText>80</w:delText>
        </w:r>
        <w:r w:rsidDel="00DC5FCD">
          <w:rPr>
            <w:b w:val="0"/>
          </w:rPr>
          <w:fldChar w:fldCharType="end"/>
        </w:r>
      </w:del>
    </w:p>
    <w:p w14:paraId="0429F948" w14:textId="3BB9CEF8" w:rsidR="00F307EF" w:rsidDel="00DC5FCD" w:rsidRDefault="00F307EF">
      <w:pPr>
        <w:pStyle w:val="TOC1"/>
        <w:rPr>
          <w:del w:id="341" w:author="Author"/>
          <w:rFonts w:asciiTheme="minorHAnsi" w:eastAsiaTheme="minorEastAsia" w:hAnsiTheme="minorHAnsi" w:cstheme="minorBidi"/>
          <w:b w:val="0"/>
          <w:noProof/>
          <w:szCs w:val="22"/>
          <w:lang w:val="en-US" w:eastAsia="en-US"/>
        </w:rPr>
      </w:pPr>
      <w:del w:id="342" w:author="Author">
        <w:r w:rsidDel="00DC5FCD">
          <w:rPr>
            <w:noProof/>
          </w:rPr>
          <w:delText>H.4.8</w:delText>
        </w:r>
        <w:r w:rsidDel="00DC5FCD">
          <w:rPr>
            <w:rFonts w:asciiTheme="minorHAnsi" w:eastAsiaTheme="minorEastAsia" w:hAnsiTheme="minorHAnsi" w:cstheme="minorBidi"/>
            <w:b w:val="0"/>
            <w:noProof/>
            <w:szCs w:val="22"/>
            <w:lang w:val="en-US" w:eastAsia="en-US"/>
          </w:rPr>
          <w:tab/>
        </w:r>
        <w:r w:rsidDel="00DC5FCD">
          <w:rPr>
            <w:noProof/>
          </w:rPr>
          <w:delText>Termination of an RA</w:delText>
        </w:r>
        <w:r w:rsidDel="00DC5FCD">
          <w:rPr>
            <w:noProof/>
          </w:rPr>
          <w:tab/>
        </w:r>
        <w:r w:rsidDel="00DC5FCD">
          <w:rPr>
            <w:b w:val="0"/>
          </w:rPr>
          <w:fldChar w:fldCharType="begin"/>
        </w:r>
        <w:r w:rsidDel="00DC5FCD">
          <w:rPr>
            <w:noProof/>
          </w:rPr>
          <w:delInstrText xml:space="preserve"> PAGEREF _Toc69304182 \h </w:delInstrText>
        </w:r>
        <w:r w:rsidDel="00DC5FCD">
          <w:rPr>
            <w:b w:val="0"/>
          </w:rPr>
        </w:r>
        <w:r w:rsidDel="00DC5FCD">
          <w:rPr>
            <w:b w:val="0"/>
          </w:rPr>
          <w:fldChar w:fldCharType="separate"/>
        </w:r>
        <w:r w:rsidDel="00DC5FCD">
          <w:rPr>
            <w:noProof/>
          </w:rPr>
          <w:delText>80</w:delText>
        </w:r>
        <w:r w:rsidDel="00DC5FCD">
          <w:rPr>
            <w:b w:val="0"/>
          </w:rPr>
          <w:fldChar w:fldCharType="end"/>
        </w:r>
      </w:del>
    </w:p>
    <w:p w14:paraId="594CE7EB" w14:textId="0AB6091C" w:rsidR="00F307EF" w:rsidDel="00DC5FCD" w:rsidRDefault="00F307EF">
      <w:pPr>
        <w:pStyle w:val="TOC1"/>
        <w:rPr>
          <w:del w:id="343" w:author="Author"/>
          <w:rFonts w:asciiTheme="minorHAnsi" w:eastAsiaTheme="minorEastAsia" w:hAnsiTheme="minorHAnsi" w:cstheme="minorBidi"/>
          <w:b w:val="0"/>
          <w:noProof/>
          <w:szCs w:val="22"/>
          <w:lang w:val="en-US" w:eastAsia="en-US"/>
        </w:rPr>
      </w:pPr>
      <w:del w:id="344" w:author="Author">
        <w:r w:rsidDel="00DC5FCD">
          <w:rPr>
            <w:noProof/>
          </w:rPr>
          <w:delText>Annex I</w:delText>
        </w:r>
        <w:r w:rsidRPr="0019439B" w:rsidDel="00DC5FCD">
          <w:rPr>
            <w:b w:val="0"/>
            <w:noProof/>
          </w:rPr>
          <w:delText xml:space="preserve"> (</w:delText>
        </w:r>
        <w:r w:rsidRPr="0019439B" w:rsidDel="00DC5FCD">
          <w:rPr>
            <w:b w:val="0"/>
            <w:bCs/>
            <w:noProof/>
          </w:rPr>
          <w:delText>normative</w:delText>
        </w:r>
        <w:r w:rsidRPr="0019439B" w:rsidDel="00DC5FCD">
          <w:rPr>
            <w:b w:val="0"/>
            <w:noProof/>
          </w:rPr>
          <w:delText xml:space="preserve">)  </w:delText>
        </w:r>
        <w:r w:rsidDel="00DC5FCD">
          <w:rPr>
            <w:noProof/>
          </w:rPr>
          <w:delText>Guideline for Implementation of the Common Patent Policy for  ITU</w:delText>
        </w:r>
        <w:r w:rsidDel="00DC5FCD">
          <w:rPr>
            <w:noProof/>
          </w:rPr>
          <w:noBreakHyphen/>
          <w:delText>T/ITU</w:delText>
        </w:r>
        <w:r w:rsidDel="00DC5FCD">
          <w:rPr>
            <w:noProof/>
          </w:rPr>
          <w:noBreakHyphen/>
          <w:delText>R/ISO/IEC</w:delText>
        </w:r>
        <w:r w:rsidDel="00DC5FCD">
          <w:rPr>
            <w:noProof/>
          </w:rPr>
          <w:tab/>
        </w:r>
        <w:r w:rsidDel="00DC5FCD">
          <w:rPr>
            <w:b w:val="0"/>
          </w:rPr>
          <w:fldChar w:fldCharType="begin"/>
        </w:r>
        <w:r w:rsidDel="00DC5FCD">
          <w:rPr>
            <w:noProof/>
          </w:rPr>
          <w:delInstrText xml:space="preserve"> PAGEREF _Toc69304183 \h </w:delInstrText>
        </w:r>
        <w:r w:rsidDel="00DC5FCD">
          <w:rPr>
            <w:b w:val="0"/>
          </w:rPr>
        </w:r>
        <w:r w:rsidDel="00DC5FCD">
          <w:rPr>
            <w:b w:val="0"/>
          </w:rPr>
          <w:fldChar w:fldCharType="separate"/>
        </w:r>
        <w:r w:rsidDel="00DC5FCD">
          <w:rPr>
            <w:noProof/>
          </w:rPr>
          <w:delText>81</w:delText>
        </w:r>
        <w:r w:rsidDel="00DC5FCD">
          <w:rPr>
            <w:b w:val="0"/>
          </w:rPr>
          <w:fldChar w:fldCharType="end"/>
        </w:r>
      </w:del>
    </w:p>
    <w:p w14:paraId="766A0C02" w14:textId="333EBA40" w:rsidR="00F307EF" w:rsidDel="00DC5FCD" w:rsidRDefault="00F307EF">
      <w:pPr>
        <w:pStyle w:val="TOC1"/>
        <w:rPr>
          <w:del w:id="345" w:author="Author"/>
          <w:rFonts w:asciiTheme="minorHAnsi" w:eastAsiaTheme="minorEastAsia" w:hAnsiTheme="minorHAnsi" w:cstheme="minorBidi"/>
          <w:b w:val="0"/>
          <w:noProof/>
          <w:szCs w:val="22"/>
          <w:lang w:val="en-US" w:eastAsia="en-US"/>
        </w:rPr>
      </w:pPr>
      <w:del w:id="346" w:author="Author">
        <w:r w:rsidDel="00DC5FCD">
          <w:rPr>
            <w:noProof/>
          </w:rPr>
          <w:delText>Annex J</w:delText>
        </w:r>
        <w:r w:rsidRPr="0019439B" w:rsidDel="00DC5FCD">
          <w:rPr>
            <w:b w:val="0"/>
            <w:noProof/>
          </w:rPr>
          <w:delText xml:space="preserve"> (</w:delText>
        </w:r>
        <w:r w:rsidRPr="0019439B" w:rsidDel="00DC5FCD">
          <w:rPr>
            <w:b w:val="0"/>
            <w:bCs/>
            <w:noProof/>
          </w:rPr>
          <w:delText>normative</w:delText>
        </w:r>
        <w:r w:rsidRPr="0019439B" w:rsidDel="00DC5FCD">
          <w:rPr>
            <w:b w:val="0"/>
            <w:noProof/>
          </w:rPr>
          <w:delText xml:space="preserve">)  </w:delText>
        </w:r>
        <w:r w:rsidDel="00DC5FCD">
          <w:rPr>
            <w:noProof/>
          </w:rPr>
          <w:delText>Formulating scopes of technical committees and subcommittees</w:delText>
        </w:r>
        <w:r w:rsidDel="00DC5FCD">
          <w:rPr>
            <w:noProof/>
          </w:rPr>
          <w:tab/>
        </w:r>
        <w:r w:rsidDel="00DC5FCD">
          <w:rPr>
            <w:b w:val="0"/>
          </w:rPr>
          <w:fldChar w:fldCharType="begin"/>
        </w:r>
        <w:r w:rsidDel="00DC5FCD">
          <w:rPr>
            <w:noProof/>
          </w:rPr>
          <w:delInstrText xml:space="preserve"> PAGEREF _Toc69304184 \h </w:delInstrText>
        </w:r>
        <w:r w:rsidDel="00DC5FCD">
          <w:rPr>
            <w:b w:val="0"/>
          </w:rPr>
        </w:r>
        <w:r w:rsidDel="00DC5FCD">
          <w:rPr>
            <w:b w:val="0"/>
          </w:rPr>
          <w:fldChar w:fldCharType="separate"/>
        </w:r>
        <w:r w:rsidDel="00DC5FCD">
          <w:rPr>
            <w:noProof/>
          </w:rPr>
          <w:delText>82</w:delText>
        </w:r>
        <w:r w:rsidDel="00DC5FCD">
          <w:rPr>
            <w:b w:val="0"/>
          </w:rPr>
          <w:fldChar w:fldCharType="end"/>
        </w:r>
      </w:del>
    </w:p>
    <w:p w14:paraId="5D5B9DFD" w14:textId="61D58498" w:rsidR="00F307EF" w:rsidDel="00DC5FCD" w:rsidRDefault="00F307EF">
      <w:pPr>
        <w:pStyle w:val="TOC1"/>
        <w:rPr>
          <w:del w:id="347" w:author="Author"/>
          <w:rFonts w:asciiTheme="minorHAnsi" w:eastAsiaTheme="minorEastAsia" w:hAnsiTheme="minorHAnsi" w:cstheme="minorBidi"/>
          <w:b w:val="0"/>
          <w:noProof/>
          <w:szCs w:val="22"/>
          <w:lang w:val="en-US" w:eastAsia="en-US"/>
        </w:rPr>
      </w:pPr>
      <w:del w:id="348" w:author="Author">
        <w:r w:rsidDel="00DC5FCD">
          <w:rPr>
            <w:noProof/>
          </w:rPr>
          <w:delText>J.1</w:delText>
        </w:r>
        <w:r w:rsidDel="00DC5FCD">
          <w:rPr>
            <w:rFonts w:asciiTheme="minorHAnsi" w:eastAsiaTheme="minorEastAsia" w:hAnsiTheme="minorHAnsi" w:cstheme="minorBidi"/>
            <w:b w:val="0"/>
            <w:noProof/>
            <w:szCs w:val="22"/>
            <w:lang w:val="en-US" w:eastAsia="en-US"/>
          </w:rPr>
          <w:tab/>
        </w:r>
        <w:r w:rsidDel="00DC5FCD">
          <w:rPr>
            <w:noProof/>
          </w:rPr>
          <w:delText>Introduction</w:delText>
        </w:r>
        <w:r w:rsidDel="00DC5FCD">
          <w:rPr>
            <w:noProof/>
          </w:rPr>
          <w:tab/>
        </w:r>
        <w:r w:rsidDel="00DC5FCD">
          <w:rPr>
            <w:b w:val="0"/>
          </w:rPr>
          <w:fldChar w:fldCharType="begin"/>
        </w:r>
        <w:r w:rsidDel="00DC5FCD">
          <w:rPr>
            <w:noProof/>
          </w:rPr>
          <w:delInstrText xml:space="preserve"> PAGEREF _Toc69304185 \h </w:delInstrText>
        </w:r>
        <w:r w:rsidDel="00DC5FCD">
          <w:rPr>
            <w:b w:val="0"/>
          </w:rPr>
        </w:r>
        <w:r w:rsidDel="00DC5FCD">
          <w:rPr>
            <w:b w:val="0"/>
          </w:rPr>
          <w:fldChar w:fldCharType="separate"/>
        </w:r>
        <w:r w:rsidDel="00DC5FCD">
          <w:rPr>
            <w:noProof/>
          </w:rPr>
          <w:delText>82</w:delText>
        </w:r>
        <w:r w:rsidDel="00DC5FCD">
          <w:rPr>
            <w:b w:val="0"/>
          </w:rPr>
          <w:fldChar w:fldCharType="end"/>
        </w:r>
      </w:del>
    </w:p>
    <w:p w14:paraId="1EC8D717" w14:textId="474E90BC" w:rsidR="00F307EF" w:rsidDel="00DC5FCD" w:rsidRDefault="00F307EF">
      <w:pPr>
        <w:pStyle w:val="TOC1"/>
        <w:rPr>
          <w:del w:id="349" w:author="Author"/>
          <w:rFonts w:asciiTheme="minorHAnsi" w:eastAsiaTheme="minorEastAsia" w:hAnsiTheme="minorHAnsi" w:cstheme="minorBidi"/>
          <w:b w:val="0"/>
          <w:noProof/>
          <w:szCs w:val="22"/>
          <w:lang w:val="en-US" w:eastAsia="en-US"/>
        </w:rPr>
      </w:pPr>
      <w:del w:id="350" w:author="Author">
        <w:r w:rsidDel="00DC5FCD">
          <w:rPr>
            <w:noProof/>
          </w:rPr>
          <w:delText>J.2</w:delText>
        </w:r>
        <w:r w:rsidDel="00DC5FCD">
          <w:rPr>
            <w:rFonts w:asciiTheme="minorHAnsi" w:eastAsiaTheme="minorEastAsia" w:hAnsiTheme="minorHAnsi" w:cstheme="minorBidi"/>
            <w:b w:val="0"/>
            <w:noProof/>
            <w:szCs w:val="22"/>
            <w:lang w:val="en-US" w:eastAsia="en-US"/>
          </w:rPr>
          <w:tab/>
        </w:r>
        <w:r w:rsidDel="00DC5FCD">
          <w:rPr>
            <w:noProof/>
          </w:rPr>
          <w:delText>Formulation of scopes</w:delText>
        </w:r>
        <w:r w:rsidDel="00DC5FCD">
          <w:rPr>
            <w:noProof/>
          </w:rPr>
          <w:tab/>
        </w:r>
        <w:r w:rsidDel="00DC5FCD">
          <w:rPr>
            <w:b w:val="0"/>
          </w:rPr>
          <w:fldChar w:fldCharType="begin"/>
        </w:r>
        <w:r w:rsidDel="00DC5FCD">
          <w:rPr>
            <w:noProof/>
          </w:rPr>
          <w:delInstrText xml:space="preserve"> PAGEREF _Toc69304186 \h </w:delInstrText>
        </w:r>
        <w:r w:rsidDel="00DC5FCD">
          <w:rPr>
            <w:b w:val="0"/>
          </w:rPr>
        </w:r>
        <w:r w:rsidDel="00DC5FCD">
          <w:rPr>
            <w:b w:val="0"/>
          </w:rPr>
          <w:fldChar w:fldCharType="separate"/>
        </w:r>
        <w:r w:rsidDel="00DC5FCD">
          <w:rPr>
            <w:noProof/>
          </w:rPr>
          <w:delText>82</w:delText>
        </w:r>
        <w:r w:rsidDel="00DC5FCD">
          <w:rPr>
            <w:b w:val="0"/>
          </w:rPr>
          <w:fldChar w:fldCharType="end"/>
        </w:r>
      </w:del>
    </w:p>
    <w:p w14:paraId="19F06194" w14:textId="30ED6BEA" w:rsidR="00F307EF" w:rsidDel="00DC5FCD" w:rsidRDefault="00F307EF">
      <w:pPr>
        <w:pStyle w:val="TOC1"/>
        <w:rPr>
          <w:del w:id="351" w:author="Author"/>
          <w:rFonts w:asciiTheme="minorHAnsi" w:eastAsiaTheme="minorEastAsia" w:hAnsiTheme="minorHAnsi" w:cstheme="minorBidi"/>
          <w:b w:val="0"/>
          <w:noProof/>
          <w:szCs w:val="22"/>
          <w:lang w:val="en-US" w:eastAsia="en-US"/>
        </w:rPr>
      </w:pPr>
      <w:del w:id="352" w:author="Author">
        <w:r w:rsidDel="00DC5FCD">
          <w:rPr>
            <w:noProof/>
          </w:rPr>
          <w:delText>J.3</w:delText>
        </w:r>
        <w:r w:rsidDel="00DC5FCD">
          <w:rPr>
            <w:rFonts w:asciiTheme="minorHAnsi" w:eastAsiaTheme="minorEastAsia" w:hAnsiTheme="minorHAnsi" w:cstheme="minorBidi"/>
            <w:b w:val="0"/>
            <w:noProof/>
            <w:szCs w:val="22"/>
            <w:lang w:val="en-US" w:eastAsia="en-US"/>
          </w:rPr>
          <w:tab/>
        </w:r>
        <w:r w:rsidDel="00DC5FCD">
          <w:rPr>
            <w:noProof/>
          </w:rPr>
          <w:delText>Basic scope</w:delText>
        </w:r>
        <w:r w:rsidDel="00DC5FCD">
          <w:rPr>
            <w:noProof/>
          </w:rPr>
          <w:tab/>
        </w:r>
        <w:r w:rsidDel="00DC5FCD">
          <w:rPr>
            <w:b w:val="0"/>
          </w:rPr>
          <w:fldChar w:fldCharType="begin"/>
        </w:r>
        <w:r w:rsidDel="00DC5FCD">
          <w:rPr>
            <w:noProof/>
          </w:rPr>
          <w:delInstrText xml:space="preserve"> PAGEREF _Toc69304187 \h </w:delInstrText>
        </w:r>
        <w:r w:rsidDel="00DC5FCD">
          <w:rPr>
            <w:b w:val="0"/>
          </w:rPr>
        </w:r>
        <w:r w:rsidDel="00DC5FCD">
          <w:rPr>
            <w:b w:val="0"/>
          </w:rPr>
          <w:fldChar w:fldCharType="separate"/>
        </w:r>
        <w:r w:rsidDel="00DC5FCD">
          <w:rPr>
            <w:noProof/>
          </w:rPr>
          <w:delText>82</w:delText>
        </w:r>
        <w:r w:rsidDel="00DC5FCD">
          <w:rPr>
            <w:b w:val="0"/>
          </w:rPr>
          <w:fldChar w:fldCharType="end"/>
        </w:r>
      </w:del>
    </w:p>
    <w:p w14:paraId="35DC2489" w14:textId="778BEF1C" w:rsidR="00F307EF" w:rsidDel="00DC5FCD" w:rsidRDefault="00F307EF">
      <w:pPr>
        <w:pStyle w:val="TOC1"/>
        <w:rPr>
          <w:del w:id="353" w:author="Author"/>
          <w:rFonts w:asciiTheme="minorHAnsi" w:eastAsiaTheme="minorEastAsia" w:hAnsiTheme="minorHAnsi" w:cstheme="minorBidi"/>
          <w:b w:val="0"/>
          <w:noProof/>
          <w:szCs w:val="22"/>
          <w:lang w:val="en-US" w:eastAsia="en-US"/>
        </w:rPr>
      </w:pPr>
      <w:del w:id="354" w:author="Author">
        <w:r w:rsidDel="00DC5FCD">
          <w:rPr>
            <w:noProof/>
          </w:rPr>
          <w:delText>J.4</w:delText>
        </w:r>
        <w:r w:rsidDel="00DC5FCD">
          <w:rPr>
            <w:rFonts w:asciiTheme="minorHAnsi" w:eastAsiaTheme="minorEastAsia" w:hAnsiTheme="minorHAnsi" w:cstheme="minorBidi"/>
            <w:b w:val="0"/>
            <w:noProof/>
            <w:szCs w:val="22"/>
            <w:lang w:val="en-US" w:eastAsia="en-US"/>
          </w:rPr>
          <w:tab/>
        </w:r>
        <w:r w:rsidDel="00DC5FCD">
          <w:rPr>
            <w:noProof/>
          </w:rPr>
          <w:delText>Exclusions</w:delText>
        </w:r>
        <w:r w:rsidDel="00DC5FCD">
          <w:rPr>
            <w:noProof/>
          </w:rPr>
          <w:tab/>
        </w:r>
        <w:r w:rsidDel="00DC5FCD">
          <w:rPr>
            <w:b w:val="0"/>
          </w:rPr>
          <w:fldChar w:fldCharType="begin"/>
        </w:r>
        <w:r w:rsidDel="00DC5FCD">
          <w:rPr>
            <w:noProof/>
          </w:rPr>
          <w:delInstrText xml:space="preserve"> PAGEREF _Toc69304188 \h </w:delInstrText>
        </w:r>
        <w:r w:rsidDel="00DC5FCD">
          <w:rPr>
            <w:b w:val="0"/>
          </w:rPr>
        </w:r>
        <w:r w:rsidDel="00DC5FCD">
          <w:rPr>
            <w:b w:val="0"/>
          </w:rPr>
          <w:fldChar w:fldCharType="separate"/>
        </w:r>
        <w:r w:rsidDel="00DC5FCD">
          <w:rPr>
            <w:noProof/>
          </w:rPr>
          <w:delText>82</w:delText>
        </w:r>
        <w:r w:rsidDel="00DC5FCD">
          <w:rPr>
            <w:b w:val="0"/>
          </w:rPr>
          <w:fldChar w:fldCharType="end"/>
        </w:r>
      </w:del>
    </w:p>
    <w:p w14:paraId="59727755" w14:textId="3C59CD98" w:rsidR="00F307EF" w:rsidDel="00DC5FCD" w:rsidRDefault="00F307EF">
      <w:pPr>
        <w:pStyle w:val="TOC1"/>
        <w:rPr>
          <w:del w:id="355" w:author="Author"/>
          <w:rFonts w:asciiTheme="minorHAnsi" w:eastAsiaTheme="minorEastAsia" w:hAnsiTheme="minorHAnsi" w:cstheme="minorBidi"/>
          <w:b w:val="0"/>
          <w:noProof/>
          <w:szCs w:val="22"/>
          <w:lang w:val="en-US" w:eastAsia="en-US"/>
        </w:rPr>
      </w:pPr>
      <w:del w:id="356" w:author="Author">
        <w:r w:rsidDel="00DC5FCD">
          <w:rPr>
            <w:noProof/>
          </w:rPr>
          <w:delText>J.5</w:delText>
        </w:r>
        <w:r w:rsidDel="00DC5FCD">
          <w:rPr>
            <w:rFonts w:asciiTheme="minorHAnsi" w:eastAsiaTheme="minorEastAsia" w:hAnsiTheme="minorHAnsi" w:cstheme="minorBidi"/>
            <w:b w:val="0"/>
            <w:noProof/>
            <w:szCs w:val="22"/>
            <w:lang w:val="en-US" w:eastAsia="en-US"/>
          </w:rPr>
          <w:tab/>
        </w:r>
        <w:r w:rsidDel="00DC5FCD">
          <w:rPr>
            <w:noProof/>
          </w:rPr>
          <w:delText>Scopes of committees related to products</w:delText>
        </w:r>
        <w:r w:rsidDel="00DC5FCD">
          <w:rPr>
            <w:noProof/>
          </w:rPr>
          <w:tab/>
        </w:r>
        <w:r w:rsidDel="00DC5FCD">
          <w:rPr>
            <w:b w:val="0"/>
          </w:rPr>
          <w:fldChar w:fldCharType="begin"/>
        </w:r>
        <w:r w:rsidDel="00DC5FCD">
          <w:rPr>
            <w:noProof/>
          </w:rPr>
          <w:delInstrText xml:space="preserve"> PAGEREF _Toc69304189 \h </w:delInstrText>
        </w:r>
        <w:r w:rsidDel="00DC5FCD">
          <w:rPr>
            <w:b w:val="0"/>
          </w:rPr>
        </w:r>
        <w:r w:rsidDel="00DC5FCD">
          <w:rPr>
            <w:b w:val="0"/>
          </w:rPr>
          <w:fldChar w:fldCharType="separate"/>
        </w:r>
        <w:r w:rsidDel="00DC5FCD">
          <w:rPr>
            <w:noProof/>
          </w:rPr>
          <w:delText>83</w:delText>
        </w:r>
        <w:r w:rsidDel="00DC5FCD">
          <w:rPr>
            <w:b w:val="0"/>
          </w:rPr>
          <w:fldChar w:fldCharType="end"/>
        </w:r>
      </w:del>
    </w:p>
    <w:p w14:paraId="1758D05F" w14:textId="6CB51DCD" w:rsidR="00F307EF" w:rsidDel="00DC5FCD" w:rsidRDefault="00F307EF">
      <w:pPr>
        <w:pStyle w:val="TOC1"/>
        <w:rPr>
          <w:del w:id="357" w:author="Author"/>
          <w:rFonts w:asciiTheme="minorHAnsi" w:eastAsiaTheme="minorEastAsia" w:hAnsiTheme="minorHAnsi" w:cstheme="minorBidi"/>
          <w:b w:val="0"/>
          <w:noProof/>
          <w:szCs w:val="22"/>
          <w:lang w:val="en-US" w:eastAsia="en-US"/>
        </w:rPr>
      </w:pPr>
      <w:del w:id="358" w:author="Author">
        <w:r w:rsidDel="00DC5FCD">
          <w:rPr>
            <w:noProof/>
          </w:rPr>
          <w:delText>J.6</w:delText>
        </w:r>
        <w:r w:rsidDel="00DC5FCD">
          <w:rPr>
            <w:rFonts w:asciiTheme="minorHAnsi" w:eastAsiaTheme="minorEastAsia" w:hAnsiTheme="minorHAnsi" w:cstheme="minorBidi"/>
            <w:b w:val="0"/>
            <w:noProof/>
            <w:szCs w:val="22"/>
            <w:lang w:val="en-US" w:eastAsia="en-US"/>
          </w:rPr>
          <w:tab/>
        </w:r>
        <w:r w:rsidDel="00DC5FCD">
          <w:rPr>
            <w:noProof/>
          </w:rPr>
          <w:delText>Scopes of committees not related to products</w:delText>
        </w:r>
        <w:r w:rsidDel="00DC5FCD">
          <w:rPr>
            <w:noProof/>
          </w:rPr>
          <w:tab/>
        </w:r>
        <w:r w:rsidDel="00DC5FCD">
          <w:rPr>
            <w:b w:val="0"/>
          </w:rPr>
          <w:fldChar w:fldCharType="begin"/>
        </w:r>
        <w:r w:rsidDel="00DC5FCD">
          <w:rPr>
            <w:noProof/>
          </w:rPr>
          <w:delInstrText xml:space="preserve"> PAGEREF _Toc69304190 \h </w:delInstrText>
        </w:r>
        <w:r w:rsidDel="00DC5FCD">
          <w:rPr>
            <w:b w:val="0"/>
          </w:rPr>
        </w:r>
        <w:r w:rsidDel="00DC5FCD">
          <w:rPr>
            <w:b w:val="0"/>
          </w:rPr>
          <w:fldChar w:fldCharType="separate"/>
        </w:r>
        <w:r w:rsidDel="00DC5FCD">
          <w:rPr>
            <w:noProof/>
          </w:rPr>
          <w:delText>84</w:delText>
        </w:r>
        <w:r w:rsidDel="00DC5FCD">
          <w:rPr>
            <w:b w:val="0"/>
          </w:rPr>
          <w:fldChar w:fldCharType="end"/>
        </w:r>
      </w:del>
    </w:p>
    <w:p w14:paraId="453E93D8" w14:textId="2C7B3BA4" w:rsidR="00F307EF" w:rsidDel="00DC5FCD" w:rsidRDefault="00F307EF">
      <w:pPr>
        <w:pStyle w:val="TOC1"/>
        <w:rPr>
          <w:del w:id="359" w:author="Author"/>
          <w:rFonts w:asciiTheme="minorHAnsi" w:eastAsiaTheme="minorEastAsia" w:hAnsiTheme="minorHAnsi" w:cstheme="minorBidi"/>
          <w:b w:val="0"/>
          <w:noProof/>
          <w:szCs w:val="22"/>
          <w:lang w:val="en-US" w:eastAsia="en-US"/>
        </w:rPr>
      </w:pPr>
      <w:del w:id="360" w:author="Author">
        <w:r w:rsidDel="00DC5FCD">
          <w:rPr>
            <w:noProof/>
          </w:rPr>
          <w:delText>Annex K</w:delText>
        </w:r>
        <w:r w:rsidRPr="0019439B" w:rsidDel="00DC5FCD">
          <w:rPr>
            <w:b w:val="0"/>
            <w:noProof/>
          </w:rPr>
          <w:delText xml:space="preserve"> (</w:delText>
        </w:r>
        <w:r w:rsidRPr="0019439B" w:rsidDel="00DC5FCD">
          <w:rPr>
            <w:b w:val="0"/>
            <w:bCs/>
            <w:noProof/>
          </w:rPr>
          <w:delText>normative</w:delText>
        </w:r>
        <w:r w:rsidRPr="0019439B" w:rsidDel="00DC5FCD">
          <w:rPr>
            <w:b w:val="0"/>
            <w:noProof/>
          </w:rPr>
          <w:delText xml:space="preserve">)  </w:delText>
        </w:r>
        <w:r w:rsidRPr="0019439B" w:rsidDel="00DC5FCD">
          <w:rPr>
            <w:bCs/>
            <w:noProof/>
          </w:rPr>
          <w:delText>Project committees</w:delText>
        </w:r>
        <w:r w:rsidDel="00DC5FCD">
          <w:rPr>
            <w:noProof/>
          </w:rPr>
          <w:tab/>
        </w:r>
        <w:r w:rsidDel="00DC5FCD">
          <w:rPr>
            <w:b w:val="0"/>
          </w:rPr>
          <w:fldChar w:fldCharType="begin"/>
        </w:r>
        <w:r w:rsidDel="00DC5FCD">
          <w:rPr>
            <w:noProof/>
          </w:rPr>
          <w:delInstrText xml:space="preserve"> PAGEREF _Toc69304191 \h </w:delInstrText>
        </w:r>
        <w:r w:rsidDel="00DC5FCD">
          <w:rPr>
            <w:b w:val="0"/>
          </w:rPr>
        </w:r>
        <w:r w:rsidDel="00DC5FCD">
          <w:rPr>
            <w:b w:val="0"/>
          </w:rPr>
          <w:fldChar w:fldCharType="separate"/>
        </w:r>
        <w:r w:rsidDel="00DC5FCD">
          <w:rPr>
            <w:noProof/>
          </w:rPr>
          <w:delText>85</w:delText>
        </w:r>
        <w:r w:rsidDel="00DC5FCD">
          <w:rPr>
            <w:b w:val="0"/>
          </w:rPr>
          <w:fldChar w:fldCharType="end"/>
        </w:r>
      </w:del>
    </w:p>
    <w:p w14:paraId="0CBA9C50" w14:textId="218B464D" w:rsidR="00F307EF" w:rsidDel="00DC5FCD" w:rsidRDefault="00F307EF">
      <w:pPr>
        <w:pStyle w:val="TOC1"/>
        <w:rPr>
          <w:del w:id="361" w:author="Author"/>
          <w:rFonts w:asciiTheme="minorHAnsi" w:eastAsiaTheme="minorEastAsia" w:hAnsiTheme="minorHAnsi" w:cstheme="minorBidi"/>
          <w:b w:val="0"/>
          <w:noProof/>
          <w:szCs w:val="22"/>
          <w:lang w:val="en-US" w:eastAsia="en-US"/>
        </w:rPr>
      </w:pPr>
      <w:del w:id="362" w:author="Author">
        <w:r w:rsidDel="00DC5FCD">
          <w:rPr>
            <w:noProof/>
          </w:rPr>
          <w:delText>K.1</w:delText>
        </w:r>
        <w:r w:rsidDel="00DC5FCD">
          <w:rPr>
            <w:rFonts w:asciiTheme="minorHAnsi" w:eastAsiaTheme="minorEastAsia" w:hAnsiTheme="minorHAnsi" w:cstheme="minorBidi"/>
            <w:b w:val="0"/>
            <w:noProof/>
            <w:szCs w:val="22"/>
            <w:lang w:val="en-US" w:eastAsia="en-US"/>
          </w:rPr>
          <w:tab/>
        </w:r>
        <w:r w:rsidDel="00DC5FCD">
          <w:rPr>
            <w:noProof/>
          </w:rPr>
          <w:delText>Proposal stage</w:delText>
        </w:r>
        <w:r w:rsidDel="00DC5FCD">
          <w:rPr>
            <w:noProof/>
          </w:rPr>
          <w:tab/>
        </w:r>
        <w:r w:rsidDel="00DC5FCD">
          <w:rPr>
            <w:b w:val="0"/>
          </w:rPr>
          <w:fldChar w:fldCharType="begin"/>
        </w:r>
        <w:r w:rsidDel="00DC5FCD">
          <w:rPr>
            <w:noProof/>
          </w:rPr>
          <w:delInstrText xml:space="preserve"> PAGEREF _Toc69304192 \h </w:delInstrText>
        </w:r>
        <w:r w:rsidDel="00DC5FCD">
          <w:rPr>
            <w:b w:val="0"/>
          </w:rPr>
        </w:r>
        <w:r w:rsidDel="00DC5FCD">
          <w:rPr>
            <w:b w:val="0"/>
          </w:rPr>
          <w:fldChar w:fldCharType="separate"/>
        </w:r>
        <w:r w:rsidDel="00DC5FCD">
          <w:rPr>
            <w:noProof/>
          </w:rPr>
          <w:delText>85</w:delText>
        </w:r>
        <w:r w:rsidDel="00DC5FCD">
          <w:rPr>
            <w:b w:val="0"/>
          </w:rPr>
          <w:fldChar w:fldCharType="end"/>
        </w:r>
      </w:del>
    </w:p>
    <w:p w14:paraId="6E0B708B" w14:textId="3DC64A48" w:rsidR="00F307EF" w:rsidDel="00DC5FCD" w:rsidRDefault="00F307EF">
      <w:pPr>
        <w:pStyle w:val="TOC1"/>
        <w:rPr>
          <w:del w:id="363" w:author="Author"/>
          <w:rFonts w:asciiTheme="minorHAnsi" w:eastAsiaTheme="minorEastAsia" w:hAnsiTheme="minorHAnsi" w:cstheme="minorBidi"/>
          <w:b w:val="0"/>
          <w:noProof/>
          <w:szCs w:val="22"/>
          <w:lang w:val="en-US" w:eastAsia="en-US"/>
        </w:rPr>
      </w:pPr>
      <w:del w:id="364" w:author="Author">
        <w:r w:rsidDel="00DC5FCD">
          <w:rPr>
            <w:noProof/>
          </w:rPr>
          <w:delText>K.2</w:delText>
        </w:r>
        <w:r w:rsidDel="00DC5FCD">
          <w:rPr>
            <w:rFonts w:asciiTheme="minorHAnsi" w:eastAsiaTheme="minorEastAsia" w:hAnsiTheme="minorHAnsi" w:cstheme="minorBidi"/>
            <w:b w:val="0"/>
            <w:noProof/>
            <w:szCs w:val="22"/>
            <w:lang w:val="en-US" w:eastAsia="en-US"/>
          </w:rPr>
          <w:tab/>
        </w:r>
        <w:r w:rsidDel="00DC5FCD">
          <w:rPr>
            <w:noProof/>
          </w:rPr>
          <w:delText>Establishment of a project committee</w:delText>
        </w:r>
        <w:r w:rsidDel="00DC5FCD">
          <w:rPr>
            <w:noProof/>
          </w:rPr>
          <w:tab/>
        </w:r>
        <w:r w:rsidDel="00DC5FCD">
          <w:rPr>
            <w:b w:val="0"/>
          </w:rPr>
          <w:fldChar w:fldCharType="begin"/>
        </w:r>
        <w:r w:rsidDel="00DC5FCD">
          <w:rPr>
            <w:noProof/>
          </w:rPr>
          <w:delInstrText xml:space="preserve"> PAGEREF _Toc69304193 \h </w:delInstrText>
        </w:r>
        <w:r w:rsidDel="00DC5FCD">
          <w:rPr>
            <w:b w:val="0"/>
          </w:rPr>
        </w:r>
        <w:r w:rsidDel="00DC5FCD">
          <w:rPr>
            <w:b w:val="0"/>
          </w:rPr>
          <w:fldChar w:fldCharType="separate"/>
        </w:r>
        <w:r w:rsidDel="00DC5FCD">
          <w:rPr>
            <w:noProof/>
          </w:rPr>
          <w:delText>85</w:delText>
        </w:r>
        <w:r w:rsidDel="00DC5FCD">
          <w:rPr>
            <w:b w:val="0"/>
          </w:rPr>
          <w:fldChar w:fldCharType="end"/>
        </w:r>
      </w:del>
    </w:p>
    <w:p w14:paraId="47E96946" w14:textId="286EDE73" w:rsidR="00F307EF" w:rsidDel="00DC5FCD" w:rsidRDefault="00F307EF">
      <w:pPr>
        <w:pStyle w:val="TOC1"/>
        <w:rPr>
          <w:del w:id="365" w:author="Author"/>
          <w:rFonts w:asciiTheme="minorHAnsi" w:eastAsiaTheme="minorEastAsia" w:hAnsiTheme="minorHAnsi" w:cstheme="minorBidi"/>
          <w:b w:val="0"/>
          <w:noProof/>
          <w:szCs w:val="22"/>
          <w:lang w:val="en-US" w:eastAsia="en-US"/>
        </w:rPr>
      </w:pPr>
      <w:del w:id="366" w:author="Author">
        <w:r w:rsidDel="00DC5FCD">
          <w:rPr>
            <w:noProof/>
          </w:rPr>
          <w:delText>K.3</w:delText>
        </w:r>
        <w:r w:rsidDel="00DC5FCD">
          <w:rPr>
            <w:rFonts w:asciiTheme="minorHAnsi" w:eastAsiaTheme="minorEastAsia" w:hAnsiTheme="minorHAnsi" w:cstheme="minorBidi"/>
            <w:b w:val="0"/>
            <w:noProof/>
            <w:szCs w:val="22"/>
            <w:lang w:val="en-US" w:eastAsia="en-US"/>
          </w:rPr>
          <w:tab/>
        </w:r>
        <w:r w:rsidDel="00DC5FCD">
          <w:rPr>
            <w:noProof/>
          </w:rPr>
          <w:delText>First meeting of a project committee</w:delText>
        </w:r>
        <w:r w:rsidDel="00DC5FCD">
          <w:rPr>
            <w:noProof/>
          </w:rPr>
          <w:tab/>
        </w:r>
        <w:r w:rsidDel="00DC5FCD">
          <w:rPr>
            <w:b w:val="0"/>
          </w:rPr>
          <w:fldChar w:fldCharType="begin"/>
        </w:r>
        <w:r w:rsidDel="00DC5FCD">
          <w:rPr>
            <w:noProof/>
          </w:rPr>
          <w:delInstrText xml:space="preserve"> PAGEREF _Toc69304194 \h </w:delInstrText>
        </w:r>
        <w:r w:rsidDel="00DC5FCD">
          <w:rPr>
            <w:b w:val="0"/>
          </w:rPr>
        </w:r>
        <w:r w:rsidDel="00DC5FCD">
          <w:rPr>
            <w:b w:val="0"/>
          </w:rPr>
          <w:fldChar w:fldCharType="separate"/>
        </w:r>
        <w:r w:rsidDel="00DC5FCD">
          <w:rPr>
            <w:noProof/>
          </w:rPr>
          <w:delText>86</w:delText>
        </w:r>
        <w:r w:rsidDel="00DC5FCD">
          <w:rPr>
            <w:b w:val="0"/>
          </w:rPr>
          <w:fldChar w:fldCharType="end"/>
        </w:r>
      </w:del>
    </w:p>
    <w:p w14:paraId="6078881B" w14:textId="01E833B6" w:rsidR="00F307EF" w:rsidDel="00DC5FCD" w:rsidRDefault="00F307EF">
      <w:pPr>
        <w:pStyle w:val="TOC1"/>
        <w:rPr>
          <w:del w:id="367" w:author="Author"/>
          <w:rFonts w:asciiTheme="minorHAnsi" w:eastAsiaTheme="minorEastAsia" w:hAnsiTheme="minorHAnsi" w:cstheme="minorBidi"/>
          <w:b w:val="0"/>
          <w:noProof/>
          <w:szCs w:val="22"/>
          <w:lang w:val="en-US" w:eastAsia="en-US"/>
        </w:rPr>
      </w:pPr>
      <w:del w:id="368" w:author="Author">
        <w:r w:rsidDel="00DC5FCD">
          <w:rPr>
            <w:noProof/>
          </w:rPr>
          <w:delText>K.4</w:delText>
        </w:r>
        <w:r w:rsidDel="00DC5FCD">
          <w:rPr>
            <w:rFonts w:asciiTheme="minorHAnsi" w:eastAsiaTheme="minorEastAsia" w:hAnsiTheme="minorHAnsi" w:cstheme="minorBidi"/>
            <w:b w:val="0"/>
            <w:noProof/>
            <w:szCs w:val="22"/>
            <w:lang w:val="en-US" w:eastAsia="en-US"/>
          </w:rPr>
          <w:tab/>
        </w:r>
        <w:r w:rsidDel="00DC5FCD">
          <w:rPr>
            <w:noProof/>
          </w:rPr>
          <w:delText>Preparatory stage</w:delText>
        </w:r>
        <w:r w:rsidDel="00DC5FCD">
          <w:rPr>
            <w:noProof/>
          </w:rPr>
          <w:tab/>
        </w:r>
        <w:r w:rsidDel="00DC5FCD">
          <w:rPr>
            <w:b w:val="0"/>
          </w:rPr>
          <w:fldChar w:fldCharType="begin"/>
        </w:r>
        <w:r w:rsidDel="00DC5FCD">
          <w:rPr>
            <w:noProof/>
          </w:rPr>
          <w:delInstrText xml:space="preserve"> PAGEREF _Toc69304195 \h </w:delInstrText>
        </w:r>
        <w:r w:rsidDel="00DC5FCD">
          <w:rPr>
            <w:b w:val="0"/>
          </w:rPr>
        </w:r>
        <w:r w:rsidDel="00DC5FCD">
          <w:rPr>
            <w:b w:val="0"/>
          </w:rPr>
          <w:fldChar w:fldCharType="separate"/>
        </w:r>
        <w:r w:rsidDel="00DC5FCD">
          <w:rPr>
            <w:noProof/>
          </w:rPr>
          <w:delText>86</w:delText>
        </w:r>
        <w:r w:rsidDel="00DC5FCD">
          <w:rPr>
            <w:b w:val="0"/>
          </w:rPr>
          <w:fldChar w:fldCharType="end"/>
        </w:r>
      </w:del>
    </w:p>
    <w:p w14:paraId="0B0A604F" w14:textId="69371429" w:rsidR="00F307EF" w:rsidDel="00DC5FCD" w:rsidRDefault="00F307EF">
      <w:pPr>
        <w:pStyle w:val="TOC1"/>
        <w:rPr>
          <w:del w:id="369" w:author="Author"/>
          <w:rFonts w:asciiTheme="minorHAnsi" w:eastAsiaTheme="minorEastAsia" w:hAnsiTheme="minorHAnsi" w:cstheme="minorBidi"/>
          <w:b w:val="0"/>
          <w:noProof/>
          <w:szCs w:val="22"/>
          <w:lang w:val="en-US" w:eastAsia="en-US"/>
        </w:rPr>
      </w:pPr>
      <w:del w:id="370" w:author="Author">
        <w:r w:rsidDel="00DC5FCD">
          <w:rPr>
            <w:noProof/>
          </w:rPr>
          <w:delText>K.5</w:delText>
        </w:r>
        <w:r w:rsidDel="00DC5FCD">
          <w:rPr>
            <w:rFonts w:asciiTheme="minorHAnsi" w:eastAsiaTheme="minorEastAsia" w:hAnsiTheme="minorHAnsi" w:cstheme="minorBidi"/>
            <w:b w:val="0"/>
            <w:noProof/>
            <w:szCs w:val="22"/>
            <w:lang w:val="en-US" w:eastAsia="en-US"/>
          </w:rPr>
          <w:tab/>
        </w:r>
        <w:r w:rsidDel="00DC5FCD">
          <w:rPr>
            <w:noProof/>
          </w:rPr>
          <w:delText>Committee, enquiry, approval and publication stages</w:delText>
        </w:r>
        <w:r w:rsidDel="00DC5FCD">
          <w:rPr>
            <w:noProof/>
          </w:rPr>
          <w:tab/>
        </w:r>
        <w:r w:rsidDel="00DC5FCD">
          <w:rPr>
            <w:b w:val="0"/>
          </w:rPr>
          <w:fldChar w:fldCharType="begin"/>
        </w:r>
        <w:r w:rsidDel="00DC5FCD">
          <w:rPr>
            <w:noProof/>
          </w:rPr>
          <w:delInstrText xml:space="preserve"> PAGEREF _Toc69304196 \h </w:delInstrText>
        </w:r>
        <w:r w:rsidDel="00DC5FCD">
          <w:rPr>
            <w:b w:val="0"/>
          </w:rPr>
        </w:r>
        <w:r w:rsidDel="00DC5FCD">
          <w:rPr>
            <w:b w:val="0"/>
          </w:rPr>
          <w:fldChar w:fldCharType="separate"/>
        </w:r>
        <w:r w:rsidDel="00DC5FCD">
          <w:rPr>
            <w:noProof/>
          </w:rPr>
          <w:delText>86</w:delText>
        </w:r>
        <w:r w:rsidDel="00DC5FCD">
          <w:rPr>
            <w:b w:val="0"/>
          </w:rPr>
          <w:fldChar w:fldCharType="end"/>
        </w:r>
      </w:del>
    </w:p>
    <w:p w14:paraId="281D6AC7" w14:textId="55830FEB" w:rsidR="00F307EF" w:rsidDel="00DC5FCD" w:rsidRDefault="00F307EF">
      <w:pPr>
        <w:pStyle w:val="TOC1"/>
        <w:rPr>
          <w:del w:id="371" w:author="Author"/>
          <w:rFonts w:asciiTheme="minorHAnsi" w:eastAsiaTheme="minorEastAsia" w:hAnsiTheme="minorHAnsi" w:cstheme="minorBidi"/>
          <w:b w:val="0"/>
          <w:noProof/>
          <w:szCs w:val="22"/>
          <w:lang w:val="en-US" w:eastAsia="en-US"/>
        </w:rPr>
      </w:pPr>
      <w:del w:id="372" w:author="Author">
        <w:r w:rsidDel="00DC5FCD">
          <w:rPr>
            <w:noProof/>
          </w:rPr>
          <w:delText>K.6</w:delText>
        </w:r>
        <w:r w:rsidDel="00DC5FCD">
          <w:rPr>
            <w:rFonts w:asciiTheme="minorHAnsi" w:eastAsiaTheme="minorEastAsia" w:hAnsiTheme="minorHAnsi" w:cstheme="minorBidi"/>
            <w:b w:val="0"/>
            <w:noProof/>
            <w:szCs w:val="22"/>
            <w:lang w:val="en-US" w:eastAsia="en-US"/>
          </w:rPr>
          <w:tab/>
        </w:r>
        <w:r w:rsidDel="00DC5FCD">
          <w:rPr>
            <w:noProof/>
          </w:rPr>
          <w:delText>Disbanding of a project committee</w:delText>
        </w:r>
        <w:r w:rsidDel="00DC5FCD">
          <w:rPr>
            <w:noProof/>
          </w:rPr>
          <w:tab/>
        </w:r>
        <w:r w:rsidDel="00DC5FCD">
          <w:rPr>
            <w:b w:val="0"/>
          </w:rPr>
          <w:fldChar w:fldCharType="begin"/>
        </w:r>
        <w:r w:rsidDel="00DC5FCD">
          <w:rPr>
            <w:noProof/>
          </w:rPr>
          <w:delInstrText xml:space="preserve"> PAGEREF _Toc69304197 \h </w:delInstrText>
        </w:r>
        <w:r w:rsidDel="00DC5FCD">
          <w:rPr>
            <w:b w:val="0"/>
          </w:rPr>
        </w:r>
        <w:r w:rsidDel="00DC5FCD">
          <w:rPr>
            <w:b w:val="0"/>
          </w:rPr>
          <w:fldChar w:fldCharType="separate"/>
        </w:r>
        <w:r w:rsidDel="00DC5FCD">
          <w:rPr>
            <w:noProof/>
          </w:rPr>
          <w:delText>87</w:delText>
        </w:r>
        <w:r w:rsidDel="00DC5FCD">
          <w:rPr>
            <w:b w:val="0"/>
          </w:rPr>
          <w:fldChar w:fldCharType="end"/>
        </w:r>
      </w:del>
    </w:p>
    <w:p w14:paraId="0B9610FD" w14:textId="377345E0" w:rsidR="00F307EF" w:rsidDel="00DC5FCD" w:rsidRDefault="00F307EF">
      <w:pPr>
        <w:pStyle w:val="TOC1"/>
        <w:rPr>
          <w:del w:id="373" w:author="Author"/>
          <w:rFonts w:asciiTheme="minorHAnsi" w:eastAsiaTheme="minorEastAsia" w:hAnsiTheme="minorHAnsi" w:cstheme="minorBidi"/>
          <w:b w:val="0"/>
          <w:noProof/>
          <w:szCs w:val="22"/>
          <w:lang w:val="en-US" w:eastAsia="en-US"/>
        </w:rPr>
      </w:pPr>
      <w:del w:id="374" w:author="Author">
        <w:r w:rsidDel="00DC5FCD">
          <w:rPr>
            <w:noProof/>
          </w:rPr>
          <w:delText>K.7</w:delText>
        </w:r>
        <w:r w:rsidDel="00DC5FCD">
          <w:rPr>
            <w:rFonts w:asciiTheme="minorHAnsi" w:eastAsiaTheme="minorEastAsia" w:hAnsiTheme="minorHAnsi" w:cstheme="minorBidi"/>
            <w:b w:val="0"/>
            <w:noProof/>
            <w:szCs w:val="22"/>
            <w:lang w:val="en-US" w:eastAsia="en-US"/>
          </w:rPr>
          <w:tab/>
        </w:r>
        <w:r w:rsidDel="00DC5FCD">
          <w:rPr>
            <w:noProof/>
          </w:rPr>
          <w:delText>Maintenance of standard(s) prepared by a project committee</w:delText>
        </w:r>
        <w:r w:rsidDel="00DC5FCD">
          <w:rPr>
            <w:noProof/>
          </w:rPr>
          <w:tab/>
        </w:r>
        <w:r w:rsidDel="00DC5FCD">
          <w:rPr>
            <w:b w:val="0"/>
          </w:rPr>
          <w:fldChar w:fldCharType="begin"/>
        </w:r>
        <w:r w:rsidDel="00DC5FCD">
          <w:rPr>
            <w:noProof/>
          </w:rPr>
          <w:delInstrText xml:space="preserve"> PAGEREF _Toc69304198 \h </w:delInstrText>
        </w:r>
        <w:r w:rsidDel="00DC5FCD">
          <w:rPr>
            <w:b w:val="0"/>
          </w:rPr>
        </w:r>
        <w:r w:rsidDel="00DC5FCD">
          <w:rPr>
            <w:b w:val="0"/>
          </w:rPr>
          <w:fldChar w:fldCharType="separate"/>
        </w:r>
        <w:r w:rsidDel="00DC5FCD">
          <w:rPr>
            <w:noProof/>
          </w:rPr>
          <w:delText>87</w:delText>
        </w:r>
        <w:r w:rsidDel="00DC5FCD">
          <w:rPr>
            <w:b w:val="0"/>
          </w:rPr>
          <w:fldChar w:fldCharType="end"/>
        </w:r>
      </w:del>
    </w:p>
    <w:p w14:paraId="17167256" w14:textId="0FC98E68" w:rsidR="00F307EF" w:rsidDel="00DC5FCD" w:rsidRDefault="00F307EF">
      <w:pPr>
        <w:pStyle w:val="TOC1"/>
        <w:rPr>
          <w:del w:id="375" w:author="Author"/>
          <w:rFonts w:asciiTheme="minorHAnsi" w:eastAsiaTheme="minorEastAsia" w:hAnsiTheme="minorHAnsi" w:cstheme="minorBidi"/>
          <w:b w:val="0"/>
          <w:noProof/>
          <w:szCs w:val="22"/>
          <w:lang w:val="en-US" w:eastAsia="en-US"/>
        </w:rPr>
      </w:pPr>
      <w:del w:id="376" w:author="Author">
        <w:r w:rsidDel="00DC5FCD">
          <w:rPr>
            <w:noProof/>
          </w:rPr>
          <w:delText>Annex L</w:delText>
        </w:r>
        <w:r w:rsidRPr="0019439B" w:rsidDel="00DC5FCD">
          <w:rPr>
            <w:b w:val="0"/>
            <w:noProof/>
          </w:rPr>
          <w:delText xml:space="preserve"> (</w:delText>
        </w:r>
        <w:r w:rsidRPr="0019439B" w:rsidDel="00DC5FCD">
          <w:rPr>
            <w:b w:val="0"/>
            <w:bCs/>
            <w:noProof/>
          </w:rPr>
          <w:delText>normative</w:delText>
        </w:r>
        <w:r w:rsidRPr="0019439B" w:rsidDel="00DC5FCD">
          <w:rPr>
            <w:b w:val="0"/>
            <w:noProof/>
          </w:rPr>
          <w:delText xml:space="preserve">)  </w:delText>
        </w:r>
        <w:r w:rsidDel="00DC5FCD">
          <w:rPr>
            <w:noProof/>
          </w:rPr>
          <w:delText>Selection criteria for people leading the technical work</w:delText>
        </w:r>
        <w:r w:rsidDel="00DC5FCD">
          <w:rPr>
            <w:noProof/>
          </w:rPr>
          <w:tab/>
        </w:r>
        <w:r w:rsidDel="00DC5FCD">
          <w:rPr>
            <w:b w:val="0"/>
          </w:rPr>
          <w:fldChar w:fldCharType="begin"/>
        </w:r>
        <w:r w:rsidDel="00DC5FCD">
          <w:rPr>
            <w:noProof/>
          </w:rPr>
          <w:delInstrText xml:space="preserve"> PAGEREF _Toc69304199 \h </w:delInstrText>
        </w:r>
        <w:r w:rsidDel="00DC5FCD">
          <w:rPr>
            <w:b w:val="0"/>
          </w:rPr>
        </w:r>
        <w:r w:rsidDel="00DC5FCD">
          <w:rPr>
            <w:b w:val="0"/>
          </w:rPr>
          <w:fldChar w:fldCharType="separate"/>
        </w:r>
        <w:r w:rsidDel="00DC5FCD">
          <w:rPr>
            <w:noProof/>
          </w:rPr>
          <w:delText>88</w:delText>
        </w:r>
        <w:r w:rsidDel="00DC5FCD">
          <w:rPr>
            <w:b w:val="0"/>
          </w:rPr>
          <w:fldChar w:fldCharType="end"/>
        </w:r>
      </w:del>
    </w:p>
    <w:p w14:paraId="532CF81A" w14:textId="3D42B889" w:rsidR="00F307EF" w:rsidDel="00DC5FCD" w:rsidRDefault="00F307EF">
      <w:pPr>
        <w:pStyle w:val="TOC1"/>
        <w:rPr>
          <w:del w:id="377" w:author="Author"/>
          <w:rFonts w:asciiTheme="minorHAnsi" w:eastAsiaTheme="minorEastAsia" w:hAnsiTheme="minorHAnsi" w:cstheme="minorBidi"/>
          <w:b w:val="0"/>
          <w:noProof/>
          <w:szCs w:val="22"/>
          <w:lang w:val="en-US" w:eastAsia="en-US"/>
        </w:rPr>
      </w:pPr>
      <w:del w:id="378" w:author="Author">
        <w:r w:rsidDel="00DC5FCD">
          <w:rPr>
            <w:noProof/>
          </w:rPr>
          <w:delText>L.1</w:delText>
        </w:r>
        <w:r w:rsidDel="00DC5FCD">
          <w:rPr>
            <w:rFonts w:asciiTheme="minorHAnsi" w:eastAsiaTheme="minorEastAsia" w:hAnsiTheme="minorHAnsi" w:cstheme="minorBidi"/>
            <w:b w:val="0"/>
            <w:noProof/>
            <w:szCs w:val="22"/>
            <w:lang w:val="en-US" w:eastAsia="en-US"/>
          </w:rPr>
          <w:tab/>
        </w:r>
        <w:r w:rsidDel="00DC5FCD">
          <w:rPr>
            <w:noProof/>
          </w:rPr>
          <w:delText>Obligations of member bodies</w:delText>
        </w:r>
        <w:r w:rsidDel="00DC5FCD">
          <w:rPr>
            <w:noProof/>
          </w:rPr>
          <w:tab/>
        </w:r>
        <w:r w:rsidDel="00DC5FCD">
          <w:rPr>
            <w:b w:val="0"/>
          </w:rPr>
          <w:fldChar w:fldCharType="begin"/>
        </w:r>
        <w:r w:rsidDel="00DC5FCD">
          <w:rPr>
            <w:noProof/>
          </w:rPr>
          <w:delInstrText xml:space="preserve"> PAGEREF _Toc69304200 \h </w:delInstrText>
        </w:r>
        <w:r w:rsidDel="00DC5FCD">
          <w:rPr>
            <w:b w:val="0"/>
          </w:rPr>
        </w:r>
        <w:r w:rsidDel="00DC5FCD">
          <w:rPr>
            <w:b w:val="0"/>
          </w:rPr>
          <w:fldChar w:fldCharType="separate"/>
        </w:r>
        <w:r w:rsidDel="00DC5FCD">
          <w:rPr>
            <w:noProof/>
          </w:rPr>
          <w:delText>88</w:delText>
        </w:r>
        <w:r w:rsidDel="00DC5FCD">
          <w:rPr>
            <w:b w:val="0"/>
          </w:rPr>
          <w:fldChar w:fldCharType="end"/>
        </w:r>
      </w:del>
    </w:p>
    <w:p w14:paraId="7F36D362" w14:textId="5A55C704" w:rsidR="00F307EF" w:rsidDel="00DC5FCD" w:rsidRDefault="00F307EF">
      <w:pPr>
        <w:pStyle w:val="TOC1"/>
        <w:rPr>
          <w:del w:id="379" w:author="Author"/>
          <w:rFonts w:asciiTheme="minorHAnsi" w:eastAsiaTheme="minorEastAsia" w:hAnsiTheme="minorHAnsi" w:cstheme="minorBidi"/>
          <w:b w:val="0"/>
          <w:noProof/>
          <w:szCs w:val="22"/>
          <w:lang w:val="en-US" w:eastAsia="en-US"/>
        </w:rPr>
      </w:pPr>
      <w:del w:id="380" w:author="Author">
        <w:r w:rsidDel="00DC5FCD">
          <w:rPr>
            <w:noProof/>
          </w:rPr>
          <w:delText>L.2</w:delText>
        </w:r>
        <w:r w:rsidDel="00DC5FCD">
          <w:rPr>
            <w:rFonts w:asciiTheme="minorHAnsi" w:eastAsiaTheme="minorEastAsia" w:hAnsiTheme="minorHAnsi" w:cstheme="minorBidi"/>
            <w:b w:val="0"/>
            <w:noProof/>
            <w:szCs w:val="22"/>
            <w:lang w:val="en-US" w:eastAsia="en-US"/>
          </w:rPr>
          <w:tab/>
        </w:r>
        <w:r w:rsidDel="00DC5FCD">
          <w:rPr>
            <w:noProof/>
          </w:rPr>
          <w:delText>Resources available to fill gaps in skills or knowledge</w:delText>
        </w:r>
        <w:r w:rsidDel="00DC5FCD">
          <w:rPr>
            <w:noProof/>
          </w:rPr>
          <w:tab/>
        </w:r>
        <w:r w:rsidDel="00DC5FCD">
          <w:rPr>
            <w:b w:val="0"/>
          </w:rPr>
          <w:fldChar w:fldCharType="begin"/>
        </w:r>
        <w:r w:rsidDel="00DC5FCD">
          <w:rPr>
            <w:noProof/>
          </w:rPr>
          <w:delInstrText xml:space="preserve"> PAGEREF _Toc69304201 \h </w:delInstrText>
        </w:r>
        <w:r w:rsidDel="00DC5FCD">
          <w:rPr>
            <w:b w:val="0"/>
          </w:rPr>
        </w:r>
        <w:r w:rsidDel="00DC5FCD">
          <w:rPr>
            <w:b w:val="0"/>
          </w:rPr>
          <w:fldChar w:fldCharType="separate"/>
        </w:r>
        <w:r w:rsidDel="00DC5FCD">
          <w:rPr>
            <w:noProof/>
          </w:rPr>
          <w:delText>88</w:delText>
        </w:r>
        <w:r w:rsidDel="00DC5FCD">
          <w:rPr>
            <w:b w:val="0"/>
          </w:rPr>
          <w:fldChar w:fldCharType="end"/>
        </w:r>
      </w:del>
    </w:p>
    <w:p w14:paraId="755863EA" w14:textId="6F7FDA5F" w:rsidR="00F307EF" w:rsidDel="00DC5FCD" w:rsidRDefault="00F307EF">
      <w:pPr>
        <w:pStyle w:val="TOC1"/>
        <w:rPr>
          <w:del w:id="381" w:author="Author"/>
          <w:rFonts w:asciiTheme="minorHAnsi" w:eastAsiaTheme="minorEastAsia" w:hAnsiTheme="minorHAnsi" w:cstheme="minorBidi"/>
          <w:b w:val="0"/>
          <w:noProof/>
          <w:szCs w:val="22"/>
          <w:lang w:val="en-US" w:eastAsia="en-US"/>
        </w:rPr>
      </w:pPr>
      <w:del w:id="382" w:author="Author">
        <w:r w:rsidDel="00DC5FCD">
          <w:rPr>
            <w:noProof/>
          </w:rPr>
          <w:delText>L.3</w:delText>
        </w:r>
        <w:r w:rsidDel="00DC5FCD">
          <w:rPr>
            <w:rFonts w:asciiTheme="minorHAnsi" w:eastAsiaTheme="minorEastAsia" w:hAnsiTheme="minorHAnsi" w:cstheme="minorBidi"/>
            <w:b w:val="0"/>
            <w:noProof/>
            <w:szCs w:val="22"/>
            <w:lang w:val="en-US" w:eastAsia="en-US"/>
          </w:rPr>
          <w:tab/>
        </w:r>
        <w:r w:rsidDel="00DC5FCD">
          <w:rPr>
            <w:noProof/>
          </w:rPr>
          <w:delText>Selection Criteria for people leading the technical work</w:delText>
        </w:r>
        <w:r w:rsidDel="00DC5FCD">
          <w:rPr>
            <w:noProof/>
          </w:rPr>
          <w:tab/>
        </w:r>
        <w:r w:rsidDel="00DC5FCD">
          <w:rPr>
            <w:b w:val="0"/>
          </w:rPr>
          <w:fldChar w:fldCharType="begin"/>
        </w:r>
        <w:r w:rsidDel="00DC5FCD">
          <w:rPr>
            <w:noProof/>
          </w:rPr>
          <w:delInstrText xml:space="preserve"> PAGEREF _Toc69304202 \h </w:delInstrText>
        </w:r>
        <w:r w:rsidDel="00DC5FCD">
          <w:rPr>
            <w:b w:val="0"/>
          </w:rPr>
        </w:r>
        <w:r w:rsidDel="00DC5FCD">
          <w:rPr>
            <w:b w:val="0"/>
          </w:rPr>
          <w:fldChar w:fldCharType="separate"/>
        </w:r>
        <w:r w:rsidDel="00DC5FCD">
          <w:rPr>
            <w:noProof/>
          </w:rPr>
          <w:delText>88</w:delText>
        </w:r>
        <w:r w:rsidDel="00DC5FCD">
          <w:rPr>
            <w:b w:val="0"/>
          </w:rPr>
          <w:fldChar w:fldCharType="end"/>
        </w:r>
      </w:del>
    </w:p>
    <w:p w14:paraId="5AFDF806" w14:textId="4C24837C" w:rsidR="00F307EF" w:rsidDel="00DC5FCD" w:rsidRDefault="00F307EF">
      <w:pPr>
        <w:pStyle w:val="TOC1"/>
        <w:rPr>
          <w:del w:id="383" w:author="Author"/>
          <w:rFonts w:asciiTheme="minorHAnsi" w:eastAsiaTheme="minorEastAsia" w:hAnsiTheme="minorHAnsi" w:cstheme="minorBidi"/>
          <w:b w:val="0"/>
          <w:noProof/>
          <w:szCs w:val="22"/>
          <w:lang w:val="en-US" w:eastAsia="en-US"/>
        </w:rPr>
      </w:pPr>
      <w:del w:id="384" w:author="Author">
        <w:r w:rsidDel="00DC5FCD">
          <w:rPr>
            <w:noProof/>
          </w:rPr>
          <w:delText>L.3.1</w:delText>
        </w:r>
        <w:r w:rsidDel="00DC5FCD">
          <w:rPr>
            <w:rFonts w:asciiTheme="minorHAnsi" w:eastAsiaTheme="minorEastAsia" w:hAnsiTheme="minorHAnsi" w:cstheme="minorBidi"/>
            <w:b w:val="0"/>
            <w:noProof/>
            <w:szCs w:val="22"/>
            <w:lang w:val="en-US" w:eastAsia="en-US"/>
          </w:rPr>
          <w:tab/>
        </w:r>
        <w:r w:rsidDel="00DC5FCD">
          <w:rPr>
            <w:noProof/>
          </w:rPr>
          <w:delText>Chairs and convenors</w:delText>
        </w:r>
        <w:r w:rsidDel="00DC5FCD">
          <w:rPr>
            <w:noProof/>
          </w:rPr>
          <w:tab/>
        </w:r>
        <w:r w:rsidDel="00DC5FCD">
          <w:rPr>
            <w:b w:val="0"/>
          </w:rPr>
          <w:fldChar w:fldCharType="begin"/>
        </w:r>
        <w:r w:rsidDel="00DC5FCD">
          <w:rPr>
            <w:noProof/>
          </w:rPr>
          <w:delInstrText xml:space="preserve"> PAGEREF _Toc69304203 \h </w:delInstrText>
        </w:r>
        <w:r w:rsidDel="00DC5FCD">
          <w:rPr>
            <w:b w:val="0"/>
          </w:rPr>
        </w:r>
        <w:r w:rsidDel="00DC5FCD">
          <w:rPr>
            <w:b w:val="0"/>
          </w:rPr>
          <w:fldChar w:fldCharType="separate"/>
        </w:r>
        <w:r w:rsidDel="00DC5FCD">
          <w:rPr>
            <w:noProof/>
          </w:rPr>
          <w:delText>88</w:delText>
        </w:r>
        <w:r w:rsidDel="00DC5FCD">
          <w:rPr>
            <w:b w:val="0"/>
          </w:rPr>
          <w:fldChar w:fldCharType="end"/>
        </w:r>
      </w:del>
    </w:p>
    <w:p w14:paraId="5C20ED4C" w14:textId="4D5536BF" w:rsidR="00F307EF" w:rsidDel="00DC5FCD" w:rsidRDefault="00F307EF">
      <w:pPr>
        <w:pStyle w:val="TOC1"/>
        <w:rPr>
          <w:del w:id="385" w:author="Author"/>
          <w:rFonts w:asciiTheme="minorHAnsi" w:eastAsiaTheme="minorEastAsia" w:hAnsiTheme="minorHAnsi" w:cstheme="minorBidi"/>
          <w:b w:val="0"/>
          <w:noProof/>
          <w:szCs w:val="22"/>
          <w:lang w:val="en-US" w:eastAsia="en-US"/>
        </w:rPr>
      </w:pPr>
      <w:del w:id="386" w:author="Author">
        <w:r w:rsidDel="00DC5FCD">
          <w:rPr>
            <w:noProof/>
          </w:rPr>
          <w:delText>L.3.1.1</w:delText>
        </w:r>
        <w:r w:rsidDel="00DC5FCD">
          <w:rPr>
            <w:rFonts w:asciiTheme="minorHAnsi" w:eastAsiaTheme="minorEastAsia" w:hAnsiTheme="minorHAnsi" w:cstheme="minorBidi"/>
            <w:b w:val="0"/>
            <w:noProof/>
            <w:szCs w:val="22"/>
            <w:lang w:val="en-US" w:eastAsia="en-US"/>
          </w:rPr>
          <w:tab/>
        </w:r>
        <w:r w:rsidDel="00DC5FCD">
          <w:rPr>
            <w:noProof/>
          </w:rPr>
          <w:delText>Competencies and attributes of good chairs and convenors:</w:delText>
        </w:r>
        <w:r w:rsidDel="00DC5FCD">
          <w:rPr>
            <w:noProof/>
          </w:rPr>
          <w:tab/>
        </w:r>
        <w:r w:rsidDel="00DC5FCD">
          <w:rPr>
            <w:b w:val="0"/>
          </w:rPr>
          <w:fldChar w:fldCharType="begin"/>
        </w:r>
        <w:r w:rsidDel="00DC5FCD">
          <w:rPr>
            <w:noProof/>
          </w:rPr>
          <w:delInstrText xml:space="preserve"> PAGEREF _Toc69304204 \h </w:delInstrText>
        </w:r>
        <w:r w:rsidDel="00DC5FCD">
          <w:rPr>
            <w:b w:val="0"/>
          </w:rPr>
        </w:r>
        <w:r w:rsidDel="00DC5FCD">
          <w:rPr>
            <w:b w:val="0"/>
          </w:rPr>
          <w:fldChar w:fldCharType="separate"/>
        </w:r>
        <w:r w:rsidDel="00DC5FCD">
          <w:rPr>
            <w:noProof/>
          </w:rPr>
          <w:delText>88</w:delText>
        </w:r>
        <w:r w:rsidDel="00DC5FCD">
          <w:rPr>
            <w:b w:val="0"/>
          </w:rPr>
          <w:fldChar w:fldCharType="end"/>
        </w:r>
      </w:del>
    </w:p>
    <w:p w14:paraId="763C64C2" w14:textId="2DCB818E" w:rsidR="00F307EF" w:rsidDel="00DC5FCD" w:rsidRDefault="00F307EF">
      <w:pPr>
        <w:pStyle w:val="TOC1"/>
        <w:rPr>
          <w:del w:id="387" w:author="Author"/>
          <w:rFonts w:asciiTheme="minorHAnsi" w:eastAsiaTheme="minorEastAsia" w:hAnsiTheme="minorHAnsi" w:cstheme="minorBidi"/>
          <w:b w:val="0"/>
          <w:noProof/>
          <w:szCs w:val="22"/>
          <w:lang w:val="en-US" w:eastAsia="en-US"/>
        </w:rPr>
      </w:pPr>
      <w:del w:id="388" w:author="Author">
        <w:r w:rsidDel="00DC5FCD">
          <w:rPr>
            <w:noProof/>
          </w:rPr>
          <w:delText>L.3.1.2</w:delText>
        </w:r>
        <w:r w:rsidDel="00DC5FCD">
          <w:rPr>
            <w:rFonts w:asciiTheme="minorHAnsi" w:eastAsiaTheme="minorEastAsia" w:hAnsiTheme="minorHAnsi" w:cstheme="minorBidi"/>
            <w:b w:val="0"/>
            <w:noProof/>
            <w:szCs w:val="22"/>
            <w:lang w:val="en-US" w:eastAsia="en-US"/>
          </w:rPr>
          <w:tab/>
        </w:r>
        <w:r w:rsidDel="00DC5FCD">
          <w:rPr>
            <w:noProof/>
          </w:rPr>
          <w:delText>Job specification for chairs and convenors:</w:delText>
        </w:r>
        <w:r w:rsidDel="00DC5FCD">
          <w:rPr>
            <w:noProof/>
          </w:rPr>
          <w:tab/>
        </w:r>
        <w:r w:rsidDel="00DC5FCD">
          <w:rPr>
            <w:b w:val="0"/>
          </w:rPr>
          <w:fldChar w:fldCharType="begin"/>
        </w:r>
        <w:r w:rsidDel="00DC5FCD">
          <w:rPr>
            <w:noProof/>
          </w:rPr>
          <w:delInstrText xml:space="preserve"> PAGEREF _Toc69304205 \h </w:delInstrText>
        </w:r>
        <w:r w:rsidDel="00DC5FCD">
          <w:rPr>
            <w:b w:val="0"/>
          </w:rPr>
        </w:r>
        <w:r w:rsidDel="00DC5FCD">
          <w:rPr>
            <w:b w:val="0"/>
          </w:rPr>
          <w:fldChar w:fldCharType="separate"/>
        </w:r>
        <w:r w:rsidDel="00DC5FCD">
          <w:rPr>
            <w:noProof/>
          </w:rPr>
          <w:delText>89</w:delText>
        </w:r>
        <w:r w:rsidDel="00DC5FCD">
          <w:rPr>
            <w:b w:val="0"/>
          </w:rPr>
          <w:fldChar w:fldCharType="end"/>
        </w:r>
      </w:del>
    </w:p>
    <w:p w14:paraId="05F252C0" w14:textId="5615D3D4" w:rsidR="00F307EF" w:rsidDel="00DC5FCD" w:rsidRDefault="00F307EF">
      <w:pPr>
        <w:pStyle w:val="TOC1"/>
        <w:rPr>
          <w:del w:id="389" w:author="Author"/>
          <w:rFonts w:asciiTheme="minorHAnsi" w:eastAsiaTheme="minorEastAsia" w:hAnsiTheme="minorHAnsi" w:cstheme="minorBidi"/>
          <w:b w:val="0"/>
          <w:noProof/>
          <w:szCs w:val="22"/>
          <w:lang w:val="en-US" w:eastAsia="en-US"/>
        </w:rPr>
      </w:pPr>
      <w:del w:id="390" w:author="Author">
        <w:r w:rsidDel="00DC5FCD">
          <w:rPr>
            <w:noProof/>
          </w:rPr>
          <w:delText>L.3.1.3</w:delText>
        </w:r>
        <w:r w:rsidDel="00DC5FCD">
          <w:rPr>
            <w:rFonts w:asciiTheme="minorHAnsi" w:eastAsiaTheme="minorEastAsia" w:hAnsiTheme="minorHAnsi" w:cstheme="minorBidi"/>
            <w:b w:val="0"/>
            <w:noProof/>
            <w:szCs w:val="22"/>
            <w:lang w:val="en-US" w:eastAsia="en-US"/>
          </w:rPr>
          <w:tab/>
        </w:r>
        <w:r w:rsidDel="00DC5FCD">
          <w:rPr>
            <w:noProof/>
          </w:rPr>
          <w:delText>Additionally — chairs of committees are required to:</w:delText>
        </w:r>
        <w:r w:rsidDel="00DC5FCD">
          <w:rPr>
            <w:noProof/>
          </w:rPr>
          <w:tab/>
        </w:r>
        <w:r w:rsidDel="00DC5FCD">
          <w:rPr>
            <w:b w:val="0"/>
          </w:rPr>
          <w:fldChar w:fldCharType="begin"/>
        </w:r>
        <w:r w:rsidDel="00DC5FCD">
          <w:rPr>
            <w:noProof/>
          </w:rPr>
          <w:delInstrText xml:space="preserve"> PAGEREF _Toc69304206 \h </w:delInstrText>
        </w:r>
        <w:r w:rsidDel="00DC5FCD">
          <w:rPr>
            <w:b w:val="0"/>
          </w:rPr>
        </w:r>
        <w:r w:rsidDel="00DC5FCD">
          <w:rPr>
            <w:b w:val="0"/>
          </w:rPr>
          <w:fldChar w:fldCharType="separate"/>
        </w:r>
        <w:r w:rsidDel="00DC5FCD">
          <w:rPr>
            <w:noProof/>
          </w:rPr>
          <w:delText>89</w:delText>
        </w:r>
        <w:r w:rsidDel="00DC5FCD">
          <w:rPr>
            <w:b w:val="0"/>
          </w:rPr>
          <w:fldChar w:fldCharType="end"/>
        </w:r>
      </w:del>
    </w:p>
    <w:p w14:paraId="3C5D555C" w14:textId="55DF0207" w:rsidR="00F307EF" w:rsidDel="00DC5FCD" w:rsidRDefault="00F307EF">
      <w:pPr>
        <w:pStyle w:val="TOC1"/>
        <w:rPr>
          <w:del w:id="391" w:author="Author"/>
          <w:rFonts w:asciiTheme="minorHAnsi" w:eastAsiaTheme="minorEastAsia" w:hAnsiTheme="minorHAnsi" w:cstheme="minorBidi"/>
          <w:b w:val="0"/>
          <w:noProof/>
          <w:szCs w:val="22"/>
          <w:lang w:val="en-US" w:eastAsia="en-US"/>
        </w:rPr>
      </w:pPr>
      <w:del w:id="392" w:author="Author">
        <w:r w:rsidDel="00DC5FCD">
          <w:rPr>
            <w:noProof/>
          </w:rPr>
          <w:delText>L.3.1.4</w:delText>
        </w:r>
        <w:r w:rsidDel="00DC5FCD">
          <w:rPr>
            <w:rFonts w:asciiTheme="minorHAnsi" w:eastAsiaTheme="minorEastAsia" w:hAnsiTheme="minorHAnsi" w:cstheme="minorBidi"/>
            <w:b w:val="0"/>
            <w:noProof/>
            <w:szCs w:val="22"/>
            <w:lang w:val="en-US" w:eastAsia="en-US"/>
          </w:rPr>
          <w:tab/>
        </w:r>
        <w:r w:rsidDel="00DC5FCD">
          <w:rPr>
            <w:noProof/>
          </w:rPr>
          <w:delText>Additionally — convenors of working groups are required to:</w:delText>
        </w:r>
        <w:r w:rsidDel="00DC5FCD">
          <w:rPr>
            <w:noProof/>
          </w:rPr>
          <w:tab/>
        </w:r>
        <w:r w:rsidDel="00DC5FCD">
          <w:rPr>
            <w:b w:val="0"/>
          </w:rPr>
          <w:fldChar w:fldCharType="begin"/>
        </w:r>
        <w:r w:rsidDel="00DC5FCD">
          <w:rPr>
            <w:noProof/>
          </w:rPr>
          <w:delInstrText xml:space="preserve"> PAGEREF _Toc69304207 \h </w:delInstrText>
        </w:r>
        <w:r w:rsidDel="00DC5FCD">
          <w:rPr>
            <w:b w:val="0"/>
          </w:rPr>
        </w:r>
        <w:r w:rsidDel="00DC5FCD">
          <w:rPr>
            <w:b w:val="0"/>
          </w:rPr>
          <w:fldChar w:fldCharType="separate"/>
        </w:r>
        <w:r w:rsidDel="00DC5FCD">
          <w:rPr>
            <w:noProof/>
          </w:rPr>
          <w:delText>89</w:delText>
        </w:r>
        <w:r w:rsidDel="00DC5FCD">
          <w:rPr>
            <w:b w:val="0"/>
          </w:rPr>
          <w:fldChar w:fldCharType="end"/>
        </w:r>
      </w:del>
    </w:p>
    <w:p w14:paraId="63A07A72" w14:textId="58AB07C2" w:rsidR="00F307EF" w:rsidDel="00DC5FCD" w:rsidRDefault="00F307EF">
      <w:pPr>
        <w:pStyle w:val="TOC1"/>
        <w:rPr>
          <w:del w:id="393" w:author="Author"/>
          <w:rFonts w:asciiTheme="minorHAnsi" w:eastAsiaTheme="minorEastAsia" w:hAnsiTheme="minorHAnsi" w:cstheme="minorBidi"/>
          <w:b w:val="0"/>
          <w:noProof/>
          <w:szCs w:val="22"/>
          <w:lang w:val="en-US" w:eastAsia="en-US"/>
        </w:rPr>
      </w:pPr>
      <w:del w:id="394" w:author="Author">
        <w:r w:rsidDel="00DC5FCD">
          <w:rPr>
            <w:noProof/>
          </w:rPr>
          <w:delText>L.3.1.5</w:delText>
        </w:r>
        <w:r w:rsidDel="00DC5FCD">
          <w:rPr>
            <w:rFonts w:asciiTheme="minorHAnsi" w:eastAsiaTheme="minorEastAsia" w:hAnsiTheme="minorHAnsi" w:cstheme="minorBidi"/>
            <w:b w:val="0"/>
            <w:noProof/>
            <w:szCs w:val="22"/>
            <w:lang w:val="en-US" w:eastAsia="en-US"/>
          </w:rPr>
          <w:tab/>
        </w:r>
        <w:r w:rsidDel="00DC5FCD">
          <w:rPr>
            <w:noProof/>
          </w:rPr>
          <w:delText>Supporting information</w:delText>
        </w:r>
        <w:r w:rsidDel="00DC5FCD">
          <w:rPr>
            <w:noProof/>
          </w:rPr>
          <w:tab/>
        </w:r>
        <w:r w:rsidDel="00DC5FCD">
          <w:rPr>
            <w:b w:val="0"/>
          </w:rPr>
          <w:fldChar w:fldCharType="begin"/>
        </w:r>
        <w:r w:rsidDel="00DC5FCD">
          <w:rPr>
            <w:noProof/>
          </w:rPr>
          <w:delInstrText xml:space="preserve"> PAGEREF _Toc69304208 \h </w:delInstrText>
        </w:r>
        <w:r w:rsidDel="00DC5FCD">
          <w:rPr>
            <w:b w:val="0"/>
          </w:rPr>
        </w:r>
        <w:r w:rsidDel="00DC5FCD">
          <w:rPr>
            <w:b w:val="0"/>
          </w:rPr>
          <w:fldChar w:fldCharType="separate"/>
        </w:r>
        <w:r w:rsidDel="00DC5FCD">
          <w:rPr>
            <w:noProof/>
          </w:rPr>
          <w:delText>90</w:delText>
        </w:r>
        <w:r w:rsidDel="00DC5FCD">
          <w:rPr>
            <w:b w:val="0"/>
          </w:rPr>
          <w:fldChar w:fldCharType="end"/>
        </w:r>
      </w:del>
    </w:p>
    <w:p w14:paraId="1E8640F5" w14:textId="16518618" w:rsidR="00F307EF" w:rsidDel="00DC5FCD" w:rsidRDefault="00F307EF">
      <w:pPr>
        <w:pStyle w:val="TOC1"/>
        <w:rPr>
          <w:del w:id="395" w:author="Author"/>
          <w:rFonts w:asciiTheme="minorHAnsi" w:eastAsiaTheme="minorEastAsia" w:hAnsiTheme="minorHAnsi" w:cstheme="minorBidi"/>
          <w:b w:val="0"/>
          <w:noProof/>
          <w:szCs w:val="22"/>
          <w:lang w:val="en-US" w:eastAsia="en-US"/>
        </w:rPr>
      </w:pPr>
      <w:del w:id="396" w:author="Author">
        <w:r w:rsidDel="00DC5FCD">
          <w:rPr>
            <w:noProof/>
          </w:rPr>
          <w:delText>L.3.2</w:delText>
        </w:r>
        <w:r w:rsidDel="00DC5FCD">
          <w:rPr>
            <w:rFonts w:asciiTheme="minorHAnsi" w:eastAsiaTheme="minorEastAsia" w:hAnsiTheme="minorHAnsi" w:cstheme="minorBidi"/>
            <w:b w:val="0"/>
            <w:noProof/>
            <w:szCs w:val="22"/>
            <w:lang w:val="en-US" w:eastAsia="en-US"/>
          </w:rPr>
          <w:tab/>
        </w:r>
        <w:r w:rsidDel="00DC5FCD">
          <w:rPr>
            <w:noProof/>
          </w:rPr>
          <w:delText>Secretaries and secretariats</w:delText>
        </w:r>
        <w:r w:rsidDel="00DC5FCD">
          <w:rPr>
            <w:noProof/>
          </w:rPr>
          <w:tab/>
        </w:r>
        <w:r w:rsidDel="00DC5FCD">
          <w:rPr>
            <w:b w:val="0"/>
          </w:rPr>
          <w:fldChar w:fldCharType="begin"/>
        </w:r>
        <w:r w:rsidDel="00DC5FCD">
          <w:rPr>
            <w:noProof/>
          </w:rPr>
          <w:delInstrText xml:space="preserve"> PAGEREF _Toc69304209 \h </w:delInstrText>
        </w:r>
        <w:r w:rsidDel="00DC5FCD">
          <w:rPr>
            <w:b w:val="0"/>
          </w:rPr>
        </w:r>
        <w:r w:rsidDel="00DC5FCD">
          <w:rPr>
            <w:b w:val="0"/>
          </w:rPr>
          <w:fldChar w:fldCharType="separate"/>
        </w:r>
        <w:r w:rsidDel="00DC5FCD">
          <w:rPr>
            <w:noProof/>
          </w:rPr>
          <w:delText>90</w:delText>
        </w:r>
        <w:r w:rsidDel="00DC5FCD">
          <w:rPr>
            <w:b w:val="0"/>
          </w:rPr>
          <w:fldChar w:fldCharType="end"/>
        </w:r>
      </w:del>
    </w:p>
    <w:p w14:paraId="1F76ACCE" w14:textId="7024F4A9" w:rsidR="00F307EF" w:rsidDel="00DC5FCD" w:rsidRDefault="00F307EF">
      <w:pPr>
        <w:pStyle w:val="TOC1"/>
        <w:rPr>
          <w:del w:id="397" w:author="Author"/>
          <w:rFonts w:asciiTheme="minorHAnsi" w:eastAsiaTheme="minorEastAsia" w:hAnsiTheme="minorHAnsi" w:cstheme="minorBidi"/>
          <w:b w:val="0"/>
          <w:noProof/>
          <w:szCs w:val="22"/>
          <w:lang w:val="en-US" w:eastAsia="en-US"/>
        </w:rPr>
      </w:pPr>
      <w:del w:id="398" w:author="Author">
        <w:r w:rsidDel="00DC5FCD">
          <w:rPr>
            <w:noProof/>
          </w:rPr>
          <w:delText>L.3.2.1</w:delText>
        </w:r>
        <w:r w:rsidDel="00DC5FCD">
          <w:rPr>
            <w:rFonts w:asciiTheme="minorHAnsi" w:eastAsiaTheme="minorEastAsia" w:hAnsiTheme="minorHAnsi" w:cstheme="minorBidi"/>
            <w:b w:val="0"/>
            <w:noProof/>
            <w:szCs w:val="22"/>
            <w:lang w:val="en-US" w:eastAsia="en-US"/>
          </w:rPr>
          <w:tab/>
        </w:r>
        <w:r w:rsidDel="00DC5FCD">
          <w:rPr>
            <w:noProof/>
          </w:rPr>
          <w:delText>Selection of secretaries and secretariats</w:delText>
        </w:r>
        <w:r w:rsidDel="00DC5FCD">
          <w:rPr>
            <w:noProof/>
          </w:rPr>
          <w:tab/>
        </w:r>
        <w:r w:rsidDel="00DC5FCD">
          <w:rPr>
            <w:b w:val="0"/>
          </w:rPr>
          <w:fldChar w:fldCharType="begin"/>
        </w:r>
        <w:r w:rsidDel="00DC5FCD">
          <w:rPr>
            <w:noProof/>
          </w:rPr>
          <w:delInstrText xml:space="preserve"> PAGEREF _Toc69304210 \h </w:delInstrText>
        </w:r>
        <w:r w:rsidDel="00DC5FCD">
          <w:rPr>
            <w:b w:val="0"/>
          </w:rPr>
        </w:r>
        <w:r w:rsidDel="00DC5FCD">
          <w:rPr>
            <w:b w:val="0"/>
          </w:rPr>
          <w:fldChar w:fldCharType="separate"/>
        </w:r>
        <w:r w:rsidDel="00DC5FCD">
          <w:rPr>
            <w:noProof/>
          </w:rPr>
          <w:delText>90</w:delText>
        </w:r>
        <w:r w:rsidDel="00DC5FCD">
          <w:rPr>
            <w:b w:val="0"/>
          </w:rPr>
          <w:fldChar w:fldCharType="end"/>
        </w:r>
      </w:del>
    </w:p>
    <w:p w14:paraId="26D01E59" w14:textId="7D96E51B" w:rsidR="00F307EF" w:rsidDel="00DC5FCD" w:rsidRDefault="00F307EF">
      <w:pPr>
        <w:pStyle w:val="TOC1"/>
        <w:rPr>
          <w:del w:id="399" w:author="Author"/>
          <w:rFonts w:asciiTheme="minorHAnsi" w:eastAsiaTheme="minorEastAsia" w:hAnsiTheme="minorHAnsi" w:cstheme="minorBidi"/>
          <w:b w:val="0"/>
          <w:noProof/>
          <w:szCs w:val="22"/>
          <w:lang w:val="en-US" w:eastAsia="en-US"/>
        </w:rPr>
      </w:pPr>
      <w:del w:id="400" w:author="Author">
        <w:r w:rsidDel="00DC5FCD">
          <w:rPr>
            <w:noProof/>
          </w:rPr>
          <w:lastRenderedPageBreak/>
          <w:delText>L.3.2.2</w:delText>
        </w:r>
        <w:r w:rsidDel="00DC5FCD">
          <w:rPr>
            <w:rFonts w:asciiTheme="minorHAnsi" w:eastAsiaTheme="minorEastAsia" w:hAnsiTheme="minorHAnsi" w:cstheme="minorBidi"/>
            <w:b w:val="0"/>
            <w:noProof/>
            <w:szCs w:val="22"/>
            <w:lang w:val="en-US" w:eastAsia="en-US"/>
          </w:rPr>
          <w:tab/>
        </w:r>
        <w:r w:rsidDel="00DC5FCD">
          <w:rPr>
            <w:noProof/>
          </w:rPr>
          <w:delText>Good documents</w:delText>
        </w:r>
        <w:r w:rsidDel="00DC5FCD">
          <w:rPr>
            <w:noProof/>
          </w:rPr>
          <w:tab/>
        </w:r>
        <w:r w:rsidDel="00DC5FCD">
          <w:rPr>
            <w:b w:val="0"/>
          </w:rPr>
          <w:fldChar w:fldCharType="begin"/>
        </w:r>
        <w:r w:rsidDel="00DC5FCD">
          <w:rPr>
            <w:noProof/>
          </w:rPr>
          <w:delInstrText xml:space="preserve"> PAGEREF _Toc69304211 \h </w:delInstrText>
        </w:r>
        <w:r w:rsidDel="00DC5FCD">
          <w:rPr>
            <w:b w:val="0"/>
          </w:rPr>
        </w:r>
        <w:r w:rsidDel="00DC5FCD">
          <w:rPr>
            <w:b w:val="0"/>
          </w:rPr>
          <w:fldChar w:fldCharType="separate"/>
        </w:r>
        <w:r w:rsidDel="00DC5FCD">
          <w:rPr>
            <w:noProof/>
          </w:rPr>
          <w:delText>90</w:delText>
        </w:r>
        <w:r w:rsidDel="00DC5FCD">
          <w:rPr>
            <w:b w:val="0"/>
          </w:rPr>
          <w:fldChar w:fldCharType="end"/>
        </w:r>
      </w:del>
    </w:p>
    <w:p w14:paraId="19290910" w14:textId="542653CB" w:rsidR="00F307EF" w:rsidDel="00DC5FCD" w:rsidRDefault="00F307EF">
      <w:pPr>
        <w:pStyle w:val="TOC1"/>
        <w:rPr>
          <w:del w:id="401" w:author="Author"/>
          <w:rFonts w:asciiTheme="minorHAnsi" w:eastAsiaTheme="minorEastAsia" w:hAnsiTheme="minorHAnsi" w:cstheme="minorBidi"/>
          <w:b w:val="0"/>
          <w:noProof/>
          <w:szCs w:val="22"/>
          <w:lang w:val="en-US" w:eastAsia="en-US"/>
        </w:rPr>
      </w:pPr>
      <w:del w:id="402" w:author="Author">
        <w:r w:rsidDel="00DC5FCD">
          <w:rPr>
            <w:noProof/>
          </w:rPr>
          <w:delText>L.3.2.3</w:delText>
        </w:r>
        <w:r w:rsidDel="00DC5FCD">
          <w:rPr>
            <w:rFonts w:asciiTheme="minorHAnsi" w:eastAsiaTheme="minorEastAsia" w:hAnsiTheme="minorHAnsi" w:cstheme="minorBidi"/>
            <w:b w:val="0"/>
            <w:noProof/>
            <w:szCs w:val="22"/>
            <w:lang w:val="en-US" w:eastAsia="en-US"/>
          </w:rPr>
          <w:tab/>
        </w:r>
        <w:r w:rsidDel="00DC5FCD">
          <w:rPr>
            <w:noProof/>
          </w:rPr>
          <w:delText>Excellent project management</w:delText>
        </w:r>
        <w:r w:rsidDel="00DC5FCD">
          <w:rPr>
            <w:noProof/>
          </w:rPr>
          <w:tab/>
        </w:r>
        <w:r w:rsidDel="00DC5FCD">
          <w:rPr>
            <w:b w:val="0"/>
          </w:rPr>
          <w:fldChar w:fldCharType="begin"/>
        </w:r>
        <w:r w:rsidDel="00DC5FCD">
          <w:rPr>
            <w:noProof/>
          </w:rPr>
          <w:delInstrText xml:space="preserve"> PAGEREF _Toc69304212 \h </w:delInstrText>
        </w:r>
        <w:r w:rsidDel="00DC5FCD">
          <w:rPr>
            <w:b w:val="0"/>
          </w:rPr>
        </w:r>
        <w:r w:rsidDel="00DC5FCD">
          <w:rPr>
            <w:b w:val="0"/>
          </w:rPr>
          <w:fldChar w:fldCharType="separate"/>
        </w:r>
        <w:r w:rsidDel="00DC5FCD">
          <w:rPr>
            <w:noProof/>
          </w:rPr>
          <w:delText>90</w:delText>
        </w:r>
        <w:r w:rsidDel="00DC5FCD">
          <w:rPr>
            <w:b w:val="0"/>
          </w:rPr>
          <w:fldChar w:fldCharType="end"/>
        </w:r>
      </w:del>
    </w:p>
    <w:p w14:paraId="564D5E4A" w14:textId="20640021" w:rsidR="00F307EF" w:rsidDel="00DC5FCD" w:rsidRDefault="00F307EF">
      <w:pPr>
        <w:pStyle w:val="TOC1"/>
        <w:rPr>
          <w:del w:id="403" w:author="Author"/>
          <w:rFonts w:asciiTheme="minorHAnsi" w:eastAsiaTheme="minorEastAsia" w:hAnsiTheme="minorHAnsi" w:cstheme="minorBidi"/>
          <w:b w:val="0"/>
          <w:noProof/>
          <w:szCs w:val="22"/>
          <w:lang w:val="en-US" w:eastAsia="en-US"/>
        </w:rPr>
      </w:pPr>
      <w:del w:id="404" w:author="Author">
        <w:r w:rsidDel="00DC5FCD">
          <w:rPr>
            <w:noProof/>
          </w:rPr>
          <w:delText>L.3.2.4</w:delText>
        </w:r>
        <w:r w:rsidDel="00DC5FCD">
          <w:rPr>
            <w:rFonts w:asciiTheme="minorHAnsi" w:eastAsiaTheme="minorEastAsia" w:hAnsiTheme="minorHAnsi" w:cstheme="minorBidi"/>
            <w:b w:val="0"/>
            <w:noProof/>
            <w:szCs w:val="22"/>
            <w:lang w:val="en-US" w:eastAsia="en-US"/>
          </w:rPr>
          <w:tab/>
        </w:r>
        <w:r w:rsidDel="00DC5FCD">
          <w:rPr>
            <w:noProof/>
          </w:rPr>
          <w:delText>Well prepared meetings</w:delText>
        </w:r>
        <w:r w:rsidDel="00DC5FCD">
          <w:rPr>
            <w:noProof/>
          </w:rPr>
          <w:tab/>
        </w:r>
        <w:r w:rsidDel="00DC5FCD">
          <w:rPr>
            <w:b w:val="0"/>
          </w:rPr>
          <w:fldChar w:fldCharType="begin"/>
        </w:r>
        <w:r w:rsidDel="00DC5FCD">
          <w:rPr>
            <w:noProof/>
          </w:rPr>
          <w:delInstrText xml:space="preserve"> PAGEREF _Toc69304213 \h </w:delInstrText>
        </w:r>
        <w:r w:rsidDel="00DC5FCD">
          <w:rPr>
            <w:b w:val="0"/>
          </w:rPr>
        </w:r>
        <w:r w:rsidDel="00DC5FCD">
          <w:rPr>
            <w:b w:val="0"/>
          </w:rPr>
          <w:fldChar w:fldCharType="separate"/>
        </w:r>
        <w:r w:rsidDel="00DC5FCD">
          <w:rPr>
            <w:noProof/>
          </w:rPr>
          <w:delText>90</w:delText>
        </w:r>
        <w:r w:rsidDel="00DC5FCD">
          <w:rPr>
            <w:b w:val="0"/>
          </w:rPr>
          <w:fldChar w:fldCharType="end"/>
        </w:r>
      </w:del>
    </w:p>
    <w:p w14:paraId="71270E8D" w14:textId="555AACCD" w:rsidR="00F307EF" w:rsidDel="00DC5FCD" w:rsidRDefault="00F307EF">
      <w:pPr>
        <w:pStyle w:val="TOC1"/>
        <w:rPr>
          <w:del w:id="405" w:author="Author"/>
          <w:rFonts w:asciiTheme="minorHAnsi" w:eastAsiaTheme="minorEastAsia" w:hAnsiTheme="minorHAnsi" w:cstheme="minorBidi"/>
          <w:b w:val="0"/>
          <w:noProof/>
          <w:szCs w:val="22"/>
          <w:lang w:val="en-US" w:eastAsia="en-US"/>
        </w:rPr>
      </w:pPr>
      <w:del w:id="406" w:author="Author">
        <w:r w:rsidDel="00DC5FCD">
          <w:rPr>
            <w:noProof/>
          </w:rPr>
          <w:delText>L.3.2.5</w:delText>
        </w:r>
        <w:r w:rsidDel="00DC5FCD">
          <w:rPr>
            <w:rFonts w:asciiTheme="minorHAnsi" w:eastAsiaTheme="minorEastAsia" w:hAnsiTheme="minorHAnsi" w:cstheme="minorBidi"/>
            <w:b w:val="0"/>
            <w:noProof/>
            <w:szCs w:val="22"/>
            <w:lang w:val="en-US" w:eastAsia="en-US"/>
          </w:rPr>
          <w:tab/>
        </w:r>
        <w:r w:rsidDel="00DC5FCD">
          <w:rPr>
            <w:noProof/>
          </w:rPr>
          <w:delText>Good advice on ISO and IEC processes</w:delText>
        </w:r>
        <w:r w:rsidDel="00DC5FCD">
          <w:rPr>
            <w:noProof/>
          </w:rPr>
          <w:tab/>
        </w:r>
        <w:r w:rsidDel="00DC5FCD">
          <w:rPr>
            <w:b w:val="0"/>
          </w:rPr>
          <w:fldChar w:fldCharType="begin"/>
        </w:r>
        <w:r w:rsidDel="00DC5FCD">
          <w:rPr>
            <w:noProof/>
          </w:rPr>
          <w:delInstrText xml:space="preserve"> PAGEREF _Toc69304214 \h </w:delInstrText>
        </w:r>
        <w:r w:rsidDel="00DC5FCD">
          <w:rPr>
            <w:b w:val="0"/>
          </w:rPr>
        </w:r>
        <w:r w:rsidDel="00DC5FCD">
          <w:rPr>
            <w:b w:val="0"/>
          </w:rPr>
          <w:fldChar w:fldCharType="separate"/>
        </w:r>
        <w:r w:rsidDel="00DC5FCD">
          <w:rPr>
            <w:noProof/>
          </w:rPr>
          <w:delText>90</w:delText>
        </w:r>
        <w:r w:rsidDel="00DC5FCD">
          <w:rPr>
            <w:b w:val="0"/>
          </w:rPr>
          <w:fldChar w:fldCharType="end"/>
        </w:r>
      </w:del>
    </w:p>
    <w:p w14:paraId="026636FB" w14:textId="702507D7" w:rsidR="00F307EF" w:rsidDel="00DC5FCD" w:rsidRDefault="00F307EF">
      <w:pPr>
        <w:pStyle w:val="TOC1"/>
        <w:rPr>
          <w:del w:id="407" w:author="Author"/>
          <w:rFonts w:asciiTheme="minorHAnsi" w:eastAsiaTheme="minorEastAsia" w:hAnsiTheme="minorHAnsi" w:cstheme="minorBidi"/>
          <w:b w:val="0"/>
          <w:noProof/>
          <w:szCs w:val="22"/>
          <w:lang w:val="en-US" w:eastAsia="en-US"/>
        </w:rPr>
      </w:pPr>
      <w:del w:id="408" w:author="Author">
        <w:r w:rsidDel="00DC5FCD">
          <w:rPr>
            <w:noProof/>
          </w:rPr>
          <w:delText>L.3.2.6</w:delText>
        </w:r>
        <w:r w:rsidDel="00DC5FCD">
          <w:rPr>
            <w:rFonts w:asciiTheme="minorHAnsi" w:eastAsiaTheme="minorEastAsia" w:hAnsiTheme="minorHAnsi" w:cstheme="minorBidi"/>
            <w:b w:val="0"/>
            <w:noProof/>
            <w:szCs w:val="22"/>
            <w:lang w:val="en-US" w:eastAsia="en-US"/>
          </w:rPr>
          <w:tab/>
        </w:r>
        <w:r w:rsidDel="00DC5FCD">
          <w:rPr>
            <w:noProof/>
          </w:rPr>
          <w:delText>Connecting and networking</w:delText>
        </w:r>
        <w:r w:rsidDel="00DC5FCD">
          <w:rPr>
            <w:noProof/>
          </w:rPr>
          <w:tab/>
        </w:r>
        <w:r w:rsidDel="00DC5FCD">
          <w:rPr>
            <w:b w:val="0"/>
          </w:rPr>
          <w:fldChar w:fldCharType="begin"/>
        </w:r>
        <w:r w:rsidDel="00DC5FCD">
          <w:rPr>
            <w:noProof/>
          </w:rPr>
          <w:delInstrText xml:space="preserve"> PAGEREF _Toc69304215 \h </w:delInstrText>
        </w:r>
        <w:r w:rsidDel="00DC5FCD">
          <w:rPr>
            <w:b w:val="0"/>
          </w:rPr>
        </w:r>
        <w:r w:rsidDel="00DC5FCD">
          <w:rPr>
            <w:b w:val="0"/>
          </w:rPr>
          <w:fldChar w:fldCharType="separate"/>
        </w:r>
        <w:r w:rsidDel="00DC5FCD">
          <w:rPr>
            <w:noProof/>
          </w:rPr>
          <w:delText>91</w:delText>
        </w:r>
        <w:r w:rsidDel="00DC5FCD">
          <w:rPr>
            <w:b w:val="0"/>
          </w:rPr>
          <w:fldChar w:fldCharType="end"/>
        </w:r>
      </w:del>
    </w:p>
    <w:p w14:paraId="2657E31F" w14:textId="37A5BD1B" w:rsidR="00F307EF" w:rsidDel="00DC5FCD" w:rsidRDefault="00F307EF">
      <w:pPr>
        <w:pStyle w:val="TOC1"/>
        <w:rPr>
          <w:del w:id="409" w:author="Author"/>
          <w:rFonts w:asciiTheme="minorHAnsi" w:eastAsiaTheme="minorEastAsia" w:hAnsiTheme="minorHAnsi" w:cstheme="minorBidi"/>
          <w:b w:val="0"/>
          <w:noProof/>
          <w:szCs w:val="22"/>
          <w:lang w:val="en-US" w:eastAsia="en-US"/>
        </w:rPr>
      </w:pPr>
      <w:del w:id="410" w:author="Author">
        <w:r w:rsidDel="00DC5FCD">
          <w:rPr>
            <w:noProof/>
          </w:rPr>
          <w:delText>L.3.2.7</w:delText>
        </w:r>
        <w:r w:rsidDel="00DC5FCD">
          <w:rPr>
            <w:rFonts w:asciiTheme="minorHAnsi" w:eastAsiaTheme="minorEastAsia" w:hAnsiTheme="minorHAnsi" w:cstheme="minorBidi"/>
            <w:b w:val="0"/>
            <w:noProof/>
            <w:szCs w:val="22"/>
            <w:lang w:val="en-US" w:eastAsia="en-US"/>
          </w:rPr>
          <w:tab/>
        </w:r>
        <w:r w:rsidDel="00DC5FCD">
          <w:rPr>
            <w:noProof/>
          </w:rPr>
          <w:delText>Proactive follow up of actions</w:delText>
        </w:r>
        <w:r w:rsidDel="00DC5FCD">
          <w:rPr>
            <w:noProof/>
          </w:rPr>
          <w:tab/>
        </w:r>
        <w:r w:rsidDel="00DC5FCD">
          <w:rPr>
            <w:b w:val="0"/>
          </w:rPr>
          <w:fldChar w:fldCharType="begin"/>
        </w:r>
        <w:r w:rsidDel="00DC5FCD">
          <w:rPr>
            <w:noProof/>
          </w:rPr>
          <w:delInstrText xml:space="preserve"> PAGEREF _Toc69304216 \h </w:delInstrText>
        </w:r>
        <w:r w:rsidDel="00DC5FCD">
          <w:rPr>
            <w:b w:val="0"/>
          </w:rPr>
        </w:r>
        <w:r w:rsidDel="00DC5FCD">
          <w:rPr>
            <w:b w:val="0"/>
          </w:rPr>
          <w:fldChar w:fldCharType="separate"/>
        </w:r>
        <w:r w:rsidDel="00DC5FCD">
          <w:rPr>
            <w:noProof/>
          </w:rPr>
          <w:delText>91</w:delText>
        </w:r>
        <w:r w:rsidDel="00DC5FCD">
          <w:rPr>
            <w:b w:val="0"/>
          </w:rPr>
          <w:fldChar w:fldCharType="end"/>
        </w:r>
      </w:del>
    </w:p>
    <w:p w14:paraId="14B0EEFD" w14:textId="24F7D5ED" w:rsidR="00F307EF" w:rsidDel="00DC5FCD" w:rsidRDefault="00F307EF">
      <w:pPr>
        <w:pStyle w:val="TOC1"/>
        <w:rPr>
          <w:del w:id="411" w:author="Author"/>
          <w:rFonts w:asciiTheme="minorHAnsi" w:eastAsiaTheme="minorEastAsia" w:hAnsiTheme="minorHAnsi" w:cstheme="minorBidi"/>
          <w:b w:val="0"/>
          <w:noProof/>
          <w:szCs w:val="22"/>
          <w:lang w:val="en-US" w:eastAsia="en-US"/>
        </w:rPr>
      </w:pPr>
      <w:del w:id="412" w:author="Author">
        <w:r w:rsidDel="00DC5FCD">
          <w:rPr>
            <w:noProof/>
          </w:rPr>
          <w:delText>L.3.2.8</w:delText>
        </w:r>
        <w:r w:rsidDel="00DC5FCD">
          <w:rPr>
            <w:rFonts w:asciiTheme="minorHAnsi" w:eastAsiaTheme="minorEastAsia" w:hAnsiTheme="minorHAnsi" w:cstheme="minorBidi"/>
            <w:b w:val="0"/>
            <w:noProof/>
            <w:szCs w:val="22"/>
            <w:lang w:val="en-US" w:eastAsia="en-US"/>
          </w:rPr>
          <w:tab/>
        </w:r>
        <w:r w:rsidDel="00DC5FCD">
          <w:rPr>
            <w:noProof/>
          </w:rPr>
          <w:delText>Good with IT</w:delText>
        </w:r>
        <w:r w:rsidDel="00DC5FCD">
          <w:rPr>
            <w:noProof/>
          </w:rPr>
          <w:tab/>
        </w:r>
        <w:r w:rsidDel="00DC5FCD">
          <w:rPr>
            <w:b w:val="0"/>
          </w:rPr>
          <w:fldChar w:fldCharType="begin"/>
        </w:r>
        <w:r w:rsidDel="00DC5FCD">
          <w:rPr>
            <w:noProof/>
          </w:rPr>
          <w:delInstrText xml:space="preserve"> PAGEREF _Toc69304217 \h </w:delInstrText>
        </w:r>
        <w:r w:rsidDel="00DC5FCD">
          <w:rPr>
            <w:b w:val="0"/>
          </w:rPr>
        </w:r>
        <w:r w:rsidDel="00DC5FCD">
          <w:rPr>
            <w:b w:val="0"/>
          </w:rPr>
          <w:fldChar w:fldCharType="separate"/>
        </w:r>
        <w:r w:rsidDel="00DC5FCD">
          <w:rPr>
            <w:noProof/>
          </w:rPr>
          <w:delText>91</w:delText>
        </w:r>
        <w:r w:rsidDel="00DC5FCD">
          <w:rPr>
            <w:b w:val="0"/>
          </w:rPr>
          <w:fldChar w:fldCharType="end"/>
        </w:r>
      </w:del>
    </w:p>
    <w:p w14:paraId="62CD1867" w14:textId="281EC7D0" w:rsidR="00F307EF" w:rsidDel="00DC5FCD" w:rsidRDefault="00F307EF">
      <w:pPr>
        <w:pStyle w:val="TOC1"/>
        <w:rPr>
          <w:del w:id="413" w:author="Author"/>
          <w:rFonts w:asciiTheme="minorHAnsi" w:eastAsiaTheme="minorEastAsia" w:hAnsiTheme="minorHAnsi" w:cstheme="minorBidi"/>
          <w:b w:val="0"/>
          <w:noProof/>
          <w:szCs w:val="22"/>
          <w:lang w:val="en-US" w:eastAsia="en-US"/>
        </w:rPr>
      </w:pPr>
      <w:del w:id="414" w:author="Author">
        <w:r w:rsidDel="00DC5FCD">
          <w:rPr>
            <w:noProof/>
          </w:rPr>
          <w:delText>L.3.2.9</w:delText>
        </w:r>
        <w:r w:rsidDel="00DC5FCD">
          <w:rPr>
            <w:rFonts w:asciiTheme="minorHAnsi" w:eastAsiaTheme="minorEastAsia" w:hAnsiTheme="minorHAnsi" w:cstheme="minorBidi"/>
            <w:b w:val="0"/>
            <w:noProof/>
            <w:szCs w:val="22"/>
            <w:lang w:val="en-US" w:eastAsia="en-US"/>
          </w:rPr>
          <w:tab/>
        </w:r>
        <w:r w:rsidDel="00DC5FCD">
          <w:rPr>
            <w:noProof/>
          </w:rPr>
          <w:delText>Supporting Information</w:delText>
        </w:r>
        <w:r w:rsidDel="00DC5FCD">
          <w:rPr>
            <w:noProof/>
          </w:rPr>
          <w:tab/>
        </w:r>
        <w:r w:rsidDel="00DC5FCD">
          <w:rPr>
            <w:b w:val="0"/>
          </w:rPr>
          <w:fldChar w:fldCharType="begin"/>
        </w:r>
        <w:r w:rsidDel="00DC5FCD">
          <w:rPr>
            <w:noProof/>
          </w:rPr>
          <w:delInstrText xml:space="preserve"> PAGEREF _Toc69304218 \h </w:delInstrText>
        </w:r>
        <w:r w:rsidDel="00DC5FCD">
          <w:rPr>
            <w:b w:val="0"/>
          </w:rPr>
        </w:r>
        <w:r w:rsidDel="00DC5FCD">
          <w:rPr>
            <w:b w:val="0"/>
          </w:rPr>
          <w:fldChar w:fldCharType="separate"/>
        </w:r>
        <w:r w:rsidDel="00DC5FCD">
          <w:rPr>
            <w:noProof/>
          </w:rPr>
          <w:delText>91</w:delText>
        </w:r>
        <w:r w:rsidDel="00DC5FCD">
          <w:rPr>
            <w:b w:val="0"/>
          </w:rPr>
          <w:fldChar w:fldCharType="end"/>
        </w:r>
      </w:del>
    </w:p>
    <w:p w14:paraId="712E25F8" w14:textId="57510869" w:rsidR="00F307EF" w:rsidDel="00DC5FCD" w:rsidRDefault="00F307EF">
      <w:pPr>
        <w:pStyle w:val="TOC1"/>
        <w:rPr>
          <w:del w:id="415" w:author="Author"/>
          <w:rFonts w:asciiTheme="minorHAnsi" w:eastAsiaTheme="minorEastAsia" w:hAnsiTheme="minorHAnsi" w:cstheme="minorBidi"/>
          <w:b w:val="0"/>
          <w:noProof/>
          <w:szCs w:val="22"/>
          <w:lang w:val="en-US" w:eastAsia="en-US"/>
        </w:rPr>
      </w:pPr>
      <w:del w:id="416" w:author="Author">
        <w:r w:rsidRPr="0019439B" w:rsidDel="00DC5FCD">
          <w:rPr>
            <w:noProof/>
            <w:shd w:val="clear" w:color="auto" w:fill="C6D9F1"/>
          </w:rPr>
          <w:delText>ANNEXES APPLICABLE TO ISO ONLY</w:delText>
        </w:r>
        <w:r w:rsidDel="00DC5FCD">
          <w:rPr>
            <w:noProof/>
          </w:rPr>
          <w:tab/>
        </w:r>
        <w:r w:rsidDel="00DC5FCD">
          <w:rPr>
            <w:b w:val="0"/>
          </w:rPr>
          <w:fldChar w:fldCharType="begin"/>
        </w:r>
        <w:r w:rsidDel="00DC5FCD">
          <w:rPr>
            <w:noProof/>
          </w:rPr>
          <w:delInstrText xml:space="preserve"> PAGEREF _Toc69304219 \h </w:delInstrText>
        </w:r>
        <w:r w:rsidDel="00DC5FCD">
          <w:rPr>
            <w:b w:val="0"/>
          </w:rPr>
        </w:r>
        <w:r w:rsidDel="00DC5FCD">
          <w:rPr>
            <w:b w:val="0"/>
          </w:rPr>
          <w:fldChar w:fldCharType="separate"/>
        </w:r>
        <w:r w:rsidDel="00DC5FCD">
          <w:rPr>
            <w:noProof/>
          </w:rPr>
          <w:delText>92</w:delText>
        </w:r>
        <w:r w:rsidDel="00DC5FCD">
          <w:rPr>
            <w:b w:val="0"/>
          </w:rPr>
          <w:fldChar w:fldCharType="end"/>
        </w:r>
      </w:del>
    </w:p>
    <w:p w14:paraId="12739348" w14:textId="230A2C11" w:rsidR="00F307EF" w:rsidRPr="00F307EF" w:rsidDel="00DC5FCD" w:rsidRDefault="00F307EF">
      <w:pPr>
        <w:pStyle w:val="TOC1"/>
        <w:rPr>
          <w:del w:id="417" w:author="Author"/>
          <w:rFonts w:asciiTheme="minorHAnsi" w:eastAsiaTheme="minorEastAsia" w:hAnsiTheme="minorHAnsi" w:cstheme="minorBidi"/>
          <w:b w:val="0"/>
          <w:noProof/>
          <w:szCs w:val="22"/>
          <w:lang w:val="fr-CH" w:eastAsia="en-US"/>
        </w:rPr>
      </w:pPr>
      <w:del w:id="418" w:author="Author">
        <w:r w:rsidRPr="00F307EF" w:rsidDel="00DC5FCD">
          <w:rPr>
            <w:noProof/>
            <w:shd w:val="clear" w:color="auto" w:fill="C6D9F1"/>
            <w:lang w:val="fr-CH"/>
          </w:rPr>
          <w:delText>Annex SA</w:delText>
        </w:r>
        <w:r w:rsidRPr="00F307EF" w:rsidDel="00DC5FCD">
          <w:rPr>
            <w:noProof/>
            <w:lang w:val="fr-CH"/>
          </w:rPr>
          <w:delText xml:space="preserve"> </w:delText>
        </w:r>
        <w:r w:rsidRPr="00F307EF" w:rsidDel="00DC5FCD">
          <w:rPr>
            <w:b w:val="0"/>
            <w:noProof/>
            <w:shd w:val="clear" w:color="auto" w:fill="C6D9F1"/>
            <w:lang w:val="fr-CH"/>
          </w:rPr>
          <w:delText>(normative)</w:delText>
        </w:r>
        <w:r w:rsidRPr="00F307EF" w:rsidDel="00DC5FCD">
          <w:rPr>
            <w:noProof/>
            <w:lang w:val="fr-CH"/>
          </w:rPr>
          <w:delText xml:space="preserve">  </w:delText>
        </w:r>
        <w:r w:rsidRPr="00F307EF" w:rsidDel="00DC5FCD">
          <w:rPr>
            <w:noProof/>
            <w:shd w:val="clear" w:color="auto" w:fill="C6D9F1"/>
            <w:lang w:val="fr-CH"/>
          </w:rPr>
          <w:delText>ISO Code of Conduct</w:delText>
        </w:r>
        <w:r w:rsidRPr="00F307EF" w:rsidDel="00DC5FCD">
          <w:rPr>
            <w:noProof/>
            <w:lang w:val="fr-CH"/>
          </w:rPr>
          <w:tab/>
        </w:r>
        <w:r w:rsidDel="00DC5FCD">
          <w:rPr>
            <w:b w:val="0"/>
          </w:rPr>
          <w:fldChar w:fldCharType="begin"/>
        </w:r>
        <w:r w:rsidRPr="00F307EF" w:rsidDel="00DC5FCD">
          <w:rPr>
            <w:noProof/>
            <w:lang w:val="fr-CH"/>
          </w:rPr>
          <w:delInstrText xml:space="preserve"> PAGEREF _Toc69304220 \h </w:delInstrText>
        </w:r>
        <w:r w:rsidDel="00DC5FCD">
          <w:rPr>
            <w:b w:val="0"/>
          </w:rPr>
        </w:r>
        <w:r w:rsidDel="00DC5FCD">
          <w:rPr>
            <w:b w:val="0"/>
          </w:rPr>
          <w:fldChar w:fldCharType="separate"/>
        </w:r>
        <w:r w:rsidRPr="00F307EF" w:rsidDel="00DC5FCD">
          <w:rPr>
            <w:noProof/>
            <w:lang w:val="fr-CH"/>
          </w:rPr>
          <w:delText>93</w:delText>
        </w:r>
        <w:r w:rsidDel="00DC5FCD">
          <w:rPr>
            <w:b w:val="0"/>
          </w:rPr>
          <w:fldChar w:fldCharType="end"/>
        </w:r>
      </w:del>
    </w:p>
    <w:p w14:paraId="76E5F21E" w14:textId="6B789CDF" w:rsidR="00F307EF" w:rsidRPr="00F307EF" w:rsidDel="00DC5FCD" w:rsidRDefault="00F307EF">
      <w:pPr>
        <w:pStyle w:val="TOC1"/>
        <w:rPr>
          <w:del w:id="419" w:author="Author"/>
          <w:rFonts w:asciiTheme="minorHAnsi" w:eastAsiaTheme="minorEastAsia" w:hAnsiTheme="minorHAnsi" w:cstheme="minorBidi"/>
          <w:b w:val="0"/>
          <w:noProof/>
          <w:szCs w:val="22"/>
          <w:lang w:val="fr-CH" w:eastAsia="en-US"/>
        </w:rPr>
      </w:pPr>
      <w:del w:id="420" w:author="Author">
        <w:r w:rsidRPr="0019439B" w:rsidDel="00DC5FCD">
          <w:rPr>
            <w:noProof/>
            <w:shd w:val="clear" w:color="auto" w:fill="C6D9F1"/>
            <w:lang w:val="fr-FR"/>
          </w:rPr>
          <w:delText>Annex SB</w:delText>
        </w:r>
        <w:r w:rsidRPr="0019439B" w:rsidDel="00DC5FCD">
          <w:rPr>
            <w:noProof/>
            <w:lang w:val="fr-FR"/>
          </w:rPr>
          <w:delText xml:space="preserve"> </w:delText>
        </w:r>
        <w:r w:rsidRPr="0019439B" w:rsidDel="00DC5FCD">
          <w:rPr>
            <w:b w:val="0"/>
            <w:noProof/>
            <w:shd w:val="clear" w:color="auto" w:fill="C6D9F1"/>
            <w:lang w:val="fr-FR"/>
          </w:rPr>
          <w:delText>(normative)</w:delText>
        </w:r>
        <w:r w:rsidRPr="0019439B" w:rsidDel="00DC5FCD">
          <w:rPr>
            <w:noProof/>
            <w:lang w:val="fr-FR"/>
          </w:rPr>
          <w:delText xml:space="preserve">  </w:delText>
        </w:r>
        <w:r w:rsidRPr="0019439B" w:rsidDel="00DC5FCD">
          <w:rPr>
            <w:noProof/>
            <w:shd w:val="clear" w:color="auto" w:fill="C6D9F1"/>
            <w:lang w:val="fr-FR"/>
          </w:rPr>
          <w:delText>Document distribution</w:delText>
        </w:r>
        <w:r w:rsidRPr="00F307EF" w:rsidDel="00DC5FCD">
          <w:rPr>
            <w:noProof/>
            <w:lang w:val="fr-CH"/>
          </w:rPr>
          <w:tab/>
        </w:r>
        <w:r w:rsidDel="00DC5FCD">
          <w:rPr>
            <w:b w:val="0"/>
          </w:rPr>
          <w:fldChar w:fldCharType="begin"/>
        </w:r>
        <w:r w:rsidRPr="00F307EF" w:rsidDel="00DC5FCD">
          <w:rPr>
            <w:noProof/>
            <w:lang w:val="fr-CH"/>
          </w:rPr>
          <w:delInstrText xml:space="preserve"> PAGEREF _Toc69304221 \h </w:delInstrText>
        </w:r>
        <w:r w:rsidDel="00DC5FCD">
          <w:rPr>
            <w:b w:val="0"/>
          </w:rPr>
        </w:r>
        <w:r w:rsidDel="00DC5FCD">
          <w:rPr>
            <w:b w:val="0"/>
          </w:rPr>
          <w:fldChar w:fldCharType="separate"/>
        </w:r>
        <w:r w:rsidRPr="00F307EF" w:rsidDel="00DC5FCD">
          <w:rPr>
            <w:noProof/>
            <w:lang w:val="fr-CH"/>
          </w:rPr>
          <w:delText>94</w:delText>
        </w:r>
        <w:r w:rsidDel="00DC5FCD">
          <w:rPr>
            <w:b w:val="0"/>
          </w:rPr>
          <w:fldChar w:fldCharType="end"/>
        </w:r>
      </w:del>
    </w:p>
    <w:p w14:paraId="6E86553E" w14:textId="6BB1D7BC" w:rsidR="00F307EF" w:rsidRPr="00F307EF" w:rsidDel="00DC5FCD" w:rsidRDefault="00F307EF">
      <w:pPr>
        <w:pStyle w:val="TOC1"/>
        <w:rPr>
          <w:del w:id="421" w:author="Author"/>
          <w:rFonts w:asciiTheme="minorHAnsi" w:eastAsiaTheme="minorEastAsia" w:hAnsiTheme="minorHAnsi" w:cstheme="minorBidi"/>
          <w:b w:val="0"/>
          <w:noProof/>
          <w:szCs w:val="22"/>
          <w:lang w:val="fr-CH" w:eastAsia="en-US"/>
        </w:rPr>
      </w:pPr>
      <w:del w:id="422" w:author="Author">
        <w:r w:rsidRPr="0019439B" w:rsidDel="00DC5FCD">
          <w:rPr>
            <w:noProof/>
            <w:lang w:val="fr-FR"/>
          </w:rPr>
          <w:delText>SB.1</w:delText>
        </w:r>
        <w:r w:rsidRPr="00F307EF" w:rsidDel="00DC5FCD">
          <w:rPr>
            <w:rFonts w:asciiTheme="minorHAnsi" w:eastAsiaTheme="minorEastAsia" w:hAnsiTheme="minorHAnsi" w:cstheme="minorBidi"/>
            <w:b w:val="0"/>
            <w:noProof/>
            <w:szCs w:val="22"/>
            <w:lang w:val="fr-CH" w:eastAsia="en-US"/>
          </w:rPr>
          <w:tab/>
        </w:r>
        <w:r w:rsidRPr="0019439B" w:rsidDel="00DC5FCD">
          <w:rPr>
            <w:noProof/>
            <w:lang w:val="fr-FR"/>
          </w:rPr>
          <w:delText>Document distribution</w:delText>
        </w:r>
        <w:r w:rsidRPr="00F307EF" w:rsidDel="00DC5FCD">
          <w:rPr>
            <w:noProof/>
            <w:lang w:val="fr-CH"/>
          </w:rPr>
          <w:tab/>
        </w:r>
        <w:r w:rsidDel="00DC5FCD">
          <w:rPr>
            <w:b w:val="0"/>
          </w:rPr>
          <w:fldChar w:fldCharType="begin"/>
        </w:r>
        <w:r w:rsidRPr="00F307EF" w:rsidDel="00DC5FCD">
          <w:rPr>
            <w:noProof/>
            <w:lang w:val="fr-CH"/>
          </w:rPr>
          <w:delInstrText xml:space="preserve"> PAGEREF _Toc69304222 \h </w:delInstrText>
        </w:r>
        <w:r w:rsidDel="00DC5FCD">
          <w:rPr>
            <w:b w:val="0"/>
          </w:rPr>
        </w:r>
        <w:r w:rsidDel="00DC5FCD">
          <w:rPr>
            <w:b w:val="0"/>
          </w:rPr>
          <w:fldChar w:fldCharType="separate"/>
        </w:r>
        <w:r w:rsidRPr="00F307EF" w:rsidDel="00DC5FCD">
          <w:rPr>
            <w:noProof/>
            <w:lang w:val="fr-CH"/>
          </w:rPr>
          <w:delText>94</w:delText>
        </w:r>
        <w:r w:rsidDel="00DC5FCD">
          <w:rPr>
            <w:b w:val="0"/>
          </w:rPr>
          <w:fldChar w:fldCharType="end"/>
        </w:r>
      </w:del>
    </w:p>
    <w:p w14:paraId="32811E8A" w14:textId="16097828" w:rsidR="00F307EF" w:rsidDel="00DC5FCD" w:rsidRDefault="00F307EF">
      <w:pPr>
        <w:pStyle w:val="TOC1"/>
        <w:rPr>
          <w:del w:id="423" w:author="Author"/>
          <w:rFonts w:asciiTheme="minorHAnsi" w:eastAsiaTheme="minorEastAsia" w:hAnsiTheme="minorHAnsi" w:cstheme="minorBidi"/>
          <w:b w:val="0"/>
          <w:noProof/>
          <w:szCs w:val="22"/>
          <w:lang w:val="en-US" w:eastAsia="en-US"/>
        </w:rPr>
      </w:pPr>
      <w:del w:id="424" w:author="Author">
        <w:r w:rsidDel="00DC5FCD">
          <w:rPr>
            <w:noProof/>
          </w:rPr>
          <w:delText>SB.2</w:delText>
        </w:r>
        <w:r w:rsidDel="00DC5FCD">
          <w:rPr>
            <w:rFonts w:asciiTheme="minorHAnsi" w:eastAsiaTheme="minorEastAsia" w:hAnsiTheme="minorHAnsi" w:cstheme="minorBidi"/>
            <w:b w:val="0"/>
            <w:noProof/>
            <w:szCs w:val="22"/>
            <w:lang w:val="en-US" w:eastAsia="en-US"/>
          </w:rPr>
          <w:tab/>
        </w:r>
        <w:r w:rsidDel="00DC5FCD">
          <w:rPr>
            <w:noProof/>
          </w:rPr>
          <w:delText>Electronic notifications of document delivery</w:delText>
        </w:r>
        <w:r w:rsidDel="00DC5FCD">
          <w:rPr>
            <w:noProof/>
          </w:rPr>
          <w:tab/>
        </w:r>
        <w:r w:rsidDel="00DC5FCD">
          <w:rPr>
            <w:b w:val="0"/>
          </w:rPr>
          <w:fldChar w:fldCharType="begin"/>
        </w:r>
        <w:r w:rsidDel="00DC5FCD">
          <w:rPr>
            <w:noProof/>
          </w:rPr>
          <w:delInstrText xml:space="preserve"> PAGEREF _Toc69304223 \h </w:delInstrText>
        </w:r>
        <w:r w:rsidDel="00DC5FCD">
          <w:rPr>
            <w:b w:val="0"/>
          </w:rPr>
        </w:r>
        <w:r w:rsidDel="00DC5FCD">
          <w:rPr>
            <w:b w:val="0"/>
          </w:rPr>
          <w:fldChar w:fldCharType="separate"/>
        </w:r>
        <w:r w:rsidDel="00DC5FCD">
          <w:rPr>
            <w:noProof/>
          </w:rPr>
          <w:delText>94</w:delText>
        </w:r>
        <w:r w:rsidDel="00DC5FCD">
          <w:rPr>
            <w:b w:val="0"/>
          </w:rPr>
          <w:fldChar w:fldCharType="end"/>
        </w:r>
      </w:del>
    </w:p>
    <w:p w14:paraId="1E7D6715" w14:textId="22A7B40F" w:rsidR="00F307EF" w:rsidDel="00DC5FCD" w:rsidRDefault="00F307EF">
      <w:pPr>
        <w:pStyle w:val="TOC1"/>
        <w:rPr>
          <w:del w:id="425" w:author="Author"/>
          <w:rFonts w:asciiTheme="minorHAnsi" w:eastAsiaTheme="minorEastAsia" w:hAnsiTheme="minorHAnsi" w:cstheme="minorBidi"/>
          <w:b w:val="0"/>
          <w:noProof/>
          <w:szCs w:val="22"/>
          <w:lang w:val="en-US" w:eastAsia="en-US"/>
        </w:rPr>
      </w:pPr>
      <w:del w:id="426" w:author="Author">
        <w:r w:rsidRPr="0019439B" w:rsidDel="00DC5FCD">
          <w:rPr>
            <w:noProof/>
            <w:shd w:val="clear" w:color="auto" w:fill="C6D9F1"/>
          </w:rPr>
          <w:delText>Annex SC</w:delText>
        </w:r>
        <w:r w:rsidDel="00DC5FCD">
          <w:rPr>
            <w:noProof/>
          </w:rPr>
          <w:delText xml:space="preserve"> </w:delText>
        </w:r>
        <w:r w:rsidRPr="0019439B" w:rsidDel="00DC5FCD">
          <w:rPr>
            <w:b w:val="0"/>
            <w:noProof/>
            <w:shd w:val="clear" w:color="auto" w:fill="C6D9F1"/>
          </w:rPr>
          <w:delText>(normative)</w:delText>
        </w:r>
        <w:r w:rsidDel="00DC5FCD">
          <w:rPr>
            <w:noProof/>
          </w:rPr>
          <w:delText xml:space="preserve">  </w:delText>
        </w:r>
        <w:r w:rsidRPr="0019439B" w:rsidDel="00DC5FCD">
          <w:rPr>
            <w:noProof/>
            <w:shd w:val="clear" w:color="auto" w:fill="C6D9F1"/>
          </w:rPr>
          <w:delText>Strategic business plans</w:delText>
        </w:r>
        <w:r w:rsidDel="00DC5FCD">
          <w:rPr>
            <w:noProof/>
          </w:rPr>
          <w:tab/>
        </w:r>
        <w:r w:rsidDel="00DC5FCD">
          <w:rPr>
            <w:b w:val="0"/>
          </w:rPr>
          <w:fldChar w:fldCharType="begin"/>
        </w:r>
        <w:r w:rsidDel="00DC5FCD">
          <w:rPr>
            <w:noProof/>
          </w:rPr>
          <w:delInstrText xml:space="preserve"> PAGEREF _Toc69304224 \h </w:delInstrText>
        </w:r>
        <w:r w:rsidDel="00DC5FCD">
          <w:rPr>
            <w:b w:val="0"/>
          </w:rPr>
        </w:r>
        <w:r w:rsidDel="00DC5FCD">
          <w:rPr>
            <w:b w:val="0"/>
          </w:rPr>
          <w:fldChar w:fldCharType="separate"/>
        </w:r>
        <w:r w:rsidDel="00DC5FCD">
          <w:rPr>
            <w:noProof/>
          </w:rPr>
          <w:delText>96</w:delText>
        </w:r>
        <w:r w:rsidDel="00DC5FCD">
          <w:rPr>
            <w:b w:val="0"/>
          </w:rPr>
          <w:fldChar w:fldCharType="end"/>
        </w:r>
      </w:del>
    </w:p>
    <w:p w14:paraId="4BE84707" w14:textId="3514ECBE" w:rsidR="00F307EF" w:rsidDel="00DC5FCD" w:rsidRDefault="00F307EF">
      <w:pPr>
        <w:pStyle w:val="TOC1"/>
        <w:rPr>
          <w:del w:id="427" w:author="Author"/>
          <w:rFonts w:asciiTheme="minorHAnsi" w:eastAsiaTheme="minorEastAsia" w:hAnsiTheme="minorHAnsi" w:cstheme="minorBidi"/>
          <w:b w:val="0"/>
          <w:noProof/>
          <w:szCs w:val="22"/>
          <w:lang w:val="en-US" w:eastAsia="en-US"/>
        </w:rPr>
      </w:pPr>
      <w:del w:id="428" w:author="Author">
        <w:r w:rsidDel="00DC5FCD">
          <w:rPr>
            <w:noProof/>
          </w:rPr>
          <w:delText>SC.1</w:delText>
        </w:r>
        <w:r w:rsidDel="00DC5FCD">
          <w:rPr>
            <w:rFonts w:asciiTheme="minorHAnsi" w:eastAsiaTheme="minorEastAsia" w:hAnsiTheme="minorHAnsi" w:cstheme="minorBidi"/>
            <w:b w:val="0"/>
            <w:noProof/>
            <w:szCs w:val="22"/>
            <w:lang w:val="en-US" w:eastAsia="en-US"/>
          </w:rPr>
          <w:tab/>
        </w:r>
        <w:r w:rsidDel="00DC5FCD">
          <w:rPr>
            <w:noProof/>
          </w:rPr>
          <w:delText>Objectives of a strategic business plan (SBP)</w:delText>
        </w:r>
        <w:r w:rsidDel="00DC5FCD">
          <w:rPr>
            <w:noProof/>
          </w:rPr>
          <w:tab/>
        </w:r>
        <w:r w:rsidDel="00DC5FCD">
          <w:rPr>
            <w:b w:val="0"/>
          </w:rPr>
          <w:fldChar w:fldCharType="begin"/>
        </w:r>
        <w:r w:rsidDel="00DC5FCD">
          <w:rPr>
            <w:noProof/>
          </w:rPr>
          <w:delInstrText xml:space="preserve"> PAGEREF _Toc69304225 \h </w:delInstrText>
        </w:r>
        <w:r w:rsidDel="00DC5FCD">
          <w:rPr>
            <w:b w:val="0"/>
          </w:rPr>
        </w:r>
        <w:r w:rsidDel="00DC5FCD">
          <w:rPr>
            <w:b w:val="0"/>
          </w:rPr>
          <w:fldChar w:fldCharType="separate"/>
        </w:r>
        <w:r w:rsidDel="00DC5FCD">
          <w:rPr>
            <w:noProof/>
          </w:rPr>
          <w:delText>96</w:delText>
        </w:r>
        <w:r w:rsidDel="00DC5FCD">
          <w:rPr>
            <w:b w:val="0"/>
          </w:rPr>
          <w:fldChar w:fldCharType="end"/>
        </w:r>
      </w:del>
    </w:p>
    <w:p w14:paraId="28F9AC70" w14:textId="783FC3B8" w:rsidR="00F307EF" w:rsidDel="00DC5FCD" w:rsidRDefault="00F307EF">
      <w:pPr>
        <w:pStyle w:val="TOC1"/>
        <w:rPr>
          <w:del w:id="429" w:author="Author"/>
          <w:rFonts w:asciiTheme="minorHAnsi" w:eastAsiaTheme="minorEastAsia" w:hAnsiTheme="minorHAnsi" w:cstheme="minorBidi"/>
          <w:b w:val="0"/>
          <w:noProof/>
          <w:szCs w:val="22"/>
          <w:lang w:val="en-US" w:eastAsia="en-US"/>
        </w:rPr>
      </w:pPr>
      <w:del w:id="430" w:author="Author">
        <w:r w:rsidDel="00DC5FCD">
          <w:rPr>
            <w:noProof/>
          </w:rPr>
          <w:delText>SC.2</w:delText>
        </w:r>
        <w:r w:rsidDel="00DC5FCD">
          <w:rPr>
            <w:rFonts w:asciiTheme="minorHAnsi" w:eastAsiaTheme="minorEastAsia" w:hAnsiTheme="minorHAnsi" w:cstheme="minorBidi"/>
            <w:b w:val="0"/>
            <w:noProof/>
            <w:szCs w:val="22"/>
            <w:lang w:val="en-US" w:eastAsia="en-US"/>
          </w:rPr>
          <w:tab/>
        </w:r>
        <w:r w:rsidDel="00DC5FCD">
          <w:rPr>
            <w:noProof/>
          </w:rPr>
          <w:delText>Development tools and additional guidance</w:delText>
        </w:r>
        <w:r w:rsidDel="00DC5FCD">
          <w:rPr>
            <w:noProof/>
          </w:rPr>
          <w:tab/>
        </w:r>
        <w:r w:rsidDel="00DC5FCD">
          <w:rPr>
            <w:b w:val="0"/>
          </w:rPr>
          <w:fldChar w:fldCharType="begin"/>
        </w:r>
        <w:r w:rsidDel="00DC5FCD">
          <w:rPr>
            <w:noProof/>
          </w:rPr>
          <w:delInstrText xml:space="preserve"> PAGEREF _Toc69304226 \h </w:delInstrText>
        </w:r>
        <w:r w:rsidDel="00DC5FCD">
          <w:rPr>
            <w:b w:val="0"/>
          </w:rPr>
        </w:r>
        <w:r w:rsidDel="00DC5FCD">
          <w:rPr>
            <w:b w:val="0"/>
          </w:rPr>
          <w:fldChar w:fldCharType="separate"/>
        </w:r>
        <w:r w:rsidDel="00DC5FCD">
          <w:rPr>
            <w:noProof/>
          </w:rPr>
          <w:delText>96</w:delText>
        </w:r>
        <w:r w:rsidDel="00DC5FCD">
          <w:rPr>
            <w:b w:val="0"/>
          </w:rPr>
          <w:fldChar w:fldCharType="end"/>
        </w:r>
      </w:del>
    </w:p>
    <w:p w14:paraId="0D5916D0" w14:textId="443BDBBC" w:rsidR="00F307EF" w:rsidDel="00DC5FCD" w:rsidRDefault="00F307EF">
      <w:pPr>
        <w:pStyle w:val="TOC1"/>
        <w:rPr>
          <w:del w:id="431" w:author="Author"/>
          <w:rFonts w:asciiTheme="minorHAnsi" w:eastAsiaTheme="minorEastAsia" w:hAnsiTheme="minorHAnsi" w:cstheme="minorBidi"/>
          <w:b w:val="0"/>
          <w:noProof/>
          <w:szCs w:val="22"/>
          <w:lang w:val="en-US" w:eastAsia="en-US"/>
        </w:rPr>
      </w:pPr>
      <w:del w:id="432" w:author="Author">
        <w:r w:rsidDel="00DC5FCD">
          <w:rPr>
            <w:noProof/>
          </w:rPr>
          <w:delText>SC.3</w:delText>
        </w:r>
        <w:r w:rsidDel="00DC5FCD">
          <w:rPr>
            <w:rFonts w:asciiTheme="minorHAnsi" w:eastAsiaTheme="minorEastAsia" w:hAnsiTheme="minorHAnsi" w:cstheme="minorBidi"/>
            <w:b w:val="0"/>
            <w:noProof/>
            <w:szCs w:val="22"/>
            <w:lang w:val="en-US" w:eastAsia="en-US"/>
          </w:rPr>
          <w:tab/>
        </w:r>
        <w:r w:rsidDel="00DC5FCD">
          <w:rPr>
            <w:noProof/>
          </w:rPr>
          <w:delText>Procedure for the development of a strategic business plan</w:delText>
        </w:r>
        <w:r w:rsidDel="00DC5FCD">
          <w:rPr>
            <w:noProof/>
          </w:rPr>
          <w:tab/>
        </w:r>
        <w:r w:rsidDel="00DC5FCD">
          <w:rPr>
            <w:b w:val="0"/>
          </w:rPr>
          <w:fldChar w:fldCharType="begin"/>
        </w:r>
        <w:r w:rsidDel="00DC5FCD">
          <w:rPr>
            <w:noProof/>
          </w:rPr>
          <w:delInstrText xml:space="preserve"> PAGEREF _Toc69304227 \h </w:delInstrText>
        </w:r>
        <w:r w:rsidDel="00DC5FCD">
          <w:rPr>
            <w:b w:val="0"/>
          </w:rPr>
        </w:r>
        <w:r w:rsidDel="00DC5FCD">
          <w:rPr>
            <w:b w:val="0"/>
          </w:rPr>
          <w:fldChar w:fldCharType="separate"/>
        </w:r>
        <w:r w:rsidDel="00DC5FCD">
          <w:rPr>
            <w:noProof/>
          </w:rPr>
          <w:delText>96</w:delText>
        </w:r>
        <w:r w:rsidDel="00DC5FCD">
          <w:rPr>
            <w:b w:val="0"/>
          </w:rPr>
          <w:fldChar w:fldCharType="end"/>
        </w:r>
      </w:del>
    </w:p>
    <w:p w14:paraId="2DCCE009" w14:textId="6989B740" w:rsidR="00F307EF" w:rsidDel="00DC5FCD" w:rsidRDefault="00F307EF">
      <w:pPr>
        <w:pStyle w:val="TOC1"/>
        <w:rPr>
          <w:del w:id="433" w:author="Author"/>
          <w:rFonts w:asciiTheme="minorHAnsi" w:eastAsiaTheme="minorEastAsia" w:hAnsiTheme="minorHAnsi" w:cstheme="minorBidi"/>
          <w:b w:val="0"/>
          <w:noProof/>
          <w:szCs w:val="22"/>
          <w:lang w:val="en-US" w:eastAsia="en-US"/>
        </w:rPr>
      </w:pPr>
      <w:del w:id="434" w:author="Author">
        <w:r w:rsidRPr="0019439B" w:rsidDel="00DC5FCD">
          <w:rPr>
            <w:noProof/>
            <w:shd w:val="clear" w:color="auto" w:fill="C6D9F1"/>
          </w:rPr>
          <w:delText>Annex SD</w:delText>
        </w:r>
        <w:r w:rsidDel="00DC5FCD">
          <w:rPr>
            <w:noProof/>
          </w:rPr>
          <w:delText xml:space="preserve"> </w:delText>
        </w:r>
        <w:r w:rsidRPr="0019439B" w:rsidDel="00DC5FCD">
          <w:rPr>
            <w:b w:val="0"/>
            <w:noProof/>
            <w:shd w:val="clear" w:color="auto" w:fill="C6D9F1"/>
          </w:rPr>
          <w:delText>(normative)</w:delText>
        </w:r>
        <w:r w:rsidDel="00DC5FCD">
          <w:rPr>
            <w:noProof/>
          </w:rPr>
          <w:delText xml:space="preserve">  </w:delText>
        </w:r>
        <w:r w:rsidRPr="0019439B" w:rsidDel="00DC5FCD">
          <w:rPr>
            <w:noProof/>
            <w:shd w:val="clear" w:color="auto" w:fill="C6D9F1"/>
          </w:rPr>
          <w:delText>Matrix presentation of project stages</w:delText>
        </w:r>
        <w:r w:rsidDel="00DC5FCD">
          <w:rPr>
            <w:noProof/>
          </w:rPr>
          <w:tab/>
        </w:r>
        <w:r w:rsidDel="00DC5FCD">
          <w:rPr>
            <w:b w:val="0"/>
          </w:rPr>
          <w:fldChar w:fldCharType="begin"/>
        </w:r>
        <w:r w:rsidDel="00DC5FCD">
          <w:rPr>
            <w:noProof/>
          </w:rPr>
          <w:delInstrText xml:space="preserve"> PAGEREF _Toc69304228 \h </w:delInstrText>
        </w:r>
        <w:r w:rsidDel="00DC5FCD">
          <w:rPr>
            <w:b w:val="0"/>
          </w:rPr>
        </w:r>
        <w:r w:rsidDel="00DC5FCD">
          <w:rPr>
            <w:b w:val="0"/>
          </w:rPr>
          <w:fldChar w:fldCharType="separate"/>
        </w:r>
        <w:r w:rsidDel="00DC5FCD">
          <w:rPr>
            <w:noProof/>
          </w:rPr>
          <w:delText>98</w:delText>
        </w:r>
        <w:r w:rsidDel="00DC5FCD">
          <w:rPr>
            <w:b w:val="0"/>
          </w:rPr>
          <w:fldChar w:fldCharType="end"/>
        </w:r>
      </w:del>
    </w:p>
    <w:p w14:paraId="27BB9522" w14:textId="543D66CA" w:rsidR="00F307EF" w:rsidDel="00DC5FCD" w:rsidRDefault="00F307EF">
      <w:pPr>
        <w:pStyle w:val="TOC1"/>
        <w:rPr>
          <w:del w:id="435" w:author="Author"/>
          <w:rFonts w:asciiTheme="minorHAnsi" w:eastAsiaTheme="minorEastAsia" w:hAnsiTheme="minorHAnsi" w:cstheme="minorBidi"/>
          <w:b w:val="0"/>
          <w:noProof/>
          <w:szCs w:val="22"/>
          <w:lang w:val="en-US" w:eastAsia="en-US"/>
        </w:rPr>
      </w:pPr>
      <w:del w:id="436" w:author="Author">
        <w:r w:rsidDel="00DC5FCD">
          <w:rPr>
            <w:noProof/>
          </w:rPr>
          <w:delText>SD.1</w:delText>
        </w:r>
        <w:r w:rsidDel="00DC5FCD">
          <w:rPr>
            <w:rFonts w:asciiTheme="minorHAnsi" w:eastAsiaTheme="minorEastAsia" w:hAnsiTheme="minorHAnsi" w:cstheme="minorBidi"/>
            <w:b w:val="0"/>
            <w:noProof/>
            <w:szCs w:val="22"/>
            <w:lang w:val="en-US" w:eastAsia="en-US"/>
          </w:rPr>
          <w:tab/>
        </w:r>
        <w:r w:rsidDel="00DC5FCD">
          <w:rPr>
            <w:noProof/>
          </w:rPr>
          <w:delText>Introduction to the Harmonized Stage Code</w:delText>
        </w:r>
        <w:r w:rsidDel="00DC5FCD">
          <w:rPr>
            <w:noProof/>
          </w:rPr>
          <w:tab/>
        </w:r>
        <w:r w:rsidDel="00DC5FCD">
          <w:rPr>
            <w:b w:val="0"/>
          </w:rPr>
          <w:fldChar w:fldCharType="begin"/>
        </w:r>
        <w:r w:rsidDel="00DC5FCD">
          <w:rPr>
            <w:noProof/>
          </w:rPr>
          <w:delInstrText xml:space="preserve"> PAGEREF _Toc69304229 \h </w:delInstrText>
        </w:r>
        <w:r w:rsidDel="00DC5FCD">
          <w:rPr>
            <w:b w:val="0"/>
          </w:rPr>
        </w:r>
        <w:r w:rsidDel="00DC5FCD">
          <w:rPr>
            <w:b w:val="0"/>
          </w:rPr>
          <w:fldChar w:fldCharType="separate"/>
        </w:r>
        <w:r w:rsidDel="00DC5FCD">
          <w:rPr>
            <w:noProof/>
          </w:rPr>
          <w:delText>98</w:delText>
        </w:r>
        <w:r w:rsidDel="00DC5FCD">
          <w:rPr>
            <w:b w:val="0"/>
          </w:rPr>
          <w:fldChar w:fldCharType="end"/>
        </w:r>
      </w:del>
    </w:p>
    <w:p w14:paraId="6255075A" w14:textId="1E97F5D6" w:rsidR="00F307EF" w:rsidDel="00DC5FCD" w:rsidRDefault="00F307EF">
      <w:pPr>
        <w:pStyle w:val="TOC1"/>
        <w:rPr>
          <w:del w:id="437" w:author="Author"/>
          <w:rFonts w:asciiTheme="minorHAnsi" w:eastAsiaTheme="minorEastAsia" w:hAnsiTheme="minorHAnsi" w:cstheme="minorBidi"/>
          <w:b w:val="0"/>
          <w:noProof/>
          <w:szCs w:val="22"/>
          <w:lang w:val="en-US" w:eastAsia="en-US"/>
        </w:rPr>
      </w:pPr>
      <w:del w:id="438" w:author="Author">
        <w:r w:rsidDel="00DC5FCD">
          <w:rPr>
            <w:noProof/>
          </w:rPr>
          <w:delText>SD.2</w:delText>
        </w:r>
        <w:r w:rsidDel="00DC5FCD">
          <w:rPr>
            <w:rFonts w:asciiTheme="minorHAnsi" w:eastAsiaTheme="minorEastAsia" w:hAnsiTheme="minorHAnsi" w:cstheme="minorBidi"/>
            <w:b w:val="0"/>
            <w:noProof/>
            <w:szCs w:val="22"/>
            <w:lang w:val="en-US" w:eastAsia="en-US"/>
          </w:rPr>
          <w:tab/>
        </w:r>
        <w:r w:rsidDel="00DC5FCD">
          <w:rPr>
            <w:noProof/>
          </w:rPr>
          <w:delText>Design of the stage code matrix</w:delText>
        </w:r>
        <w:r w:rsidDel="00DC5FCD">
          <w:rPr>
            <w:noProof/>
          </w:rPr>
          <w:tab/>
        </w:r>
        <w:r w:rsidDel="00DC5FCD">
          <w:rPr>
            <w:b w:val="0"/>
          </w:rPr>
          <w:fldChar w:fldCharType="begin"/>
        </w:r>
        <w:r w:rsidDel="00DC5FCD">
          <w:rPr>
            <w:noProof/>
          </w:rPr>
          <w:delInstrText xml:space="preserve"> PAGEREF _Toc69304230 \h </w:delInstrText>
        </w:r>
        <w:r w:rsidDel="00DC5FCD">
          <w:rPr>
            <w:b w:val="0"/>
          </w:rPr>
        </w:r>
        <w:r w:rsidDel="00DC5FCD">
          <w:rPr>
            <w:b w:val="0"/>
          </w:rPr>
          <w:fldChar w:fldCharType="separate"/>
        </w:r>
        <w:r w:rsidDel="00DC5FCD">
          <w:rPr>
            <w:noProof/>
          </w:rPr>
          <w:delText>98</w:delText>
        </w:r>
        <w:r w:rsidDel="00DC5FCD">
          <w:rPr>
            <w:b w:val="0"/>
          </w:rPr>
          <w:fldChar w:fldCharType="end"/>
        </w:r>
      </w:del>
    </w:p>
    <w:p w14:paraId="7307E4E7" w14:textId="78ECA7DA" w:rsidR="00F307EF" w:rsidDel="00DC5FCD" w:rsidRDefault="00F307EF">
      <w:pPr>
        <w:pStyle w:val="TOC1"/>
        <w:rPr>
          <w:del w:id="439" w:author="Author"/>
          <w:rFonts w:asciiTheme="minorHAnsi" w:eastAsiaTheme="minorEastAsia" w:hAnsiTheme="minorHAnsi" w:cstheme="minorBidi"/>
          <w:b w:val="0"/>
          <w:noProof/>
          <w:szCs w:val="22"/>
          <w:lang w:val="en-US" w:eastAsia="en-US"/>
        </w:rPr>
      </w:pPr>
      <w:del w:id="440" w:author="Author">
        <w:r w:rsidDel="00DC5FCD">
          <w:rPr>
            <w:noProof/>
          </w:rPr>
          <w:delText>SD.3</w:delText>
        </w:r>
        <w:r w:rsidDel="00DC5FCD">
          <w:rPr>
            <w:rFonts w:asciiTheme="minorHAnsi" w:eastAsiaTheme="minorEastAsia" w:hAnsiTheme="minorHAnsi" w:cstheme="minorBidi"/>
            <w:b w:val="0"/>
            <w:noProof/>
            <w:szCs w:val="22"/>
            <w:lang w:val="en-US" w:eastAsia="en-US"/>
          </w:rPr>
          <w:tab/>
        </w:r>
        <w:r w:rsidDel="00DC5FCD">
          <w:rPr>
            <w:noProof/>
          </w:rPr>
          <w:delText>Basic guidelines for using the system</w:delText>
        </w:r>
        <w:r w:rsidDel="00DC5FCD">
          <w:rPr>
            <w:noProof/>
          </w:rPr>
          <w:tab/>
        </w:r>
        <w:r w:rsidDel="00DC5FCD">
          <w:rPr>
            <w:b w:val="0"/>
          </w:rPr>
          <w:fldChar w:fldCharType="begin"/>
        </w:r>
        <w:r w:rsidDel="00DC5FCD">
          <w:rPr>
            <w:noProof/>
          </w:rPr>
          <w:delInstrText xml:space="preserve"> PAGEREF _Toc69304231 \h </w:delInstrText>
        </w:r>
        <w:r w:rsidDel="00DC5FCD">
          <w:rPr>
            <w:b w:val="0"/>
          </w:rPr>
        </w:r>
        <w:r w:rsidDel="00DC5FCD">
          <w:rPr>
            <w:b w:val="0"/>
          </w:rPr>
          <w:fldChar w:fldCharType="separate"/>
        </w:r>
        <w:r w:rsidDel="00DC5FCD">
          <w:rPr>
            <w:noProof/>
          </w:rPr>
          <w:delText>98</w:delText>
        </w:r>
        <w:r w:rsidDel="00DC5FCD">
          <w:rPr>
            <w:b w:val="0"/>
          </w:rPr>
          <w:fldChar w:fldCharType="end"/>
        </w:r>
      </w:del>
    </w:p>
    <w:p w14:paraId="10E570A0" w14:textId="600E69F8" w:rsidR="00F307EF" w:rsidDel="00DC5FCD" w:rsidRDefault="00F307EF">
      <w:pPr>
        <w:pStyle w:val="TOC1"/>
        <w:rPr>
          <w:del w:id="441" w:author="Author"/>
          <w:rFonts w:asciiTheme="minorHAnsi" w:eastAsiaTheme="minorEastAsia" w:hAnsiTheme="minorHAnsi" w:cstheme="minorBidi"/>
          <w:b w:val="0"/>
          <w:noProof/>
          <w:szCs w:val="22"/>
          <w:lang w:val="en-US" w:eastAsia="en-US"/>
        </w:rPr>
      </w:pPr>
      <w:del w:id="442" w:author="Author">
        <w:r w:rsidRPr="0019439B" w:rsidDel="00DC5FCD">
          <w:rPr>
            <w:noProof/>
            <w:shd w:val="clear" w:color="auto" w:fill="C6D9F1"/>
          </w:rPr>
          <w:delText>Annex SE</w:delText>
        </w:r>
        <w:r w:rsidDel="00DC5FCD">
          <w:rPr>
            <w:noProof/>
          </w:rPr>
          <w:delText xml:space="preserve"> </w:delText>
        </w:r>
        <w:r w:rsidRPr="0019439B" w:rsidDel="00DC5FCD">
          <w:rPr>
            <w:b w:val="0"/>
            <w:noProof/>
            <w:shd w:val="clear" w:color="auto" w:fill="C6D9F1"/>
          </w:rPr>
          <w:delText>(normative)</w:delText>
        </w:r>
        <w:r w:rsidDel="00DC5FCD">
          <w:rPr>
            <w:noProof/>
          </w:rPr>
          <w:delText xml:space="preserve">  </w:delText>
        </w:r>
        <w:r w:rsidRPr="0019439B" w:rsidDel="00DC5FCD">
          <w:rPr>
            <w:noProof/>
            <w:shd w:val="clear" w:color="auto" w:fill="C6D9F1"/>
          </w:rPr>
          <w:delText>Numbering of documents</w:delText>
        </w:r>
        <w:r w:rsidDel="00DC5FCD">
          <w:rPr>
            <w:noProof/>
          </w:rPr>
          <w:tab/>
        </w:r>
        <w:r w:rsidDel="00DC5FCD">
          <w:rPr>
            <w:b w:val="0"/>
          </w:rPr>
          <w:fldChar w:fldCharType="begin"/>
        </w:r>
        <w:r w:rsidDel="00DC5FCD">
          <w:rPr>
            <w:noProof/>
          </w:rPr>
          <w:delInstrText xml:space="preserve"> PAGEREF _Toc69304232 \h </w:delInstrText>
        </w:r>
        <w:r w:rsidDel="00DC5FCD">
          <w:rPr>
            <w:b w:val="0"/>
          </w:rPr>
        </w:r>
        <w:r w:rsidDel="00DC5FCD">
          <w:rPr>
            <w:b w:val="0"/>
          </w:rPr>
          <w:fldChar w:fldCharType="separate"/>
        </w:r>
        <w:r w:rsidDel="00DC5FCD">
          <w:rPr>
            <w:noProof/>
          </w:rPr>
          <w:delText>101</w:delText>
        </w:r>
        <w:r w:rsidDel="00DC5FCD">
          <w:rPr>
            <w:b w:val="0"/>
          </w:rPr>
          <w:fldChar w:fldCharType="end"/>
        </w:r>
      </w:del>
    </w:p>
    <w:p w14:paraId="4D1E6398" w14:textId="7ECABBAD" w:rsidR="00F307EF" w:rsidDel="00DC5FCD" w:rsidRDefault="00F307EF">
      <w:pPr>
        <w:pStyle w:val="TOC1"/>
        <w:rPr>
          <w:del w:id="443" w:author="Author"/>
          <w:rFonts w:asciiTheme="minorHAnsi" w:eastAsiaTheme="minorEastAsia" w:hAnsiTheme="minorHAnsi" w:cstheme="minorBidi"/>
          <w:b w:val="0"/>
          <w:noProof/>
          <w:szCs w:val="22"/>
          <w:lang w:val="en-US" w:eastAsia="en-US"/>
        </w:rPr>
      </w:pPr>
      <w:del w:id="444" w:author="Author">
        <w:r w:rsidDel="00DC5FCD">
          <w:rPr>
            <w:noProof/>
          </w:rPr>
          <w:delText>SE.1</w:delText>
        </w:r>
        <w:r w:rsidDel="00DC5FCD">
          <w:rPr>
            <w:rFonts w:asciiTheme="minorHAnsi" w:eastAsiaTheme="minorEastAsia" w:hAnsiTheme="minorHAnsi" w:cstheme="minorBidi"/>
            <w:b w:val="0"/>
            <w:noProof/>
            <w:szCs w:val="22"/>
            <w:lang w:val="en-US" w:eastAsia="en-US"/>
          </w:rPr>
          <w:tab/>
        </w:r>
        <w:r w:rsidDel="00DC5FCD">
          <w:rPr>
            <w:noProof/>
          </w:rPr>
          <w:delText>Working documents (including committee drafts)</w:delText>
        </w:r>
        <w:r w:rsidDel="00DC5FCD">
          <w:rPr>
            <w:noProof/>
          </w:rPr>
          <w:tab/>
        </w:r>
        <w:r w:rsidDel="00DC5FCD">
          <w:rPr>
            <w:b w:val="0"/>
          </w:rPr>
          <w:fldChar w:fldCharType="begin"/>
        </w:r>
        <w:r w:rsidDel="00DC5FCD">
          <w:rPr>
            <w:noProof/>
          </w:rPr>
          <w:delInstrText xml:space="preserve"> PAGEREF _Toc69304233 \h </w:delInstrText>
        </w:r>
        <w:r w:rsidDel="00DC5FCD">
          <w:rPr>
            <w:b w:val="0"/>
          </w:rPr>
        </w:r>
        <w:r w:rsidDel="00DC5FCD">
          <w:rPr>
            <w:b w:val="0"/>
          </w:rPr>
          <w:fldChar w:fldCharType="separate"/>
        </w:r>
        <w:r w:rsidDel="00DC5FCD">
          <w:rPr>
            <w:noProof/>
          </w:rPr>
          <w:delText>101</w:delText>
        </w:r>
        <w:r w:rsidDel="00DC5FCD">
          <w:rPr>
            <w:b w:val="0"/>
          </w:rPr>
          <w:fldChar w:fldCharType="end"/>
        </w:r>
      </w:del>
    </w:p>
    <w:p w14:paraId="21DFA446" w14:textId="2EED8EB4" w:rsidR="00F307EF" w:rsidDel="00DC5FCD" w:rsidRDefault="00F307EF">
      <w:pPr>
        <w:pStyle w:val="TOC1"/>
        <w:rPr>
          <w:del w:id="445" w:author="Author"/>
          <w:rFonts w:asciiTheme="minorHAnsi" w:eastAsiaTheme="minorEastAsia" w:hAnsiTheme="minorHAnsi" w:cstheme="minorBidi"/>
          <w:b w:val="0"/>
          <w:noProof/>
          <w:szCs w:val="22"/>
          <w:lang w:val="en-US" w:eastAsia="en-US"/>
        </w:rPr>
      </w:pPr>
      <w:del w:id="446" w:author="Author">
        <w:r w:rsidDel="00DC5FCD">
          <w:rPr>
            <w:noProof/>
          </w:rPr>
          <w:delText>SE.2</w:delText>
        </w:r>
        <w:r w:rsidDel="00DC5FCD">
          <w:rPr>
            <w:rFonts w:asciiTheme="minorHAnsi" w:eastAsiaTheme="minorEastAsia" w:hAnsiTheme="minorHAnsi" w:cstheme="minorBidi"/>
            <w:b w:val="0"/>
            <w:noProof/>
            <w:szCs w:val="22"/>
            <w:lang w:val="en-US" w:eastAsia="en-US"/>
          </w:rPr>
          <w:tab/>
        </w:r>
        <w:r w:rsidDel="00DC5FCD">
          <w:rPr>
            <w:noProof/>
          </w:rPr>
          <w:delText>Working drafts (WD), committee drafts (CD), draft International Standards (DIS), final draft International Standards (FDIS) and International Standards</w:delText>
        </w:r>
        <w:r w:rsidDel="00DC5FCD">
          <w:rPr>
            <w:noProof/>
          </w:rPr>
          <w:tab/>
        </w:r>
        <w:r w:rsidDel="00DC5FCD">
          <w:rPr>
            <w:b w:val="0"/>
          </w:rPr>
          <w:fldChar w:fldCharType="begin"/>
        </w:r>
        <w:r w:rsidDel="00DC5FCD">
          <w:rPr>
            <w:noProof/>
          </w:rPr>
          <w:delInstrText xml:space="preserve"> PAGEREF _Toc69304234 \h </w:delInstrText>
        </w:r>
        <w:r w:rsidDel="00DC5FCD">
          <w:rPr>
            <w:b w:val="0"/>
          </w:rPr>
        </w:r>
        <w:r w:rsidDel="00DC5FCD">
          <w:rPr>
            <w:b w:val="0"/>
          </w:rPr>
          <w:fldChar w:fldCharType="separate"/>
        </w:r>
        <w:r w:rsidDel="00DC5FCD">
          <w:rPr>
            <w:noProof/>
          </w:rPr>
          <w:delText>101</w:delText>
        </w:r>
        <w:r w:rsidDel="00DC5FCD">
          <w:rPr>
            <w:b w:val="0"/>
          </w:rPr>
          <w:fldChar w:fldCharType="end"/>
        </w:r>
      </w:del>
    </w:p>
    <w:p w14:paraId="1BADD40B" w14:textId="2E4724CA" w:rsidR="00F307EF" w:rsidDel="00DC5FCD" w:rsidRDefault="00F307EF">
      <w:pPr>
        <w:pStyle w:val="TOC1"/>
        <w:rPr>
          <w:del w:id="447" w:author="Author"/>
          <w:rFonts w:asciiTheme="minorHAnsi" w:eastAsiaTheme="minorEastAsia" w:hAnsiTheme="minorHAnsi" w:cstheme="minorBidi"/>
          <w:b w:val="0"/>
          <w:noProof/>
          <w:szCs w:val="22"/>
          <w:lang w:val="en-US" w:eastAsia="en-US"/>
        </w:rPr>
      </w:pPr>
      <w:del w:id="448" w:author="Author">
        <w:r w:rsidRPr="0019439B" w:rsidDel="00DC5FCD">
          <w:rPr>
            <w:noProof/>
            <w:shd w:val="clear" w:color="auto" w:fill="C6D9F1"/>
          </w:rPr>
          <w:delText>Annex SF</w:delText>
        </w:r>
        <w:r w:rsidDel="00DC5FCD">
          <w:rPr>
            <w:noProof/>
          </w:rPr>
          <w:delText xml:space="preserve"> </w:delText>
        </w:r>
        <w:r w:rsidRPr="0019439B" w:rsidDel="00DC5FCD">
          <w:rPr>
            <w:b w:val="0"/>
            <w:noProof/>
            <w:shd w:val="clear" w:color="auto" w:fill="C6D9F1"/>
          </w:rPr>
          <w:delText>(normative)</w:delText>
        </w:r>
        <w:r w:rsidDel="00DC5FCD">
          <w:rPr>
            <w:noProof/>
          </w:rPr>
          <w:delText xml:space="preserve">  </w:delText>
        </w:r>
        <w:r w:rsidRPr="0019439B" w:rsidDel="00DC5FCD">
          <w:rPr>
            <w:noProof/>
            <w:shd w:val="clear" w:color="auto" w:fill="C6D9F1"/>
          </w:rPr>
          <w:delText>Hosting meetings</w:delText>
        </w:r>
        <w:r w:rsidDel="00DC5FCD">
          <w:rPr>
            <w:noProof/>
          </w:rPr>
          <w:tab/>
        </w:r>
        <w:r w:rsidDel="00DC5FCD">
          <w:rPr>
            <w:b w:val="0"/>
          </w:rPr>
          <w:fldChar w:fldCharType="begin"/>
        </w:r>
        <w:r w:rsidDel="00DC5FCD">
          <w:rPr>
            <w:noProof/>
          </w:rPr>
          <w:delInstrText xml:space="preserve"> PAGEREF _Toc69304235 \h </w:delInstrText>
        </w:r>
        <w:r w:rsidDel="00DC5FCD">
          <w:rPr>
            <w:b w:val="0"/>
          </w:rPr>
        </w:r>
        <w:r w:rsidDel="00DC5FCD">
          <w:rPr>
            <w:b w:val="0"/>
          </w:rPr>
          <w:fldChar w:fldCharType="separate"/>
        </w:r>
        <w:r w:rsidDel="00DC5FCD">
          <w:rPr>
            <w:noProof/>
          </w:rPr>
          <w:delText>102</w:delText>
        </w:r>
        <w:r w:rsidDel="00DC5FCD">
          <w:rPr>
            <w:b w:val="0"/>
          </w:rPr>
          <w:fldChar w:fldCharType="end"/>
        </w:r>
      </w:del>
    </w:p>
    <w:p w14:paraId="76AC6FD4" w14:textId="56F1B78E" w:rsidR="00F307EF" w:rsidDel="00DC5FCD" w:rsidRDefault="00F307EF">
      <w:pPr>
        <w:pStyle w:val="TOC1"/>
        <w:rPr>
          <w:del w:id="449" w:author="Author"/>
          <w:rFonts w:asciiTheme="minorHAnsi" w:eastAsiaTheme="minorEastAsia" w:hAnsiTheme="minorHAnsi" w:cstheme="minorBidi"/>
          <w:b w:val="0"/>
          <w:noProof/>
          <w:szCs w:val="22"/>
          <w:lang w:val="en-US" w:eastAsia="en-US"/>
        </w:rPr>
      </w:pPr>
      <w:del w:id="450" w:author="Author">
        <w:r w:rsidDel="00DC5FCD">
          <w:rPr>
            <w:noProof/>
          </w:rPr>
          <w:delText>SF.1</w:delText>
        </w:r>
        <w:r w:rsidDel="00DC5FCD">
          <w:rPr>
            <w:rFonts w:asciiTheme="minorHAnsi" w:eastAsiaTheme="minorEastAsia" w:hAnsiTheme="minorHAnsi" w:cstheme="minorBidi"/>
            <w:b w:val="0"/>
            <w:noProof/>
            <w:szCs w:val="22"/>
            <w:lang w:val="en-US" w:eastAsia="en-US"/>
          </w:rPr>
          <w:tab/>
        </w:r>
        <w:r w:rsidDel="00DC5FCD">
          <w:rPr>
            <w:noProof/>
          </w:rPr>
          <w:delText>Who may host an ISO meeting?</w:delText>
        </w:r>
        <w:r w:rsidDel="00DC5FCD">
          <w:rPr>
            <w:noProof/>
          </w:rPr>
          <w:tab/>
        </w:r>
        <w:r w:rsidDel="00DC5FCD">
          <w:rPr>
            <w:b w:val="0"/>
          </w:rPr>
          <w:fldChar w:fldCharType="begin"/>
        </w:r>
        <w:r w:rsidDel="00DC5FCD">
          <w:rPr>
            <w:noProof/>
          </w:rPr>
          <w:delInstrText xml:space="preserve"> PAGEREF _Toc69304236 \h </w:delInstrText>
        </w:r>
        <w:r w:rsidDel="00DC5FCD">
          <w:rPr>
            <w:b w:val="0"/>
          </w:rPr>
        </w:r>
        <w:r w:rsidDel="00DC5FCD">
          <w:rPr>
            <w:b w:val="0"/>
          </w:rPr>
          <w:fldChar w:fldCharType="separate"/>
        </w:r>
        <w:r w:rsidDel="00DC5FCD">
          <w:rPr>
            <w:noProof/>
          </w:rPr>
          <w:delText>102</w:delText>
        </w:r>
        <w:r w:rsidDel="00DC5FCD">
          <w:rPr>
            <w:b w:val="0"/>
          </w:rPr>
          <w:fldChar w:fldCharType="end"/>
        </w:r>
      </w:del>
    </w:p>
    <w:p w14:paraId="504AFCF2" w14:textId="6BFA4BB0" w:rsidR="00F307EF" w:rsidDel="00DC5FCD" w:rsidRDefault="00F307EF">
      <w:pPr>
        <w:pStyle w:val="TOC1"/>
        <w:rPr>
          <w:del w:id="451" w:author="Author"/>
          <w:rFonts w:asciiTheme="minorHAnsi" w:eastAsiaTheme="minorEastAsia" w:hAnsiTheme="minorHAnsi" w:cstheme="minorBidi"/>
          <w:b w:val="0"/>
          <w:noProof/>
          <w:szCs w:val="22"/>
          <w:lang w:val="en-US" w:eastAsia="en-US"/>
        </w:rPr>
      </w:pPr>
      <w:del w:id="452" w:author="Author">
        <w:r w:rsidDel="00DC5FCD">
          <w:rPr>
            <w:noProof/>
          </w:rPr>
          <w:delText>SF.2</w:delText>
        </w:r>
        <w:r w:rsidDel="00DC5FCD">
          <w:rPr>
            <w:rFonts w:asciiTheme="minorHAnsi" w:eastAsiaTheme="minorEastAsia" w:hAnsiTheme="minorHAnsi" w:cstheme="minorBidi"/>
            <w:b w:val="0"/>
            <w:noProof/>
            <w:szCs w:val="22"/>
            <w:lang w:val="en-US" w:eastAsia="en-US"/>
          </w:rPr>
          <w:tab/>
        </w:r>
        <w:r w:rsidDel="00DC5FCD">
          <w:rPr>
            <w:noProof/>
          </w:rPr>
          <w:delText>Sponsorship of meetings</w:delText>
        </w:r>
        <w:r w:rsidDel="00DC5FCD">
          <w:rPr>
            <w:noProof/>
          </w:rPr>
          <w:tab/>
        </w:r>
        <w:r w:rsidDel="00DC5FCD">
          <w:rPr>
            <w:b w:val="0"/>
          </w:rPr>
          <w:fldChar w:fldCharType="begin"/>
        </w:r>
        <w:r w:rsidDel="00DC5FCD">
          <w:rPr>
            <w:noProof/>
          </w:rPr>
          <w:delInstrText xml:space="preserve"> PAGEREF _Toc69304237 \h </w:delInstrText>
        </w:r>
        <w:r w:rsidDel="00DC5FCD">
          <w:rPr>
            <w:b w:val="0"/>
          </w:rPr>
        </w:r>
        <w:r w:rsidDel="00DC5FCD">
          <w:rPr>
            <w:b w:val="0"/>
          </w:rPr>
          <w:fldChar w:fldCharType="separate"/>
        </w:r>
        <w:r w:rsidDel="00DC5FCD">
          <w:rPr>
            <w:noProof/>
          </w:rPr>
          <w:delText>102</w:delText>
        </w:r>
        <w:r w:rsidDel="00DC5FCD">
          <w:rPr>
            <w:b w:val="0"/>
          </w:rPr>
          <w:fldChar w:fldCharType="end"/>
        </w:r>
      </w:del>
    </w:p>
    <w:p w14:paraId="67D69D2A" w14:textId="5C3FFC0C" w:rsidR="00F307EF" w:rsidDel="00DC5FCD" w:rsidRDefault="00F307EF">
      <w:pPr>
        <w:pStyle w:val="TOC1"/>
        <w:rPr>
          <w:del w:id="453" w:author="Author"/>
          <w:rFonts w:asciiTheme="minorHAnsi" w:eastAsiaTheme="minorEastAsia" w:hAnsiTheme="minorHAnsi" w:cstheme="minorBidi"/>
          <w:b w:val="0"/>
          <w:noProof/>
          <w:szCs w:val="22"/>
          <w:lang w:val="en-US" w:eastAsia="en-US"/>
        </w:rPr>
      </w:pPr>
      <w:del w:id="454" w:author="Author">
        <w:r w:rsidDel="00DC5FCD">
          <w:rPr>
            <w:noProof/>
          </w:rPr>
          <w:delText>SF.3</w:delText>
        </w:r>
        <w:r w:rsidDel="00DC5FCD">
          <w:rPr>
            <w:rFonts w:asciiTheme="minorHAnsi" w:eastAsiaTheme="minorEastAsia" w:hAnsiTheme="minorHAnsi" w:cstheme="minorBidi"/>
            <w:b w:val="0"/>
            <w:noProof/>
            <w:szCs w:val="22"/>
            <w:lang w:val="en-US" w:eastAsia="en-US"/>
          </w:rPr>
          <w:tab/>
        </w:r>
        <w:r w:rsidDel="00DC5FCD">
          <w:rPr>
            <w:noProof/>
          </w:rPr>
          <w:delText>Proposing or withdrawing support as a meeting host</w:delText>
        </w:r>
        <w:r w:rsidDel="00DC5FCD">
          <w:rPr>
            <w:noProof/>
          </w:rPr>
          <w:tab/>
        </w:r>
        <w:r w:rsidDel="00DC5FCD">
          <w:rPr>
            <w:b w:val="0"/>
          </w:rPr>
          <w:fldChar w:fldCharType="begin"/>
        </w:r>
        <w:r w:rsidDel="00DC5FCD">
          <w:rPr>
            <w:noProof/>
          </w:rPr>
          <w:delInstrText xml:space="preserve"> PAGEREF _Toc69304238 \h </w:delInstrText>
        </w:r>
        <w:r w:rsidDel="00DC5FCD">
          <w:rPr>
            <w:b w:val="0"/>
          </w:rPr>
        </w:r>
        <w:r w:rsidDel="00DC5FCD">
          <w:rPr>
            <w:b w:val="0"/>
          </w:rPr>
          <w:fldChar w:fldCharType="separate"/>
        </w:r>
        <w:r w:rsidDel="00DC5FCD">
          <w:rPr>
            <w:noProof/>
          </w:rPr>
          <w:delText>103</w:delText>
        </w:r>
        <w:r w:rsidDel="00DC5FCD">
          <w:rPr>
            <w:b w:val="0"/>
          </w:rPr>
          <w:fldChar w:fldCharType="end"/>
        </w:r>
      </w:del>
    </w:p>
    <w:p w14:paraId="2F583883" w14:textId="4A9D4CC3" w:rsidR="00F307EF" w:rsidDel="00DC5FCD" w:rsidRDefault="00F307EF">
      <w:pPr>
        <w:pStyle w:val="TOC1"/>
        <w:rPr>
          <w:del w:id="455" w:author="Author"/>
          <w:rFonts w:asciiTheme="minorHAnsi" w:eastAsiaTheme="minorEastAsia" w:hAnsiTheme="minorHAnsi" w:cstheme="minorBidi"/>
          <w:b w:val="0"/>
          <w:noProof/>
          <w:szCs w:val="22"/>
          <w:lang w:val="en-US" w:eastAsia="en-US"/>
        </w:rPr>
      </w:pPr>
      <w:del w:id="456" w:author="Author">
        <w:r w:rsidDel="00DC5FCD">
          <w:rPr>
            <w:noProof/>
          </w:rPr>
          <w:delText>SF.4</w:delText>
        </w:r>
        <w:r w:rsidDel="00DC5FCD">
          <w:rPr>
            <w:rFonts w:asciiTheme="minorHAnsi" w:eastAsiaTheme="minorEastAsia" w:hAnsiTheme="minorHAnsi" w:cstheme="minorBidi"/>
            <w:b w:val="0"/>
            <w:noProof/>
            <w:szCs w:val="22"/>
            <w:lang w:val="en-US" w:eastAsia="en-US"/>
          </w:rPr>
          <w:tab/>
        </w:r>
        <w:r w:rsidDel="00DC5FCD">
          <w:rPr>
            <w:noProof/>
          </w:rPr>
          <w:delText>Meeting locations</w:delText>
        </w:r>
        <w:r w:rsidDel="00DC5FCD">
          <w:rPr>
            <w:noProof/>
          </w:rPr>
          <w:tab/>
        </w:r>
        <w:r w:rsidDel="00DC5FCD">
          <w:rPr>
            <w:b w:val="0"/>
          </w:rPr>
          <w:fldChar w:fldCharType="begin"/>
        </w:r>
        <w:r w:rsidDel="00DC5FCD">
          <w:rPr>
            <w:noProof/>
          </w:rPr>
          <w:delInstrText xml:space="preserve"> PAGEREF _Toc69304239 \h </w:delInstrText>
        </w:r>
        <w:r w:rsidDel="00DC5FCD">
          <w:rPr>
            <w:b w:val="0"/>
          </w:rPr>
        </w:r>
        <w:r w:rsidDel="00DC5FCD">
          <w:rPr>
            <w:b w:val="0"/>
          </w:rPr>
          <w:fldChar w:fldCharType="separate"/>
        </w:r>
        <w:r w:rsidDel="00DC5FCD">
          <w:rPr>
            <w:noProof/>
          </w:rPr>
          <w:delText>103</w:delText>
        </w:r>
        <w:r w:rsidDel="00DC5FCD">
          <w:rPr>
            <w:b w:val="0"/>
          </w:rPr>
          <w:fldChar w:fldCharType="end"/>
        </w:r>
      </w:del>
    </w:p>
    <w:p w14:paraId="667CD4C7" w14:textId="792274B3" w:rsidR="00F307EF" w:rsidDel="00DC5FCD" w:rsidRDefault="00F307EF">
      <w:pPr>
        <w:pStyle w:val="TOC1"/>
        <w:rPr>
          <w:del w:id="457" w:author="Author"/>
          <w:rFonts w:asciiTheme="minorHAnsi" w:eastAsiaTheme="minorEastAsia" w:hAnsiTheme="minorHAnsi" w:cstheme="minorBidi"/>
          <w:b w:val="0"/>
          <w:noProof/>
          <w:szCs w:val="22"/>
          <w:lang w:val="en-US" w:eastAsia="en-US"/>
        </w:rPr>
      </w:pPr>
      <w:del w:id="458" w:author="Author">
        <w:r w:rsidDel="00DC5FCD">
          <w:rPr>
            <w:noProof/>
          </w:rPr>
          <w:delText>SF.5</w:delText>
        </w:r>
        <w:r w:rsidDel="00DC5FCD">
          <w:rPr>
            <w:rFonts w:asciiTheme="minorHAnsi" w:eastAsiaTheme="minorEastAsia" w:hAnsiTheme="minorHAnsi" w:cstheme="minorBidi"/>
            <w:b w:val="0"/>
            <w:noProof/>
            <w:szCs w:val="22"/>
            <w:lang w:val="en-US" w:eastAsia="en-US"/>
          </w:rPr>
          <w:tab/>
        </w:r>
        <w:r w:rsidDel="00DC5FCD">
          <w:rPr>
            <w:noProof/>
          </w:rPr>
          <w:delText>Facilities to provide at meetings</w:delText>
        </w:r>
        <w:r w:rsidDel="00DC5FCD">
          <w:rPr>
            <w:noProof/>
          </w:rPr>
          <w:tab/>
        </w:r>
        <w:r w:rsidDel="00DC5FCD">
          <w:rPr>
            <w:b w:val="0"/>
          </w:rPr>
          <w:fldChar w:fldCharType="begin"/>
        </w:r>
        <w:r w:rsidDel="00DC5FCD">
          <w:rPr>
            <w:noProof/>
          </w:rPr>
          <w:delInstrText xml:space="preserve"> PAGEREF _Toc69304240 \h </w:delInstrText>
        </w:r>
        <w:r w:rsidDel="00DC5FCD">
          <w:rPr>
            <w:b w:val="0"/>
          </w:rPr>
        </w:r>
        <w:r w:rsidDel="00DC5FCD">
          <w:rPr>
            <w:b w:val="0"/>
          </w:rPr>
          <w:fldChar w:fldCharType="separate"/>
        </w:r>
        <w:r w:rsidDel="00DC5FCD">
          <w:rPr>
            <w:noProof/>
          </w:rPr>
          <w:delText>103</w:delText>
        </w:r>
        <w:r w:rsidDel="00DC5FCD">
          <w:rPr>
            <w:b w:val="0"/>
          </w:rPr>
          <w:fldChar w:fldCharType="end"/>
        </w:r>
      </w:del>
    </w:p>
    <w:p w14:paraId="5DFBB24E" w14:textId="33DB741B" w:rsidR="00F307EF" w:rsidDel="00DC5FCD" w:rsidRDefault="00F307EF">
      <w:pPr>
        <w:pStyle w:val="TOC1"/>
        <w:rPr>
          <w:del w:id="459" w:author="Author"/>
          <w:rFonts w:asciiTheme="minorHAnsi" w:eastAsiaTheme="minorEastAsia" w:hAnsiTheme="minorHAnsi" w:cstheme="minorBidi"/>
          <w:b w:val="0"/>
          <w:noProof/>
          <w:szCs w:val="22"/>
          <w:lang w:val="en-US" w:eastAsia="en-US"/>
        </w:rPr>
      </w:pPr>
      <w:del w:id="460" w:author="Author">
        <w:r w:rsidDel="00DC5FCD">
          <w:rPr>
            <w:noProof/>
          </w:rPr>
          <w:delText>SF.6</w:delText>
        </w:r>
        <w:r w:rsidDel="00DC5FCD">
          <w:rPr>
            <w:rFonts w:asciiTheme="minorHAnsi" w:eastAsiaTheme="minorEastAsia" w:hAnsiTheme="minorHAnsi" w:cstheme="minorBidi"/>
            <w:b w:val="0"/>
            <w:noProof/>
            <w:szCs w:val="22"/>
            <w:lang w:val="en-US" w:eastAsia="en-US"/>
          </w:rPr>
          <w:tab/>
        </w:r>
        <w:r w:rsidDel="00DC5FCD">
          <w:rPr>
            <w:noProof/>
          </w:rPr>
          <w:delText>Interpretation facilities at meetings</w:delText>
        </w:r>
        <w:r w:rsidDel="00DC5FCD">
          <w:rPr>
            <w:noProof/>
          </w:rPr>
          <w:tab/>
        </w:r>
        <w:r w:rsidDel="00DC5FCD">
          <w:rPr>
            <w:b w:val="0"/>
          </w:rPr>
          <w:fldChar w:fldCharType="begin"/>
        </w:r>
        <w:r w:rsidDel="00DC5FCD">
          <w:rPr>
            <w:noProof/>
          </w:rPr>
          <w:delInstrText xml:space="preserve"> PAGEREF _Toc69304241 \h </w:delInstrText>
        </w:r>
        <w:r w:rsidDel="00DC5FCD">
          <w:rPr>
            <w:b w:val="0"/>
          </w:rPr>
        </w:r>
        <w:r w:rsidDel="00DC5FCD">
          <w:rPr>
            <w:b w:val="0"/>
          </w:rPr>
          <w:fldChar w:fldCharType="separate"/>
        </w:r>
        <w:r w:rsidDel="00DC5FCD">
          <w:rPr>
            <w:noProof/>
          </w:rPr>
          <w:delText>103</w:delText>
        </w:r>
        <w:r w:rsidDel="00DC5FCD">
          <w:rPr>
            <w:b w:val="0"/>
          </w:rPr>
          <w:fldChar w:fldCharType="end"/>
        </w:r>
      </w:del>
    </w:p>
    <w:p w14:paraId="1BF43647" w14:textId="569D81FE" w:rsidR="00F307EF" w:rsidDel="00DC5FCD" w:rsidRDefault="00F307EF">
      <w:pPr>
        <w:pStyle w:val="TOC1"/>
        <w:rPr>
          <w:del w:id="461" w:author="Author"/>
          <w:rFonts w:asciiTheme="minorHAnsi" w:eastAsiaTheme="minorEastAsia" w:hAnsiTheme="minorHAnsi" w:cstheme="minorBidi"/>
          <w:b w:val="0"/>
          <w:noProof/>
          <w:szCs w:val="22"/>
          <w:lang w:val="en-US" w:eastAsia="en-US"/>
        </w:rPr>
      </w:pPr>
      <w:del w:id="462" w:author="Author">
        <w:r w:rsidDel="00DC5FCD">
          <w:rPr>
            <w:noProof/>
          </w:rPr>
          <w:delText>SF.7</w:delText>
        </w:r>
        <w:r w:rsidDel="00DC5FCD">
          <w:rPr>
            <w:rFonts w:asciiTheme="minorHAnsi" w:eastAsiaTheme="minorEastAsia" w:hAnsiTheme="minorHAnsi" w:cstheme="minorBidi"/>
            <w:b w:val="0"/>
            <w:noProof/>
            <w:szCs w:val="22"/>
            <w:lang w:val="en-US" w:eastAsia="en-US"/>
          </w:rPr>
          <w:tab/>
        </w:r>
        <w:r w:rsidDel="00DC5FCD">
          <w:rPr>
            <w:noProof/>
          </w:rPr>
          <w:delText>Welcoming activities and social events</w:delText>
        </w:r>
        <w:r w:rsidDel="00DC5FCD">
          <w:rPr>
            <w:noProof/>
          </w:rPr>
          <w:tab/>
        </w:r>
        <w:r w:rsidDel="00DC5FCD">
          <w:rPr>
            <w:b w:val="0"/>
          </w:rPr>
          <w:fldChar w:fldCharType="begin"/>
        </w:r>
        <w:r w:rsidDel="00DC5FCD">
          <w:rPr>
            <w:noProof/>
          </w:rPr>
          <w:delInstrText xml:space="preserve"> PAGEREF _Toc69304242 \h </w:delInstrText>
        </w:r>
        <w:r w:rsidDel="00DC5FCD">
          <w:rPr>
            <w:b w:val="0"/>
          </w:rPr>
        </w:r>
        <w:r w:rsidDel="00DC5FCD">
          <w:rPr>
            <w:b w:val="0"/>
          </w:rPr>
          <w:fldChar w:fldCharType="separate"/>
        </w:r>
        <w:r w:rsidDel="00DC5FCD">
          <w:rPr>
            <w:noProof/>
          </w:rPr>
          <w:delText>104</w:delText>
        </w:r>
        <w:r w:rsidDel="00DC5FCD">
          <w:rPr>
            <w:b w:val="0"/>
          </w:rPr>
          <w:fldChar w:fldCharType="end"/>
        </w:r>
      </w:del>
    </w:p>
    <w:p w14:paraId="02D2F067" w14:textId="15B70E24" w:rsidR="00F307EF" w:rsidDel="00DC5FCD" w:rsidRDefault="00F307EF">
      <w:pPr>
        <w:pStyle w:val="TOC1"/>
        <w:rPr>
          <w:del w:id="463" w:author="Author"/>
          <w:rFonts w:asciiTheme="minorHAnsi" w:eastAsiaTheme="minorEastAsia" w:hAnsiTheme="minorHAnsi" w:cstheme="minorBidi"/>
          <w:b w:val="0"/>
          <w:noProof/>
          <w:szCs w:val="22"/>
          <w:lang w:val="en-US" w:eastAsia="en-US"/>
        </w:rPr>
      </w:pPr>
      <w:del w:id="464" w:author="Author">
        <w:r w:rsidDel="00DC5FCD">
          <w:rPr>
            <w:noProof/>
          </w:rPr>
          <w:delText>SF.8</w:delText>
        </w:r>
        <w:r w:rsidDel="00DC5FCD">
          <w:rPr>
            <w:rFonts w:asciiTheme="minorHAnsi" w:eastAsiaTheme="minorEastAsia" w:hAnsiTheme="minorHAnsi" w:cstheme="minorBidi"/>
            <w:b w:val="0"/>
            <w:noProof/>
            <w:szCs w:val="22"/>
            <w:lang w:val="en-US" w:eastAsia="en-US"/>
          </w:rPr>
          <w:tab/>
        </w:r>
        <w:r w:rsidDel="00DC5FCD">
          <w:rPr>
            <w:noProof/>
          </w:rPr>
          <w:delText>Fees for delegates at ISO meetings</w:delText>
        </w:r>
        <w:r w:rsidDel="00DC5FCD">
          <w:rPr>
            <w:noProof/>
          </w:rPr>
          <w:tab/>
        </w:r>
        <w:r w:rsidDel="00DC5FCD">
          <w:rPr>
            <w:b w:val="0"/>
          </w:rPr>
          <w:fldChar w:fldCharType="begin"/>
        </w:r>
        <w:r w:rsidDel="00DC5FCD">
          <w:rPr>
            <w:noProof/>
          </w:rPr>
          <w:delInstrText xml:space="preserve"> PAGEREF _Toc69304243 \h </w:delInstrText>
        </w:r>
        <w:r w:rsidDel="00DC5FCD">
          <w:rPr>
            <w:b w:val="0"/>
          </w:rPr>
        </w:r>
        <w:r w:rsidDel="00DC5FCD">
          <w:rPr>
            <w:b w:val="0"/>
          </w:rPr>
          <w:fldChar w:fldCharType="separate"/>
        </w:r>
        <w:r w:rsidDel="00DC5FCD">
          <w:rPr>
            <w:noProof/>
          </w:rPr>
          <w:delText>104</w:delText>
        </w:r>
        <w:r w:rsidDel="00DC5FCD">
          <w:rPr>
            <w:b w:val="0"/>
          </w:rPr>
          <w:fldChar w:fldCharType="end"/>
        </w:r>
      </w:del>
    </w:p>
    <w:p w14:paraId="715D5224" w14:textId="62E6C5B0" w:rsidR="00F307EF" w:rsidDel="00DC5FCD" w:rsidRDefault="00F307EF">
      <w:pPr>
        <w:pStyle w:val="TOC1"/>
        <w:rPr>
          <w:del w:id="465" w:author="Author"/>
          <w:rFonts w:asciiTheme="minorHAnsi" w:eastAsiaTheme="minorEastAsia" w:hAnsiTheme="minorHAnsi" w:cstheme="minorBidi"/>
          <w:b w:val="0"/>
          <w:noProof/>
          <w:szCs w:val="22"/>
          <w:lang w:val="en-US" w:eastAsia="en-US"/>
        </w:rPr>
      </w:pPr>
      <w:del w:id="466" w:author="Author">
        <w:r w:rsidDel="00DC5FCD">
          <w:rPr>
            <w:noProof/>
          </w:rPr>
          <w:delText>SF.9</w:delText>
        </w:r>
        <w:r w:rsidDel="00DC5FCD">
          <w:rPr>
            <w:rFonts w:asciiTheme="minorHAnsi" w:eastAsiaTheme="minorEastAsia" w:hAnsiTheme="minorHAnsi" w:cstheme="minorBidi"/>
            <w:b w:val="0"/>
            <w:noProof/>
            <w:szCs w:val="22"/>
            <w:lang w:val="en-US" w:eastAsia="en-US"/>
          </w:rPr>
          <w:tab/>
        </w:r>
        <w:r w:rsidDel="00DC5FCD">
          <w:rPr>
            <w:noProof/>
          </w:rPr>
          <w:delText>Media participation policy</w:delText>
        </w:r>
        <w:r w:rsidDel="00DC5FCD">
          <w:rPr>
            <w:noProof/>
          </w:rPr>
          <w:tab/>
        </w:r>
        <w:r w:rsidDel="00DC5FCD">
          <w:rPr>
            <w:b w:val="0"/>
          </w:rPr>
          <w:fldChar w:fldCharType="begin"/>
        </w:r>
        <w:r w:rsidDel="00DC5FCD">
          <w:rPr>
            <w:noProof/>
          </w:rPr>
          <w:delInstrText xml:space="preserve"> PAGEREF _Toc69304244 \h </w:delInstrText>
        </w:r>
        <w:r w:rsidDel="00DC5FCD">
          <w:rPr>
            <w:b w:val="0"/>
          </w:rPr>
        </w:r>
        <w:r w:rsidDel="00DC5FCD">
          <w:rPr>
            <w:b w:val="0"/>
          </w:rPr>
          <w:fldChar w:fldCharType="separate"/>
        </w:r>
        <w:r w:rsidDel="00DC5FCD">
          <w:rPr>
            <w:noProof/>
          </w:rPr>
          <w:delText>104</w:delText>
        </w:r>
        <w:r w:rsidDel="00DC5FCD">
          <w:rPr>
            <w:b w:val="0"/>
          </w:rPr>
          <w:fldChar w:fldCharType="end"/>
        </w:r>
      </w:del>
    </w:p>
    <w:p w14:paraId="24252E29" w14:textId="28E51CD8" w:rsidR="00F307EF" w:rsidDel="00DC5FCD" w:rsidRDefault="00F307EF">
      <w:pPr>
        <w:pStyle w:val="TOC1"/>
        <w:rPr>
          <w:del w:id="467" w:author="Author"/>
          <w:rFonts w:asciiTheme="minorHAnsi" w:eastAsiaTheme="minorEastAsia" w:hAnsiTheme="minorHAnsi" w:cstheme="minorBidi"/>
          <w:b w:val="0"/>
          <w:noProof/>
          <w:szCs w:val="22"/>
          <w:lang w:val="en-US" w:eastAsia="en-US"/>
        </w:rPr>
      </w:pPr>
      <w:del w:id="468" w:author="Author">
        <w:r w:rsidDel="00DC5FCD">
          <w:rPr>
            <w:noProof/>
          </w:rPr>
          <w:delText>SF.9.1</w:delText>
        </w:r>
        <w:r w:rsidDel="00DC5FCD">
          <w:rPr>
            <w:rFonts w:asciiTheme="minorHAnsi" w:eastAsiaTheme="minorEastAsia" w:hAnsiTheme="minorHAnsi" w:cstheme="minorBidi"/>
            <w:b w:val="0"/>
            <w:noProof/>
            <w:szCs w:val="22"/>
            <w:lang w:val="en-US" w:eastAsia="en-US"/>
          </w:rPr>
          <w:tab/>
        </w:r>
        <w:r w:rsidDel="00DC5FCD">
          <w:rPr>
            <w:noProof/>
          </w:rPr>
          <w:delText>General</w:delText>
        </w:r>
        <w:r w:rsidDel="00DC5FCD">
          <w:rPr>
            <w:noProof/>
          </w:rPr>
          <w:tab/>
        </w:r>
        <w:r w:rsidDel="00DC5FCD">
          <w:rPr>
            <w:b w:val="0"/>
          </w:rPr>
          <w:fldChar w:fldCharType="begin"/>
        </w:r>
        <w:r w:rsidDel="00DC5FCD">
          <w:rPr>
            <w:noProof/>
          </w:rPr>
          <w:delInstrText xml:space="preserve"> PAGEREF _Toc69304245 \h </w:delInstrText>
        </w:r>
        <w:r w:rsidDel="00DC5FCD">
          <w:rPr>
            <w:b w:val="0"/>
          </w:rPr>
        </w:r>
        <w:r w:rsidDel="00DC5FCD">
          <w:rPr>
            <w:b w:val="0"/>
          </w:rPr>
          <w:fldChar w:fldCharType="separate"/>
        </w:r>
        <w:r w:rsidDel="00DC5FCD">
          <w:rPr>
            <w:noProof/>
          </w:rPr>
          <w:delText>104</w:delText>
        </w:r>
        <w:r w:rsidDel="00DC5FCD">
          <w:rPr>
            <w:b w:val="0"/>
          </w:rPr>
          <w:fldChar w:fldCharType="end"/>
        </w:r>
      </w:del>
    </w:p>
    <w:p w14:paraId="4168A7D9" w14:textId="7D117501" w:rsidR="00F307EF" w:rsidDel="00DC5FCD" w:rsidRDefault="00F307EF">
      <w:pPr>
        <w:pStyle w:val="TOC1"/>
        <w:rPr>
          <w:del w:id="469" w:author="Author"/>
          <w:rFonts w:asciiTheme="minorHAnsi" w:eastAsiaTheme="minorEastAsia" w:hAnsiTheme="minorHAnsi" w:cstheme="minorBidi"/>
          <w:b w:val="0"/>
          <w:noProof/>
          <w:szCs w:val="22"/>
          <w:lang w:val="en-US" w:eastAsia="en-US"/>
        </w:rPr>
      </w:pPr>
      <w:del w:id="470" w:author="Author">
        <w:r w:rsidDel="00DC5FCD">
          <w:rPr>
            <w:noProof/>
          </w:rPr>
          <w:delText>SF.9.2</w:delText>
        </w:r>
        <w:r w:rsidDel="00DC5FCD">
          <w:rPr>
            <w:rFonts w:asciiTheme="minorHAnsi" w:eastAsiaTheme="minorEastAsia" w:hAnsiTheme="minorHAnsi" w:cstheme="minorBidi"/>
            <w:b w:val="0"/>
            <w:noProof/>
            <w:szCs w:val="22"/>
            <w:lang w:val="en-US" w:eastAsia="en-US"/>
          </w:rPr>
          <w:tab/>
        </w:r>
        <w:r w:rsidDel="00DC5FCD">
          <w:rPr>
            <w:noProof/>
          </w:rPr>
          <w:delText>ISO Central Secretariat roles</w:delText>
        </w:r>
        <w:r w:rsidDel="00DC5FCD">
          <w:rPr>
            <w:noProof/>
          </w:rPr>
          <w:tab/>
        </w:r>
        <w:r w:rsidDel="00DC5FCD">
          <w:rPr>
            <w:b w:val="0"/>
          </w:rPr>
          <w:fldChar w:fldCharType="begin"/>
        </w:r>
        <w:r w:rsidDel="00DC5FCD">
          <w:rPr>
            <w:noProof/>
          </w:rPr>
          <w:delInstrText xml:space="preserve"> PAGEREF _Toc69304246 \h </w:delInstrText>
        </w:r>
        <w:r w:rsidDel="00DC5FCD">
          <w:rPr>
            <w:b w:val="0"/>
          </w:rPr>
        </w:r>
        <w:r w:rsidDel="00DC5FCD">
          <w:rPr>
            <w:b w:val="0"/>
          </w:rPr>
          <w:fldChar w:fldCharType="separate"/>
        </w:r>
        <w:r w:rsidDel="00DC5FCD">
          <w:rPr>
            <w:noProof/>
          </w:rPr>
          <w:delText>105</w:delText>
        </w:r>
        <w:r w:rsidDel="00DC5FCD">
          <w:rPr>
            <w:b w:val="0"/>
          </w:rPr>
          <w:fldChar w:fldCharType="end"/>
        </w:r>
      </w:del>
    </w:p>
    <w:p w14:paraId="66FBF836" w14:textId="1E1E670F" w:rsidR="00F307EF" w:rsidDel="00DC5FCD" w:rsidRDefault="00F307EF">
      <w:pPr>
        <w:pStyle w:val="TOC1"/>
        <w:rPr>
          <w:del w:id="471" w:author="Author"/>
          <w:rFonts w:asciiTheme="minorHAnsi" w:eastAsiaTheme="minorEastAsia" w:hAnsiTheme="minorHAnsi" w:cstheme="minorBidi"/>
          <w:b w:val="0"/>
          <w:noProof/>
          <w:szCs w:val="22"/>
          <w:lang w:val="en-US" w:eastAsia="en-US"/>
        </w:rPr>
      </w:pPr>
      <w:del w:id="472" w:author="Author">
        <w:r w:rsidDel="00DC5FCD">
          <w:rPr>
            <w:noProof/>
          </w:rPr>
          <w:lastRenderedPageBreak/>
          <w:delText>SF.9.3</w:delText>
        </w:r>
        <w:r w:rsidDel="00DC5FCD">
          <w:rPr>
            <w:rFonts w:asciiTheme="minorHAnsi" w:eastAsiaTheme="minorEastAsia" w:hAnsiTheme="minorHAnsi" w:cstheme="minorBidi"/>
            <w:b w:val="0"/>
            <w:noProof/>
            <w:szCs w:val="22"/>
            <w:lang w:val="en-US" w:eastAsia="en-US"/>
          </w:rPr>
          <w:tab/>
        </w:r>
        <w:r w:rsidDel="00DC5FCD">
          <w:rPr>
            <w:noProof/>
          </w:rPr>
          <w:delText>ISO committee and working group leadership roles</w:delText>
        </w:r>
        <w:r w:rsidDel="00DC5FCD">
          <w:rPr>
            <w:noProof/>
          </w:rPr>
          <w:tab/>
        </w:r>
        <w:r w:rsidDel="00DC5FCD">
          <w:rPr>
            <w:b w:val="0"/>
          </w:rPr>
          <w:fldChar w:fldCharType="begin"/>
        </w:r>
        <w:r w:rsidDel="00DC5FCD">
          <w:rPr>
            <w:noProof/>
          </w:rPr>
          <w:delInstrText xml:space="preserve"> PAGEREF _Toc69304247 \h </w:delInstrText>
        </w:r>
        <w:r w:rsidDel="00DC5FCD">
          <w:rPr>
            <w:b w:val="0"/>
          </w:rPr>
        </w:r>
        <w:r w:rsidDel="00DC5FCD">
          <w:rPr>
            <w:b w:val="0"/>
          </w:rPr>
          <w:fldChar w:fldCharType="separate"/>
        </w:r>
        <w:r w:rsidDel="00DC5FCD">
          <w:rPr>
            <w:noProof/>
          </w:rPr>
          <w:delText>105</w:delText>
        </w:r>
        <w:r w:rsidDel="00DC5FCD">
          <w:rPr>
            <w:b w:val="0"/>
          </w:rPr>
          <w:fldChar w:fldCharType="end"/>
        </w:r>
      </w:del>
    </w:p>
    <w:p w14:paraId="6B6E1B49" w14:textId="6DE4A92B" w:rsidR="00F307EF" w:rsidDel="00DC5FCD" w:rsidRDefault="00F307EF">
      <w:pPr>
        <w:pStyle w:val="TOC1"/>
        <w:rPr>
          <w:del w:id="473" w:author="Author"/>
          <w:rFonts w:asciiTheme="minorHAnsi" w:eastAsiaTheme="minorEastAsia" w:hAnsiTheme="minorHAnsi" w:cstheme="minorBidi"/>
          <w:b w:val="0"/>
          <w:noProof/>
          <w:szCs w:val="22"/>
          <w:lang w:val="en-US" w:eastAsia="en-US"/>
        </w:rPr>
      </w:pPr>
      <w:del w:id="474" w:author="Author">
        <w:r w:rsidDel="00DC5FCD">
          <w:rPr>
            <w:noProof/>
          </w:rPr>
          <w:delText>SF.9.4</w:delText>
        </w:r>
        <w:r w:rsidDel="00DC5FCD">
          <w:rPr>
            <w:rFonts w:asciiTheme="minorHAnsi" w:eastAsiaTheme="minorEastAsia" w:hAnsiTheme="minorHAnsi" w:cstheme="minorBidi"/>
            <w:b w:val="0"/>
            <w:noProof/>
            <w:szCs w:val="22"/>
            <w:lang w:val="en-US" w:eastAsia="en-US"/>
          </w:rPr>
          <w:tab/>
        </w:r>
        <w:r w:rsidDel="00DC5FCD">
          <w:rPr>
            <w:noProof/>
          </w:rPr>
          <w:delText>Member body and mirror committee roles</w:delText>
        </w:r>
        <w:r w:rsidDel="00DC5FCD">
          <w:rPr>
            <w:noProof/>
          </w:rPr>
          <w:tab/>
        </w:r>
        <w:r w:rsidDel="00DC5FCD">
          <w:rPr>
            <w:b w:val="0"/>
          </w:rPr>
          <w:fldChar w:fldCharType="begin"/>
        </w:r>
        <w:r w:rsidDel="00DC5FCD">
          <w:rPr>
            <w:noProof/>
          </w:rPr>
          <w:delInstrText xml:space="preserve"> PAGEREF _Toc69304248 \h </w:delInstrText>
        </w:r>
        <w:r w:rsidDel="00DC5FCD">
          <w:rPr>
            <w:b w:val="0"/>
          </w:rPr>
        </w:r>
        <w:r w:rsidDel="00DC5FCD">
          <w:rPr>
            <w:b w:val="0"/>
          </w:rPr>
          <w:fldChar w:fldCharType="separate"/>
        </w:r>
        <w:r w:rsidDel="00DC5FCD">
          <w:rPr>
            <w:noProof/>
          </w:rPr>
          <w:delText>105</w:delText>
        </w:r>
        <w:r w:rsidDel="00DC5FCD">
          <w:rPr>
            <w:b w:val="0"/>
          </w:rPr>
          <w:fldChar w:fldCharType="end"/>
        </w:r>
      </w:del>
    </w:p>
    <w:p w14:paraId="7A19C065" w14:textId="091DAD5B" w:rsidR="00F307EF" w:rsidDel="00DC5FCD" w:rsidRDefault="00F307EF">
      <w:pPr>
        <w:pStyle w:val="TOC1"/>
        <w:rPr>
          <w:del w:id="475" w:author="Author"/>
          <w:rFonts w:asciiTheme="minorHAnsi" w:eastAsiaTheme="minorEastAsia" w:hAnsiTheme="minorHAnsi" w:cstheme="minorBidi"/>
          <w:b w:val="0"/>
          <w:noProof/>
          <w:szCs w:val="22"/>
          <w:lang w:val="en-US" w:eastAsia="en-US"/>
        </w:rPr>
      </w:pPr>
      <w:del w:id="476" w:author="Author">
        <w:r w:rsidDel="00DC5FCD">
          <w:rPr>
            <w:noProof/>
          </w:rPr>
          <w:delText>SF.9.5</w:delText>
        </w:r>
        <w:r w:rsidDel="00DC5FCD">
          <w:rPr>
            <w:rFonts w:asciiTheme="minorHAnsi" w:eastAsiaTheme="minorEastAsia" w:hAnsiTheme="minorHAnsi" w:cstheme="minorBidi"/>
            <w:b w:val="0"/>
            <w:noProof/>
            <w:szCs w:val="22"/>
            <w:lang w:val="en-US" w:eastAsia="en-US"/>
          </w:rPr>
          <w:tab/>
        </w:r>
        <w:r w:rsidDel="00DC5FCD">
          <w:rPr>
            <w:noProof/>
          </w:rPr>
          <w:delText>Delegate, expert and observer roles</w:delText>
        </w:r>
        <w:r w:rsidDel="00DC5FCD">
          <w:rPr>
            <w:noProof/>
          </w:rPr>
          <w:tab/>
        </w:r>
        <w:r w:rsidDel="00DC5FCD">
          <w:rPr>
            <w:b w:val="0"/>
          </w:rPr>
          <w:fldChar w:fldCharType="begin"/>
        </w:r>
        <w:r w:rsidDel="00DC5FCD">
          <w:rPr>
            <w:noProof/>
          </w:rPr>
          <w:delInstrText xml:space="preserve"> PAGEREF _Toc69304249 \h </w:delInstrText>
        </w:r>
        <w:r w:rsidDel="00DC5FCD">
          <w:rPr>
            <w:b w:val="0"/>
          </w:rPr>
        </w:r>
        <w:r w:rsidDel="00DC5FCD">
          <w:rPr>
            <w:b w:val="0"/>
          </w:rPr>
          <w:fldChar w:fldCharType="separate"/>
        </w:r>
        <w:r w:rsidDel="00DC5FCD">
          <w:rPr>
            <w:noProof/>
          </w:rPr>
          <w:delText>105</w:delText>
        </w:r>
        <w:r w:rsidDel="00DC5FCD">
          <w:rPr>
            <w:b w:val="0"/>
          </w:rPr>
          <w:fldChar w:fldCharType="end"/>
        </w:r>
      </w:del>
    </w:p>
    <w:p w14:paraId="48F6CCB7" w14:textId="082E4DBF" w:rsidR="00F307EF" w:rsidDel="00DC5FCD" w:rsidRDefault="00F307EF">
      <w:pPr>
        <w:pStyle w:val="TOC1"/>
        <w:rPr>
          <w:del w:id="477" w:author="Author"/>
          <w:rFonts w:asciiTheme="minorHAnsi" w:eastAsiaTheme="minorEastAsia" w:hAnsiTheme="minorHAnsi" w:cstheme="minorBidi"/>
          <w:b w:val="0"/>
          <w:noProof/>
          <w:szCs w:val="22"/>
          <w:lang w:val="en-US" w:eastAsia="en-US"/>
        </w:rPr>
      </w:pPr>
      <w:del w:id="478" w:author="Author">
        <w:r w:rsidDel="00DC5FCD">
          <w:rPr>
            <w:noProof/>
          </w:rPr>
          <w:delText>SF.9.6</w:delText>
        </w:r>
        <w:r w:rsidDel="00DC5FCD">
          <w:rPr>
            <w:rFonts w:asciiTheme="minorHAnsi" w:eastAsiaTheme="minorEastAsia" w:hAnsiTheme="minorHAnsi" w:cstheme="minorBidi"/>
            <w:b w:val="0"/>
            <w:noProof/>
            <w:szCs w:val="22"/>
            <w:lang w:val="en-US" w:eastAsia="en-US"/>
          </w:rPr>
          <w:tab/>
        </w:r>
        <w:r w:rsidDel="00DC5FCD">
          <w:rPr>
            <w:noProof/>
          </w:rPr>
          <w:delText>Meetings and media participation</w:delText>
        </w:r>
        <w:r w:rsidDel="00DC5FCD">
          <w:rPr>
            <w:noProof/>
          </w:rPr>
          <w:tab/>
        </w:r>
        <w:r w:rsidDel="00DC5FCD">
          <w:rPr>
            <w:b w:val="0"/>
          </w:rPr>
          <w:fldChar w:fldCharType="begin"/>
        </w:r>
        <w:r w:rsidDel="00DC5FCD">
          <w:rPr>
            <w:noProof/>
          </w:rPr>
          <w:delInstrText xml:space="preserve"> PAGEREF _Toc69304250 \h </w:delInstrText>
        </w:r>
        <w:r w:rsidDel="00DC5FCD">
          <w:rPr>
            <w:b w:val="0"/>
          </w:rPr>
        </w:r>
        <w:r w:rsidDel="00DC5FCD">
          <w:rPr>
            <w:b w:val="0"/>
          </w:rPr>
          <w:fldChar w:fldCharType="separate"/>
        </w:r>
        <w:r w:rsidDel="00DC5FCD">
          <w:rPr>
            <w:noProof/>
          </w:rPr>
          <w:delText>105</w:delText>
        </w:r>
        <w:r w:rsidDel="00DC5FCD">
          <w:rPr>
            <w:b w:val="0"/>
          </w:rPr>
          <w:fldChar w:fldCharType="end"/>
        </w:r>
      </w:del>
    </w:p>
    <w:p w14:paraId="3F186338" w14:textId="718D9BAC" w:rsidR="00F307EF" w:rsidDel="00DC5FCD" w:rsidRDefault="00F307EF">
      <w:pPr>
        <w:pStyle w:val="TOC1"/>
        <w:rPr>
          <w:del w:id="479" w:author="Author"/>
          <w:rFonts w:asciiTheme="minorHAnsi" w:eastAsiaTheme="minorEastAsia" w:hAnsiTheme="minorHAnsi" w:cstheme="minorBidi"/>
          <w:b w:val="0"/>
          <w:noProof/>
          <w:szCs w:val="22"/>
          <w:lang w:val="en-US" w:eastAsia="en-US"/>
        </w:rPr>
      </w:pPr>
      <w:del w:id="480" w:author="Author">
        <w:r w:rsidDel="00DC5FCD">
          <w:rPr>
            <w:noProof/>
          </w:rPr>
          <w:delText>SF.10</w:delText>
        </w:r>
        <w:r w:rsidDel="00DC5FCD">
          <w:rPr>
            <w:rFonts w:asciiTheme="minorHAnsi" w:eastAsiaTheme="minorEastAsia" w:hAnsiTheme="minorHAnsi" w:cstheme="minorBidi"/>
            <w:b w:val="0"/>
            <w:noProof/>
            <w:szCs w:val="22"/>
            <w:lang w:val="en-US" w:eastAsia="en-US"/>
          </w:rPr>
          <w:tab/>
        </w:r>
        <w:r w:rsidDel="00DC5FCD">
          <w:rPr>
            <w:noProof/>
          </w:rPr>
          <w:delText>Recordings at ISO meetings</w:delText>
        </w:r>
        <w:r w:rsidDel="00DC5FCD">
          <w:rPr>
            <w:noProof/>
          </w:rPr>
          <w:tab/>
        </w:r>
        <w:r w:rsidDel="00DC5FCD">
          <w:rPr>
            <w:b w:val="0"/>
          </w:rPr>
          <w:fldChar w:fldCharType="begin"/>
        </w:r>
        <w:r w:rsidDel="00DC5FCD">
          <w:rPr>
            <w:noProof/>
          </w:rPr>
          <w:delInstrText xml:space="preserve"> PAGEREF _Toc69304251 \h </w:delInstrText>
        </w:r>
        <w:r w:rsidDel="00DC5FCD">
          <w:rPr>
            <w:b w:val="0"/>
          </w:rPr>
        </w:r>
        <w:r w:rsidDel="00DC5FCD">
          <w:rPr>
            <w:b w:val="0"/>
          </w:rPr>
          <w:fldChar w:fldCharType="separate"/>
        </w:r>
        <w:r w:rsidDel="00DC5FCD">
          <w:rPr>
            <w:noProof/>
          </w:rPr>
          <w:delText>106</w:delText>
        </w:r>
        <w:r w:rsidDel="00DC5FCD">
          <w:rPr>
            <w:b w:val="0"/>
          </w:rPr>
          <w:fldChar w:fldCharType="end"/>
        </w:r>
      </w:del>
    </w:p>
    <w:p w14:paraId="25A333E9" w14:textId="5EF3796B" w:rsidR="00F307EF" w:rsidDel="00DC5FCD" w:rsidRDefault="00F307EF">
      <w:pPr>
        <w:pStyle w:val="TOC1"/>
        <w:rPr>
          <w:del w:id="481" w:author="Author"/>
          <w:rFonts w:asciiTheme="minorHAnsi" w:eastAsiaTheme="minorEastAsia" w:hAnsiTheme="minorHAnsi" w:cstheme="minorBidi"/>
          <w:b w:val="0"/>
          <w:noProof/>
          <w:szCs w:val="22"/>
          <w:lang w:val="en-US" w:eastAsia="en-US"/>
        </w:rPr>
      </w:pPr>
      <w:del w:id="482" w:author="Author">
        <w:r w:rsidRPr="0019439B" w:rsidDel="00DC5FCD">
          <w:rPr>
            <w:noProof/>
            <w:shd w:val="clear" w:color="auto" w:fill="C6D9F1"/>
          </w:rPr>
          <w:delText>Annex SG</w:delText>
        </w:r>
        <w:r w:rsidDel="00DC5FCD">
          <w:rPr>
            <w:noProof/>
          </w:rPr>
          <w:delText xml:space="preserve"> </w:delText>
        </w:r>
        <w:r w:rsidRPr="0019439B" w:rsidDel="00DC5FCD">
          <w:rPr>
            <w:b w:val="0"/>
            <w:noProof/>
            <w:shd w:val="clear" w:color="auto" w:fill="C6D9F1"/>
          </w:rPr>
          <w:delText>(normative)</w:delText>
        </w:r>
        <w:r w:rsidDel="00DC5FCD">
          <w:rPr>
            <w:noProof/>
          </w:rPr>
          <w:delText xml:space="preserve">  </w:delText>
        </w:r>
        <w:r w:rsidRPr="0019439B" w:rsidDel="00DC5FCD">
          <w:rPr>
            <w:noProof/>
            <w:shd w:val="clear" w:color="auto" w:fill="C6D9F1"/>
          </w:rPr>
          <w:delText>Second (and subsequent) language texts for ISO standards</w:delText>
        </w:r>
        <w:r w:rsidDel="00DC5FCD">
          <w:rPr>
            <w:noProof/>
          </w:rPr>
          <w:tab/>
        </w:r>
        <w:r w:rsidDel="00DC5FCD">
          <w:rPr>
            <w:b w:val="0"/>
          </w:rPr>
          <w:fldChar w:fldCharType="begin"/>
        </w:r>
        <w:r w:rsidDel="00DC5FCD">
          <w:rPr>
            <w:noProof/>
          </w:rPr>
          <w:delInstrText xml:space="preserve"> PAGEREF _Toc69304252 \h </w:delInstrText>
        </w:r>
        <w:r w:rsidDel="00DC5FCD">
          <w:rPr>
            <w:b w:val="0"/>
          </w:rPr>
        </w:r>
        <w:r w:rsidDel="00DC5FCD">
          <w:rPr>
            <w:b w:val="0"/>
          </w:rPr>
          <w:fldChar w:fldCharType="separate"/>
        </w:r>
        <w:r w:rsidDel="00DC5FCD">
          <w:rPr>
            <w:noProof/>
          </w:rPr>
          <w:delText>107</w:delText>
        </w:r>
        <w:r w:rsidDel="00DC5FCD">
          <w:rPr>
            <w:b w:val="0"/>
          </w:rPr>
          <w:fldChar w:fldCharType="end"/>
        </w:r>
      </w:del>
    </w:p>
    <w:p w14:paraId="010B3FF3" w14:textId="0F58B0DC" w:rsidR="00F307EF" w:rsidDel="00DC5FCD" w:rsidRDefault="00F307EF">
      <w:pPr>
        <w:pStyle w:val="TOC1"/>
        <w:rPr>
          <w:del w:id="483" w:author="Author"/>
          <w:rFonts w:asciiTheme="minorHAnsi" w:eastAsiaTheme="minorEastAsia" w:hAnsiTheme="minorHAnsi" w:cstheme="minorBidi"/>
          <w:b w:val="0"/>
          <w:noProof/>
          <w:szCs w:val="22"/>
          <w:lang w:val="en-US" w:eastAsia="en-US"/>
        </w:rPr>
      </w:pPr>
      <w:del w:id="484" w:author="Author">
        <w:r w:rsidDel="00DC5FCD">
          <w:rPr>
            <w:noProof/>
          </w:rPr>
          <w:delText>SG.1</w:delText>
        </w:r>
        <w:r w:rsidDel="00DC5FCD">
          <w:rPr>
            <w:rFonts w:asciiTheme="minorHAnsi" w:eastAsiaTheme="minorEastAsia" w:hAnsiTheme="minorHAnsi" w:cstheme="minorBidi"/>
            <w:b w:val="0"/>
            <w:noProof/>
            <w:szCs w:val="22"/>
            <w:lang w:val="en-US" w:eastAsia="en-US"/>
          </w:rPr>
          <w:tab/>
        </w:r>
        <w:r w:rsidDel="00DC5FCD">
          <w:rPr>
            <w:noProof/>
          </w:rPr>
          <w:delText>Introduction</w:delText>
        </w:r>
        <w:r w:rsidDel="00DC5FCD">
          <w:rPr>
            <w:noProof/>
          </w:rPr>
          <w:tab/>
        </w:r>
        <w:r w:rsidDel="00DC5FCD">
          <w:rPr>
            <w:b w:val="0"/>
          </w:rPr>
          <w:fldChar w:fldCharType="begin"/>
        </w:r>
        <w:r w:rsidDel="00DC5FCD">
          <w:rPr>
            <w:noProof/>
          </w:rPr>
          <w:delInstrText xml:space="preserve"> PAGEREF _Toc69304253 \h </w:delInstrText>
        </w:r>
        <w:r w:rsidDel="00DC5FCD">
          <w:rPr>
            <w:b w:val="0"/>
          </w:rPr>
        </w:r>
        <w:r w:rsidDel="00DC5FCD">
          <w:rPr>
            <w:b w:val="0"/>
          </w:rPr>
          <w:fldChar w:fldCharType="separate"/>
        </w:r>
        <w:r w:rsidDel="00DC5FCD">
          <w:rPr>
            <w:noProof/>
          </w:rPr>
          <w:delText>107</w:delText>
        </w:r>
        <w:r w:rsidDel="00DC5FCD">
          <w:rPr>
            <w:b w:val="0"/>
          </w:rPr>
          <w:fldChar w:fldCharType="end"/>
        </w:r>
      </w:del>
    </w:p>
    <w:p w14:paraId="27A0F9A3" w14:textId="393455E8" w:rsidR="00F307EF" w:rsidDel="00DC5FCD" w:rsidRDefault="00F307EF">
      <w:pPr>
        <w:pStyle w:val="TOC1"/>
        <w:rPr>
          <w:del w:id="485" w:author="Author"/>
          <w:rFonts w:asciiTheme="minorHAnsi" w:eastAsiaTheme="minorEastAsia" w:hAnsiTheme="minorHAnsi" w:cstheme="minorBidi"/>
          <w:b w:val="0"/>
          <w:noProof/>
          <w:szCs w:val="22"/>
          <w:lang w:val="en-US" w:eastAsia="en-US"/>
        </w:rPr>
      </w:pPr>
      <w:del w:id="486" w:author="Author">
        <w:r w:rsidDel="00DC5FCD">
          <w:rPr>
            <w:noProof/>
          </w:rPr>
          <w:delText>SG.2</w:delText>
        </w:r>
        <w:r w:rsidDel="00DC5FCD">
          <w:rPr>
            <w:rFonts w:asciiTheme="minorHAnsi" w:eastAsiaTheme="minorEastAsia" w:hAnsiTheme="minorHAnsi" w:cstheme="minorBidi"/>
            <w:b w:val="0"/>
            <w:noProof/>
            <w:szCs w:val="22"/>
            <w:lang w:val="en-US" w:eastAsia="en-US"/>
          </w:rPr>
          <w:tab/>
        </w:r>
        <w:r w:rsidDel="00DC5FCD">
          <w:rPr>
            <w:noProof/>
          </w:rPr>
          <w:delText>English, French, Russian and other languages</w:delText>
        </w:r>
        <w:r w:rsidDel="00DC5FCD">
          <w:rPr>
            <w:noProof/>
          </w:rPr>
          <w:tab/>
        </w:r>
        <w:r w:rsidDel="00DC5FCD">
          <w:rPr>
            <w:b w:val="0"/>
          </w:rPr>
          <w:fldChar w:fldCharType="begin"/>
        </w:r>
        <w:r w:rsidDel="00DC5FCD">
          <w:rPr>
            <w:noProof/>
          </w:rPr>
          <w:delInstrText xml:space="preserve"> PAGEREF _Toc69304254 \h </w:delInstrText>
        </w:r>
        <w:r w:rsidDel="00DC5FCD">
          <w:rPr>
            <w:b w:val="0"/>
          </w:rPr>
        </w:r>
        <w:r w:rsidDel="00DC5FCD">
          <w:rPr>
            <w:b w:val="0"/>
          </w:rPr>
          <w:fldChar w:fldCharType="separate"/>
        </w:r>
        <w:r w:rsidDel="00DC5FCD">
          <w:rPr>
            <w:noProof/>
          </w:rPr>
          <w:delText>107</w:delText>
        </w:r>
        <w:r w:rsidDel="00DC5FCD">
          <w:rPr>
            <w:b w:val="0"/>
          </w:rPr>
          <w:fldChar w:fldCharType="end"/>
        </w:r>
      </w:del>
    </w:p>
    <w:p w14:paraId="6595AA12" w14:textId="60784804" w:rsidR="00F307EF" w:rsidDel="00DC5FCD" w:rsidRDefault="00F307EF">
      <w:pPr>
        <w:pStyle w:val="TOC1"/>
        <w:rPr>
          <w:del w:id="487" w:author="Author"/>
          <w:rFonts w:asciiTheme="minorHAnsi" w:eastAsiaTheme="minorEastAsia" w:hAnsiTheme="minorHAnsi" w:cstheme="minorBidi"/>
          <w:b w:val="0"/>
          <w:noProof/>
          <w:szCs w:val="22"/>
          <w:lang w:val="en-US" w:eastAsia="en-US"/>
        </w:rPr>
      </w:pPr>
      <w:del w:id="488" w:author="Author">
        <w:r w:rsidDel="00DC5FCD">
          <w:rPr>
            <w:noProof/>
          </w:rPr>
          <w:delText>SG.2.1</w:delText>
        </w:r>
        <w:r w:rsidDel="00DC5FCD">
          <w:rPr>
            <w:rFonts w:asciiTheme="minorHAnsi" w:eastAsiaTheme="minorEastAsia" w:hAnsiTheme="minorHAnsi" w:cstheme="minorBidi"/>
            <w:b w:val="0"/>
            <w:noProof/>
            <w:szCs w:val="22"/>
            <w:lang w:val="en-US" w:eastAsia="en-US"/>
          </w:rPr>
          <w:tab/>
        </w:r>
        <w:r w:rsidDel="00DC5FCD">
          <w:rPr>
            <w:noProof/>
          </w:rPr>
          <w:delText>Responsibilities</w:delText>
        </w:r>
        <w:r w:rsidDel="00DC5FCD">
          <w:rPr>
            <w:noProof/>
          </w:rPr>
          <w:tab/>
        </w:r>
        <w:r w:rsidDel="00DC5FCD">
          <w:rPr>
            <w:b w:val="0"/>
          </w:rPr>
          <w:fldChar w:fldCharType="begin"/>
        </w:r>
        <w:r w:rsidDel="00DC5FCD">
          <w:rPr>
            <w:noProof/>
          </w:rPr>
          <w:delInstrText xml:space="preserve"> PAGEREF _Toc69304255 \h </w:delInstrText>
        </w:r>
        <w:r w:rsidDel="00DC5FCD">
          <w:rPr>
            <w:b w:val="0"/>
          </w:rPr>
        </w:r>
        <w:r w:rsidDel="00DC5FCD">
          <w:rPr>
            <w:b w:val="0"/>
          </w:rPr>
          <w:fldChar w:fldCharType="separate"/>
        </w:r>
        <w:r w:rsidDel="00DC5FCD">
          <w:rPr>
            <w:noProof/>
          </w:rPr>
          <w:delText>107</w:delText>
        </w:r>
        <w:r w:rsidDel="00DC5FCD">
          <w:rPr>
            <w:b w:val="0"/>
          </w:rPr>
          <w:fldChar w:fldCharType="end"/>
        </w:r>
      </w:del>
    </w:p>
    <w:p w14:paraId="39AA614C" w14:textId="03E8D1E0" w:rsidR="00F307EF" w:rsidDel="00DC5FCD" w:rsidRDefault="00F307EF">
      <w:pPr>
        <w:pStyle w:val="TOC1"/>
        <w:rPr>
          <w:del w:id="489" w:author="Author"/>
          <w:rFonts w:asciiTheme="minorHAnsi" w:eastAsiaTheme="minorEastAsia" w:hAnsiTheme="minorHAnsi" w:cstheme="minorBidi"/>
          <w:b w:val="0"/>
          <w:noProof/>
          <w:szCs w:val="22"/>
          <w:lang w:val="en-US" w:eastAsia="en-US"/>
        </w:rPr>
      </w:pPr>
      <w:del w:id="490" w:author="Author">
        <w:r w:rsidDel="00DC5FCD">
          <w:rPr>
            <w:noProof/>
          </w:rPr>
          <w:delText>SG.2.2</w:delText>
        </w:r>
        <w:r w:rsidDel="00DC5FCD">
          <w:rPr>
            <w:rFonts w:asciiTheme="minorHAnsi" w:eastAsiaTheme="minorEastAsia" w:hAnsiTheme="minorHAnsi" w:cstheme="minorBidi"/>
            <w:b w:val="0"/>
            <w:noProof/>
            <w:szCs w:val="22"/>
            <w:lang w:val="en-US" w:eastAsia="en-US"/>
          </w:rPr>
          <w:tab/>
        </w:r>
        <w:r w:rsidDel="00DC5FCD">
          <w:rPr>
            <w:noProof/>
          </w:rPr>
          <w:delText>Equivalence of texts</w:delText>
        </w:r>
        <w:r w:rsidDel="00DC5FCD">
          <w:rPr>
            <w:noProof/>
          </w:rPr>
          <w:tab/>
        </w:r>
        <w:r w:rsidDel="00DC5FCD">
          <w:rPr>
            <w:b w:val="0"/>
          </w:rPr>
          <w:fldChar w:fldCharType="begin"/>
        </w:r>
        <w:r w:rsidDel="00DC5FCD">
          <w:rPr>
            <w:noProof/>
          </w:rPr>
          <w:delInstrText xml:space="preserve"> PAGEREF _Toc69304256 \h </w:delInstrText>
        </w:r>
        <w:r w:rsidDel="00DC5FCD">
          <w:rPr>
            <w:b w:val="0"/>
          </w:rPr>
        </w:r>
        <w:r w:rsidDel="00DC5FCD">
          <w:rPr>
            <w:b w:val="0"/>
          </w:rPr>
          <w:fldChar w:fldCharType="separate"/>
        </w:r>
        <w:r w:rsidDel="00DC5FCD">
          <w:rPr>
            <w:noProof/>
          </w:rPr>
          <w:delText>107</w:delText>
        </w:r>
        <w:r w:rsidDel="00DC5FCD">
          <w:rPr>
            <w:b w:val="0"/>
          </w:rPr>
          <w:fldChar w:fldCharType="end"/>
        </w:r>
      </w:del>
    </w:p>
    <w:p w14:paraId="58638037" w14:textId="7413D33E" w:rsidR="00F307EF" w:rsidDel="00DC5FCD" w:rsidRDefault="00F307EF">
      <w:pPr>
        <w:pStyle w:val="TOC1"/>
        <w:rPr>
          <w:del w:id="491" w:author="Author"/>
          <w:rFonts w:asciiTheme="minorHAnsi" w:eastAsiaTheme="minorEastAsia" w:hAnsiTheme="minorHAnsi" w:cstheme="minorBidi"/>
          <w:b w:val="0"/>
          <w:noProof/>
          <w:szCs w:val="22"/>
          <w:lang w:val="en-US" w:eastAsia="en-US"/>
        </w:rPr>
      </w:pPr>
      <w:del w:id="492" w:author="Author">
        <w:r w:rsidDel="00DC5FCD">
          <w:rPr>
            <w:noProof/>
          </w:rPr>
          <w:delText>SG.2.3</w:delText>
        </w:r>
        <w:r w:rsidDel="00DC5FCD">
          <w:rPr>
            <w:rFonts w:asciiTheme="minorHAnsi" w:eastAsiaTheme="minorEastAsia" w:hAnsiTheme="minorHAnsi" w:cstheme="minorBidi"/>
            <w:b w:val="0"/>
            <w:noProof/>
            <w:szCs w:val="22"/>
            <w:lang w:val="en-US" w:eastAsia="en-US"/>
          </w:rPr>
          <w:tab/>
        </w:r>
        <w:r w:rsidDel="00DC5FCD">
          <w:rPr>
            <w:noProof/>
          </w:rPr>
          <w:delText>Timing of preparation of texts</w:delText>
        </w:r>
        <w:r w:rsidDel="00DC5FCD">
          <w:rPr>
            <w:noProof/>
          </w:rPr>
          <w:tab/>
        </w:r>
        <w:r w:rsidDel="00DC5FCD">
          <w:rPr>
            <w:b w:val="0"/>
          </w:rPr>
          <w:fldChar w:fldCharType="begin"/>
        </w:r>
        <w:r w:rsidDel="00DC5FCD">
          <w:rPr>
            <w:noProof/>
          </w:rPr>
          <w:delInstrText xml:space="preserve"> PAGEREF _Toc69304257 \h </w:delInstrText>
        </w:r>
        <w:r w:rsidDel="00DC5FCD">
          <w:rPr>
            <w:b w:val="0"/>
          </w:rPr>
        </w:r>
        <w:r w:rsidDel="00DC5FCD">
          <w:rPr>
            <w:b w:val="0"/>
          </w:rPr>
          <w:fldChar w:fldCharType="separate"/>
        </w:r>
        <w:r w:rsidDel="00DC5FCD">
          <w:rPr>
            <w:noProof/>
          </w:rPr>
          <w:delText>107</w:delText>
        </w:r>
        <w:r w:rsidDel="00DC5FCD">
          <w:rPr>
            <w:b w:val="0"/>
          </w:rPr>
          <w:fldChar w:fldCharType="end"/>
        </w:r>
      </w:del>
    </w:p>
    <w:p w14:paraId="7C3AB57D" w14:textId="226660FB" w:rsidR="00F307EF" w:rsidDel="00DC5FCD" w:rsidRDefault="00F307EF">
      <w:pPr>
        <w:pStyle w:val="TOC1"/>
        <w:rPr>
          <w:del w:id="493" w:author="Author"/>
          <w:rFonts w:asciiTheme="minorHAnsi" w:eastAsiaTheme="minorEastAsia" w:hAnsiTheme="minorHAnsi" w:cstheme="minorBidi"/>
          <w:b w:val="0"/>
          <w:noProof/>
          <w:szCs w:val="22"/>
          <w:lang w:val="en-US" w:eastAsia="en-US"/>
        </w:rPr>
      </w:pPr>
      <w:del w:id="494" w:author="Author">
        <w:r w:rsidDel="00DC5FCD">
          <w:rPr>
            <w:noProof/>
          </w:rPr>
          <w:delText>SG.2.4</w:delText>
        </w:r>
        <w:r w:rsidDel="00DC5FCD">
          <w:rPr>
            <w:rFonts w:asciiTheme="minorHAnsi" w:eastAsiaTheme="minorEastAsia" w:hAnsiTheme="minorHAnsi" w:cstheme="minorBidi"/>
            <w:b w:val="0"/>
            <w:noProof/>
            <w:szCs w:val="22"/>
            <w:lang w:val="en-US" w:eastAsia="en-US"/>
          </w:rPr>
          <w:tab/>
        </w:r>
        <w:r w:rsidDel="00DC5FCD">
          <w:rPr>
            <w:noProof/>
          </w:rPr>
          <w:delText>Timely delivery of language versions</w:delText>
        </w:r>
        <w:r w:rsidDel="00DC5FCD">
          <w:rPr>
            <w:noProof/>
          </w:rPr>
          <w:tab/>
        </w:r>
        <w:r w:rsidDel="00DC5FCD">
          <w:rPr>
            <w:b w:val="0"/>
          </w:rPr>
          <w:fldChar w:fldCharType="begin"/>
        </w:r>
        <w:r w:rsidDel="00DC5FCD">
          <w:rPr>
            <w:noProof/>
          </w:rPr>
          <w:delInstrText xml:space="preserve"> PAGEREF _Toc69304258 \h </w:delInstrText>
        </w:r>
        <w:r w:rsidDel="00DC5FCD">
          <w:rPr>
            <w:b w:val="0"/>
          </w:rPr>
        </w:r>
        <w:r w:rsidDel="00DC5FCD">
          <w:rPr>
            <w:b w:val="0"/>
          </w:rPr>
          <w:fldChar w:fldCharType="separate"/>
        </w:r>
        <w:r w:rsidDel="00DC5FCD">
          <w:rPr>
            <w:noProof/>
          </w:rPr>
          <w:delText>108</w:delText>
        </w:r>
        <w:r w:rsidDel="00DC5FCD">
          <w:rPr>
            <w:b w:val="0"/>
          </w:rPr>
          <w:fldChar w:fldCharType="end"/>
        </w:r>
      </w:del>
    </w:p>
    <w:p w14:paraId="735171BF" w14:textId="1D23E74C" w:rsidR="00F307EF" w:rsidDel="00DC5FCD" w:rsidRDefault="00F307EF">
      <w:pPr>
        <w:pStyle w:val="TOC1"/>
        <w:rPr>
          <w:del w:id="495" w:author="Author"/>
          <w:rFonts w:asciiTheme="minorHAnsi" w:eastAsiaTheme="minorEastAsia" w:hAnsiTheme="minorHAnsi" w:cstheme="minorBidi"/>
          <w:b w:val="0"/>
          <w:noProof/>
          <w:szCs w:val="22"/>
          <w:lang w:val="en-US" w:eastAsia="en-US"/>
        </w:rPr>
      </w:pPr>
      <w:del w:id="496" w:author="Author">
        <w:r w:rsidDel="00DC5FCD">
          <w:rPr>
            <w:noProof/>
          </w:rPr>
          <w:delText>SG.2.5</w:delText>
        </w:r>
        <w:r w:rsidDel="00DC5FCD">
          <w:rPr>
            <w:rFonts w:asciiTheme="minorHAnsi" w:eastAsiaTheme="minorEastAsia" w:hAnsiTheme="minorHAnsi" w:cstheme="minorBidi"/>
            <w:b w:val="0"/>
            <w:noProof/>
            <w:szCs w:val="22"/>
            <w:lang w:val="en-US" w:eastAsia="en-US"/>
          </w:rPr>
          <w:tab/>
        </w:r>
        <w:r w:rsidDel="00DC5FCD">
          <w:rPr>
            <w:noProof/>
          </w:rPr>
          <w:delText>Updating language versions after ballot</w:delText>
        </w:r>
        <w:r w:rsidDel="00DC5FCD">
          <w:rPr>
            <w:noProof/>
          </w:rPr>
          <w:tab/>
        </w:r>
        <w:r w:rsidDel="00DC5FCD">
          <w:rPr>
            <w:b w:val="0"/>
          </w:rPr>
          <w:fldChar w:fldCharType="begin"/>
        </w:r>
        <w:r w:rsidDel="00DC5FCD">
          <w:rPr>
            <w:noProof/>
          </w:rPr>
          <w:delInstrText xml:space="preserve"> PAGEREF _Toc69304259 \h </w:delInstrText>
        </w:r>
        <w:r w:rsidDel="00DC5FCD">
          <w:rPr>
            <w:b w:val="0"/>
          </w:rPr>
        </w:r>
        <w:r w:rsidDel="00DC5FCD">
          <w:rPr>
            <w:b w:val="0"/>
          </w:rPr>
          <w:fldChar w:fldCharType="separate"/>
        </w:r>
        <w:r w:rsidDel="00DC5FCD">
          <w:rPr>
            <w:noProof/>
          </w:rPr>
          <w:delText>108</w:delText>
        </w:r>
        <w:r w:rsidDel="00DC5FCD">
          <w:rPr>
            <w:b w:val="0"/>
          </w:rPr>
          <w:fldChar w:fldCharType="end"/>
        </w:r>
      </w:del>
    </w:p>
    <w:p w14:paraId="1685979D" w14:textId="540E51A1" w:rsidR="00F307EF" w:rsidDel="00DC5FCD" w:rsidRDefault="00F307EF">
      <w:pPr>
        <w:pStyle w:val="TOC1"/>
        <w:rPr>
          <w:del w:id="497" w:author="Author"/>
          <w:rFonts w:asciiTheme="minorHAnsi" w:eastAsiaTheme="minorEastAsia" w:hAnsiTheme="minorHAnsi" w:cstheme="minorBidi"/>
          <w:b w:val="0"/>
          <w:noProof/>
          <w:szCs w:val="22"/>
          <w:lang w:val="en-US" w:eastAsia="en-US"/>
        </w:rPr>
      </w:pPr>
      <w:del w:id="498" w:author="Author">
        <w:r w:rsidDel="00DC5FCD">
          <w:rPr>
            <w:noProof/>
          </w:rPr>
          <w:delText>SG.3</w:delText>
        </w:r>
        <w:r w:rsidDel="00DC5FCD">
          <w:rPr>
            <w:rFonts w:asciiTheme="minorHAnsi" w:eastAsiaTheme="minorEastAsia" w:hAnsiTheme="minorHAnsi" w:cstheme="minorBidi"/>
            <w:b w:val="0"/>
            <w:noProof/>
            <w:szCs w:val="22"/>
            <w:lang w:val="en-US" w:eastAsia="en-US"/>
          </w:rPr>
          <w:tab/>
        </w:r>
        <w:r w:rsidDel="00DC5FCD">
          <w:rPr>
            <w:noProof/>
          </w:rPr>
          <w:delText>Other non-official languages</w:delText>
        </w:r>
        <w:r w:rsidDel="00DC5FCD">
          <w:rPr>
            <w:noProof/>
          </w:rPr>
          <w:tab/>
        </w:r>
        <w:r w:rsidDel="00DC5FCD">
          <w:rPr>
            <w:b w:val="0"/>
          </w:rPr>
          <w:fldChar w:fldCharType="begin"/>
        </w:r>
        <w:r w:rsidDel="00DC5FCD">
          <w:rPr>
            <w:noProof/>
          </w:rPr>
          <w:delInstrText xml:space="preserve"> PAGEREF _Toc69304260 \h </w:delInstrText>
        </w:r>
        <w:r w:rsidDel="00DC5FCD">
          <w:rPr>
            <w:b w:val="0"/>
          </w:rPr>
        </w:r>
        <w:r w:rsidDel="00DC5FCD">
          <w:rPr>
            <w:b w:val="0"/>
          </w:rPr>
          <w:fldChar w:fldCharType="separate"/>
        </w:r>
        <w:r w:rsidDel="00DC5FCD">
          <w:rPr>
            <w:noProof/>
          </w:rPr>
          <w:delText>108</w:delText>
        </w:r>
        <w:r w:rsidDel="00DC5FCD">
          <w:rPr>
            <w:b w:val="0"/>
          </w:rPr>
          <w:fldChar w:fldCharType="end"/>
        </w:r>
      </w:del>
    </w:p>
    <w:p w14:paraId="1E1612D1" w14:textId="72EE15A4" w:rsidR="00F307EF" w:rsidDel="00DC5FCD" w:rsidRDefault="00F307EF">
      <w:pPr>
        <w:pStyle w:val="TOC1"/>
        <w:rPr>
          <w:del w:id="499" w:author="Author"/>
          <w:rFonts w:asciiTheme="minorHAnsi" w:eastAsiaTheme="minorEastAsia" w:hAnsiTheme="minorHAnsi" w:cstheme="minorBidi"/>
          <w:b w:val="0"/>
          <w:noProof/>
          <w:szCs w:val="22"/>
          <w:lang w:val="en-US" w:eastAsia="en-US"/>
        </w:rPr>
      </w:pPr>
      <w:del w:id="500" w:author="Author">
        <w:r w:rsidDel="00DC5FCD">
          <w:rPr>
            <w:noProof/>
          </w:rPr>
          <w:delText>SG.4</w:delText>
        </w:r>
        <w:r w:rsidDel="00DC5FCD">
          <w:rPr>
            <w:rFonts w:asciiTheme="minorHAnsi" w:eastAsiaTheme="minorEastAsia" w:hAnsiTheme="minorHAnsi" w:cstheme="minorBidi"/>
            <w:b w:val="0"/>
            <w:noProof/>
            <w:szCs w:val="22"/>
            <w:lang w:val="en-US" w:eastAsia="en-US"/>
          </w:rPr>
          <w:tab/>
        </w:r>
        <w:r w:rsidDel="00DC5FCD">
          <w:rPr>
            <w:noProof/>
          </w:rPr>
          <w:delText>Single-language versions</w:delText>
        </w:r>
        <w:r w:rsidDel="00DC5FCD">
          <w:rPr>
            <w:noProof/>
          </w:rPr>
          <w:tab/>
        </w:r>
        <w:r w:rsidDel="00DC5FCD">
          <w:rPr>
            <w:b w:val="0"/>
          </w:rPr>
          <w:fldChar w:fldCharType="begin"/>
        </w:r>
        <w:r w:rsidDel="00DC5FCD">
          <w:rPr>
            <w:noProof/>
          </w:rPr>
          <w:delInstrText xml:space="preserve"> PAGEREF _Toc69304261 \h </w:delInstrText>
        </w:r>
        <w:r w:rsidDel="00DC5FCD">
          <w:rPr>
            <w:b w:val="0"/>
          </w:rPr>
        </w:r>
        <w:r w:rsidDel="00DC5FCD">
          <w:rPr>
            <w:b w:val="0"/>
          </w:rPr>
          <w:fldChar w:fldCharType="separate"/>
        </w:r>
        <w:r w:rsidDel="00DC5FCD">
          <w:rPr>
            <w:noProof/>
          </w:rPr>
          <w:delText>108</w:delText>
        </w:r>
        <w:r w:rsidDel="00DC5FCD">
          <w:rPr>
            <w:b w:val="0"/>
          </w:rPr>
          <w:fldChar w:fldCharType="end"/>
        </w:r>
      </w:del>
    </w:p>
    <w:p w14:paraId="4FDC98EB" w14:textId="6A9316D5" w:rsidR="00F307EF" w:rsidDel="00DC5FCD" w:rsidRDefault="00F307EF">
      <w:pPr>
        <w:pStyle w:val="TOC1"/>
        <w:rPr>
          <w:del w:id="501" w:author="Author"/>
          <w:rFonts w:asciiTheme="minorHAnsi" w:eastAsiaTheme="minorEastAsia" w:hAnsiTheme="minorHAnsi" w:cstheme="minorBidi"/>
          <w:b w:val="0"/>
          <w:noProof/>
          <w:szCs w:val="22"/>
          <w:lang w:val="en-US" w:eastAsia="en-US"/>
        </w:rPr>
      </w:pPr>
      <w:del w:id="502" w:author="Author">
        <w:r w:rsidDel="00DC5FCD">
          <w:rPr>
            <w:noProof/>
          </w:rPr>
          <w:delText>SG.5</w:delText>
        </w:r>
        <w:r w:rsidDel="00DC5FCD">
          <w:rPr>
            <w:rFonts w:asciiTheme="minorHAnsi" w:eastAsiaTheme="minorEastAsia" w:hAnsiTheme="minorHAnsi" w:cstheme="minorBidi"/>
            <w:b w:val="0"/>
            <w:noProof/>
            <w:szCs w:val="22"/>
            <w:lang w:val="en-US" w:eastAsia="en-US"/>
          </w:rPr>
          <w:tab/>
        </w:r>
        <w:r w:rsidDel="00DC5FCD">
          <w:rPr>
            <w:noProof/>
          </w:rPr>
          <w:delText>Translations</w:delText>
        </w:r>
        <w:r w:rsidDel="00DC5FCD">
          <w:rPr>
            <w:noProof/>
          </w:rPr>
          <w:tab/>
        </w:r>
        <w:r w:rsidDel="00DC5FCD">
          <w:rPr>
            <w:b w:val="0"/>
          </w:rPr>
          <w:fldChar w:fldCharType="begin"/>
        </w:r>
        <w:r w:rsidDel="00DC5FCD">
          <w:rPr>
            <w:noProof/>
          </w:rPr>
          <w:delInstrText xml:space="preserve"> PAGEREF _Toc69304262 \h </w:delInstrText>
        </w:r>
        <w:r w:rsidDel="00DC5FCD">
          <w:rPr>
            <w:b w:val="0"/>
          </w:rPr>
        </w:r>
        <w:r w:rsidDel="00DC5FCD">
          <w:rPr>
            <w:b w:val="0"/>
          </w:rPr>
          <w:fldChar w:fldCharType="separate"/>
        </w:r>
        <w:r w:rsidDel="00DC5FCD">
          <w:rPr>
            <w:noProof/>
          </w:rPr>
          <w:delText>108</w:delText>
        </w:r>
        <w:r w:rsidDel="00DC5FCD">
          <w:rPr>
            <w:b w:val="0"/>
          </w:rPr>
          <w:fldChar w:fldCharType="end"/>
        </w:r>
      </w:del>
    </w:p>
    <w:p w14:paraId="5CE343AA" w14:textId="267F0E75" w:rsidR="00F307EF" w:rsidDel="00DC5FCD" w:rsidRDefault="00F307EF">
      <w:pPr>
        <w:pStyle w:val="TOC1"/>
        <w:rPr>
          <w:del w:id="503" w:author="Author"/>
          <w:rFonts w:asciiTheme="minorHAnsi" w:eastAsiaTheme="minorEastAsia" w:hAnsiTheme="minorHAnsi" w:cstheme="minorBidi"/>
          <w:b w:val="0"/>
          <w:noProof/>
          <w:szCs w:val="22"/>
          <w:lang w:val="en-US" w:eastAsia="en-US"/>
        </w:rPr>
      </w:pPr>
      <w:del w:id="504" w:author="Author">
        <w:r w:rsidRPr="0019439B" w:rsidDel="00DC5FCD">
          <w:rPr>
            <w:noProof/>
            <w:shd w:val="clear" w:color="auto" w:fill="C6D9F1"/>
          </w:rPr>
          <w:delText>Annex SH</w:delText>
        </w:r>
        <w:r w:rsidDel="00DC5FCD">
          <w:rPr>
            <w:noProof/>
          </w:rPr>
          <w:delText xml:space="preserve"> </w:delText>
        </w:r>
        <w:r w:rsidRPr="0019439B" w:rsidDel="00DC5FCD">
          <w:rPr>
            <w:b w:val="0"/>
            <w:noProof/>
            <w:shd w:val="clear" w:color="auto" w:fill="C6D9F1"/>
          </w:rPr>
          <w:delText>(normative)</w:delText>
        </w:r>
        <w:r w:rsidDel="00DC5FCD">
          <w:rPr>
            <w:noProof/>
          </w:rPr>
          <w:delText xml:space="preserve">  </w:delText>
        </w:r>
        <w:r w:rsidRPr="0019439B" w:rsidDel="00DC5FCD">
          <w:rPr>
            <w:noProof/>
            <w:shd w:val="clear" w:color="auto" w:fill="C6D9F1"/>
          </w:rPr>
          <w:delText>Procedures for the standardization of graphical symbols</w:delText>
        </w:r>
        <w:r w:rsidDel="00DC5FCD">
          <w:rPr>
            <w:noProof/>
          </w:rPr>
          <w:tab/>
        </w:r>
        <w:r w:rsidDel="00DC5FCD">
          <w:rPr>
            <w:b w:val="0"/>
          </w:rPr>
          <w:fldChar w:fldCharType="begin"/>
        </w:r>
        <w:r w:rsidDel="00DC5FCD">
          <w:rPr>
            <w:noProof/>
          </w:rPr>
          <w:delInstrText xml:space="preserve"> PAGEREF _Toc69304263 \h </w:delInstrText>
        </w:r>
        <w:r w:rsidDel="00DC5FCD">
          <w:rPr>
            <w:b w:val="0"/>
          </w:rPr>
        </w:r>
        <w:r w:rsidDel="00DC5FCD">
          <w:rPr>
            <w:b w:val="0"/>
          </w:rPr>
          <w:fldChar w:fldCharType="separate"/>
        </w:r>
        <w:r w:rsidDel="00DC5FCD">
          <w:rPr>
            <w:noProof/>
          </w:rPr>
          <w:delText>109</w:delText>
        </w:r>
        <w:r w:rsidDel="00DC5FCD">
          <w:rPr>
            <w:b w:val="0"/>
          </w:rPr>
          <w:fldChar w:fldCharType="end"/>
        </w:r>
      </w:del>
    </w:p>
    <w:p w14:paraId="15A7B7DD" w14:textId="1C456DAC" w:rsidR="00F307EF" w:rsidDel="00DC5FCD" w:rsidRDefault="00F307EF">
      <w:pPr>
        <w:pStyle w:val="TOC1"/>
        <w:rPr>
          <w:del w:id="505" w:author="Author"/>
          <w:rFonts w:asciiTheme="minorHAnsi" w:eastAsiaTheme="minorEastAsia" w:hAnsiTheme="minorHAnsi" w:cstheme="minorBidi"/>
          <w:b w:val="0"/>
          <w:noProof/>
          <w:szCs w:val="22"/>
          <w:lang w:val="en-US" w:eastAsia="en-US"/>
        </w:rPr>
      </w:pPr>
      <w:del w:id="506" w:author="Author">
        <w:r w:rsidDel="00DC5FCD">
          <w:rPr>
            <w:noProof/>
          </w:rPr>
          <w:delText>SH.1</w:delText>
        </w:r>
        <w:r w:rsidDel="00DC5FCD">
          <w:rPr>
            <w:rFonts w:asciiTheme="minorHAnsi" w:eastAsiaTheme="minorEastAsia" w:hAnsiTheme="minorHAnsi" w:cstheme="minorBidi"/>
            <w:b w:val="0"/>
            <w:noProof/>
            <w:szCs w:val="22"/>
            <w:lang w:val="en-US" w:eastAsia="en-US"/>
          </w:rPr>
          <w:tab/>
        </w:r>
        <w:r w:rsidDel="00DC5FCD">
          <w:rPr>
            <w:noProof/>
          </w:rPr>
          <w:delText>Introduction</w:delText>
        </w:r>
        <w:r w:rsidDel="00DC5FCD">
          <w:rPr>
            <w:noProof/>
          </w:rPr>
          <w:tab/>
        </w:r>
        <w:r w:rsidDel="00DC5FCD">
          <w:rPr>
            <w:b w:val="0"/>
          </w:rPr>
          <w:fldChar w:fldCharType="begin"/>
        </w:r>
        <w:r w:rsidDel="00DC5FCD">
          <w:rPr>
            <w:noProof/>
          </w:rPr>
          <w:delInstrText xml:space="preserve"> PAGEREF _Toc69304264 \h </w:delInstrText>
        </w:r>
        <w:r w:rsidDel="00DC5FCD">
          <w:rPr>
            <w:b w:val="0"/>
          </w:rPr>
        </w:r>
        <w:r w:rsidDel="00DC5FCD">
          <w:rPr>
            <w:b w:val="0"/>
          </w:rPr>
          <w:fldChar w:fldCharType="separate"/>
        </w:r>
        <w:r w:rsidDel="00DC5FCD">
          <w:rPr>
            <w:noProof/>
          </w:rPr>
          <w:delText>109</w:delText>
        </w:r>
        <w:r w:rsidDel="00DC5FCD">
          <w:rPr>
            <w:b w:val="0"/>
          </w:rPr>
          <w:fldChar w:fldCharType="end"/>
        </w:r>
      </w:del>
    </w:p>
    <w:p w14:paraId="5E454A5D" w14:textId="0630D9C0" w:rsidR="00F307EF" w:rsidDel="00DC5FCD" w:rsidRDefault="00F307EF">
      <w:pPr>
        <w:pStyle w:val="TOC1"/>
        <w:rPr>
          <w:del w:id="507" w:author="Author"/>
          <w:rFonts w:asciiTheme="minorHAnsi" w:eastAsiaTheme="minorEastAsia" w:hAnsiTheme="minorHAnsi" w:cstheme="minorBidi"/>
          <w:b w:val="0"/>
          <w:noProof/>
          <w:szCs w:val="22"/>
          <w:lang w:val="en-US" w:eastAsia="en-US"/>
        </w:rPr>
      </w:pPr>
      <w:del w:id="508" w:author="Author">
        <w:r w:rsidDel="00DC5FCD">
          <w:rPr>
            <w:noProof/>
          </w:rPr>
          <w:delText>SH.2</w:delText>
        </w:r>
        <w:r w:rsidDel="00DC5FCD">
          <w:rPr>
            <w:rFonts w:asciiTheme="minorHAnsi" w:eastAsiaTheme="minorEastAsia" w:hAnsiTheme="minorHAnsi" w:cstheme="minorBidi"/>
            <w:b w:val="0"/>
            <w:noProof/>
            <w:szCs w:val="22"/>
            <w:lang w:val="en-US" w:eastAsia="en-US"/>
          </w:rPr>
          <w:tab/>
        </w:r>
        <w:r w:rsidDel="00DC5FCD">
          <w:rPr>
            <w:noProof/>
          </w:rPr>
          <w:delText>All graphical symbols except those for use in technical product documentation</w:delText>
        </w:r>
        <w:r w:rsidDel="00DC5FCD">
          <w:rPr>
            <w:noProof/>
          </w:rPr>
          <w:tab/>
        </w:r>
        <w:r w:rsidDel="00DC5FCD">
          <w:rPr>
            <w:b w:val="0"/>
          </w:rPr>
          <w:fldChar w:fldCharType="begin"/>
        </w:r>
        <w:r w:rsidDel="00DC5FCD">
          <w:rPr>
            <w:noProof/>
          </w:rPr>
          <w:delInstrText xml:space="preserve"> PAGEREF _Toc69304265 \h </w:delInstrText>
        </w:r>
        <w:r w:rsidDel="00DC5FCD">
          <w:rPr>
            <w:b w:val="0"/>
          </w:rPr>
        </w:r>
        <w:r w:rsidDel="00DC5FCD">
          <w:rPr>
            <w:b w:val="0"/>
          </w:rPr>
          <w:fldChar w:fldCharType="separate"/>
        </w:r>
        <w:r w:rsidDel="00DC5FCD">
          <w:rPr>
            <w:noProof/>
          </w:rPr>
          <w:delText>110</w:delText>
        </w:r>
        <w:r w:rsidDel="00DC5FCD">
          <w:rPr>
            <w:b w:val="0"/>
          </w:rPr>
          <w:fldChar w:fldCharType="end"/>
        </w:r>
      </w:del>
    </w:p>
    <w:p w14:paraId="2342AAA7" w14:textId="290FF89F" w:rsidR="00F307EF" w:rsidDel="00DC5FCD" w:rsidRDefault="00F307EF">
      <w:pPr>
        <w:pStyle w:val="TOC1"/>
        <w:rPr>
          <w:del w:id="509" w:author="Author"/>
          <w:rFonts w:asciiTheme="minorHAnsi" w:eastAsiaTheme="minorEastAsia" w:hAnsiTheme="minorHAnsi" w:cstheme="minorBidi"/>
          <w:b w:val="0"/>
          <w:noProof/>
          <w:szCs w:val="22"/>
          <w:lang w:val="en-US" w:eastAsia="en-US"/>
        </w:rPr>
      </w:pPr>
      <w:del w:id="510" w:author="Author">
        <w:r w:rsidDel="00DC5FCD">
          <w:rPr>
            <w:noProof/>
          </w:rPr>
          <w:delText>SH.2.1</w:delText>
        </w:r>
        <w:r w:rsidDel="00DC5FCD">
          <w:rPr>
            <w:rFonts w:asciiTheme="minorHAnsi" w:eastAsiaTheme="minorEastAsia" w:hAnsiTheme="minorHAnsi" w:cstheme="minorBidi"/>
            <w:b w:val="0"/>
            <w:noProof/>
            <w:szCs w:val="22"/>
            <w:lang w:val="en-US" w:eastAsia="en-US"/>
          </w:rPr>
          <w:tab/>
        </w:r>
        <w:r w:rsidDel="00DC5FCD">
          <w:rPr>
            <w:noProof/>
          </w:rPr>
          <w:delText>General</w:delText>
        </w:r>
        <w:r w:rsidDel="00DC5FCD">
          <w:rPr>
            <w:noProof/>
          </w:rPr>
          <w:tab/>
        </w:r>
        <w:r w:rsidDel="00DC5FCD">
          <w:rPr>
            <w:b w:val="0"/>
          </w:rPr>
          <w:fldChar w:fldCharType="begin"/>
        </w:r>
        <w:r w:rsidDel="00DC5FCD">
          <w:rPr>
            <w:noProof/>
          </w:rPr>
          <w:delInstrText xml:space="preserve"> PAGEREF _Toc69304266 \h </w:delInstrText>
        </w:r>
        <w:r w:rsidDel="00DC5FCD">
          <w:rPr>
            <w:b w:val="0"/>
          </w:rPr>
        </w:r>
        <w:r w:rsidDel="00DC5FCD">
          <w:rPr>
            <w:b w:val="0"/>
          </w:rPr>
          <w:fldChar w:fldCharType="separate"/>
        </w:r>
        <w:r w:rsidDel="00DC5FCD">
          <w:rPr>
            <w:noProof/>
          </w:rPr>
          <w:delText>110</w:delText>
        </w:r>
        <w:r w:rsidDel="00DC5FCD">
          <w:rPr>
            <w:b w:val="0"/>
          </w:rPr>
          <w:fldChar w:fldCharType="end"/>
        </w:r>
      </w:del>
    </w:p>
    <w:p w14:paraId="4F998C7A" w14:textId="36C4CA5D" w:rsidR="00F307EF" w:rsidDel="00DC5FCD" w:rsidRDefault="00F307EF">
      <w:pPr>
        <w:pStyle w:val="TOC1"/>
        <w:rPr>
          <w:del w:id="511" w:author="Author"/>
          <w:rFonts w:asciiTheme="minorHAnsi" w:eastAsiaTheme="minorEastAsia" w:hAnsiTheme="minorHAnsi" w:cstheme="minorBidi"/>
          <w:b w:val="0"/>
          <w:noProof/>
          <w:szCs w:val="22"/>
          <w:lang w:val="en-US" w:eastAsia="en-US"/>
        </w:rPr>
      </w:pPr>
      <w:del w:id="512" w:author="Author">
        <w:r w:rsidDel="00DC5FCD">
          <w:rPr>
            <w:noProof/>
          </w:rPr>
          <w:delText>SH.2.2</w:delText>
        </w:r>
        <w:r w:rsidDel="00DC5FCD">
          <w:rPr>
            <w:rFonts w:asciiTheme="minorHAnsi" w:eastAsiaTheme="minorEastAsia" w:hAnsiTheme="minorHAnsi" w:cstheme="minorBidi"/>
            <w:b w:val="0"/>
            <w:noProof/>
            <w:szCs w:val="22"/>
            <w:lang w:val="en-US" w:eastAsia="en-US"/>
          </w:rPr>
          <w:tab/>
        </w:r>
        <w:r w:rsidDel="00DC5FCD">
          <w:rPr>
            <w:noProof/>
          </w:rPr>
          <w:delText>Submission of proposals</w:delText>
        </w:r>
        <w:r w:rsidDel="00DC5FCD">
          <w:rPr>
            <w:noProof/>
          </w:rPr>
          <w:tab/>
        </w:r>
        <w:r w:rsidDel="00DC5FCD">
          <w:rPr>
            <w:b w:val="0"/>
          </w:rPr>
          <w:fldChar w:fldCharType="begin"/>
        </w:r>
        <w:r w:rsidDel="00DC5FCD">
          <w:rPr>
            <w:noProof/>
          </w:rPr>
          <w:delInstrText xml:space="preserve"> PAGEREF _Toc69304267 \h </w:delInstrText>
        </w:r>
        <w:r w:rsidDel="00DC5FCD">
          <w:rPr>
            <w:b w:val="0"/>
          </w:rPr>
        </w:r>
        <w:r w:rsidDel="00DC5FCD">
          <w:rPr>
            <w:b w:val="0"/>
          </w:rPr>
          <w:fldChar w:fldCharType="separate"/>
        </w:r>
        <w:r w:rsidDel="00DC5FCD">
          <w:rPr>
            <w:noProof/>
          </w:rPr>
          <w:delText>112</w:delText>
        </w:r>
        <w:r w:rsidDel="00DC5FCD">
          <w:rPr>
            <w:b w:val="0"/>
          </w:rPr>
          <w:fldChar w:fldCharType="end"/>
        </w:r>
      </w:del>
    </w:p>
    <w:p w14:paraId="50AF0CEB" w14:textId="761492F7" w:rsidR="00F307EF" w:rsidDel="00DC5FCD" w:rsidRDefault="00F307EF">
      <w:pPr>
        <w:pStyle w:val="TOC1"/>
        <w:rPr>
          <w:del w:id="513" w:author="Author"/>
          <w:rFonts w:asciiTheme="minorHAnsi" w:eastAsiaTheme="minorEastAsia" w:hAnsiTheme="minorHAnsi" w:cstheme="minorBidi"/>
          <w:b w:val="0"/>
          <w:noProof/>
          <w:szCs w:val="22"/>
          <w:lang w:val="en-US" w:eastAsia="en-US"/>
        </w:rPr>
      </w:pPr>
      <w:del w:id="514" w:author="Author">
        <w:r w:rsidDel="00DC5FCD">
          <w:rPr>
            <w:noProof/>
          </w:rPr>
          <w:delText>SH.2.3</w:delText>
        </w:r>
        <w:r w:rsidDel="00DC5FCD">
          <w:rPr>
            <w:rFonts w:asciiTheme="minorHAnsi" w:eastAsiaTheme="minorEastAsia" w:hAnsiTheme="minorHAnsi" w:cstheme="minorBidi"/>
            <w:b w:val="0"/>
            <w:noProof/>
            <w:szCs w:val="22"/>
            <w:lang w:val="en-US" w:eastAsia="en-US"/>
          </w:rPr>
          <w:tab/>
        </w:r>
        <w:r w:rsidDel="00DC5FCD">
          <w:rPr>
            <w:noProof/>
          </w:rPr>
          <w:delText>Standardization procedure for proposed graphical symbols</w:delText>
        </w:r>
        <w:r w:rsidDel="00DC5FCD">
          <w:rPr>
            <w:noProof/>
          </w:rPr>
          <w:tab/>
        </w:r>
        <w:r w:rsidDel="00DC5FCD">
          <w:rPr>
            <w:b w:val="0"/>
          </w:rPr>
          <w:fldChar w:fldCharType="begin"/>
        </w:r>
        <w:r w:rsidDel="00DC5FCD">
          <w:rPr>
            <w:noProof/>
          </w:rPr>
          <w:delInstrText xml:space="preserve"> PAGEREF _Toc69304268 \h </w:delInstrText>
        </w:r>
        <w:r w:rsidDel="00DC5FCD">
          <w:rPr>
            <w:b w:val="0"/>
          </w:rPr>
        </w:r>
        <w:r w:rsidDel="00DC5FCD">
          <w:rPr>
            <w:b w:val="0"/>
          </w:rPr>
          <w:fldChar w:fldCharType="separate"/>
        </w:r>
        <w:r w:rsidDel="00DC5FCD">
          <w:rPr>
            <w:noProof/>
          </w:rPr>
          <w:delText>113</w:delText>
        </w:r>
        <w:r w:rsidDel="00DC5FCD">
          <w:rPr>
            <w:b w:val="0"/>
          </w:rPr>
          <w:fldChar w:fldCharType="end"/>
        </w:r>
      </w:del>
    </w:p>
    <w:p w14:paraId="668F8316" w14:textId="73FE46FD" w:rsidR="00F307EF" w:rsidDel="00DC5FCD" w:rsidRDefault="00F307EF">
      <w:pPr>
        <w:pStyle w:val="TOC1"/>
        <w:rPr>
          <w:del w:id="515" w:author="Author"/>
          <w:rFonts w:asciiTheme="minorHAnsi" w:eastAsiaTheme="minorEastAsia" w:hAnsiTheme="minorHAnsi" w:cstheme="minorBidi"/>
          <w:b w:val="0"/>
          <w:noProof/>
          <w:szCs w:val="22"/>
          <w:lang w:val="en-US" w:eastAsia="en-US"/>
        </w:rPr>
      </w:pPr>
      <w:del w:id="516" w:author="Author">
        <w:r w:rsidDel="00DC5FCD">
          <w:rPr>
            <w:noProof/>
          </w:rPr>
          <w:delText>SH.3</w:delText>
        </w:r>
        <w:r w:rsidDel="00DC5FCD">
          <w:rPr>
            <w:rFonts w:asciiTheme="minorHAnsi" w:eastAsiaTheme="minorEastAsia" w:hAnsiTheme="minorHAnsi" w:cstheme="minorBidi"/>
            <w:b w:val="0"/>
            <w:noProof/>
            <w:szCs w:val="22"/>
            <w:lang w:val="en-US" w:eastAsia="en-US"/>
          </w:rPr>
          <w:tab/>
        </w:r>
        <w:r w:rsidDel="00DC5FCD">
          <w:rPr>
            <w:noProof/>
          </w:rPr>
          <w:delText>Graphical symbols for use in technical product documentation (tpd) (ISO/TC 10)</w:delText>
        </w:r>
        <w:r w:rsidDel="00DC5FCD">
          <w:rPr>
            <w:noProof/>
          </w:rPr>
          <w:tab/>
        </w:r>
        <w:r w:rsidDel="00DC5FCD">
          <w:rPr>
            <w:b w:val="0"/>
          </w:rPr>
          <w:fldChar w:fldCharType="begin"/>
        </w:r>
        <w:r w:rsidDel="00DC5FCD">
          <w:rPr>
            <w:noProof/>
          </w:rPr>
          <w:delInstrText xml:space="preserve"> PAGEREF _Toc69304269 \h </w:delInstrText>
        </w:r>
        <w:r w:rsidDel="00DC5FCD">
          <w:rPr>
            <w:b w:val="0"/>
          </w:rPr>
        </w:r>
        <w:r w:rsidDel="00DC5FCD">
          <w:rPr>
            <w:b w:val="0"/>
          </w:rPr>
          <w:fldChar w:fldCharType="separate"/>
        </w:r>
        <w:r w:rsidDel="00DC5FCD">
          <w:rPr>
            <w:noProof/>
          </w:rPr>
          <w:delText>113</w:delText>
        </w:r>
        <w:r w:rsidDel="00DC5FCD">
          <w:rPr>
            <w:b w:val="0"/>
          </w:rPr>
          <w:fldChar w:fldCharType="end"/>
        </w:r>
      </w:del>
    </w:p>
    <w:p w14:paraId="2AA4DC87" w14:textId="7523249B" w:rsidR="00F307EF" w:rsidDel="00DC5FCD" w:rsidRDefault="00F307EF">
      <w:pPr>
        <w:pStyle w:val="TOC1"/>
        <w:rPr>
          <w:del w:id="517" w:author="Author"/>
          <w:rFonts w:asciiTheme="minorHAnsi" w:eastAsiaTheme="minorEastAsia" w:hAnsiTheme="minorHAnsi" w:cstheme="minorBidi"/>
          <w:b w:val="0"/>
          <w:noProof/>
          <w:szCs w:val="22"/>
          <w:lang w:val="en-US" w:eastAsia="en-US"/>
        </w:rPr>
      </w:pPr>
      <w:del w:id="518" w:author="Author">
        <w:r w:rsidRPr="0019439B" w:rsidDel="00DC5FCD">
          <w:rPr>
            <w:noProof/>
            <w:shd w:val="clear" w:color="auto" w:fill="C6D9F1"/>
          </w:rPr>
          <w:delText>Annex SI</w:delText>
        </w:r>
        <w:r w:rsidDel="00DC5FCD">
          <w:rPr>
            <w:noProof/>
          </w:rPr>
          <w:delText xml:space="preserve"> </w:delText>
        </w:r>
        <w:r w:rsidRPr="0019439B" w:rsidDel="00DC5FCD">
          <w:rPr>
            <w:b w:val="0"/>
            <w:noProof/>
            <w:shd w:val="clear" w:color="auto" w:fill="C6D9F1"/>
          </w:rPr>
          <w:delText>(normative)</w:delText>
        </w:r>
        <w:r w:rsidDel="00DC5FCD">
          <w:rPr>
            <w:noProof/>
          </w:rPr>
          <w:delText xml:space="preserve">  </w:delText>
        </w:r>
        <w:r w:rsidRPr="0019439B" w:rsidDel="00DC5FCD">
          <w:rPr>
            <w:noProof/>
            <w:shd w:val="clear" w:color="auto" w:fill="C6D9F1"/>
          </w:rPr>
          <w:delText>Procedure for the development of International Workshop Agreements (IWA)</w:delText>
        </w:r>
        <w:r w:rsidDel="00DC5FCD">
          <w:rPr>
            <w:noProof/>
          </w:rPr>
          <w:tab/>
        </w:r>
        <w:r w:rsidDel="00DC5FCD">
          <w:rPr>
            <w:b w:val="0"/>
          </w:rPr>
          <w:fldChar w:fldCharType="begin"/>
        </w:r>
        <w:r w:rsidDel="00DC5FCD">
          <w:rPr>
            <w:noProof/>
          </w:rPr>
          <w:delInstrText xml:space="preserve"> PAGEREF _Toc69304270 \h </w:delInstrText>
        </w:r>
        <w:r w:rsidDel="00DC5FCD">
          <w:rPr>
            <w:b w:val="0"/>
          </w:rPr>
        </w:r>
        <w:r w:rsidDel="00DC5FCD">
          <w:rPr>
            <w:b w:val="0"/>
          </w:rPr>
          <w:fldChar w:fldCharType="separate"/>
        </w:r>
        <w:r w:rsidDel="00DC5FCD">
          <w:rPr>
            <w:noProof/>
          </w:rPr>
          <w:delText>115</w:delText>
        </w:r>
        <w:r w:rsidDel="00DC5FCD">
          <w:rPr>
            <w:b w:val="0"/>
          </w:rPr>
          <w:fldChar w:fldCharType="end"/>
        </w:r>
      </w:del>
    </w:p>
    <w:p w14:paraId="11ACF259" w14:textId="2308B288" w:rsidR="00F307EF" w:rsidDel="00DC5FCD" w:rsidRDefault="00F307EF">
      <w:pPr>
        <w:pStyle w:val="TOC1"/>
        <w:rPr>
          <w:del w:id="519" w:author="Author"/>
          <w:rFonts w:asciiTheme="minorHAnsi" w:eastAsiaTheme="minorEastAsia" w:hAnsiTheme="minorHAnsi" w:cstheme="minorBidi"/>
          <w:b w:val="0"/>
          <w:noProof/>
          <w:szCs w:val="22"/>
          <w:lang w:val="en-US" w:eastAsia="en-US"/>
        </w:rPr>
      </w:pPr>
      <w:del w:id="520" w:author="Author">
        <w:r w:rsidRPr="0019439B" w:rsidDel="00DC5FCD">
          <w:rPr>
            <w:noProof/>
            <w:snapToGrid w:val="0"/>
          </w:rPr>
          <w:delText>SI.1</w:delText>
        </w:r>
        <w:r w:rsidDel="00DC5FCD">
          <w:rPr>
            <w:rFonts w:asciiTheme="minorHAnsi" w:eastAsiaTheme="minorEastAsia" w:hAnsiTheme="minorHAnsi" w:cstheme="minorBidi"/>
            <w:b w:val="0"/>
            <w:noProof/>
            <w:szCs w:val="22"/>
            <w:lang w:val="en-US" w:eastAsia="en-US"/>
          </w:rPr>
          <w:tab/>
        </w:r>
        <w:r w:rsidRPr="0019439B" w:rsidDel="00DC5FCD">
          <w:rPr>
            <w:noProof/>
            <w:snapToGrid w:val="0"/>
          </w:rPr>
          <w:delText>Proposals to develop IWAs</w:delText>
        </w:r>
        <w:r w:rsidDel="00DC5FCD">
          <w:rPr>
            <w:noProof/>
          </w:rPr>
          <w:tab/>
        </w:r>
        <w:r w:rsidDel="00DC5FCD">
          <w:rPr>
            <w:b w:val="0"/>
          </w:rPr>
          <w:fldChar w:fldCharType="begin"/>
        </w:r>
        <w:r w:rsidDel="00DC5FCD">
          <w:rPr>
            <w:noProof/>
          </w:rPr>
          <w:delInstrText xml:space="preserve"> PAGEREF _Toc69304271 \h </w:delInstrText>
        </w:r>
        <w:r w:rsidDel="00DC5FCD">
          <w:rPr>
            <w:b w:val="0"/>
          </w:rPr>
        </w:r>
        <w:r w:rsidDel="00DC5FCD">
          <w:rPr>
            <w:b w:val="0"/>
          </w:rPr>
          <w:fldChar w:fldCharType="separate"/>
        </w:r>
        <w:r w:rsidDel="00DC5FCD">
          <w:rPr>
            <w:noProof/>
          </w:rPr>
          <w:delText>115</w:delText>
        </w:r>
        <w:r w:rsidDel="00DC5FCD">
          <w:rPr>
            <w:b w:val="0"/>
          </w:rPr>
          <w:fldChar w:fldCharType="end"/>
        </w:r>
      </w:del>
    </w:p>
    <w:p w14:paraId="32DA08DD" w14:textId="7D20A152" w:rsidR="00F307EF" w:rsidDel="00DC5FCD" w:rsidRDefault="00F307EF">
      <w:pPr>
        <w:pStyle w:val="TOC1"/>
        <w:rPr>
          <w:del w:id="521" w:author="Author"/>
          <w:rFonts w:asciiTheme="minorHAnsi" w:eastAsiaTheme="minorEastAsia" w:hAnsiTheme="minorHAnsi" w:cstheme="minorBidi"/>
          <w:b w:val="0"/>
          <w:noProof/>
          <w:szCs w:val="22"/>
          <w:lang w:val="en-US" w:eastAsia="en-US"/>
        </w:rPr>
      </w:pPr>
      <w:del w:id="522" w:author="Author">
        <w:r w:rsidRPr="0019439B" w:rsidDel="00DC5FCD">
          <w:rPr>
            <w:noProof/>
            <w:snapToGrid w:val="0"/>
          </w:rPr>
          <w:delText>SI.2</w:delText>
        </w:r>
        <w:r w:rsidDel="00DC5FCD">
          <w:rPr>
            <w:rFonts w:asciiTheme="minorHAnsi" w:eastAsiaTheme="minorEastAsia" w:hAnsiTheme="minorHAnsi" w:cstheme="minorBidi"/>
            <w:b w:val="0"/>
            <w:noProof/>
            <w:szCs w:val="22"/>
            <w:lang w:val="en-US" w:eastAsia="en-US"/>
          </w:rPr>
          <w:tab/>
        </w:r>
        <w:r w:rsidRPr="0019439B" w:rsidDel="00DC5FCD">
          <w:rPr>
            <w:noProof/>
            <w:snapToGrid w:val="0"/>
          </w:rPr>
          <w:delText>Review of proposals</w:delText>
        </w:r>
        <w:r w:rsidDel="00DC5FCD">
          <w:rPr>
            <w:noProof/>
          </w:rPr>
          <w:tab/>
        </w:r>
        <w:r w:rsidDel="00DC5FCD">
          <w:rPr>
            <w:b w:val="0"/>
          </w:rPr>
          <w:fldChar w:fldCharType="begin"/>
        </w:r>
        <w:r w:rsidDel="00DC5FCD">
          <w:rPr>
            <w:noProof/>
          </w:rPr>
          <w:delInstrText xml:space="preserve"> PAGEREF _Toc69304272 \h </w:delInstrText>
        </w:r>
        <w:r w:rsidDel="00DC5FCD">
          <w:rPr>
            <w:b w:val="0"/>
          </w:rPr>
        </w:r>
        <w:r w:rsidDel="00DC5FCD">
          <w:rPr>
            <w:b w:val="0"/>
          </w:rPr>
          <w:fldChar w:fldCharType="separate"/>
        </w:r>
        <w:r w:rsidDel="00DC5FCD">
          <w:rPr>
            <w:noProof/>
          </w:rPr>
          <w:delText>115</w:delText>
        </w:r>
        <w:r w:rsidDel="00DC5FCD">
          <w:rPr>
            <w:b w:val="0"/>
          </w:rPr>
          <w:fldChar w:fldCharType="end"/>
        </w:r>
      </w:del>
    </w:p>
    <w:p w14:paraId="7192D987" w14:textId="2688DCCF" w:rsidR="00F307EF" w:rsidDel="00DC5FCD" w:rsidRDefault="00F307EF">
      <w:pPr>
        <w:pStyle w:val="TOC1"/>
        <w:rPr>
          <w:del w:id="523" w:author="Author"/>
          <w:rFonts w:asciiTheme="minorHAnsi" w:eastAsiaTheme="minorEastAsia" w:hAnsiTheme="minorHAnsi" w:cstheme="minorBidi"/>
          <w:b w:val="0"/>
          <w:noProof/>
          <w:szCs w:val="22"/>
          <w:lang w:val="en-US" w:eastAsia="en-US"/>
        </w:rPr>
      </w:pPr>
      <w:del w:id="524" w:author="Author">
        <w:r w:rsidRPr="0019439B" w:rsidDel="00DC5FCD">
          <w:rPr>
            <w:noProof/>
            <w:snapToGrid w:val="0"/>
          </w:rPr>
          <w:delText>SI.3</w:delText>
        </w:r>
        <w:r w:rsidDel="00DC5FCD">
          <w:rPr>
            <w:rFonts w:asciiTheme="minorHAnsi" w:eastAsiaTheme="minorEastAsia" w:hAnsiTheme="minorHAnsi" w:cstheme="minorBidi"/>
            <w:b w:val="0"/>
            <w:noProof/>
            <w:szCs w:val="22"/>
            <w:lang w:val="en-US" w:eastAsia="en-US"/>
          </w:rPr>
          <w:tab/>
        </w:r>
        <w:r w:rsidRPr="0019439B" w:rsidDel="00DC5FCD">
          <w:rPr>
            <w:noProof/>
            <w:snapToGrid w:val="0"/>
          </w:rPr>
          <w:delText>Announcement</w:delText>
        </w:r>
        <w:r w:rsidDel="00DC5FCD">
          <w:rPr>
            <w:noProof/>
          </w:rPr>
          <w:tab/>
        </w:r>
        <w:r w:rsidDel="00DC5FCD">
          <w:rPr>
            <w:b w:val="0"/>
          </w:rPr>
          <w:fldChar w:fldCharType="begin"/>
        </w:r>
        <w:r w:rsidDel="00DC5FCD">
          <w:rPr>
            <w:noProof/>
          </w:rPr>
          <w:delInstrText xml:space="preserve"> PAGEREF _Toc69304273 \h </w:delInstrText>
        </w:r>
        <w:r w:rsidDel="00DC5FCD">
          <w:rPr>
            <w:b w:val="0"/>
          </w:rPr>
        </w:r>
        <w:r w:rsidDel="00DC5FCD">
          <w:rPr>
            <w:b w:val="0"/>
          </w:rPr>
          <w:fldChar w:fldCharType="separate"/>
        </w:r>
        <w:r w:rsidDel="00DC5FCD">
          <w:rPr>
            <w:noProof/>
          </w:rPr>
          <w:delText>116</w:delText>
        </w:r>
        <w:r w:rsidDel="00DC5FCD">
          <w:rPr>
            <w:b w:val="0"/>
          </w:rPr>
          <w:fldChar w:fldCharType="end"/>
        </w:r>
      </w:del>
    </w:p>
    <w:p w14:paraId="29B008AE" w14:textId="5E8F8D6E" w:rsidR="00F307EF" w:rsidRPr="00F307EF" w:rsidDel="00DC5FCD" w:rsidRDefault="00F307EF">
      <w:pPr>
        <w:pStyle w:val="TOC1"/>
        <w:rPr>
          <w:del w:id="525" w:author="Author"/>
          <w:rFonts w:asciiTheme="minorHAnsi" w:eastAsiaTheme="minorEastAsia" w:hAnsiTheme="minorHAnsi" w:cstheme="minorBidi"/>
          <w:b w:val="0"/>
          <w:noProof/>
          <w:szCs w:val="22"/>
          <w:lang w:val="fr-CH" w:eastAsia="en-US"/>
        </w:rPr>
      </w:pPr>
      <w:del w:id="526" w:author="Author">
        <w:r w:rsidRPr="00F307EF" w:rsidDel="00DC5FCD">
          <w:rPr>
            <w:noProof/>
            <w:snapToGrid w:val="0"/>
            <w:lang w:val="fr-CH"/>
          </w:rPr>
          <w:delText>SI.4</w:delText>
        </w:r>
        <w:r w:rsidRPr="00F307EF" w:rsidDel="00DC5FCD">
          <w:rPr>
            <w:rFonts w:asciiTheme="minorHAnsi" w:eastAsiaTheme="minorEastAsia" w:hAnsiTheme="minorHAnsi" w:cstheme="minorBidi"/>
            <w:b w:val="0"/>
            <w:noProof/>
            <w:szCs w:val="22"/>
            <w:lang w:val="fr-CH" w:eastAsia="en-US"/>
          </w:rPr>
          <w:tab/>
        </w:r>
        <w:r w:rsidRPr="00F307EF" w:rsidDel="00DC5FCD">
          <w:rPr>
            <w:noProof/>
            <w:snapToGrid w:val="0"/>
            <w:lang w:val="fr-CH"/>
          </w:rPr>
          <w:delText>Workshop information</w:delText>
        </w:r>
        <w:r w:rsidRPr="00F307EF" w:rsidDel="00DC5FCD">
          <w:rPr>
            <w:noProof/>
            <w:lang w:val="fr-CH"/>
          </w:rPr>
          <w:tab/>
        </w:r>
        <w:r w:rsidDel="00DC5FCD">
          <w:rPr>
            <w:b w:val="0"/>
          </w:rPr>
          <w:fldChar w:fldCharType="begin"/>
        </w:r>
        <w:r w:rsidRPr="00F307EF" w:rsidDel="00DC5FCD">
          <w:rPr>
            <w:noProof/>
            <w:lang w:val="fr-CH"/>
          </w:rPr>
          <w:delInstrText xml:space="preserve"> PAGEREF _Toc69304274 \h </w:delInstrText>
        </w:r>
        <w:r w:rsidDel="00DC5FCD">
          <w:rPr>
            <w:b w:val="0"/>
          </w:rPr>
        </w:r>
        <w:r w:rsidDel="00DC5FCD">
          <w:rPr>
            <w:b w:val="0"/>
          </w:rPr>
          <w:fldChar w:fldCharType="separate"/>
        </w:r>
        <w:r w:rsidRPr="00F307EF" w:rsidDel="00DC5FCD">
          <w:rPr>
            <w:noProof/>
            <w:lang w:val="fr-CH"/>
          </w:rPr>
          <w:delText>116</w:delText>
        </w:r>
        <w:r w:rsidDel="00DC5FCD">
          <w:rPr>
            <w:b w:val="0"/>
          </w:rPr>
          <w:fldChar w:fldCharType="end"/>
        </w:r>
      </w:del>
    </w:p>
    <w:p w14:paraId="6149BFC5" w14:textId="18C9C1C4" w:rsidR="00F307EF" w:rsidRPr="00F307EF" w:rsidDel="00DC5FCD" w:rsidRDefault="00F307EF">
      <w:pPr>
        <w:pStyle w:val="TOC1"/>
        <w:rPr>
          <w:del w:id="527" w:author="Author"/>
          <w:rFonts w:asciiTheme="minorHAnsi" w:eastAsiaTheme="minorEastAsia" w:hAnsiTheme="minorHAnsi" w:cstheme="minorBidi"/>
          <w:b w:val="0"/>
          <w:noProof/>
          <w:szCs w:val="22"/>
          <w:lang w:val="fr-CH" w:eastAsia="en-US"/>
        </w:rPr>
      </w:pPr>
      <w:del w:id="528" w:author="Author">
        <w:r w:rsidRPr="00F307EF" w:rsidDel="00DC5FCD">
          <w:rPr>
            <w:noProof/>
            <w:snapToGrid w:val="0"/>
            <w:lang w:val="fr-CH"/>
          </w:rPr>
          <w:delText>SI.5</w:delText>
        </w:r>
        <w:r w:rsidRPr="00F307EF" w:rsidDel="00DC5FCD">
          <w:rPr>
            <w:rFonts w:asciiTheme="minorHAnsi" w:eastAsiaTheme="minorEastAsia" w:hAnsiTheme="minorHAnsi" w:cstheme="minorBidi"/>
            <w:b w:val="0"/>
            <w:noProof/>
            <w:szCs w:val="22"/>
            <w:lang w:val="fr-CH" w:eastAsia="en-US"/>
          </w:rPr>
          <w:tab/>
        </w:r>
        <w:r w:rsidRPr="00F307EF" w:rsidDel="00DC5FCD">
          <w:rPr>
            <w:noProof/>
            <w:snapToGrid w:val="0"/>
            <w:lang w:val="fr-CH"/>
          </w:rPr>
          <w:delText>Participation</w:delText>
        </w:r>
        <w:r w:rsidRPr="00F307EF" w:rsidDel="00DC5FCD">
          <w:rPr>
            <w:noProof/>
            <w:lang w:val="fr-CH"/>
          </w:rPr>
          <w:tab/>
        </w:r>
        <w:r w:rsidDel="00DC5FCD">
          <w:rPr>
            <w:b w:val="0"/>
          </w:rPr>
          <w:fldChar w:fldCharType="begin"/>
        </w:r>
        <w:r w:rsidRPr="00F307EF" w:rsidDel="00DC5FCD">
          <w:rPr>
            <w:noProof/>
            <w:lang w:val="fr-CH"/>
          </w:rPr>
          <w:delInstrText xml:space="preserve"> PAGEREF _Toc69304275 \h </w:delInstrText>
        </w:r>
        <w:r w:rsidDel="00DC5FCD">
          <w:rPr>
            <w:b w:val="0"/>
          </w:rPr>
        </w:r>
        <w:r w:rsidDel="00DC5FCD">
          <w:rPr>
            <w:b w:val="0"/>
          </w:rPr>
          <w:fldChar w:fldCharType="separate"/>
        </w:r>
        <w:r w:rsidRPr="00F307EF" w:rsidDel="00DC5FCD">
          <w:rPr>
            <w:noProof/>
            <w:lang w:val="fr-CH"/>
          </w:rPr>
          <w:delText>116</w:delText>
        </w:r>
        <w:r w:rsidDel="00DC5FCD">
          <w:rPr>
            <w:b w:val="0"/>
          </w:rPr>
          <w:fldChar w:fldCharType="end"/>
        </w:r>
      </w:del>
    </w:p>
    <w:p w14:paraId="654ECA1F" w14:textId="2253E3DE" w:rsidR="00F307EF" w:rsidDel="00DC5FCD" w:rsidRDefault="00F307EF">
      <w:pPr>
        <w:pStyle w:val="TOC1"/>
        <w:rPr>
          <w:del w:id="529" w:author="Author"/>
          <w:rFonts w:asciiTheme="minorHAnsi" w:eastAsiaTheme="minorEastAsia" w:hAnsiTheme="minorHAnsi" w:cstheme="minorBidi"/>
          <w:b w:val="0"/>
          <w:noProof/>
          <w:szCs w:val="22"/>
          <w:lang w:val="en-US" w:eastAsia="en-US"/>
        </w:rPr>
      </w:pPr>
      <w:del w:id="530" w:author="Author">
        <w:r w:rsidRPr="0019439B" w:rsidDel="00DC5FCD">
          <w:rPr>
            <w:noProof/>
            <w:snapToGrid w:val="0"/>
          </w:rPr>
          <w:delText>SI.5.1</w:delText>
        </w:r>
        <w:r w:rsidDel="00DC5FCD">
          <w:rPr>
            <w:rFonts w:asciiTheme="minorHAnsi" w:eastAsiaTheme="minorEastAsia" w:hAnsiTheme="minorHAnsi" w:cstheme="minorBidi"/>
            <w:b w:val="0"/>
            <w:noProof/>
            <w:szCs w:val="22"/>
            <w:lang w:val="en-US" w:eastAsia="en-US"/>
          </w:rPr>
          <w:tab/>
        </w:r>
        <w:r w:rsidRPr="0019439B" w:rsidDel="00DC5FCD">
          <w:rPr>
            <w:noProof/>
            <w:snapToGrid w:val="0"/>
          </w:rPr>
          <w:delText>Workshop chairs</w:delText>
        </w:r>
        <w:r w:rsidDel="00DC5FCD">
          <w:rPr>
            <w:noProof/>
          </w:rPr>
          <w:tab/>
        </w:r>
        <w:r w:rsidDel="00DC5FCD">
          <w:rPr>
            <w:b w:val="0"/>
          </w:rPr>
          <w:fldChar w:fldCharType="begin"/>
        </w:r>
        <w:r w:rsidDel="00DC5FCD">
          <w:rPr>
            <w:noProof/>
          </w:rPr>
          <w:delInstrText xml:space="preserve"> PAGEREF _Toc69304276 \h </w:delInstrText>
        </w:r>
        <w:r w:rsidDel="00DC5FCD">
          <w:rPr>
            <w:b w:val="0"/>
          </w:rPr>
        </w:r>
        <w:r w:rsidDel="00DC5FCD">
          <w:rPr>
            <w:b w:val="0"/>
          </w:rPr>
          <w:fldChar w:fldCharType="separate"/>
        </w:r>
        <w:r w:rsidDel="00DC5FCD">
          <w:rPr>
            <w:noProof/>
          </w:rPr>
          <w:delText>116</w:delText>
        </w:r>
        <w:r w:rsidDel="00DC5FCD">
          <w:rPr>
            <w:b w:val="0"/>
          </w:rPr>
          <w:fldChar w:fldCharType="end"/>
        </w:r>
      </w:del>
    </w:p>
    <w:p w14:paraId="1AACF423" w14:textId="1B338B17" w:rsidR="00F307EF" w:rsidDel="00DC5FCD" w:rsidRDefault="00F307EF">
      <w:pPr>
        <w:pStyle w:val="TOC1"/>
        <w:rPr>
          <w:del w:id="531" w:author="Author"/>
          <w:rFonts w:asciiTheme="minorHAnsi" w:eastAsiaTheme="minorEastAsia" w:hAnsiTheme="minorHAnsi" w:cstheme="minorBidi"/>
          <w:b w:val="0"/>
          <w:noProof/>
          <w:szCs w:val="22"/>
          <w:lang w:val="en-US" w:eastAsia="en-US"/>
        </w:rPr>
      </w:pPr>
      <w:del w:id="532" w:author="Author">
        <w:r w:rsidRPr="0019439B" w:rsidDel="00DC5FCD">
          <w:rPr>
            <w:noProof/>
            <w:snapToGrid w:val="0"/>
          </w:rPr>
          <w:delText>SI.5.2</w:delText>
        </w:r>
        <w:r w:rsidDel="00DC5FCD">
          <w:rPr>
            <w:rFonts w:asciiTheme="minorHAnsi" w:eastAsiaTheme="minorEastAsia" w:hAnsiTheme="minorHAnsi" w:cstheme="minorBidi"/>
            <w:b w:val="0"/>
            <w:noProof/>
            <w:szCs w:val="22"/>
            <w:lang w:val="en-US" w:eastAsia="en-US"/>
          </w:rPr>
          <w:tab/>
        </w:r>
        <w:r w:rsidRPr="0019439B" w:rsidDel="00DC5FCD">
          <w:rPr>
            <w:noProof/>
            <w:snapToGrid w:val="0"/>
          </w:rPr>
          <w:delText>Registered participants</w:delText>
        </w:r>
        <w:r w:rsidDel="00DC5FCD">
          <w:rPr>
            <w:noProof/>
          </w:rPr>
          <w:tab/>
        </w:r>
        <w:r w:rsidDel="00DC5FCD">
          <w:rPr>
            <w:b w:val="0"/>
          </w:rPr>
          <w:fldChar w:fldCharType="begin"/>
        </w:r>
        <w:r w:rsidDel="00DC5FCD">
          <w:rPr>
            <w:noProof/>
          </w:rPr>
          <w:delInstrText xml:space="preserve"> PAGEREF _Toc69304277 \h </w:delInstrText>
        </w:r>
        <w:r w:rsidDel="00DC5FCD">
          <w:rPr>
            <w:b w:val="0"/>
          </w:rPr>
        </w:r>
        <w:r w:rsidDel="00DC5FCD">
          <w:rPr>
            <w:b w:val="0"/>
          </w:rPr>
          <w:fldChar w:fldCharType="separate"/>
        </w:r>
        <w:r w:rsidDel="00DC5FCD">
          <w:rPr>
            <w:noProof/>
          </w:rPr>
          <w:delText>117</w:delText>
        </w:r>
        <w:r w:rsidDel="00DC5FCD">
          <w:rPr>
            <w:b w:val="0"/>
          </w:rPr>
          <w:fldChar w:fldCharType="end"/>
        </w:r>
      </w:del>
    </w:p>
    <w:p w14:paraId="781E9344" w14:textId="7CE7CDB5" w:rsidR="00F307EF" w:rsidDel="00DC5FCD" w:rsidRDefault="00F307EF">
      <w:pPr>
        <w:pStyle w:val="TOC1"/>
        <w:rPr>
          <w:del w:id="533" w:author="Author"/>
          <w:rFonts w:asciiTheme="minorHAnsi" w:eastAsiaTheme="minorEastAsia" w:hAnsiTheme="minorHAnsi" w:cstheme="minorBidi"/>
          <w:b w:val="0"/>
          <w:noProof/>
          <w:szCs w:val="22"/>
          <w:lang w:val="en-US" w:eastAsia="en-US"/>
        </w:rPr>
      </w:pPr>
      <w:del w:id="534" w:author="Author">
        <w:r w:rsidRPr="0019439B" w:rsidDel="00DC5FCD">
          <w:rPr>
            <w:noProof/>
            <w:snapToGrid w:val="0"/>
          </w:rPr>
          <w:delText>SI.5.3</w:delText>
        </w:r>
        <w:r w:rsidDel="00DC5FCD">
          <w:rPr>
            <w:rFonts w:asciiTheme="minorHAnsi" w:eastAsiaTheme="minorEastAsia" w:hAnsiTheme="minorHAnsi" w:cstheme="minorBidi"/>
            <w:b w:val="0"/>
            <w:noProof/>
            <w:szCs w:val="22"/>
            <w:lang w:val="en-US" w:eastAsia="en-US"/>
          </w:rPr>
          <w:tab/>
        </w:r>
        <w:r w:rsidRPr="0019439B" w:rsidDel="00DC5FCD">
          <w:rPr>
            <w:noProof/>
            <w:snapToGrid w:val="0"/>
          </w:rPr>
          <w:delText>Project teams</w:delText>
        </w:r>
        <w:r w:rsidDel="00DC5FCD">
          <w:rPr>
            <w:noProof/>
          </w:rPr>
          <w:tab/>
        </w:r>
        <w:r w:rsidDel="00DC5FCD">
          <w:rPr>
            <w:b w:val="0"/>
          </w:rPr>
          <w:fldChar w:fldCharType="begin"/>
        </w:r>
        <w:r w:rsidDel="00DC5FCD">
          <w:rPr>
            <w:noProof/>
          </w:rPr>
          <w:delInstrText xml:space="preserve"> PAGEREF _Toc69304278 \h </w:delInstrText>
        </w:r>
        <w:r w:rsidDel="00DC5FCD">
          <w:rPr>
            <w:b w:val="0"/>
          </w:rPr>
        </w:r>
        <w:r w:rsidDel="00DC5FCD">
          <w:rPr>
            <w:b w:val="0"/>
          </w:rPr>
          <w:fldChar w:fldCharType="separate"/>
        </w:r>
        <w:r w:rsidDel="00DC5FCD">
          <w:rPr>
            <w:noProof/>
          </w:rPr>
          <w:delText>117</w:delText>
        </w:r>
        <w:r w:rsidDel="00DC5FCD">
          <w:rPr>
            <w:b w:val="0"/>
          </w:rPr>
          <w:fldChar w:fldCharType="end"/>
        </w:r>
      </w:del>
    </w:p>
    <w:p w14:paraId="48048C84" w14:textId="4424992B" w:rsidR="00F307EF" w:rsidDel="00DC5FCD" w:rsidRDefault="00F307EF">
      <w:pPr>
        <w:pStyle w:val="TOC1"/>
        <w:rPr>
          <w:del w:id="535" w:author="Author"/>
          <w:rFonts w:asciiTheme="minorHAnsi" w:eastAsiaTheme="minorEastAsia" w:hAnsiTheme="minorHAnsi" w:cstheme="minorBidi"/>
          <w:b w:val="0"/>
          <w:noProof/>
          <w:szCs w:val="22"/>
          <w:lang w:val="en-US" w:eastAsia="en-US"/>
        </w:rPr>
      </w:pPr>
      <w:del w:id="536" w:author="Author">
        <w:r w:rsidRPr="0019439B" w:rsidDel="00DC5FCD">
          <w:rPr>
            <w:noProof/>
            <w:snapToGrid w:val="0"/>
          </w:rPr>
          <w:delText>SI.6</w:delText>
        </w:r>
        <w:r w:rsidDel="00DC5FCD">
          <w:rPr>
            <w:rFonts w:asciiTheme="minorHAnsi" w:eastAsiaTheme="minorEastAsia" w:hAnsiTheme="minorHAnsi" w:cstheme="minorBidi"/>
            <w:b w:val="0"/>
            <w:noProof/>
            <w:szCs w:val="22"/>
            <w:lang w:val="en-US" w:eastAsia="en-US"/>
          </w:rPr>
          <w:tab/>
        </w:r>
        <w:r w:rsidRPr="0019439B" w:rsidDel="00DC5FCD">
          <w:rPr>
            <w:noProof/>
            <w:snapToGrid w:val="0"/>
          </w:rPr>
          <w:delText>Workshop procedures and management oversight</w:delText>
        </w:r>
        <w:r w:rsidDel="00DC5FCD">
          <w:rPr>
            <w:noProof/>
          </w:rPr>
          <w:tab/>
        </w:r>
        <w:r w:rsidDel="00DC5FCD">
          <w:rPr>
            <w:b w:val="0"/>
          </w:rPr>
          <w:fldChar w:fldCharType="begin"/>
        </w:r>
        <w:r w:rsidDel="00DC5FCD">
          <w:rPr>
            <w:noProof/>
          </w:rPr>
          <w:delInstrText xml:space="preserve"> PAGEREF _Toc69304279 \h </w:delInstrText>
        </w:r>
        <w:r w:rsidDel="00DC5FCD">
          <w:rPr>
            <w:b w:val="0"/>
          </w:rPr>
        </w:r>
        <w:r w:rsidDel="00DC5FCD">
          <w:rPr>
            <w:b w:val="0"/>
          </w:rPr>
          <w:fldChar w:fldCharType="separate"/>
        </w:r>
        <w:r w:rsidDel="00DC5FCD">
          <w:rPr>
            <w:noProof/>
          </w:rPr>
          <w:delText>117</w:delText>
        </w:r>
        <w:r w:rsidDel="00DC5FCD">
          <w:rPr>
            <w:b w:val="0"/>
          </w:rPr>
          <w:fldChar w:fldCharType="end"/>
        </w:r>
      </w:del>
    </w:p>
    <w:p w14:paraId="718F84AF" w14:textId="5309987E" w:rsidR="00F307EF" w:rsidDel="00DC5FCD" w:rsidRDefault="00F307EF">
      <w:pPr>
        <w:pStyle w:val="TOC1"/>
        <w:rPr>
          <w:del w:id="537" w:author="Author"/>
          <w:rFonts w:asciiTheme="minorHAnsi" w:eastAsiaTheme="minorEastAsia" w:hAnsiTheme="minorHAnsi" w:cstheme="minorBidi"/>
          <w:b w:val="0"/>
          <w:noProof/>
          <w:szCs w:val="22"/>
          <w:lang w:val="en-US" w:eastAsia="en-US"/>
        </w:rPr>
      </w:pPr>
      <w:del w:id="538" w:author="Author">
        <w:r w:rsidRPr="0019439B" w:rsidDel="00DC5FCD">
          <w:rPr>
            <w:noProof/>
            <w:snapToGrid w:val="0"/>
          </w:rPr>
          <w:delText>SI.7</w:delText>
        </w:r>
        <w:r w:rsidDel="00DC5FCD">
          <w:rPr>
            <w:rFonts w:asciiTheme="minorHAnsi" w:eastAsiaTheme="minorEastAsia" w:hAnsiTheme="minorHAnsi" w:cstheme="minorBidi"/>
            <w:b w:val="0"/>
            <w:noProof/>
            <w:szCs w:val="22"/>
            <w:lang w:val="en-US" w:eastAsia="en-US"/>
          </w:rPr>
          <w:tab/>
        </w:r>
        <w:r w:rsidRPr="0019439B" w:rsidDel="00DC5FCD">
          <w:rPr>
            <w:noProof/>
            <w:snapToGrid w:val="0"/>
          </w:rPr>
          <w:delText>Appeals</w:delText>
        </w:r>
        <w:r w:rsidDel="00DC5FCD">
          <w:rPr>
            <w:noProof/>
          </w:rPr>
          <w:tab/>
        </w:r>
        <w:r w:rsidDel="00DC5FCD">
          <w:rPr>
            <w:b w:val="0"/>
          </w:rPr>
          <w:fldChar w:fldCharType="begin"/>
        </w:r>
        <w:r w:rsidDel="00DC5FCD">
          <w:rPr>
            <w:noProof/>
          </w:rPr>
          <w:delInstrText xml:space="preserve"> PAGEREF _Toc69304280 \h </w:delInstrText>
        </w:r>
        <w:r w:rsidDel="00DC5FCD">
          <w:rPr>
            <w:b w:val="0"/>
          </w:rPr>
        </w:r>
        <w:r w:rsidDel="00DC5FCD">
          <w:rPr>
            <w:b w:val="0"/>
          </w:rPr>
          <w:fldChar w:fldCharType="separate"/>
        </w:r>
        <w:r w:rsidDel="00DC5FCD">
          <w:rPr>
            <w:noProof/>
          </w:rPr>
          <w:delText>118</w:delText>
        </w:r>
        <w:r w:rsidDel="00DC5FCD">
          <w:rPr>
            <w:b w:val="0"/>
          </w:rPr>
          <w:fldChar w:fldCharType="end"/>
        </w:r>
      </w:del>
    </w:p>
    <w:p w14:paraId="29E21A86" w14:textId="41ECBBB9" w:rsidR="00F307EF" w:rsidDel="00DC5FCD" w:rsidRDefault="00F307EF">
      <w:pPr>
        <w:pStyle w:val="TOC1"/>
        <w:rPr>
          <w:del w:id="539" w:author="Author"/>
          <w:rFonts w:asciiTheme="minorHAnsi" w:eastAsiaTheme="minorEastAsia" w:hAnsiTheme="minorHAnsi" w:cstheme="minorBidi"/>
          <w:b w:val="0"/>
          <w:noProof/>
          <w:szCs w:val="22"/>
          <w:lang w:val="en-US" w:eastAsia="en-US"/>
        </w:rPr>
      </w:pPr>
      <w:del w:id="540" w:author="Author">
        <w:r w:rsidRPr="0019439B" w:rsidDel="00DC5FCD">
          <w:rPr>
            <w:noProof/>
            <w:snapToGrid w:val="0"/>
          </w:rPr>
          <w:delText>SI.8</w:delText>
        </w:r>
        <w:r w:rsidDel="00DC5FCD">
          <w:rPr>
            <w:rFonts w:asciiTheme="minorHAnsi" w:eastAsiaTheme="minorEastAsia" w:hAnsiTheme="minorHAnsi" w:cstheme="minorBidi"/>
            <w:b w:val="0"/>
            <w:noProof/>
            <w:szCs w:val="22"/>
            <w:lang w:val="en-US" w:eastAsia="en-US"/>
          </w:rPr>
          <w:tab/>
        </w:r>
        <w:r w:rsidRPr="0019439B" w:rsidDel="00DC5FCD">
          <w:rPr>
            <w:noProof/>
            <w:snapToGrid w:val="0"/>
          </w:rPr>
          <w:delText>Workshop deliverables and publication</w:delText>
        </w:r>
        <w:r w:rsidDel="00DC5FCD">
          <w:rPr>
            <w:noProof/>
          </w:rPr>
          <w:tab/>
        </w:r>
        <w:r w:rsidDel="00DC5FCD">
          <w:rPr>
            <w:b w:val="0"/>
          </w:rPr>
          <w:fldChar w:fldCharType="begin"/>
        </w:r>
        <w:r w:rsidDel="00DC5FCD">
          <w:rPr>
            <w:noProof/>
          </w:rPr>
          <w:delInstrText xml:space="preserve"> PAGEREF _Toc69304281 \h </w:delInstrText>
        </w:r>
        <w:r w:rsidDel="00DC5FCD">
          <w:rPr>
            <w:b w:val="0"/>
          </w:rPr>
        </w:r>
        <w:r w:rsidDel="00DC5FCD">
          <w:rPr>
            <w:b w:val="0"/>
          </w:rPr>
          <w:fldChar w:fldCharType="separate"/>
        </w:r>
        <w:r w:rsidDel="00DC5FCD">
          <w:rPr>
            <w:noProof/>
          </w:rPr>
          <w:delText>118</w:delText>
        </w:r>
        <w:r w:rsidDel="00DC5FCD">
          <w:rPr>
            <w:b w:val="0"/>
          </w:rPr>
          <w:fldChar w:fldCharType="end"/>
        </w:r>
      </w:del>
    </w:p>
    <w:p w14:paraId="62203E5A" w14:textId="4DBB331E" w:rsidR="00F307EF" w:rsidDel="00DC5FCD" w:rsidRDefault="00F307EF">
      <w:pPr>
        <w:pStyle w:val="TOC1"/>
        <w:rPr>
          <w:del w:id="541" w:author="Author"/>
          <w:rFonts w:asciiTheme="minorHAnsi" w:eastAsiaTheme="minorEastAsia" w:hAnsiTheme="minorHAnsi" w:cstheme="minorBidi"/>
          <w:b w:val="0"/>
          <w:noProof/>
          <w:szCs w:val="22"/>
          <w:lang w:val="en-US" w:eastAsia="en-US"/>
        </w:rPr>
      </w:pPr>
      <w:del w:id="542" w:author="Author">
        <w:r w:rsidRPr="0019439B" w:rsidDel="00DC5FCD">
          <w:rPr>
            <w:noProof/>
            <w:snapToGrid w:val="0"/>
          </w:rPr>
          <w:delText>SI.9</w:delText>
        </w:r>
        <w:r w:rsidDel="00DC5FCD">
          <w:rPr>
            <w:rFonts w:asciiTheme="minorHAnsi" w:eastAsiaTheme="minorEastAsia" w:hAnsiTheme="minorHAnsi" w:cstheme="minorBidi"/>
            <w:b w:val="0"/>
            <w:noProof/>
            <w:szCs w:val="22"/>
            <w:lang w:val="en-US" w:eastAsia="en-US"/>
          </w:rPr>
          <w:tab/>
        </w:r>
        <w:r w:rsidRPr="0019439B" w:rsidDel="00DC5FCD">
          <w:rPr>
            <w:noProof/>
            <w:snapToGrid w:val="0"/>
          </w:rPr>
          <w:delText>Review of IWAs</w:delText>
        </w:r>
        <w:r w:rsidDel="00DC5FCD">
          <w:rPr>
            <w:noProof/>
          </w:rPr>
          <w:tab/>
        </w:r>
        <w:r w:rsidDel="00DC5FCD">
          <w:rPr>
            <w:b w:val="0"/>
          </w:rPr>
          <w:fldChar w:fldCharType="begin"/>
        </w:r>
        <w:r w:rsidDel="00DC5FCD">
          <w:rPr>
            <w:noProof/>
          </w:rPr>
          <w:delInstrText xml:space="preserve"> PAGEREF _Toc69304282 \h </w:delInstrText>
        </w:r>
        <w:r w:rsidDel="00DC5FCD">
          <w:rPr>
            <w:b w:val="0"/>
          </w:rPr>
        </w:r>
        <w:r w:rsidDel="00DC5FCD">
          <w:rPr>
            <w:b w:val="0"/>
          </w:rPr>
          <w:fldChar w:fldCharType="separate"/>
        </w:r>
        <w:r w:rsidDel="00DC5FCD">
          <w:rPr>
            <w:noProof/>
          </w:rPr>
          <w:delText>118</w:delText>
        </w:r>
        <w:r w:rsidDel="00DC5FCD">
          <w:rPr>
            <w:b w:val="0"/>
          </w:rPr>
          <w:fldChar w:fldCharType="end"/>
        </w:r>
      </w:del>
    </w:p>
    <w:p w14:paraId="0A04DAF7" w14:textId="01435C7E" w:rsidR="00F307EF" w:rsidDel="00DC5FCD" w:rsidRDefault="00F307EF">
      <w:pPr>
        <w:pStyle w:val="TOC1"/>
        <w:rPr>
          <w:del w:id="543" w:author="Author"/>
          <w:rFonts w:asciiTheme="minorHAnsi" w:eastAsiaTheme="minorEastAsia" w:hAnsiTheme="minorHAnsi" w:cstheme="minorBidi"/>
          <w:b w:val="0"/>
          <w:noProof/>
          <w:szCs w:val="22"/>
          <w:lang w:val="en-US" w:eastAsia="en-US"/>
        </w:rPr>
      </w:pPr>
      <w:del w:id="544" w:author="Author">
        <w:r w:rsidRPr="0019439B" w:rsidDel="00DC5FCD">
          <w:rPr>
            <w:noProof/>
            <w:snapToGrid w:val="0"/>
          </w:rPr>
          <w:delText>SI.10</w:delText>
        </w:r>
        <w:r w:rsidDel="00DC5FCD">
          <w:rPr>
            <w:rFonts w:asciiTheme="minorHAnsi" w:eastAsiaTheme="minorEastAsia" w:hAnsiTheme="minorHAnsi" w:cstheme="minorBidi"/>
            <w:b w:val="0"/>
            <w:noProof/>
            <w:szCs w:val="22"/>
            <w:lang w:val="en-US" w:eastAsia="en-US"/>
          </w:rPr>
          <w:tab/>
        </w:r>
        <w:r w:rsidDel="00DC5FCD">
          <w:rPr>
            <w:noProof/>
          </w:rPr>
          <w:delText>Checklist to estimate costs associated with hosting an ISO IWA Workshop (WS)</w:delText>
        </w:r>
        <w:r w:rsidDel="00DC5FCD">
          <w:rPr>
            <w:noProof/>
          </w:rPr>
          <w:tab/>
        </w:r>
        <w:r w:rsidDel="00DC5FCD">
          <w:rPr>
            <w:b w:val="0"/>
          </w:rPr>
          <w:fldChar w:fldCharType="begin"/>
        </w:r>
        <w:r w:rsidDel="00DC5FCD">
          <w:rPr>
            <w:noProof/>
          </w:rPr>
          <w:delInstrText xml:space="preserve"> PAGEREF _Toc69304283 \h </w:delInstrText>
        </w:r>
        <w:r w:rsidDel="00DC5FCD">
          <w:rPr>
            <w:b w:val="0"/>
          </w:rPr>
        </w:r>
        <w:r w:rsidDel="00DC5FCD">
          <w:rPr>
            <w:b w:val="0"/>
          </w:rPr>
          <w:fldChar w:fldCharType="separate"/>
        </w:r>
        <w:r w:rsidDel="00DC5FCD">
          <w:rPr>
            <w:noProof/>
          </w:rPr>
          <w:delText>119</w:delText>
        </w:r>
        <w:r w:rsidDel="00DC5FCD">
          <w:rPr>
            <w:b w:val="0"/>
          </w:rPr>
          <w:fldChar w:fldCharType="end"/>
        </w:r>
      </w:del>
    </w:p>
    <w:p w14:paraId="7750E827" w14:textId="7084FFCE" w:rsidR="00F307EF" w:rsidDel="00DC5FCD" w:rsidRDefault="00F307EF">
      <w:pPr>
        <w:pStyle w:val="TOC1"/>
        <w:rPr>
          <w:del w:id="545" w:author="Author"/>
          <w:rFonts w:asciiTheme="minorHAnsi" w:eastAsiaTheme="minorEastAsia" w:hAnsiTheme="minorHAnsi" w:cstheme="minorBidi"/>
          <w:b w:val="0"/>
          <w:noProof/>
          <w:szCs w:val="22"/>
          <w:lang w:val="en-US" w:eastAsia="en-US"/>
        </w:rPr>
      </w:pPr>
      <w:del w:id="546" w:author="Author">
        <w:r w:rsidRPr="0019439B" w:rsidDel="00DC5FCD">
          <w:rPr>
            <w:noProof/>
            <w:snapToGrid w:val="0"/>
          </w:rPr>
          <w:delText>SI.10.1</w:delText>
        </w:r>
        <w:r w:rsidDel="00DC5FCD">
          <w:rPr>
            <w:rFonts w:asciiTheme="minorHAnsi" w:eastAsiaTheme="minorEastAsia" w:hAnsiTheme="minorHAnsi" w:cstheme="minorBidi"/>
            <w:b w:val="0"/>
            <w:noProof/>
            <w:szCs w:val="22"/>
            <w:lang w:val="en-US" w:eastAsia="en-US"/>
          </w:rPr>
          <w:tab/>
        </w:r>
        <w:r w:rsidDel="00DC5FCD">
          <w:rPr>
            <w:noProof/>
          </w:rPr>
          <w:delText>Overall measures to consider</w:delText>
        </w:r>
        <w:r w:rsidDel="00DC5FCD">
          <w:rPr>
            <w:noProof/>
          </w:rPr>
          <w:tab/>
        </w:r>
        <w:r w:rsidDel="00DC5FCD">
          <w:rPr>
            <w:b w:val="0"/>
          </w:rPr>
          <w:fldChar w:fldCharType="begin"/>
        </w:r>
        <w:r w:rsidDel="00DC5FCD">
          <w:rPr>
            <w:noProof/>
          </w:rPr>
          <w:delInstrText xml:space="preserve"> PAGEREF _Toc69304284 \h </w:delInstrText>
        </w:r>
        <w:r w:rsidDel="00DC5FCD">
          <w:rPr>
            <w:b w:val="0"/>
          </w:rPr>
        </w:r>
        <w:r w:rsidDel="00DC5FCD">
          <w:rPr>
            <w:b w:val="0"/>
          </w:rPr>
          <w:fldChar w:fldCharType="separate"/>
        </w:r>
        <w:r w:rsidDel="00DC5FCD">
          <w:rPr>
            <w:noProof/>
          </w:rPr>
          <w:delText>119</w:delText>
        </w:r>
        <w:r w:rsidDel="00DC5FCD">
          <w:rPr>
            <w:b w:val="0"/>
          </w:rPr>
          <w:fldChar w:fldCharType="end"/>
        </w:r>
      </w:del>
    </w:p>
    <w:p w14:paraId="75E729BC" w14:textId="0C403402" w:rsidR="00F307EF" w:rsidDel="00DC5FCD" w:rsidRDefault="00F307EF">
      <w:pPr>
        <w:pStyle w:val="TOC1"/>
        <w:rPr>
          <w:del w:id="547" w:author="Author"/>
          <w:rFonts w:asciiTheme="minorHAnsi" w:eastAsiaTheme="minorEastAsia" w:hAnsiTheme="minorHAnsi" w:cstheme="minorBidi"/>
          <w:b w:val="0"/>
          <w:noProof/>
          <w:szCs w:val="22"/>
          <w:lang w:val="en-US" w:eastAsia="en-US"/>
        </w:rPr>
      </w:pPr>
      <w:del w:id="548" w:author="Author">
        <w:r w:rsidRPr="0019439B" w:rsidDel="00DC5FCD">
          <w:rPr>
            <w:noProof/>
            <w:snapToGrid w:val="0"/>
          </w:rPr>
          <w:delText>SI.10.2</w:delText>
        </w:r>
        <w:r w:rsidDel="00DC5FCD">
          <w:rPr>
            <w:rFonts w:asciiTheme="minorHAnsi" w:eastAsiaTheme="minorEastAsia" w:hAnsiTheme="minorHAnsi" w:cstheme="minorBidi"/>
            <w:b w:val="0"/>
            <w:noProof/>
            <w:szCs w:val="22"/>
            <w:lang w:val="en-US" w:eastAsia="en-US"/>
          </w:rPr>
          <w:tab/>
        </w:r>
        <w:r w:rsidDel="00DC5FCD">
          <w:rPr>
            <w:noProof/>
          </w:rPr>
          <w:delText>Planned Resources — Human Resource Requirements &amp; Functions</w:delText>
        </w:r>
        <w:r w:rsidDel="00DC5FCD">
          <w:rPr>
            <w:noProof/>
          </w:rPr>
          <w:tab/>
        </w:r>
        <w:r w:rsidDel="00DC5FCD">
          <w:rPr>
            <w:b w:val="0"/>
          </w:rPr>
          <w:fldChar w:fldCharType="begin"/>
        </w:r>
        <w:r w:rsidDel="00DC5FCD">
          <w:rPr>
            <w:noProof/>
          </w:rPr>
          <w:delInstrText xml:space="preserve"> PAGEREF _Toc69304285 \h </w:delInstrText>
        </w:r>
        <w:r w:rsidDel="00DC5FCD">
          <w:rPr>
            <w:b w:val="0"/>
          </w:rPr>
        </w:r>
        <w:r w:rsidDel="00DC5FCD">
          <w:rPr>
            <w:b w:val="0"/>
          </w:rPr>
          <w:fldChar w:fldCharType="separate"/>
        </w:r>
        <w:r w:rsidDel="00DC5FCD">
          <w:rPr>
            <w:noProof/>
          </w:rPr>
          <w:delText>119</w:delText>
        </w:r>
        <w:r w:rsidDel="00DC5FCD">
          <w:rPr>
            <w:b w:val="0"/>
          </w:rPr>
          <w:fldChar w:fldCharType="end"/>
        </w:r>
      </w:del>
    </w:p>
    <w:p w14:paraId="4038FE05" w14:textId="346415D4" w:rsidR="00F307EF" w:rsidDel="00DC5FCD" w:rsidRDefault="00F307EF">
      <w:pPr>
        <w:pStyle w:val="TOC1"/>
        <w:rPr>
          <w:del w:id="549" w:author="Author"/>
          <w:rFonts w:asciiTheme="minorHAnsi" w:eastAsiaTheme="minorEastAsia" w:hAnsiTheme="minorHAnsi" w:cstheme="minorBidi"/>
          <w:b w:val="0"/>
          <w:noProof/>
          <w:szCs w:val="22"/>
          <w:lang w:val="en-US" w:eastAsia="en-US"/>
        </w:rPr>
      </w:pPr>
      <w:del w:id="550" w:author="Author">
        <w:r w:rsidRPr="0019439B" w:rsidDel="00DC5FCD">
          <w:rPr>
            <w:noProof/>
            <w:snapToGrid w:val="0"/>
          </w:rPr>
          <w:delText>SI.10.3</w:delText>
        </w:r>
        <w:r w:rsidDel="00DC5FCD">
          <w:rPr>
            <w:rFonts w:asciiTheme="minorHAnsi" w:eastAsiaTheme="minorEastAsia" w:hAnsiTheme="minorHAnsi" w:cstheme="minorBidi"/>
            <w:b w:val="0"/>
            <w:noProof/>
            <w:szCs w:val="22"/>
            <w:lang w:val="en-US" w:eastAsia="en-US"/>
          </w:rPr>
          <w:tab/>
        </w:r>
        <w:r w:rsidDel="00DC5FCD">
          <w:rPr>
            <w:noProof/>
          </w:rPr>
          <w:delText>Planned Resources — Material Resource Requirements</w:delText>
        </w:r>
        <w:r w:rsidDel="00DC5FCD">
          <w:rPr>
            <w:noProof/>
          </w:rPr>
          <w:tab/>
        </w:r>
        <w:r w:rsidDel="00DC5FCD">
          <w:rPr>
            <w:b w:val="0"/>
          </w:rPr>
          <w:fldChar w:fldCharType="begin"/>
        </w:r>
        <w:r w:rsidDel="00DC5FCD">
          <w:rPr>
            <w:noProof/>
          </w:rPr>
          <w:delInstrText xml:space="preserve"> PAGEREF _Toc69304286 \h </w:delInstrText>
        </w:r>
        <w:r w:rsidDel="00DC5FCD">
          <w:rPr>
            <w:b w:val="0"/>
          </w:rPr>
        </w:r>
        <w:r w:rsidDel="00DC5FCD">
          <w:rPr>
            <w:b w:val="0"/>
          </w:rPr>
          <w:fldChar w:fldCharType="separate"/>
        </w:r>
        <w:r w:rsidDel="00DC5FCD">
          <w:rPr>
            <w:noProof/>
          </w:rPr>
          <w:delText>120</w:delText>
        </w:r>
        <w:r w:rsidDel="00DC5FCD">
          <w:rPr>
            <w:b w:val="0"/>
          </w:rPr>
          <w:fldChar w:fldCharType="end"/>
        </w:r>
      </w:del>
    </w:p>
    <w:p w14:paraId="6575CEDF" w14:textId="6A03DEE6" w:rsidR="00F307EF" w:rsidDel="00DC5FCD" w:rsidRDefault="00F307EF">
      <w:pPr>
        <w:pStyle w:val="TOC1"/>
        <w:rPr>
          <w:del w:id="551" w:author="Author"/>
          <w:rFonts w:asciiTheme="minorHAnsi" w:eastAsiaTheme="minorEastAsia" w:hAnsiTheme="minorHAnsi" w:cstheme="minorBidi"/>
          <w:b w:val="0"/>
          <w:noProof/>
          <w:szCs w:val="22"/>
          <w:lang w:val="en-US" w:eastAsia="en-US"/>
        </w:rPr>
      </w:pPr>
      <w:del w:id="552" w:author="Author">
        <w:r w:rsidRPr="0019439B" w:rsidDel="00DC5FCD">
          <w:rPr>
            <w:noProof/>
            <w:shd w:val="clear" w:color="auto" w:fill="C6D9F1"/>
          </w:rPr>
          <w:delText>Annex SJ</w:delText>
        </w:r>
        <w:r w:rsidDel="00DC5FCD">
          <w:rPr>
            <w:noProof/>
          </w:rPr>
          <w:delText xml:space="preserve"> </w:delText>
        </w:r>
        <w:r w:rsidRPr="0019439B" w:rsidDel="00DC5FCD">
          <w:rPr>
            <w:b w:val="0"/>
            <w:noProof/>
            <w:shd w:val="clear" w:color="auto" w:fill="C6D9F1"/>
          </w:rPr>
          <w:delText>(normative)</w:delText>
        </w:r>
        <w:r w:rsidDel="00DC5FCD">
          <w:rPr>
            <w:noProof/>
          </w:rPr>
          <w:delText xml:space="preserve">  </w:delText>
        </w:r>
        <w:r w:rsidRPr="0019439B" w:rsidDel="00DC5FCD">
          <w:rPr>
            <w:noProof/>
            <w:shd w:val="clear" w:color="auto" w:fill="C6D9F1"/>
          </w:rPr>
          <w:delText>Forms</w:delText>
        </w:r>
        <w:r w:rsidDel="00DC5FCD">
          <w:rPr>
            <w:noProof/>
          </w:rPr>
          <w:tab/>
        </w:r>
        <w:r w:rsidDel="00DC5FCD">
          <w:rPr>
            <w:b w:val="0"/>
          </w:rPr>
          <w:fldChar w:fldCharType="begin"/>
        </w:r>
        <w:r w:rsidDel="00DC5FCD">
          <w:rPr>
            <w:noProof/>
          </w:rPr>
          <w:delInstrText xml:space="preserve"> PAGEREF _Toc69304287 \h </w:delInstrText>
        </w:r>
        <w:r w:rsidDel="00DC5FCD">
          <w:rPr>
            <w:b w:val="0"/>
          </w:rPr>
        </w:r>
        <w:r w:rsidDel="00DC5FCD">
          <w:rPr>
            <w:b w:val="0"/>
          </w:rPr>
          <w:fldChar w:fldCharType="separate"/>
        </w:r>
        <w:r w:rsidDel="00DC5FCD">
          <w:rPr>
            <w:noProof/>
          </w:rPr>
          <w:delText>121</w:delText>
        </w:r>
        <w:r w:rsidDel="00DC5FCD">
          <w:rPr>
            <w:b w:val="0"/>
          </w:rPr>
          <w:fldChar w:fldCharType="end"/>
        </w:r>
      </w:del>
    </w:p>
    <w:p w14:paraId="738E1EAB" w14:textId="26D4D5D8" w:rsidR="00F307EF" w:rsidDel="00DC5FCD" w:rsidRDefault="00F307EF">
      <w:pPr>
        <w:pStyle w:val="TOC1"/>
        <w:rPr>
          <w:del w:id="553" w:author="Author"/>
          <w:rFonts w:asciiTheme="minorHAnsi" w:eastAsiaTheme="minorEastAsia" w:hAnsiTheme="minorHAnsi" w:cstheme="minorBidi"/>
          <w:b w:val="0"/>
          <w:noProof/>
          <w:szCs w:val="22"/>
          <w:lang w:val="en-US" w:eastAsia="en-US"/>
        </w:rPr>
      </w:pPr>
      <w:del w:id="554" w:author="Author">
        <w:r w:rsidRPr="0019439B" w:rsidDel="00DC5FCD">
          <w:rPr>
            <w:noProof/>
            <w:shd w:val="clear" w:color="auto" w:fill="C6D9F1"/>
          </w:rPr>
          <w:delText>Annex SK</w:delText>
        </w:r>
        <w:r w:rsidDel="00DC5FCD">
          <w:rPr>
            <w:noProof/>
          </w:rPr>
          <w:delText xml:space="preserve"> </w:delText>
        </w:r>
        <w:r w:rsidRPr="0019439B" w:rsidDel="00DC5FCD">
          <w:rPr>
            <w:b w:val="0"/>
            <w:noProof/>
            <w:shd w:val="clear" w:color="auto" w:fill="C6D9F1"/>
          </w:rPr>
          <w:delText>(normative)</w:delText>
        </w:r>
        <w:r w:rsidDel="00DC5FCD">
          <w:rPr>
            <w:noProof/>
          </w:rPr>
          <w:delText xml:space="preserve">  </w:delText>
        </w:r>
        <w:r w:rsidRPr="0019439B" w:rsidDel="00DC5FCD">
          <w:rPr>
            <w:noProof/>
            <w:shd w:val="clear" w:color="auto" w:fill="C6D9F1"/>
          </w:rPr>
          <w:delText>Deadlines for posting committee and working group meeting documents</w:delText>
        </w:r>
        <w:r w:rsidDel="00DC5FCD">
          <w:rPr>
            <w:noProof/>
          </w:rPr>
          <w:tab/>
        </w:r>
        <w:r w:rsidDel="00DC5FCD">
          <w:rPr>
            <w:b w:val="0"/>
          </w:rPr>
          <w:fldChar w:fldCharType="begin"/>
        </w:r>
        <w:r w:rsidDel="00DC5FCD">
          <w:rPr>
            <w:noProof/>
          </w:rPr>
          <w:delInstrText xml:space="preserve"> PAGEREF _Toc69304288 \h </w:delInstrText>
        </w:r>
        <w:r w:rsidDel="00DC5FCD">
          <w:rPr>
            <w:b w:val="0"/>
          </w:rPr>
        </w:r>
        <w:r w:rsidDel="00DC5FCD">
          <w:rPr>
            <w:b w:val="0"/>
          </w:rPr>
          <w:fldChar w:fldCharType="separate"/>
        </w:r>
        <w:r w:rsidDel="00DC5FCD">
          <w:rPr>
            <w:noProof/>
          </w:rPr>
          <w:delText>122</w:delText>
        </w:r>
        <w:r w:rsidDel="00DC5FCD">
          <w:rPr>
            <w:b w:val="0"/>
          </w:rPr>
          <w:fldChar w:fldCharType="end"/>
        </w:r>
      </w:del>
    </w:p>
    <w:p w14:paraId="2E3B8846" w14:textId="14608979" w:rsidR="00F307EF" w:rsidDel="00DC5FCD" w:rsidRDefault="00F307EF">
      <w:pPr>
        <w:pStyle w:val="TOC1"/>
        <w:rPr>
          <w:del w:id="555" w:author="Author"/>
          <w:rFonts w:asciiTheme="minorHAnsi" w:eastAsiaTheme="minorEastAsia" w:hAnsiTheme="minorHAnsi" w:cstheme="minorBidi"/>
          <w:b w:val="0"/>
          <w:noProof/>
          <w:szCs w:val="22"/>
          <w:lang w:val="en-US" w:eastAsia="en-US"/>
        </w:rPr>
      </w:pPr>
      <w:del w:id="556" w:author="Author">
        <w:r w:rsidDel="00DC5FCD">
          <w:rPr>
            <w:noProof/>
          </w:rPr>
          <w:delText>SK.1</w:delText>
        </w:r>
        <w:r w:rsidDel="00DC5FCD">
          <w:rPr>
            <w:rFonts w:asciiTheme="minorHAnsi" w:eastAsiaTheme="minorEastAsia" w:hAnsiTheme="minorHAnsi" w:cstheme="minorBidi"/>
            <w:b w:val="0"/>
            <w:noProof/>
            <w:szCs w:val="22"/>
            <w:lang w:val="en-US" w:eastAsia="en-US"/>
          </w:rPr>
          <w:tab/>
        </w:r>
        <w:r w:rsidDel="00DC5FCD">
          <w:rPr>
            <w:noProof/>
          </w:rPr>
          <w:delText>Why it is important to respect these deadlines</w:delText>
        </w:r>
        <w:r w:rsidDel="00DC5FCD">
          <w:rPr>
            <w:noProof/>
          </w:rPr>
          <w:tab/>
        </w:r>
        <w:r w:rsidDel="00DC5FCD">
          <w:rPr>
            <w:b w:val="0"/>
          </w:rPr>
          <w:fldChar w:fldCharType="begin"/>
        </w:r>
        <w:r w:rsidDel="00DC5FCD">
          <w:rPr>
            <w:noProof/>
          </w:rPr>
          <w:delInstrText xml:space="preserve"> PAGEREF _Toc69304289 \h </w:delInstrText>
        </w:r>
        <w:r w:rsidDel="00DC5FCD">
          <w:rPr>
            <w:b w:val="0"/>
          </w:rPr>
        </w:r>
        <w:r w:rsidDel="00DC5FCD">
          <w:rPr>
            <w:b w:val="0"/>
          </w:rPr>
          <w:fldChar w:fldCharType="separate"/>
        </w:r>
        <w:r w:rsidDel="00DC5FCD">
          <w:rPr>
            <w:noProof/>
          </w:rPr>
          <w:delText>122</w:delText>
        </w:r>
        <w:r w:rsidDel="00DC5FCD">
          <w:rPr>
            <w:b w:val="0"/>
          </w:rPr>
          <w:fldChar w:fldCharType="end"/>
        </w:r>
      </w:del>
    </w:p>
    <w:p w14:paraId="3CE7AC8A" w14:textId="39F4502F" w:rsidR="00F307EF" w:rsidDel="00DC5FCD" w:rsidRDefault="00F307EF">
      <w:pPr>
        <w:pStyle w:val="TOC1"/>
        <w:rPr>
          <w:del w:id="557" w:author="Author"/>
          <w:rFonts w:asciiTheme="minorHAnsi" w:eastAsiaTheme="minorEastAsia" w:hAnsiTheme="minorHAnsi" w:cstheme="minorBidi"/>
          <w:b w:val="0"/>
          <w:noProof/>
          <w:szCs w:val="22"/>
          <w:lang w:val="en-US" w:eastAsia="en-US"/>
        </w:rPr>
      </w:pPr>
      <w:del w:id="558" w:author="Author">
        <w:r w:rsidDel="00DC5FCD">
          <w:rPr>
            <w:noProof/>
          </w:rPr>
          <w:delText>SK.2</w:delText>
        </w:r>
        <w:r w:rsidDel="00DC5FCD">
          <w:rPr>
            <w:rFonts w:asciiTheme="minorHAnsi" w:eastAsiaTheme="minorEastAsia" w:hAnsiTheme="minorHAnsi" w:cstheme="minorBidi"/>
            <w:b w:val="0"/>
            <w:noProof/>
            <w:szCs w:val="22"/>
            <w:lang w:val="en-US" w:eastAsia="en-US"/>
          </w:rPr>
          <w:tab/>
        </w:r>
        <w:r w:rsidDel="00DC5FCD">
          <w:rPr>
            <w:noProof/>
          </w:rPr>
          <w:delText>Ensuring that a document will be ready for circulation by the deadlines stipulated</w:delText>
        </w:r>
        <w:r w:rsidDel="00DC5FCD">
          <w:rPr>
            <w:noProof/>
          </w:rPr>
          <w:tab/>
        </w:r>
        <w:r w:rsidDel="00DC5FCD">
          <w:rPr>
            <w:b w:val="0"/>
          </w:rPr>
          <w:fldChar w:fldCharType="begin"/>
        </w:r>
        <w:r w:rsidDel="00DC5FCD">
          <w:rPr>
            <w:noProof/>
          </w:rPr>
          <w:delInstrText xml:space="preserve"> PAGEREF _Toc69304290 \h </w:delInstrText>
        </w:r>
        <w:r w:rsidDel="00DC5FCD">
          <w:rPr>
            <w:b w:val="0"/>
          </w:rPr>
        </w:r>
        <w:r w:rsidDel="00DC5FCD">
          <w:rPr>
            <w:b w:val="0"/>
          </w:rPr>
          <w:fldChar w:fldCharType="separate"/>
        </w:r>
        <w:r w:rsidDel="00DC5FCD">
          <w:rPr>
            <w:noProof/>
          </w:rPr>
          <w:delText>122</w:delText>
        </w:r>
        <w:r w:rsidDel="00DC5FCD">
          <w:rPr>
            <w:b w:val="0"/>
          </w:rPr>
          <w:fldChar w:fldCharType="end"/>
        </w:r>
      </w:del>
    </w:p>
    <w:p w14:paraId="1ED2EC12" w14:textId="7C90A2C3" w:rsidR="00F307EF" w:rsidDel="00DC5FCD" w:rsidRDefault="00F307EF">
      <w:pPr>
        <w:pStyle w:val="TOC1"/>
        <w:rPr>
          <w:del w:id="559" w:author="Author"/>
          <w:rFonts w:asciiTheme="minorHAnsi" w:eastAsiaTheme="minorEastAsia" w:hAnsiTheme="minorHAnsi" w:cstheme="minorBidi"/>
          <w:b w:val="0"/>
          <w:noProof/>
          <w:szCs w:val="22"/>
          <w:lang w:val="en-US" w:eastAsia="en-US"/>
        </w:rPr>
      </w:pPr>
      <w:del w:id="560" w:author="Author">
        <w:r w:rsidDel="00DC5FCD">
          <w:rPr>
            <w:noProof/>
          </w:rPr>
          <w:delText>SK.3</w:delText>
        </w:r>
        <w:r w:rsidDel="00DC5FCD">
          <w:rPr>
            <w:rFonts w:asciiTheme="minorHAnsi" w:eastAsiaTheme="minorEastAsia" w:hAnsiTheme="minorHAnsi" w:cstheme="minorBidi"/>
            <w:b w:val="0"/>
            <w:noProof/>
            <w:szCs w:val="22"/>
            <w:lang w:val="en-US" w:eastAsia="en-US"/>
          </w:rPr>
          <w:tab/>
        </w:r>
        <w:r w:rsidDel="00DC5FCD">
          <w:rPr>
            <w:noProof/>
          </w:rPr>
          <w:delText>How to deal with issues that come up at the meeting for which no document was issued 6 weeks in advance</w:delText>
        </w:r>
        <w:r w:rsidDel="00DC5FCD">
          <w:rPr>
            <w:noProof/>
          </w:rPr>
          <w:tab/>
        </w:r>
        <w:r w:rsidDel="00DC5FCD">
          <w:rPr>
            <w:b w:val="0"/>
          </w:rPr>
          <w:fldChar w:fldCharType="begin"/>
        </w:r>
        <w:r w:rsidDel="00DC5FCD">
          <w:rPr>
            <w:noProof/>
          </w:rPr>
          <w:delInstrText xml:space="preserve"> PAGEREF _Toc69304291 \h </w:delInstrText>
        </w:r>
        <w:r w:rsidDel="00DC5FCD">
          <w:rPr>
            <w:b w:val="0"/>
          </w:rPr>
        </w:r>
        <w:r w:rsidDel="00DC5FCD">
          <w:rPr>
            <w:b w:val="0"/>
          </w:rPr>
          <w:fldChar w:fldCharType="separate"/>
        </w:r>
        <w:r w:rsidDel="00DC5FCD">
          <w:rPr>
            <w:noProof/>
          </w:rPr>
          <w:delText>122</w:delText>
        </w:r>
        <w:r w:rsidDel="00DC5FCD">
          <w:rPr>
            <w:b w:val="0"/>
          </w:rPr>
          <w:fldChar w:fldCharType="end"/>
        </w:r>
      </w:del>
    </w:p>
    <w:p w14:paraId="1CB74263" w14:textId="504D080A" w:rsidR="00F307EF" w:rsidDel="00DC5FCD" w:rsidRDefault="00F307EF">
      <w:pPr>
        <w:pStyle w:val="TOC1"/>
        <w:rPr>
          <w:del w:id="561" w:author="Author"/>
          <w:rFonts w:asciiTheme="minorHAnsi" w:eastAsiaTheme="minorEastAsia" w:hAnsiTheme="minorHAnsi" w:cstheme="minorBidi"/>
          <w:b w:val="0"/>
          <w:noProof/>
          <w:szCs w:val="22"/>
          <w:lang w:val="en-US" w:eastAsia="en-US"/>
        </w:rPr>
      </w:pPr>
      <w:del w:id="562" w:author="Author">
        <w:r w:rsidDel="00DC5FCD">
          <w:rPr>
            <w:noProof/>
          </w:rPr>
          <w:delText>SK.4</w:delText>
        </w:r>
        <w:r w:rsidDel="00DC5FCD">
          <w:rPr>
            <w:rFonts w:asciiTheme="minorHAnsi" w:eastAsiaTheme="minorEastAsia" w:hAnsiTheme="minorHAnsi" w:cstheme="minorBidi"/>
            <w:b w:val="0"/>
            <w:noProof/>
            <w:szCs w:val="22"/>
            <w:lang w:val="en-US" w:eastAsia="en-US"/>
          </w:rPr>
          <w:tab/>
        </w:r>
        <w:r w:rsidDel="00DC5FCD">
          <w:rPr>
            <w:noProof/>
          </w:rPr>
          <w:delText>Deadlines for sending working group documents</w:delText>
        </w:r>
        <w:r w:rsidDel="00DC5FCD">
          <w:rPr>
            <w:noProof/>
          </w:rPr>
          <w:tab/>
        </w:r>
        <w:r w:rsidDel="00DC5FCD">
          <w:rPr>
            <w:b w:val="0"/>
          </w:rPr>
          <w:fldChar w:fldCharType="begin"/>
        </w:r>
        <w:r w:rsidDel="00DC5FCD">
          <w:rPr>
            <w:noProof/>
          </w:rPr>
          <w:delInstrText xml:space="preserve"> PAGEREF _Toc69304292 \h </w:delInstrText>
        </w:r>
        <w:r w:rsidDel="00DC5FCD">
          <w:rPr>
            <w:b w:val="0"/>
          </w:rPr>
        </w:r>
        <w:r w:rsidDel="00DC5FCD">
          <w:rPr>
            <w:b w:val="0"/>
          </w:rPr>
          <w:fldChar w:fldCharType="separate"/>
        </w:r>
        <w:r w:rsidDel="00DC5FCD">
          <w:rPr>
            <w:noProof/>
          </w:rPr>
          <w:delText>123</w:delText>
        </w:r>
        <w:r w:rsidDel="00DC5FCD">
          <w:rPr>
            <w:b w:val="0"/>
          </w:rPr>
          <w:fldChar w:fldCharType="end"/>
        </w:r>
      </w:del>
    </w:p>
    <w:p w14:paraId="3D7A8D42" w14:textId="372BAB71" w:rsidR="00F307EF" w:rsidDel="00DC5FCD" w:rsidRDefault="00F307EF">
      <w:pPr>
        <w:pStyle w:val="TOC1"/>
        <w:rPr>
          <w:del w:id="563" w:author="Author"/>
          <w:rFonts w:asciiTheme="minorHAnsi" w:eastAsiaTheme="minorEastAsia" w:hAnsiTheme="minorHAnsi" w:cstheme="minorBidi"/>
          <w:b w:val="0"/>
          <w:noProof/>
          <w:szCs w:val="22"/>
          <w:lang w:val="en-US" w:eastAsia="en-US"/>
        </w:rPr>
      </w:pPr>
      <w:del w:id="564" w:author="Author">
        <w:r w:rsidDel="00DC5FCD">
          <w:rPr>
            <w:noProof/>
          </w:rPr>
          <w:delText>SK.5</w:delText>
        </w:r>
        <w:r w:rsidDel="00DC5FCD">
          <w:rPr>
            <w:rFonts w:asciiTheme="minorHAnsi" w:eastAsiaTheme="minorEastAsia" w:hAnsiTheme="minorHAnsi" w:cstheme="minorBidi"/>
            <w:b w:val="0"/>
            <w:noProof/>
            <w:szCs w:val="22"/>
            <w:lang w:val="en-US" w:eastAsia="en-US"/>
          </w:rPr>
          <w:tab/>
        </w:r>
        <w:r w:rsidDel="00DC5FCD">
          <w:rPr>
            <w:noProof/>
          </w:rPr>
          <w:delText>Time frames for circulating documents in advance of a web meeting or teleconference</w:delText>
        </w:r>
        <w:r w:rsidDel="00DC5FCD">
          <w:rPr>
            <w:noProof/>
          </w:rPr>
          <w:tab/>
        </w:r>
        <w:r w:rsidDel="00DC5FCD">
          <w:rPr>
            <w:b w:val="0"/>
          </w:rPr>
          <w:fldChar w:fldCharType="begin"/>
        </w:r>
        <w:r w:rsidDel="00DC5FCD">
          <w:rPr>
            <w:noProof/>
          </w:rPr>
          <w:delInstrText xml:space="preserve"> PAGEREF _Toc69304293 \h </w:delInstrText>
        </w:r>
        <w:r w:rsidDel="00DC5FCD">
          <w:rPr>
            <w:b w:val="0"/>
          </w:rPr>
        </w:r>
        <w:r w:rsidDel="00DC5FCD">
          <w:rPr>
            <w:b w:val="0"/>
          </w:rPr>
          <w:fldChar w:fldCharType="separate"/>
        </w:r>
        <w:r w:rsidDel="00DC5FCD">
          <w:rPr>
            <w:noProof/>
          </w:rPr>
          <w:delText>123</w:delText>
        </w:r>
        <w:r w:rsidDel="00DC5FCD">
          <w:rPr>
            <w:b w:val="0"/>
          </w:rPr>
          <w:fldChar w:fldCharType="end"/>
        </w:r>
      </w:del>
    </w:p>
    <w:p w14:paraId="2189E6C8" w14:textId="5417FC24" w:rsidR="00F307EF" w:rsidDel="00DC5FCD" w:rsidRDefault="00F307EF">
      <w:pPr>
        <w:pStyle w:val="TOC1"/>
        <w:rPr>
          <w:del w:id="565" w:author="Author"/>
          <w:rFonts w:asciiTheme="minorHAnsi" w:eastAsiaTheme="minorEastAsia" w:hAnsiTheme="minorHAnsi" w:cstheme="minorBidi"/>
          <w:b w:val="0"/>
          <w:noProof/>
          <w:szCs w:val="22"/>
          <w:lang w:val="en-US" w:eastAsia="en-US"/>
        </w:rPr>
      </w:pPr>
      <w:del w:id="566" w:author="Author">
        <w:r w:rsidRPr="0019439B" w:rsidDel="00DC5FCD">
          <w:rPr>
            <w:noProof/>
            <w:shd w:val="clear" w:color="auto" w:fill="C6D9F1"/>
          </w:rPr>
          <w:delText>Annex SL</w:delText>
        </w:r>
        <w:r w:rsidRPr="0019439B" w:rsidDel="00DC5FCD">
          <w:rPr>
            <w:b w:val="0"/>
            <w:noProof/>
            <w:shd w:val="clear" w:color="auto" w:fill="C6D9F1"/>
          </w:rPr>
          <w:delText xml:space="preserve"> (normative)  </w:delText>
        </w:r>
        <w:r w:rsidRPr="0019439B" w:rsidDel="00DC5FCD">
          <w:rPr>
            <w:noProof/>
            <w:shd w:val="clear" w:color="auto" w:fill="C6D9F1"/>
          </w:rPr>
          <w:delText>Harmonized approach for management system standards</w:delText>
        </w:r>
        <w:r w:rsidDel="00DC5FCD">
          <w:rPr>
            <w:noProof/>
          </w:rPr>
          <w:tab/>
        </w:r>
        <w:r w:rsidDel="00DC5FCD">
          <w:rPr>
            <w:b w:val="0"/>
          </w:rPr>
          <w:fldChar w:fldCharType="begin"/>
        </w:r>
        <w:r w:rsidDel="00DC5FCD">
          <w:rPr>
            <w:noProof/>
          </w:rPr>
          <w:delInstrText xml:space="preserve"> PAGEREF _Toc69304294 \h </w:delInstrText>
        </w:r>
        <w:r w:rsidDel="00DC5FCD">
          <w:rPr>
            <w:b w:val="0"/>
          </w:rPr>
        </w:r>
        <w:r w:rsidDel="00DC5FCD">
          <w:rPr>
            <w:b w:val="0"/>
          </w:rPr>
          <w:fldChar w:fldCharType="separate"/>
        </w:r>
        <w:r w:rsidDel="00DC5FCD">
          <w:rPr>
            <w:noProof/>
          </w:rPr>
          <w:delText>125</w:delText>
        </w:r>
        <w:r w:rsidDel="00DC5FCD">
          <w:rPr>
            <w:b w:val="0"/>
          </w:rPr>
          <w:fldChar w:fldCharType="end"/>
        </w:r>
      </w:del>
    </w:p>
    <w:p w14:paraId="42675D46" w14:textId="259A5321" w:rsidR="00F307EF" w:rsidDel="00DC5FCD" w:rsidRDefault="00F307EF">
      <w:pPr>
        <w:pStyle w:val="TOC1"/>
        <w:rPr>
          <w:del w:id="567" w:author="Author"/>
          <w:rFonts w:asciiTheme="minorHAnsi" w:eastAsiaTheme="minorEastAsia" w:hAnsiTheme="minorHAnsi" w:cstheme="minorBidi"/>
          <w:b w:val="0"/>
          <w:noProof/>
          <w:szCs w:val="22"/>
          <w:lang w:val="en-US" w:eastAsia="en-US"/>
        </w:rPr>
      </w:pPr>
      <w:del w:id="568" w:author="Author">
        <w:r w:rsidDel="00DC5FCD">
          <w:rPr>
            <w:noProof/>
          </w:rPr>
          <w:delText>SL.1</w:delText>
        </w:r>
        <w:r w:rsidDel="00DC5FCD">
          <w:rPr>
            <w:rFonts w:asciiTheme="minorHAnsi" w:eastAsiaTheme="minorEastAsia" w:hAnsiTheme="minorHAnsi" w:cstheme="minorBidi"/>
            <w:b w:val="0"/>
            <w:noProof/>
            <w:szCs w:val="22"/>
            <w:lang w:val="en-US" w:eastAsia="en-US"/>
          </w:rPr>
          <w:tab/>
        </w:r>
        <w:r w:rsidDel="00DC5FCD">
          <w:rPr>
            <w:noProof/>
          </w:rPr>
          <w:delText>General</w:delText>
        </w:r>
        <w:r w:rsidDel="00DC5FCD">
          <w:rPr>
            <w:noProof/>
          </w:rPr>
          <w:tab/>
        </w:r>
        <w:r w:rsidDel="00DC5FCD">
          <w:rPr>
            <w:b w:val="0"/>
          </w:rPr>
          <w:fldChar w:fldCharType="begin"/>
        </w:r>
        <w:r w:rsidDel="00DC5FCD">
          <w:rPr>
            <w:noProof/>
          </w:rPr>
          <w:delInstrText xml:space="preserve"> PAGEREF _Toc69304295 \h </w:delInstrText>
        </w:r>
        <w:r w:rsidDel="00DC5FCD">
          <w:rPr>
            <w:b w:val="0"/>
          </w:rPr>
        </w:r>
        <w:r w:rsidDel="00DC5FCD">
          <w:rPr>
            <w:b w:val="0"/>
          </w:rPr>
          <w:fldChar w:fldCharType="separate"/>
        </w:r>
        <w:r w:rsidDel="00DC5FCD">
          <w:rPr>
            <w:noProof/>
          </w:rPr>
          <w:delText>125</w:delText>
        </w:r>
        <w:r w:rsidDel="00DC5FCD">
          <w:rPr>
            <w:b w:val="0"/>
          </w:rPr>
          <w:fldChar w:fldCharType="end"/>
        </w:r>
      </w:del>
    </w:p>
    <w:p w14:paraId="12721F5F" w14:textId="7C61B151" w:rsidR="00F307EF" w:rsidDel="00DC5FCD" w:rsidRDefault="00F307EF">
      <w:pPr>
        <w:pStyle w:val="TOC1"/>
        <w:rPr>
          <w:del w:id="569" w:author="Author"/>
          <w:rFonts w:asciiTheme="minorHAnsi" w:eastAsiaTheme="minorEastAsia" w:hAnsiTheme="minorHAnsi" w:cstheme="minorBidi"/>
          <w:b w:val="0"/>
          <w:noProof/>
          <w:szCs w:val="22"/>
          <w:lang w:val="en-US" w:eastAsia="en-US"/>
        </w:rPr>
      </w:pPr>
      <w:del w:id="570" w:author="Author">
        <w:r w:rsidDel="00DC5FCD">
          <w:rPr>
            <w:noProof/>
          </w:rPr>
          <w:delText>SL.2</w:delText>
        </w:r>
        <w:r w:rsidDel="00DC5FCD">
          <w:rPr>
            <w:rFonts w:asciiTheme="minorHAnsi" w:eastAsiaTheme="minorEastAsia" w:hAnsiTheme="minorHAnsi" w:cstheme="minorBidi"/>
            <w:b w:val="0"/>
            <w:noProof/>
            <w:szCs w:val="22"/>
            <w:lang w:val="en-US" w:eastAsia="en-US"/>
          </w:rPr>
          <w:tab/>
        </w:r>
        <w:r w:rsidDel="00DC5FCD">
          <w:rPr>
            <w:noProof/>
          </w:rPr>
          <w:delText>Terms and definitions</w:delText>
        </w:r>
        <w:r w:rsidDel="00DC5FCD">
          <w:rPr>
            <w:noProof/>
          </w:rPr>
          <w:tab/>
        </w:r>
        <w:r w:rsidDel="00DC5FCD">
          <w:rPr>
            <w:b w:val="0"/>
          </w:rPr>
          <w:fldChar w:fldCharType="begin"/>
        </w:r>
        <w:r w:rsidDel="00DC5FCD">
          <w:rPr>
            <w:noProof/>
          </w:rPr>
          <w:delInstrText xml:space="preserve"> PAGEREF _Toc69304296 \h </w:delInstrText>
        </w:r>
        <w:r w:rsidDel="00DC5FCD">
          <w:rPr>
            <w:b w:val="0"/>
          </w:rPr>
        </w:r>
        <w:r w:rsidDel="00DC5FCD">
          <w:rPr>
            <w:b w:val="0"/>
          </w:rPr>
          <w:fldChar w:fldCharType="separate"/>
        </w:r>
        <w:r w:rsidDel="00DC5FCD">
          <w:rPr>
            <w:noProof/>
          </w:rPr>
          <w:delText>125</w:delText>
        </w:r>
        <w:r w:rsidDel="00DC5FCD">
          <w:rPr>
            <w:b w:val="0"/>
          </w:rPr>
          <w:fldChar w:fldCharType="end"/>
        </w:r>
      </w:del>
    </w:p>
    <w:p w14:paraId="3F2A4A4A" w14:textId="501C4355" w:rsidR="00F307EF" w:rsidDel="00DC5FCD" w:rsidRDefault="00F307EF">
      <w:pPr>
        <w:pStyle w:val="TOC1"/>
        <w:rPr>
          <w:del w:id="571" w:author="Author"/>
          <w:rFonts w:asciiTheme="minorHAnsi" w:eastAsiaTheme="minorEastAsia" w:hAnsiTheme="minorHAnsi" w:cstheme="minorBidi"/>
          <w:b w:val="0"/>
          <w:noProof/>
          <w:szCs w:val="22"/>
          <w:lang w:val="en-US" w:eastAsia="en-US"/>
        </w:rPr>
      </w:pPr>
      <w:del w:id="572" w:author="Author">
        <w:r w:rsidDel="00DC5FCD">
          <w:rPr>
            <w:noProof/>
          </w:rPr>
          <w:delText>SL.3</w:delText>
        </w:r>
        <w:r w:rsidDel="00DC5FCD">
          <w:rPr>
            <w:rFonts w:asciiTheme="minorHAnsi" w:eastAsiaTheme="minorEastAsia" w:hAnsiTheme="minorHAnsi" w:cstheme="minorBidi"/>
            <w:b w:val="0"/>
            <w:noProof/>
            <w:szCs w:val="22"/>
            <w:lang w:val="en-US" w:eastAsia="en-US"/>
          </w:rPr>
          <w:tab/>
        </w:r>
        <w:r w:rsidDel="00DC5FCD">
          <w:rPr>
            <w:noProof/>
          </w:rPr>
          <w:delText>Requirements to submit a Justification Study</w:delText>
        </w:r>
        <w:r w:rsidDel="00DC5FCD">
          <w:rPr>
            <w:noProof/>
          </w:rPr>
          <w:tab/>
        </w:r>
        <w:r w:rsidDel="00DC5FCD">
          <w:rPr>
            <w:b w:val="0"/>
          </w:rPr>
          <w:fldChar w:fldCharType="begin"/>
        </w:r>
        <w:r w:rsidDel="00DC5FCD">
          <w:rPr>
            <w:noProof/>
          </w:rPr>
          <w:delInstrText xml:space="preserve"> PAGEREF _Toc69304297 \h </w:delInstrText>
        </w:r>
        <w:r w:rsidDel="00DC5FCD">
          <w:rPr>
            <w:b w:val="0"/>
          </w:rPr>
        </w:r>
        <w:r w:rsidDel="00DC5FCD">
          <w:rPr>
            <w:b w:val="0"/>
          </w:rPr>
          <w:fldChar w:fldCharType="separate"/>
        </w:r>
        <w:r w:rsidDel="00DC5FCD">
          <w:rPr>
            <w:noProof/>
          </w:rPr>
          <w:delText>126</w:delText>
        </w:r>
        <w:r w:rsidDel="00DC5FCD">
          <w:rPr>
            <w:b w:val="0"/>
          </w:rPr>
          <w:fldChar w:fldCharType="end"/>
        </w:r>
      </w:del>
    </w:p>
    <w:p w14:paraId="5470DD5C" w14:textId="6F836BDE" w:rsidR="00F307EF" w:rsidDel="00DC5FCD" w:rsidRDefault="00F307EF">
      <w:pPr>
        <w:pStyle w:val="TOC1"/>
        <w:rPr>
          <w:del w:id="573" w:author="Author"/>
          <w:rFonts w:asciiTheme="minorHAnsi" w:eastAsiaTheme="minorEastAsia" w:hAnsiTheme="minorHAnsi" w:cstheme="minorBidi"/>
          <w:b w:val="0"/>
          <w:noProof/>
          <w:szCs w:val="22"/>
          <w:lang w:val="en-US" w:eastAsia="en-US"/>
        </w:rPr>
      </w:pPr>
      <w:del w:id="574" w:author="Author">
        <w:r w:rsidDel="00DC5FCD">
          <w:rPr>
            <w:noProof/>
          </w:rPr>
          <w:delText>SL.4</w:delText>
        </w:r>
        <w:r w:rsidDel="00DC5FCD">
          <w:rPr>
            <w:rFonts w:asciiTheme="minorHAnsi" w:eastAsiaTheme="minorEastAsia" w:hAnsiTheme="minorHAnsi" w:cstheme="minorBidi"/>
            <w:b w:val="0"/>
            <w:noProof/>
            <w:szCs w:val="22"/>
            <w:lang w:val="en-US" w:eastAsia="en-US"/>
          </w:rPr>
          <w:tab/>
        </w:r>
        <w:r w:rsidDel="00DC5FCD">
          <w:rPr>
            <w:noProof/>
          </w:rPr>
          <w:delText>Cases where no JS have been submitted</w:delText>
        </w:r>
        <w:r w:rsidDel="00DC5FCD">
          <w:rPr>
            <w:noProof/>
          </w:rPr>
          <w:tab/>
        </w:r>
        <w:r w:rsidDel="00DC5FCD">
          <w:rPr>
            <w:b w:val="0"/>
          </w:rPr>
          <w:fldChar w:fldCharType="begin"/>
        </w:r>
        <w:r w:rsidDel="00DC5FCD">
          <w:rPr>
            <w:noProof/>
          </w:rPr>
          <w:delInstrText xml:space="preserve"> PAGEREF _Toc69304298 \h </w:delInstrText>
        </w:r>
        <w:r w:rsidDel="00DC5FCD">
          <w:rPr>
            <w:b w:val="0"/>
          </w:rPr>
        </w:r>
        <w:r w:rsidDel="00DC5FCD">
          <w:rPr>
            <w:b w:val="0"/>
          </w:rPr>
          <w:fldChar w:fldCharType="separate"/>
        </w:r>
        <w:r w:rsidDel="00DC5FCD">
          <w:rPr>
            <w:noProof/>
          </w:rPr>
          <w:delText>127</w:delText>
        </w:r>
        <w:r w:rsidDel="00DC5FCD">
          <w:rPr>
            <w:b w:val="0"/>
          </w:rPr>
          <w:fldChar w:fldCharType="end"/>
        </w:r>
      </w:del>
    </w:p>
    <w:p w14:paraId="08E90285" w14:textId="6B0B9215" w:rsidR="00F307EF" w:rsidDel="00DC5FCD" w:rsidRDefault="00F307EF">
      <w:pPr>
        <w:pStyle w:val="TOC1"/>
        <w:rPr>
          <w:del w:id="575" w:author="Author"/>
          <w:rFonts w:asciiTheme="minorHAnsi" w:eastAsiaTheme="minorEastAsia" w:hAnsiTheme="minorHAnsi" w:cstheme="minorBidi"/>
          <w:b w:val="0"/>
          <w:noProof/>
          <w:szCs w:val="22"/>
          <w:lang w:val="en-US" w:eastAsia="en-US"/>
        </w:rPr>
      </w:pPr>
      <w:del w:id="576" w:author="Author">
        <w:r w:rsidDel="00DC5FCD">
          <w:rPr>
            <w:noProof/>
          </w:rPr>
          <w:delText>SL.5</w:delText>
        </w:r>
        <w:r w:rsidDel="00DC5FCD">
          <w:rPr>
            <w:rFonts w:asciiTheme="minorHAnsi" w:eastAsiaTheme="minorEastAsia" w:hAnsiTheme="minorHAnsi" w:cstheme="minorBidi"/>
            <w:b w:val="0"/>
            <w:noProof/>
            <w:szCs w:val="22"/>
            <w:lang w:val="en-US" w:eastAsia="en-US"/>
          </w:rPr>
          <w:tab/>
        </w:r>
        <w:r w:rsidDel="00DC5FCD">
          <w:rPr>
            <w:noProof/>
          </w:rPr>
          <w:delText>Applicability of this annex</w:delText>
        </w:r>
        <w:r w:rsidDel="00DC5FCD">
          <w:rPr>
            <w:noProof/>
          </w:rPr>
          <w:tab/>
        </w:r>
        <w:r w:rsidDel="00DC5FCD">
          <w:rPr>
            <w:b w:val="0"/>
          </w:rPr>
          <w:fldChar w:fldCharType="begin"/>
        </w:r>
        <w:r w:rsidDel="00DC5FCD">
          <w:rPr>
            <w:noProof/>
          </w:rPr>
          <w:delInstrText xml:space="preserve"> PAGEREF _Toc69304299 \h </w:delInstrText>
        </w:r>
        <w:r w:rsidDel="00DC5FCD">
          <w:rPr>
            <w:b w:val="0"/>
          </w:rPr>
        </w:r>
        <w:r w:rsidDel="00DC5FCD">
          <w:rPr>
            <w:b w:val="0"/>
          </w:rPr>
          <w:fldChar w:fldCharType="separate"/>
        </w:r>
        <w:r w:rsidDel="00DC5FCD">
          <w:rPr>
            <w:noProof/>
          </w:rPr>
          <w:delText>127</w:delText>
        </w:r>
        <w:r w:rsidDel="00DC5FCD">
          <w:rPr>
            <w:b w:val="0"/>
          </w:rPr>
          <w:fldChar w:fldCharType="end"/>
        </w:r>
      </w:del>
    </w:p>
    <w:p w14:paraId="6E125199" w14:textId="4EFB8CAE" w:rsidR="00F307EF" w:rsidDel="00DC5FCD" w:rsidRDefault="00F307EF">
      <w:pPr>
        <w:pStyle w:val="TOC1"/>
        <w:rPr>
          <w:del w:id="577" w:author="Author"/>
          <w:rFonts w:asciiTheme="minorHAnsi" w:eastAsiaTheme="minorEastAsia" w:hAnsiTheme="minorHAnsi" w:cstheme="minorBidi"/>
          <w:b w:val="0"/>
          <w:noProof/>
          <w:szCs w:val="22"/>
          <w:lang w:val="en-US" w:eastAsia="en-US"/>
        </w:rPr>
      </w:pPr>
      <w:del w:id="578" w:author="Author">
        <w:r w:rsidDel="00DC5FCD">
          <w:rPr>
            <w:noProof/>
          </w:rPr>
          <w:delText>SL.6</w:delText>
        </w:r>
        <w:r w:rsidDel="00DC5FCD">
          <w:rPr>
            <w:rFonts w:asciiTheme="minorHAnsi" w:eastAsiaTheme="minorEastAsia" w:hAnsiTheme="minorHAnsi" w:cstheme="minorBidi"/>
            <w:b w:val="0"/>
            <w:noProof/>
            <w:szCs w:val="22"/>
            <w:lang w:val="en-US" w:eastAsia="en-US"/>
          </w:rPr>
          <w:tab/>
        </w:r>
        <w:r w:rsidDel="00DC5FCD">
          <w:rPr>
            <w:noProof/>
          </w:rPr>
          <w:delText>General criteria</w:delText>
        </w:r>
        <w:r w:rsidDel="00DC5FCD">
          <w:rPr>
            <w:noProof/>
          </w:rPr>
          <w:tab/>
        </w:r>
        <w:r w:rsidDel="00DC5FCD">
          <w:rPr>
            <w:b w:val="0"/>
          </w:rPr>
          <w:fldChar w:fldCharType="begin"/>
        </w:r>
        <w:r w:rsidDel="00DC5FCD">
          <w:rPr>
            <w:noProof/>
          </w:rPr>
          <w:delInstrText xml:space="preserve"> PAGEREF _Toc69304300 \h </w:delInstrText>
        </w:r>
        <w:r w:rsidDel="00DC5FCD">
          <w:rPr>
            <w:b w:val="0"/>
          </w:rPr>
        </w:r>
        <w:r w:rsidDel="00DC5FCD">
          <w:rPr>
            <w:b w:val="0"/>
          </w:rPr>
          <w:fldChar w:fldCharType="separate"/>
        </w:r>
        <w:r w:rsidDel="00DC5FCD">
          <w:rPr>
            <w:noProof/>
          </w:rPr>
          <w:delText>127</w:delText>
        </w:r>
        <w:r w:rsidDel="00DC5FCD">
          <w:rPr>
            <w:b w:val="0"/>
          </w:rPr>
          <w:fldChar w:fldCharType="end"/>
        </w:r>
      </w:del>
    </w:p>
    <w:p w14:paraId="4FD15E01" w14:textId="153F63D7" w:rsidR="00F307EF" w:rsidDel="00DC5FCD" w:rsidRDefault="00F307EF">
      <w:pPr>
        <w:pStyle w:val="TOC1"/>
        <w:rPr>
          <w:del w:id="579" w:author="Author"/>
          <w:rFonts w:asciiTheme="minorHAnsi" w:eastAsiaTheme="minorEastAsia" w:hAnsiTheme="minorHAnsi" w:cstheme="minorBidi"/>
          <w:b w:val="0"/>
          <w:noProof/>
          <w:szCs w:val="22"/>
          <w:lang w:val="en-US" w:eastAsia="en-US"/>
        </w:rPr>
      </w:pPr>
      <w:del w:id="580" w:author="Author">
        <w:r w:rsidDel="00DC5FCD">
          <w:rPr>
            <w:noProof/>
          </w:rPr>
          <w:delText>SL.7</w:delText>
        </w:r>
        <w:r w:rsidDel="00DC5FCD">
          <w:rPr>
            <w:rFonts w:asciiTheme="minorHAnsi" w:eastAsiaTheme="minorEastAsia" w:hAnsiTheme="minorHAnsi" w:cstheme="minorBidi"/>
            <w:b w:val="0"/>
            <w:noProof/>
            <w:szCs w:val="22"/>
            <w:lang w:val="en-US" w:eastAsia="en-US"/>
          </w:rPr>
          <w:tab/>
        </w:r>
        <w:r w:rsidDel="00DC5FCD">
          <w:rPr>
            <w:noProof/>
          </w:rPr>
          <w:delText>Justification study process and criteria</w:delText>
        </w:r>
        <w:r w:rsidDel="00DC5FCD">
          <w:rPr>
            <w:noProof/>
          </w:rPr>
          <w:tab/>
        </w:r>
        <w:r w:rsidDel="00DC5FCD">
          <w:rPr>
            <w:b w:val="0"/>
          </w:rPr>
          <w:fldChar w:fldCharType="begin"/>
        </w:r>
        <w:r w:rsidDel="00DC5FCD">
          <w:rPr>
            <w:noProof/>
          </w:rPr>
          <w:delInstrText xml:space="preserve"> PAGEREF _Toc69304301 \h </w:delInstrText>
        </w:r>
        <w:r w:rsidDel="00DC5FCD">
          <w:rPr>
            <w:b w:val="0"/>
          </w:rPr>
        </w:r>
        <w:r w:rsidDel="00DC5FCD">
          <w:rPr>
            <w:b w:val="0"/>
          </w:rPr>
          <w:fldChar w:fldCharType="separate"/>
        </w:r>
        <w:r w:rsidDel="00DC5FCD">
          <w:rPr>
            <w:noProof/>
          </w:rPr>
          <w:delText>128</w:delText>
        </w:r>
        <w:r w:rsidDel="00DC5FCD">
          <w:rPr>
            <w:b w:val="0"/>
          </w:rPr>
          <w:fldChar w:fldCharType="end"/>
        </w:r>
      </w:del>
    </w:p>
    <w:p w14:paraId="2E103D48" w14:textId="06589854" w:rsidR="00F307EF" w:rsidDel="00DC5FCD" w:rsidRDefault="00F307EF">
      <w:pPr>
        <w:pStyle w:val="TOC1"/>
        <w:rPr>
          <w:del w:id="581" w:author="Author"/>
          <w:rFonts w:asciiTheme="minorHAnsi" w:eastAsiaTheme="minorEastAsia" w:hAnsiTheme="minorHAnsi" w:cstheme="minorBidi"/>
          <w:b w:val="0"/>
          <w:noProof/>
          <w:szCs w:val="22"/>
          <w:lang w:val="en-US" w:eastAsia="en-US"/>
        </w:rPr>
      </w:pPr>
      <w:del w:id="582" w:author="Author">
        <w:r w:rsidDel="00DC5FCD">
          <w:rPr>
            <w:noProof/>
          </w:rPr>
          <w:delText>SL.7.1</w:delText>
        </w:r>
        <w:r w:rsidDel="00DC5FCD">
          <w:rPr>
            <w:rFonts w:asciiTheme="minorHAnsi" w:eastAsiaTheme="minorEastAsia" w:hAnsiTheme="minorHAnsi" w:cstheme="minorBidi"/>
            <w:b w:val="0"/>
            <w:noProof/>
            <w:szCs w:val="22"/>
            <w:lang w:val="en-US" w:eastAsia="en-US"/>
          </w:rPr>
          <w:tab/>
        </w:r>
        <w:r w:rsidDel="00DC5FCD">
          <w:rPr>
            <w:noProof/>
          </w:rPr>
          <w:delText>General</w:delText>
        </w:r>
        <w:r w:rsidDel="00DC5FCD">
          <w:rPr>
            <w:noProof/>
          </w:rPr>
          <w:tab/>
        </w:r>
        <w:r w:rsidDel="00DC5FCD">
          <w:rPr>
            <w:b w:val="0"/>
          </w:rPr>
          <w:fldChar w:fldCharType="begin"/>
        </w:r>
        <w:r w:rsidDel="00DC5FCD">
          <w:rPr>
            <w:noProof/>
          </w:rPr>
          <w:delInstrText xml:space="preserve"> PAGEREF _Toc69304302 \h </w:delInstrText>
        </w:r>
        <w:r w:rsidDel="00DC5FCD">
          <w:rPr>
            <w:b w:val="0"/>
          </w:rPr>
        </w:r>
        <w:r w:rsidDel="00DC5FCD">
          <w:rPr>
            <w:b w:val="0"/>
          </w:rPr>
          <w:fldChar w:fldCharType="separate"/>
        </w:r>
        <w:r w:rsidDel="00DC5FCD">
          <w:rPr>
            <w:noProof/>
          </w:rPr>
          <w:delText>128</w:delText>
        </w:r>
        <w:r w:rsidDel="00DC5FCD">
          <w:rPr>
            <w:b w:val="0"/>
          </w:rPr>
          <w:fldChar w:fldCharType="end"/>
        </w:r>
      </w:del>
    </w:p>
    <w:p w14:paraId="400BC2BB" w14:textId="09DC619B" w:rsidR="00F307EF" w:rsidDel="00DC5FCD" w:rsidRDefault="00F307EF">
      <w:pPr>
        <w:pStyle w:val="TOC1"/>
        <w:rPr>
          <w:del w:id="583" w:author="Author"/>
          <w:rFonts w:asciiTheme="minorHAnsi" w:eastAsiaTheme="minorEastAsia" w:hAnsiTheme="minorHAnsi" w:cstheme="minorBidi"/>
          <w:b w:val="0"/>
          <w:noProof/>
          <w:szCs w:val="22"/>
          <w:lang w:val="en-US" w:eastAsia="en-US"/>
        </w:rPr>
      </w:pPr>
      <w:del w:id="584" w:author="Author">
        <w:r w:rsidDel="00DC5FCD">
          <w:rPr>
            <w:noProof/>
          </w:rPr>
          <w:delText>SL.7.2</w:delText>
        </w:r>
        <w:r w:rsidDel="00DC5FCD">
          <w:rPr>
            <w:rFonts w:asciiTheme="minorHAnsi" w:eastAsiaTheme="minorEastAsia" w:hAnsiTheme="minorHAnsi" w:cstheme="minorBidi"/>
            <w:b w:val="0"/>
            <w:noProof/>
            <w:szCs w:val="22"/>
            <w:lang w:val="en-US" w:eastAsia="en-US"/>
          </w:rPr>
          <w:tab/>
        </w:r>
        <w:r w:rsidDel="00DC5FCD">
          <w:rPr>
            <w:noProof/>
          </w:rPr>
          <w:delText>Justification study process</w:delText>
        </w:r>
        <w:r w:rsidDel="00DC5FCD">
          <w:rPr>
            <w:noProof/>
          </w:rPr>
          <w:tab/>
        </w:r>
        <w:r w:rsidDel="00DC5FCD">
          <w:rPr>
            <w:b w:val="0"/>
          </w:rPr>
          <w:fldChar w:fldCharType="begin"/>
        </w:r>
        <w:r w:rsidDel="00DC5FCD">
          <w:rPr>
            <w:noProof/>
          </w:rPr>
          <w:delInstrText xml:space="preserve"> PAGEREF _Toc69304303 \h </w:delInstrText>
        </w:r>
        <w:r w:rsidDel="00DC5FCD">
          <w:rPr>
            <w:b w:val="0"/>
          </w:rPr>
        </w:r>
        <w:r w:rsidDel="00DC5FCD">
          <w:rPr>
            <w:b w:val="0"/>
          </w:rPr>
          <w:fldChar w:fldCharType="separate"/>
        </w:r>
        <w:r w:rsidDel="00DC5FCD">
          <w:rPr>
            <w:noProof/>
          </w:rPr>
          <w:delText>128</w:delText>
        </w:r>
        <w:r w:rsidDel="00DC5FCD">
          <w:rPr>
            <w:b w:val="0"/>
          </w:rPr>
          <w:fldChar w:fldCharType="end"/>
        </w:r>
      </w:del>
    </w:p>
    <w:p w14:paraId="1E3A5607" w14:textId="3EAE161D" w:rsidR="00F307EF" w:rsidDel="00DC5FCD" w:rsidRDefault="00F307EF">
      <w:pPr>
        <w:pStyle w:val="TOC1"/>
        <w:rPr>
          <w:del w:id="585" w:author="Author"/>
          <w:rFonts w:asciiTheme="minorHAnsi" w:eastAsiaTheme="minorEastAsia" w:hAnsiTheme="minorHAnsi" w:cstheme="minorBidi"/>
          <w:b w:val="0"/>
          <w:noProof/>
          <w:szCs w:val="22"/>
          <w:lang w:val="en-US" w:eastAsia="en-US"/>
        </w:rPr>
      </w:pPr>
      <w:del w:id="586" w:author="Author">
        <w:r w:rsidDel="00DC5FCD">
          <w:rPr>
            <w:noProof/>
          </w:rPr>
          <w:delText>SL.7.3</w:delText>
        </w:r>
        <w:r w:rsidDel="00DC5FCD">
          <w:rPr>
            <w:rFonts w:asciiTheme="minorHAnsi" w:eastAsiaTheme="minorEastAsia" w:hAnsiTheme="minorHAnsi" w:cstheme="minorBidi"/>
            <w:b w:val="0"/>
            <w:noProof/>
            <w:szCs w:val="22"/>
            <w:lang w:val="en-US" w:eastAsia="en-US"/>
          </w:rPr>
          <w:tab/>
        </w:r>
        <w:r w:rsidDel="00DC5FCD">
          <w:rPr>
            <w:noProof/>
          </w:rPr>
          <w:delText>Justification study criteria</w:delText>
        </w:r>
        <w:r w:rsidDel="00DC5FCD">
          <w:rPr>
            <w:noProof/>
          </w:rPr>
          <w:tab/>
        </w:r>
        <w:r w:rsidDel="00DC5FCD">
          <w:rPr>
            <w:b w:val="0"/>
          </w:rPr>
          <w:fldChar w:fldCharType="begin"/>
        </w:r>
        <w:r w:rsidDel="00DC5FCD">
          <w:rPr>
            <w:noProof/>
          </w:rPr>
          <w:delInstrText xml:space="preserve"> PAGEREF _Toc69304304 \h </w:delInstrText>
        </w:r>
        <w:r w:rsidDel="00DC5FCD">
          <w:rPr>
            <w:b w:val="0"/>
          </w:rPr>
        </w:r>
        <w:r w:rsidDel="00DC5FCD">
          <w:rPr>
            <w:b w:val="0"/>
          </w:rPr>
          <w:fldChar w:fldCharType="separate"/>
        </w:r>
        <w:r w:rsidDel="00DC5FCD">
          <w:rPr>
            <w:noProof/>
          </w:rPr>
          <w:delText>128</w:delText>
        </w:r>
        <w:r w:rsidDel="00DC5FCD">
          <w:rPr>
            <w:b w:val="0"/>
          </w:rPr>
          <w:fldChar w:fldCharType="end"/>
        </w:r>
      </w:del>
    </w:p>
    <w:p w14:paraId="3F031911" w14:textId="146C3566" w:rsidR="00F307EF" w:rsidDel="00DC5FCD" w:rsidRDefault="00F307EF">
      <w:pPr>
        <w:pStyle w:val="TOC1"/>
        <w:rPr>
          <w:del w:id="587" w:author="Author"/>
          <w:rFonts w:asciiTheme="minorHAnsi" w:eastAsiaTheme="minorEastAsia" w:hAnsiTheme="minorHAnsi" w:cstheme="minorBidi"/>
          <w:b w:val="0"/>
          <w:noProof/>
          <w:szCs w:val="22"/>
          <w:lang w:val="en-US" w:eastAsia="en-US"/>
        </w:rPr>
      </w:pPr>
      <w:del w:id="588" w:author="Author">
        <w:r w:rsidDel="00DC5FCD">
          <w:rPr>
            <w:noProof/>
          </w:rPr>
          <w:delText>SL.8</w:delText>
        </w:r>
        <w:r w:rsidDel="00DC5FCD">
          <w:rPr>
            <w:rFonts w:asciiTheme="minorHAnsi" w:eastAsiaTheme="minorEastAsia" w:hAnsiTheme="minorHAnsi" w:cstheme="minorBidi"/>
            <w:b w:val="0"/>
            <w:noProof/>
            <w:szCs w:val="22"/>
            <w:lang w:val="en-US" w:eastAsia="en-US"/>
          </w:rPr>
          <w:tab/>
        </w:r>
        <w:r w:rsidDel="00DC5FCD">
          <w:rPr>
            <w:noProof/>
          </w:rPr>
          <w:delText>Identical clause titles, identical core text and common terms and core definitions for use in management systems standards (the “harmonized structure”)</w:delText>
        </w:r>
        <w:r w:rsidDel="00DC5FCD">
          <w:rPr>
            <w:noProof/>
          </w:rPr>
          <w:tab/>
        </w:r>
        <w:r w:rsidDel="00DC5FCD">
          <w:rPr>
            <w:b w:val="0"/>
          </w:rPr>
          <w:fldChar w:fldCharType="begin"/>
        </w:r>
        <w:r w:rsidDel="00DC5FCD">
          <w:rPr>
            <w:noProof/>
          </w:rPr>
          <w:delInstrText xml:space="preserve"> PAGEREF _Toc69304305 \h </w:delInstrText>
        </w:r>
        <w:r w:rsidDel="00DC5FCD">
          <w:rPr>
            <w:b w:val="0"/>
          </w:rPr>
        </w:r>
        <w:r w:rsidDel="00DC5FCD">
          <w:rPr>
            <w:b w:val="0"/>
          </w:rPr>
          <w:fldChar w:fldCharType="separate"/>
        </w:r>
        <w:r w:rsidDel="00DC5FCD">
          <w:rPr>
            <w:noProof/>
          </w:rPr>
          <w:delText>128</w:delText>
        </w:r>
        <w:r w:rsidDel="00DC5FCD">
          <w:rPr>
            <w:b w:val="0"/>
          </w:rPr>
          <w:fldChar w:fldCharType="end"/>
        </w:r>
      </w:del>
    </w:p>
    <w:p w14:paraId="74E588CC" w14:textId="57E01559" w:rsidR="00F307EF" w:rsidDel="00DC5FCD" w:rsidRDefault="00F307EF">
      <w:pPr>
        <w:pStyle w:val="TOC1"/>
        <w:rPr>
          <w:del w:id="589" w:author="Author"/>
          <w:rFonts w:asciiTheme="minorHAnsi" w:eastAsiaTheme="minorEastAsia" w:hAnsiTheme="minorHAnsi" w:cstheme="minorBidi"/>
          <w:b w:val="0"/>
          <w:noProof/>
          <w:szCs w:val="22"/>
          <w:lang w:val="en-US" w:eastAsia="en-US"/>
        </w:rPr>
      </w:pPr>
      <w:del w:id="590" w:author="Author">
        <w:r w:rsidDel="00DC5FCD">
          <w:rPr>
            <w:noProof/>
          </w:rPr>
          <w:delText>SL.8.1</w:delText>
        </w:r>
        <w:r w:rsidDel="00DC5FCD">
          <w:rPr>
            <w:rFonts w:asciiTheme="minorHAnsi" w:eastAsiaTheme="minorEastAsia" w:hAnsiTheme="minorHAnsi" w:cstheme="minorBidi"/>
            <w:b w:val="0"/>
            <w:noProof/>
            <w:szCs w:val="22"/>
            <w:lang w:val="en-US" w:eastAsia="en-US"/>
          </w:rPr>
          <w:tab/>
        </w:r>
        <w:r w:rsidDel="00DC5FCD">
          <w:rPr>
            <w:noProof/>
          </w:rPr>
          <w:delText>Introduction</w:delText>
        </w:r>
        <w:r w:rsidDel="00DC5FCD">
          <w:rPr>
            <w:noProof/>
          </w:rPr>
          <w:tab/>
        </w:r>
        <w:r w:rsidDel="00DC5FCD">
          <w:rPr>
            <w:b w:val="0"/>
          </w:rPr>
          <w:fldChar w:fldCharType="begin"/>
        </w:r>
        <w:r w:rsidDel="00DC5FCD">
          <w:rPr>
            <w:noProof/>
          </w:rPr>
          <w:delInstrText xml:space="preserve"> PAGEREF _Toc69304306 \h </w:delInstrText>
        </w:r>
        <w:r w:rsidDel="00DC5FCD">
          <w:rPr>
            <w:b w:val="0"/>
          </w:rPr>
        </w:r>
        <w:r w:rsidDel="00DC5FCD">
          <w:rPr>
            <w:b w:val="0"/>
          </w:rPr>
          <w:fldChar w:fldCharType="separate"/>
        </w:r>
        <w:r w:rsidDel="00DC5FCD">
          <w:rPr>
            <w:noProof/>
          </w:rPr>
          <w:delText>128</w:delText>
        </w:r>
        <w:r w:rsidDel="00DC5FCD">
          <w:rPr>
            <w:b w:val="0"/>
          </w:rPr>
          <w:fldChar w:fldCharType="end"/>
        </w:r>
      </w:del>
    </w:p>
    <w:p w14:paraId="24BE0255" w14:textId="6C20623B" w:rsidR="00F307EF" w:rsidDel="00DC5FCD" w:rsidRDefault="00F307EF">
      <w:pPr>
        <w:pStyle w:val="TOC1"/>
        <w:rPr>
          <w:del w:id="591" w:author="Author"/>
          <w:rFonts w:asciiTheme="minorHAnsi" w:eastAsiaTheme="minorEastAsia" w:hAnsiTheme="minorHAnsi" w:cstheme="minorBidi"/>
          <w:b w:val="0"/>
          <w:noProof/>
          <w:szCs w:val="22"/>
          <w:lang w:val="en-US" w:eastAsia="en-US"/>
        </w:rPr>
      </w:pPr>
      <w:del w:id="592" w:author="Author">
        <w:r w:rsidDel="00DC5FCD">
          <w:rPr>
            <w:noProof/>
          </w:rPr>
          <w:delText>SL.8.2</w:delText>
        </w:r>
        <w:r w:rsidDel="00DC5FCD">
          <w:rPr>
            <w:rFonts w:asciiTheme="minorHAnsi" w:eastAsiaTheme="minorEastAsia" w:hAnsiTheme="minorHAnsi" w:cstheme="minorBidi"/>
            <w:b w:val="0"/>
            <w:noProof/>
            <w:szCs w:val="22"/>
            <w:lang w:val="en-US" w:eastAsia="en-US"/>
          </w:rPr>
          <w:tab/>
        </w:r>
        <w:r w:rsidDel="00DC5FCD">
          <w:rPr>
            <w:noProof/>
          </w:rPr>
          <w:delText>Application of the harmonized structure by different types of MSS</w:delText>
        </w:r>
        <w:r w:rsidDel="00DC5FCD">
          <w:rPr>
            <w:noProof/>
          </w:rPr>
          <w:tab/>
        </w:r>
        <w:r w:rsidDel="00DC5FCD">
          <w:rPr>
            <w:b w:val="0"/>
          </w:rPr>
          <w:fldChar w:fldCharType="begin"/>
        </w:r>
        <w:r w:rsidDel="00DC5FCD">
          <w:rPr>
            <w:noProof/>
          </w:rPr>
          <w:delInstrText xml:space="preserve"> PAGEREF _Toc69304307 \h </w:delInstrText>
        </w:r>
        <w:r w:rsidDel="00DC5FCD">
          <w:rPr>
            <w:b w:val="0"/>
          </w:rPr>
        </w:r>
        <w:r w:rsidDel="00DC5FCD">
          <w:rPr>
            <w:b w:val="0"/>
          </w:rPr>
          <w:fldChar w:fldCharType="separate"/>
        </w:r>
        <w:r w:rsidDel="00DC5FCD">
          <w:rPr>
            <w:noProof/>
          </w:rPr>
          <w:delText>129</w:delText>
        </w:r>
        <w:r w:rsidDel="00DC5FCD">
          <w:rPr>
            <w:b w:val="0"/>
          </w:rPr>
          <w:fldChar w:fldCharType="end"/>
        </w:r>
      </w:del>
    </w:p>
    <w:p w14:paraId="286C330C" w14:textId="58BE4486" w:rsidR="00F307EF" w:rsidDel="00DC5FCD" w:rsidRDefault="00F307EF">
      <w:pPr>
        <w:pStyle w:val="TOC1"/>
        <w:rPr>
          <w:del w:id="593" w:author="Author"/>
          <w:rFonts w:asciiTheme="minorHAnsi" w:eastAsiaTheme="minorEastAsia" w:hAnsiTheme="minorHAnsi" w:cstheme="minorBidi"/>
          <w:b w:val="0"/>
          <w:noProof/>
          <w:szCs w:val="22"/>
          <w:lang w:val="en-US" w:eastAsia="en-US"/>
        </w:rPr>
      </w:pPr>
      <w:del w:id="594" w:author="Author">
        <w:r w:rsidDel="00DC5FCD">
          <w:rPr>
            <w:noProof/>
          </w:rPr>
          <w:delText>SL.8.3</w:delText>
        </w:r>
        <w:r w:rsidDel="00DC5FCD">
          <w:rPr>
            <w:rFonts w:asciiTheme="minorHAnsi" w:eastAsiaTheme="minorEastAsia" w:hAnsiTheme="minorHAnsi" w:cstheme="minorBidi"/>
            <w:b w:val="0"/>
            <w:noProof/>
            <w:szCs w:val="22"/>
            <w:lang w:val="en-US" w:eastAsia="en-US"/>
          </w:rPr>
          <w:tab/>
        </w:r>
        <w:r w:rsidDel="00DC5FCD">
          <w:rPr>
            <w:noProof/>
          </w:rPr>
          <w:delText>Using Appendix 2 to this annex</w:delText>
        </w:r>
        <w:r w:rsidDel="00DC5FCD">
          <w:rPr>
            <w:noProof/>
          </w:rPr>
          <w:tab/>
        </w:r>
        <w:r w:rsidDel="00DC5FCD">
          <w:rPr>
            <w:b w:val="0"/>
          </w:rPr>
          <w:fldChar w:fldCharType="begin"/>
        </w:r>
        <w:r w:rsidDel="00DC5FCD">
          <w:rPr>
            <w:noProof/>
          </w:rPr>
          <w:delInstrText xml:space="preserve"> PAGEREF _Toc69304308 \h </w:delInstrText>
        </w:r>
        <w:r w:rsidDel="00DC5FCD">
          <w:rPr>
            <w:b w:val="0"/>
          </w:rPr>
        </w:r>
        <w:r w:rsidDel="00DC5FCD">
          <w:rPr>
            <w:b w:val="0"/>
          </w:rPr>
          <w:fldChar w:fldCharType="separate"/>
        </w:r>
        <w:r w:rsidDel="00DC5FCD">
          <w:rPr>
            <w:noProof/>
          </w:rPr>
          <w:delText>129</w:delText>
        </w:r>
        <w:r w:rsidDel="00DC5FCD">
          <w:rPr>
            <w:b w:val="0"/>
          </w:rPr>
          <w:fldChar w:fldCharType="end"/>
        </w:r>
      </w:del>
    </w:p>
    <w:p w14:paraId="59EF27BA" w14:textId="5514FE70" w:rsidR="00F307EF" w:rsidDel="00DC5FCD" w:rsidRDefault="00F307EF">
      <w:pPr>
        <w:pStyle w:val="TOC1"/>
        <w:rPr>
          <w:del w:id="595" w:author="Author"/>
          <w:rFonts w:asciiTheme="minorHAnsi" w:eastAsiaTheme="minorEastAsia" w:hAnsiTheme="minorHAnsi" w:cstheme="minorBidi"/>
          <w:b w:val="0"/>
          <w:noProof/>
          <w:szCs w:val="22"/>
          <w:lang w:val="en-US" w:eastAsia="en-US"/>
        </w:rPr>
      </w:pPr>
      <w:del w:id="596" w:author="Author">
        <w:r w:rsidDel="00DC5FCD">
          <w:rPr>
            <w:noProof/>
          </w:rPr>
          <w:delText>SL.8.4</w:delText>
        </w:r>
        <w:r w:rsidDel="00DC5FCD">
          <w:rPr>
            <w:rFonts w:asciiTheme="minorHAnsi" w:eastAsiaTheme="minorEastAsia" w:hAnsiTheme="minorHAnsi" w:cstheme="minorBidi"/>
            <w:b w:val="0"/>
            <w:noProof/>
            <w:szCs w:val="22"/>
            <w:lang w:val="en-US" w:eastAsia="en-US"/>
          </w:rPr>
          <w:tab/>
        </w:r>
        <w:r w:rsidDel="00DC5FCD">
          <w:rPr>
            <w:noProof/>
          </w:rPr>
          <w:delText>Deviation reports</w:delText>
        </w:r>
        <w:r w:rsidDel="00DC5FCD">
          <w:rPr>
            <w:noProof/>
          </w:rPr>
          <w:tab/>
        </w:r>
        <w:r w:rsidDel="00DC5FCD">
          <w:rPr>
            <w:b w:val="0"/>
          </w:rPr>
          <w:fldChar w:fldCharType="begin"/>
        </w:r>
        <w:r w:rsidDel="00DC5FCD">
          <w:rPr>
            <w:noProof/>
          </w:rPr>
          <w:delInstrText xml:space="preserve"> PAGEREF _Toc69304309 \h </w:delInstrText>
        </w:r>
        <w:r w:rsidDel="00DC5FCD">
          <w:rPr>
            <w:b w:val="0"/>
          </w:rPr>
        </w:r>
        <w:r w:rsidDel="00DC5FCD">
          <w:rPr>
            <w:b w:val="0"/>
          </w:rPr>
          <w:fldChar w:fldCharType="separate"/>
        </w:r>
        <w:r w:rsidDel="00DC5FCD">
          <w:rPr>
            <w:noProof/>
          </w:rPr>
          <w:delText>130</w:delText>
        </w:r>
        <w:r w:rsidDel="00DC5FCD">
          <w:rPr>
            <w:b w:val="0"/>
          </w:rPr>
          <w:fldChar w:fldCharType="end"/>
        </w:r>
      </w:del>
    </w:p>
    <w:p w14:paraId="46D3F8A4" w14:textId="59CD354C" w:rsidR="00F307EF" w:rsidDel="00DC5FCD" w:rsidRDefault="00F307EF">
      <w:pPr>
        <w:pStyle w:val="TOC1"/>
        <w:rPr>
          <w:del w:id="597" w:author="Author"/>
          <w:rFonts w:asciiTheme="minorHAnsi" w:eastAsiaTheme="minorEastAsia" w:hAnsiTheme="minorHAnsi" w:cstheme="minorBidi"/>
          <w:b w:val="0"/>
          <w:noProof/>
          <w:szCs w:val="22"/>
          <w:lang w:val="en-US" w:eastAsia="en-US"/>
        </w:rPr>
      </w:pPr>
      <w:del w:id="598" w:author="Author">
        <w:r w:rsidRPr="00F307EF" w:rsidDel="00DC5FCD">
          <w:rPr>
            <w:noProof/>
            <w:lang w:val="en-US"/>
          </w:rPr>
          <w:delText>1.  </w:delText>
        </w:r>
        <w:r w:rsidDel="00DC5FCD">
          <w:rPr>
            <w:noProof/>
          </w:rPr>
          <w:delText>General</w:delText>
        </w:r>
        <w:r w:rsidDel="00DC5FCD">
          <w:rPr>
            <w:noProof/>
          </w:rPr>
          <w:tab/>
        </w:r>
        <w:r w:rsidDel="00DC5FCD">
          <w:rPr>
            <w:b w:val="0"/>
          </w:rPr>
          <w:fldChar w:fldCharType="begin"/>
        </w:r>
        <w:r w:rsidDel="00DC5FCD">
          <w:rPr>
            <w:noProof/>
          </w:rPr>
          <w:delInstrText xml:space="preserve"> PAGEREF _Toc69304310 \h </w:delInstrText>
        </w:r>
        <w:r w:rsidDel="00DC5FCD">
          <w:rPr>
            <w:b w:val="0"/>
          </w:rPr>
        </w:r>
        <w:r w:rsidDel="00DC5FCD">
          <w:rPr>
            <w:b w:val="0"/>
          </w:rPr>
          <w:fldChar w:fldCharType="separate"/>
        </w:r>
        <w:r w:rsidDel="00DC5FCD">
          <w:rPr>
            <w:noProof/>
          </w:rPr>
          <w:delText>131</w:delText>
        </w:r>
        <w:r w:rsidDel="00DC5FCD">
          <w:rPr>
            <w:b w:val="0"/>
          </w:rPr>
          <w:fldChar w:fldCharType="end"/>
        </w:r>
      </w:del>
    </w:p>
    <w:p w14:paraId="4CF67EE6" w14:textId="5F3A34EC" w:rsidR="00F307EF" w:rsidDel="00DC5FCD" w:rsidRDefault="00F307EF">
      <w:pPr>
        <w:pStyle w:val="TOC1"/>
        <w:rPr>
          <w:del w:id="599" w:author="Author"/>
          <w:rFonts w:asciiTheme="minorHAnsi" w:eastAsiaTheme="minorEastAsia" w:hAnsiTheme="minorHAnsi" w:cstheme="minorBidi"/>
          <w:b w:val="0"/>
          <w:noProof/>
          <w:szCs w:val="22"/>
          <w:lang w:val="en-US" w:eastAsia="en-US"/>
        </w:rPr>
      </w:pPr>
      <w:del w:id="600" w:author="Author">
        <w:r w:rsidDel="00DC5FCD">
          <w:rPr>
            <w:noProof/>
          </w:rPr>
          <w:delText>Basic information on the MSS proposal</w:delText>
        </w:r>
        <w:r w:rsidDel="00DC5FCD">
          <w:rPr>
            <w:noProof/>
          </w:rPr>
          <w:tab/>
        </w:r>
        <w:r w:rsidDel="00DC5FCD">
          <w:rPr>
            <w:b w:val="0"/>
          </w:rPr>
          <w:fldChar w:fldCharType="begin"/>
        </w:r>
        <w:r w:rsidDel="00DC5FCD">
          <w:rPr>
            <w:noProof/>
          </w:rPr>
          <w:delInstrText xml:space="preserve"> PAGEREF _Toc69304311 \h </w:delInstrText>
        </w:r>
        <w:r w:rsidDel="00DC5FCD">
          <w:rPr>
            <w:b w:val="0"/>
          </w:rPr>
        </w:r>
        <w:r w:rsidDel="00DC5FCD">
          <w:rPr>
            <w:b w:val="0"/>
          </w:rPr>
          <w:fldChar w:fldCharType="separate"/>
        </w:r>
        <w:r w:rsidDel="00DC5FCD">
          <w:rPr>
            <w:noProof/>
          </w:rPr>
          <w:delText>131</w:delText>
        </w:r>
        <w:r w:rsidDel="00DC5FCD">
          <w:rPr>
            <w:b w:val="0"/>
          </w:rPr>
          <w:fldChar w:fldCharType="end"/>
        </w:r>
      </w:del>
    </w:p>
    <w:p w14:paraId="276F16CC" w14:textId="4FBCE9C6" w:rsidR="00F307EF" w:rsidDel="00DC5FCD" w:rsidRDefault="00F307EF">
      <w:pPr>
        <w:pStyle w:val="TOC1"/>
        <w:rPr>
          <w:del w:id="601" w:author="Author"/>
          <w:rFonts w:asciiTheme="minorHAnsi" w:eastAsiaTheme="minorEastAsia" w:hAnsiTheme="minorHAnsi" w:cstheme="minorBidi"/>
          <w:b w:val="0"/>
          <w:noProof/>
          <w:szCs w:val="22"/>
          <w:lang w:val="en-US" w:eastAsia="en-US"/>
        </w:rPr>
      </w:pPr>
      <w:del w:id="602" w:author="Author">
        <w:r w:rsidDel="00DC5FCD">
          <w:rPr>
            <w:noProof/>
          </w:rPr>
          <w:delText>Principle 1: Market relevance</w:delText>
        </w:r>
        <w:r w:rsidDel="00DC5FCD">
          <w:rPr>
            <w:noProof/>
          </w:rPr>
          <w:tab/>
        </w:r>
        <w:r w:rsidDel="00DC5FCD">
          <w:rPr>
            <w:b w:val="0"/>
          </w:rPr>
          <w:fldChar w:fldCharType="begin"/>
        </w:r>
        <w:r w:rsidDel="00DC5FCD">
          <w:rPr>
            <w:noProof/>
          </w:rPr>
          <w:delInstrText xml:space="preserve"> PAGEREF _Toc69304312 \h </w:delInstrText>
        </w:r>
        <w:r w:rsidDel="00DC5FCD">
          <w:rPr>
            <w:b w:val="0"/>
          </w:rPr>
        </w:r>
        <w:r w:rsidDel="00DC5FCD">
          <w:rPr>
            <w:b w:val="0"/>
          </w:rPr>
          <w:fldChar w:fldCharType="separate"/>
        </w:r>
        <w:r w:rsidDel="00DC5FCD">
          <w:rPr>
            <w:noProof/>
          </w:rPr>
          <w:delText>132</w:delText>
        </w:r>
        <w:r w:rsidDel="00DC5FCD">
          <w:rPr>
            <w:b w:val="0"/>
          </w:rPr>
          <w:fldChar w:fldCharType="end"/>
        </w:r>
      </w:del>
    </w:p>
    <w:p w14:paraId="6BCA5065" w14:textId="0CCD115A" w:rsidR="00F307EF" w:rsidDel="00DC5FCD" w:rsidRDefault="00F307EF">
      <w:pPr>
        <w:pStyle w:val="TOC1"/>
        <w:rPr>
          <w:del w:id="603" w:author="Author"/>
          <w:rFonts w:asciiTheme="minorHAnsi" w:eastAsiaTheme="minorEastAsia" w:hAnsiTheme="minorHAnsi" w:cstheme="minorBidi"/>
          <w:b w:val="0"/>
          <w:noProof/>
          <w:szCs w:val="22"/>
          <w:lang w:val="en-US" w:eastAsia="en-US"/>
        </w:rPr>
      </w:pPr>
      <w:del w:id="604" w:author="Author">
        <w:r w:rsidDel="00DC5FCD">
          <w:rPr>
            <w:noProof/>
          </w:rPr>
          <w:delText>Principle 2: Compatibility</w:delText>
        </w:r>
        <w:r w:rsidDel="00DC5FCD">
          <w:rPr>
            <w:noProof/>
          </w:rPr>
          <w:tab/>
        </w:r>
        <w:r w:rsidDel="00DC5FCD">
          <w:rPr>
            <w:b w:val="0"/>
          </w:rPr>
          <w:fldChar w:fldCharType="begin"/>
        </w:r>
        <w:r w:rsidDel="00DC5FCD">
          <w:rPr>
            <w:noProof/>
          </w:rPr>
          <w:delInstrText xml:space="preserve"> PAGEREF _Toc69304313 \h </w:delInstrText>
        </w:r>
        <w:r w:rsidDel="00DC5FCD">
          <w:rPr>
            <w:b w:val="0"/>
          </w:rPr>
        </w:r>
        <w:r w:rsidDel="00DC5FCD">
          <w:rPr>
            <w:b w:val="0"/>
          </w:rPr>
          <w:fldChar w:fldCharType="separate"/>
        </w:r>
        <w:r w:rsidDel="00DC5FCD">
          <w:rPr>
            <w:noProof/>
          </w:rPr>
          <w:delText>133</w:delText>
        </w:r>
        <w:r w:rsidDel="00DC5FCD">
          <w:rPr>
            <w:b w:val="0"/>
          </w:rPr>
          <w:fldChar w:fldCharType="end"/>
        </w:r>
      </w:del>
    </w:p>
    <w:p w14:paraId="4B7B2D0D" w14:textId="2BB78785" w:rsidR="00F307EF" w:rsidDel="00DC5FCD" w:rsidRDefault="00F307EF">
      <w:pPr>
        <w:pStyle w:val="TOC1"/>
        <w:rPr>
          <w:del w:id="605" w:author="Author"/>
          <w:rFonts w:asciiTheme="minorHAnsi" w:eastAsiaTheme="minorEastAsia" w:hAnsiTheme="minorHAnsi" w:cstheme="minorBidi"/>
          <w:b w:val="0"/>
          <w:noProof/>
          <w:szCs w:val="22"/>
          <w:lang w:val="en-US" w:eastAsia="en-US"/>
        </w:rPr>
      </w:pPr>
      <w:del w:id="606" w:author="Author">
        <w:r w:rsidDel="00DC5FCD">
          <w:rPr>
            <w:noProof/>
          </w:rPr>
          <w:delText>Principle 3: Topic coverage</w:delText>
        </w:r>
        <w:r w:rsidDel="00DC5FCD">
          <w:rPr>
            <w:noProof/>
          </w:rPr>
          <w:tab/>
        </w:r>
        <w:r w:rsidDel="00DC5FCD">
          <w:rPr>
            <w:b w:val="0"/>
          </w:rPr>
          <w:fldChar w:fldCharType="begin"/>
        </w:r>
        <w:r w:rsidDel="00DC5FCD">
          <w:rPr>
            <w:noProof/>
          </w:rPr>
          <w:delInstrText xml:space="preserve"> PAGEREF _Toc69304314 \h </w:delInstrText>
        </w:r>
        <w:r w:rsidDel="00DC5FCD">
          <w:rPr>
            <w:b w:val="0"/>
          </w:rPr>
        </w:r>
        <w:r w:rsidDel="00DC5FCD">
          <w:rPr>
            <w:b w:val="0"/>
          </w:rPr>
          <w:fldChar w:fldCharType="separate"/>
        </w:r>
        <w:r w:rsidDel="00DC5FCD">
          <w:rPr>
            <w:noProof/>
          </w:rPr>
          <w:delText>133</w:delText>
        </w:r>
        <w:r w:rsidDel="00DC5FCD">
          <w:rPr>
            <w:b w:val="0"/>
          </w:rPr>
          <w:fldChar w:fldCharType="end"/>
        </w:r>
      </w:del>
    </w:p>
    <w:p w14:paraId="4F7C1706" w14:textId="5BA847AD" w:rsidR="00F307EF" w:rsidDel="00DC5FCD" w:rsidRDefault="00F307EF">
      <w:pPr>
        <w:pStyle w:val="TOC1"/>
        <w:rPr>
          <w:del w:id="607" w:author="Author"/>
          <w:rFonts w:asciiTheme="minorHAnsi" w:eastAsiaTheme="minorEastAsia" w:hAnsiTheme="minorHAnsi" w:cstheme="minorBidi"/>
          <w:b w:val="0"/>
          <w:noProof/>
          <w:szCs w:val="22"/>
          <w:lang w:val="en-US" w:eastAsia="en-US"/>
        </w:rPr>
      </w:pPr>
      <w:del w:id="608" w:author="Author">
        <w:r w:rsidDel="00DC5FCD">
          <w:rPr>
            <w:noProof/>
          </w:rPr>
          <w:delText>Principle 4: Flexibility</w:delText>
        </w:r>
        <w:r w:rsidDel="00DC5FCD">
          <w:rPr>
            <w:noProof/>
          </w:rPr>
          <w:tab/>
        </w:r>
        <w:r w:rsidDel="00DC5FCD">
          <w:rPr>
            <w:b w:val="0"/>
          </w:rPr>
          <w:fldChar w:fldCharType="begin"/>
        </w:r>
        <w:r w:rsidDel="00DC5FCD">
          <w:rPr>
            <w:noProof/>
          </w:rPr>
          <w:delInstrText xml:space="preserve"> PAGEREF _Toc69304315 \h </w:delInstrText>
        </w:r>
        <w:r w:rsidDel="00DC5FCD">
          <w:rPr>
            <w:b w:val="0"/>
          </w:rPr>
        </w:r>
        <w:r w:rsidDel="00DC5FCD">
          <w:rPr>
            <w:b w:val="0"/>
          </w:rPr>
          <w:fldChar w:fldCharType="separate"/>
        </w:r>
        <w:r w:rsidDel="00DC5FCD">
          <w:rPr>
            <w:noProof/>
          </w:rPr>
          <w:delText>133</w:delText>
        </w:r>
        <w:r w:rsidDel="00DC5FCD">
          <w:rPr>
            <w:b w:val="0"/>
          </w:rPr>
          <w:fldChar w:fldCharType="end"/>
        </w:r>
      </w:del>
    </w:p>
    <w:p w14:paraId="668C3012" w14:textId="2864F474" w:rsidR="00F307EF" w:rsidDel="00DC5FCD" w:rsidRDefault="00F307EF">
      <w:pPr>
        <w:pStyle w:val="TOC1"/>
        <w:rPr>
          <w:del w:id="609" w:author="Author"/>
          <w:rFonts w:asciiTheme="minorHAnsi" w:eastAsiaTheme="minorEastAsia" w:hAnsiTheme="minorHAnsi" w:cstheme="minorBidi"/>
          <w:b w:val="0"/>
          <w:noProof/>
          <w:szCs w:val="22"/>
          <w:lang w:val="en-US" w:eastAsia="en-US"/>
        </w:rPr>
      </w:pPr>
      <w:del w:id="610" w:author="Author">
        <w:r w:rsidDel="00DC5FCD">
          <w:rPr>
            <w:noProof/>
          </w:rPr>
          <w:delText>Principle 5: Free trade</w:delText>
        </w:r>
        <w:r w:rsidDel="00DC5FCD">
          <w:rPr>
            <w:noProof/>
          </w:rPr>
          <w:tab/>
        </w:r>
        <w:r w:rsidDel="00DC5FCD">
          <w:rPr>
            <w:b w:val="0"/>
          </w:rPr>
          <w:fldChar w:fldCharType="begin"/>
        </w:r>
        <w:r w:rsidDel="00DC5FCD">
          <w:rPr>
            <w:noProof/>
          </w:rPr>
          <w:delInstrText xml:space="preserve"> PAGEREF _Toc69304316 \h </w:delInstrText>
        </w:r>
        <w:r w:rsidDel="00DC5FCD">
          <w:rPr>
            <w:b w:val="0"/>
          </w:rPr>
        </w:r>
        <w:r w:rsidDel="00DC5FCD">
          <w:rPr>
            <w:b w:val="0"/>
          </w:rPr>
          <w:fldChar w:fldCharType="separate"/>
        </w:r>
        <w:r w:rsidDel="00DC5FCD">
          <w:rPr>
            <w:noProof/>
          </w:rPr>
          <w:delText>133</w:delText>
        </w:r>
        <w:r w:rsidDel="00DC5FCD">
          <w:rPr>
            <w:b w:val="0"/>
          </w:rPr>
          <w:fldChar w:fldCharType="end"/>
        </w:r>
      </w:del>
    </w:p>
    <w:p w14:paraId="2B1D1C26" w14:textId="1914EDBB" w:rsidR="00F307EF" w:rsidDel="00DC5FCD" w:rsidRDefault="00F307EF">
      <w:pPr>
        <w:pStyle w:val="TOC1"/>
        <w:rPr>
          <w:del w:id="611" w:author="Author"/>
          <w:rFonts w:asciiTheme="minorHAnsi" w:eastAsiaTheme="minorEastAsia" w:hAnsiTheme="minorHAnsi" w:cstheme="minorBidi"/>
          <w:b w:val="0"/>
          <w:noProof/>
          <w:szCs w:val="22"/>
          <w:lang w:val="en-US" w:eastAsia="en-US"/>
        </w:rPr>
      </w:pPr>
      <w:del w:id="612" w:author="Author">
        <w:r w:rsidDel="00DC5FCD">
          <w:rPr>
            <w:noProof/>
          </w:rPr>
          <w:delText>Principle 6: Applicability of conformity</w:delText>
        </w:r>
        <w:r w:rsidDel="00DC5FCD">
          <w:rPr>
            <w:noProof/>
          </w:rPr>
          <w:tab/>
        </w:r>
        <w:r w:rsidDel="00DC5FCD">
          <w:rPr>
            <w:b w:val="0"/>
          </w:rPr>
          <w:fldChar w:fldCharType="begin"/>
        </w:r>
        <w:r w:rsidDel="00DC5FCD">
          <w:rPr>
            <w:noProof/>
          </w:rPr>
          <w:delInstrText xml:space="preserve"> PAGEREF _Toc69304317 \h </w:delInstrText>
        </w:r>
        <w:r w:rsidDel="00DC5FCD">
          <w:rPr>
            <w:b w:val="0"/>
          </w:rPr>
        </w:r>
        <w:r w:rsidDel="00DC5FCD">
          <w:rPr>
            <w:b w:val="0"/>
          </w:rPr>
          <w:fldChar w:fldCharType="separate"/>
        </w:r>
        <w:r w:rsidDel="00DC5FCD">
          <w:rPr>
            <w:noProof/>
          </w:rPr>
          <w:delText>133</w:delText>
        </w:r>
        <w:r w:rsidDel="00DC5FCD">
          <w:rPr>
            <w:b w:val="0"/>
          </w:rPr>
          <w:fldChar w:fldCharType="end"/>
        </w:r>
      </w:del>
    </w:p>
    <w:p w14:paraId="16CDB014" w14:textId="53C5DF9E" w:rsidR="00F307EF" w:rsidDel="00DC5FCD" w:rsidRDefault="00F307EF">
      <w:pPr>
        <w:pStyle w:val="TOC1"/>
        <w:rPr>
          <w:del w:id="613" w:author="Author"/>
          <w:rFonts w:asciiTheme="minorHAnsi" w:eastAsiaTheme="minorEastAsia" w:hAnsiTheme="minorHAnsi" w:cstheme="minorBidi"/>
          <w:b w:val="0"/>
          <w:noProof/>
          <w:szCs w:val="22"/>
          <w:lang w:val="en-US" w:eastAsia="en-US"/>
        </w:rPr>
      </w:pPr>
      <w:del w:id="614" w:author="Author">
        <w:r w:rsidDel="00DC5FCD">
          <w:rPr>
            <w:noProof/>
          </w:rPr>
          <w:delText>Principle 7: Exclusions</w:delText>
        </w:r>
        <w:r w:rsidDel="00DC5FCD">
          <w:rPr>
            <w:noProof/>
          </w:rPr>
          <w:tab/>
        </w:r>
        <w:r w:rsidDel="00DC5FCD">
          <w:rPr>
            <w:b w:val="0"/>
          </w:rPr>
          <w:fldChar w:fldCharType="begin"/>
        </w:r>
        <w:r w:rsidDel="00DC5FCD">
          <w:rPr>
            <w:noProof/>
          </w:rPr>
          <w:delInstrText xml:space="preserve"> PAGEREF _Toc69304318 \h </w:delInstrText>
        </w:r>
        <w:r w:rsidDel="00DC5FCD">
          <w:rPr>
            <w:b w:val="0"/>
          </w:rPr>
        </w:r>
        <w:r w:rsidDel="00DC5FCD">
          <w:rPr>
            <w:b w:val="0"/>
          </w:rPr>
          <w:fldChar w:fldCharType="separate"/>
        </w:r>
        <w:r w:rsidDel="00DC5FCD">
          <w:rPr>
            <w:noProof/>
          </w:rPr>
          <w:delText>134</w:delText>
        </w:r>
        <w:r w:rsidDel="00DC5FCD">
          <w:rPr>
            <w:b w:val="0"/>
          </w:rPr>
          <w:fldChar w:fldCharType="end"/>
        </w:r>
      </w:del>
    </w:p>
    <w:p w14:paraId="6BE8B3AC" w14:textId="58251A3D" w:rsidR="00F307EF" w:rsidDel="00DC5FCD" w:rsidRDefault="00F307EF">
      <w:pPr>
        <w:pStyle w:val="TOC1"/>
        <w:rPr>
          <w:del w:id="615" w:author="Author"/>
          <w:rFonts w:asciiTheme="minorHAnsi" w:eastAsiaTheme="minorEastAsia" w:hAnsiTheme="minorHAnsi" w:cstheme="minorBidi"/>
          <w:b w:val="0"/>
          <w:noProof/>
          <w:szCs w:val="22"/>
          <w:lang w:val="en-US" w:eastAsia="en-US"/>
        </w:rPr>
      </w:pPr>
      <w:del w:id="616" w:author="Author">
        <w:r w:rsidRPr="0019439B" w:rsidDel="00DC5FCD">
          <w:rPr>
            <w:noProof/>
            <w:shd w:val="clear" w:color="auto" w:fill="C6D9F1"/>
          </w:rPr>
          <w:delText>Annex SM</w:delText>
        </w:r>
        <w:r w:rsidRPr="0019439B" w:rsidDel="00DC5FCD">
          <w:rPr>
            <w:b w:val="0"/>
            <w:noProof/>
            <w:shd w:val="clear" w:color="auto" w:fill="C6D9F1"/>
          </w:rPr>
          <w:delText xml:space="preserve"> (normative)  </w:delText>
        </w:r>
        <w:r w:rsidRPr="0019439B" w:rsidDel="00DC5FCD">
          <w:rPr>
            <w:noProof/>
            <w:shd w:val="clear" w:color="auto" w:fill="C6D9F1"/>
          </w:rPr>
          <w:delText>Global relevance of ISO technical work and publications</w:delText>
        </w:r>
        <w:r w:rsidDel="00DC5FCD">
          <w:rPr>
            <w:noProof/>
          </w:rPr>
          <w:tab/>
        </w:r>
        <w:r w:rsidDel="00DC5FCD">
          <w:rPr>
            <w:b w:val="0"/>
          </w:rPr>
          <w:fldChar w:fldCharType="begin"/>
        </w:r>
        <w:r w:rsidDel="00DC5FCD">
          <w:rPr>
            <w:noProof/>
          </w:rPr>
          <w:delInstrText xml:space="preserve"> PAGEREF _Toc69304319 \h </w:delInstrText>
        </w:r>
        <w:r w:rsidDel="00DC5FCD">
          <w:rPr>
            <w:b w:val="0"/>
          </w:rPr>
        </w:r>
        <w:r w:rsidDel="00DC5FCD">
          <w:rPr>
            <w:b w:val="0"/>
          </w:rPr>
          <w:fldChar w:fldCharType="separate"/>
        </w:r>
        <w:r w:rsidDel="00DC5FCD">
          <w:rPr>
            <w:noProof/>
          </w:rPr>
          <w:delText>137</w:delText>
        </w:r>
        <w:r w:rsidDel="00DC5FCD">
          <w:rPr>
            <w:b w:val="0"/>
          </w:rPr>
          <w:fldChar w:fldCharType="end"/>
        </w:r>
      </w:del>
    </w:p>
    <w:p w14:paraId="5941C777" w14:textId="40833FD8" w:rsidR="00F307EF" w:rsidDel="00DC5FCD" w:rsidRDefault="00F307EF">
      <w:pPr>
        <w:pStyle w:val="TOC1"/>
        <w:rPr>
          <w:del w:id="617" w:author="Author"/>
          <w:rFonts w:asciiTheme="minorHAnsi" w:eastAsiaTheme="minorEastAsia" w:hAnsiTheme="minorHAnsi" w:cstheme="minorBidi"/>
          <w:b w:val="0"/>
          <w:noProof/>
          <w:szCs w:val="22"/>
          <w:lang w:val="en-US" w:eastAsia="en-US"/>
        </w:rPr>
      </w:pPr>
      <w:del w:id="618" w:author="Author">
        <w:r w:rsidDel="00DC5FCD">
          <w:rPr>
            <w:noProof/>
          </w:rPr>
          <w:delText>SM.1</w:delText>
        </w:r>
        <w:r w:rsidDel="00DC5FCD">
          <w:rPr>
            <w:rFonts w:asciiTheme="minorHAnsi" w:eastAsiaTheme="minorEastAsia" w:hAnsiTheme="minorHAnsi" w:cstheme="minorBidi"/>
            <w:b w:val="0"/>
            <w:noProof/>
            <w:szCs w:val="22"/>
            <w:lang w:val="en-US" w:eastAsia="en-US"/>
          </w:rPr>
          <w:tab/>
        </w:r>
        <w:r w:rsidDel="00DC5FCD">
          <w:rPr>
            <w:noProof/>
          </w:rPr>
          <w:delText>Introduction</w:delText>
        </w:r>
        <w:r w:rsidDel="00DC5FCD">
          <w:rPr>
            <w:noProof/>
          </w:rPr>
          <w:tab/>
        </w:r>
        <w:r w:rsidDel="00DC5FCD">
          <w:rPr>
            <w:b w:val="0"/>
          </w:rPr>
          <w:fldChar w:fldCharType="begin"/>
        </w:r>
        <w:r w:rsidDel="00DC5FCD">
          <w:rPr>
            <w:noProof/>
          </w:rPr>
          <w:delInstrText xml:space="preserve"> PAGEREF _Toc69304320 \h </w:delInstrText>
        </w:r>
        <w:r w:rsidDel="00DC5FCD">
          <w:rPr>
            <w:b w:val="0"/>
          </w:rPr>
        </w:r>
        <w:r w:rsidDel="00DC5FCD">
          <w:rPr>
            <w:b w:val="0"/>
          </w:rPr>
          <w:fldChar w:fldCharType="separate"/>
        </w:r>
        <w:r w:rsidDel="00DC5FCD">
          <w:rPr>
            <w:noProof/>
          </w:rPr>
          <w:delText>137</w:delText>
        </w:r>
        <w:r w:rsidDel="00DC5FCD">
          <w:rPr>
            <w:b w:val="0"/>
          </w:rPr>
          <w:fldChar w:fldCharType="end"/>
        </w:r>
      </w:del>
    </w:p>
    <w:p w14:paraId="4B8E1558" w14:textId="61CD7688" w:rsidR="00F307EF" w:rsidDel="00DC5FCD" w:rsidRDefault="00F307EF">
      <w:pPr>
        <w:pStyle w:val="TOC1"/>
        <w:rPr>
          <w:del w:id="619" w:author="Author"/>
          <w:rFonts w:asciiTheme="minorHAnsi" w:eastAsiaTheme="minorEastAsia" w:hAnsiTheme="minorHAnsi" w:cstheme="minorBidi"/>
          <w:b w:val="0"/>
          <w:noProof/>
          <w:szCs w:val="22"/>
          <w:lang w:val="en-US" w:eastAsia="en-US"/>
        </w:rPr>
      </w:pPr>
      <w:del w:id="620" w:author="Author">
        <w:r w:rsidDel="00DC5FCD">
          <w:rPr>
            <w:noProof/>
          </w:rPr>
          <w:delText>SM.2</w:delText>
        </w:r>
        <w:r w:rsidDel="00DC5FCD">
          <w:rPr>
            <w:rFonts w:asciiTheme="minorHAnsi" w:eastAsiaTheme="minorEastAsia" w:hAnsiTheme="minorHAnsi" w:cstheme="minorBidi"/>
            <w:b w:val="0"/>
            <w:noProof/>
            <w:szCs w:val="22"/>
            <w:lang w:val="en-US" w:eastAsia="en-US"/>
          </w:rPr>
          <w:tab/>
        </w:r>
        <w:r w:rsidDel="00DC5FCD">
          <w:rPr>
            <w:noProof/>
          </w:rPr>
          <w:delText>Terms and definitions</w:delText>
        </w:r>
        <w:r w:rsidDel="00DC5FCD">
          <w:rPr>
            <w:noProof/>
          </w:rPr>
          <w:tab/>
        </w:r>
        <w:r w:rsidDel="00DC5FCD">
          <w:rPr>
            <w:b w:val="0"/>
          </w:rPr>
          <w:fldChar w:fldCharType="begin"/>
        </w:r>
        <w:r w:rsidDel="00DC5FCD">
          <w:rPr>
            <w:noProof/>
          </w:rPr>
          <w:delInstrText xml:space="preserve"> PAGEREF _Toc69304321 \h </w:delInstrText>
        </w:r>
        <w:r w:rsidDel="00DC5FCD">
          <w:rPr>
            <w:b w:val="0"/>
          </w:rPr>
        </w:r>
        <w:r w:rsidDel="00DC5FCD">
          <w:rPr>
            <w:b w:val="0"/>
          </w:rPr>
          <w:fldChar w:fldCharType="separate"/>
        </w:r>
        <w:r w:rsidDel="00DC5FCD">
          <w:rPr>
            <w:noProof/>
          </w:rPr>
          <w:delText>137</w:delText>
        </w:r>
        <w:r w:rsidDel="00DC5FCD">
          <w:rPr>
            <w:b w:val="0"/>
          </w:rPr>
          <w:fldChar w:fldCharType="end"/>
        </w:r>
      </w:del>
    </w:p>
    <w:p w14:paraId="24D5A723" w14:textId="0FB21EC9" w:rsidR="00F307EF" w:rsidDel="00DC5FCD" w:rsidRDefault="00F307EF">
      <w:pPr>
        <w:pStyle w:val="TOC1"/>
        <w:rPr>
          <w:del w:id="621" w:author="Author"/>
          <w:rFonts w:asciiTheme="minorHAnsi" w:eastAsiaTheme="minorEastAsia" w:hAnsiTheme="minorHAnsi" w:cstheme="minorBidi"/>
          <w:b w:val="0"/>
          <w:noProof/>
          <w:szCs w:val="22"/>
          <w:lang w:val="en-US" w:eastAsia="en-US"/>
        </w:rPr>
      </w:pPr>
      <w:del w:id="622" w:author="Author">
        <w:r w:rsidDel="00DC5FCD">
          <w:rPr>
            <w:noProof/>
          </w:rPr>
          <w:delText>SM.3</w:delText>
        </w:r>
        <w:r w:rsidDel="00DC5FCD">
          <w:rPr>
            <w:rFonts w:asciiTheme="minorHAnsi" w:eastAsiaTheme="minorEastAsia" w:hAnsiTheme="minorHAnsi" w:cstheme="minorBidi"/>
            <w:b w:val="0"/>
            <w:noProof/>
            <w:szCs w:val="22"/>
            <w:lang w:val="en-US" w:eastAsia="en-US"/>
          </w:rPr>
          <w:tab/>
        </w:r>
        <w:r w:rsidDel="00DC5FCD">
          <w:rPr>
            <w:noProof/>
          </w:rPr>
          <w:delText>Principles</w:delText>
        </w:r>
        <w:r w:rsidDel="00DC5FCD">
          <w:rPr>
            <w:noProof/>
          </w:rPr>
          <w:tab/>
        </w:r>
        <w:r w:rsidDel="00DC5FCD">
          <w:rPr>
            <w:b w:val="0"/>
          </w:rPr>
          <w:fldChar w:fldCharType="begin"/>
        </w:r>
        <w:r w:rsidDel="00DC5FCD">
          <w:rPr>
            <w:noProof/>
          </w:rPr>
          <w:delInstrText xml:space="preserve"> PAGEREF _Toc69304322 \h </w:delInstrText>
        </w:r>
        <w:r w:rsidDel="00DC5FCD">
          <w:rPr>
            <w:b w:val="0"/>
          </w:rPr>
        </w:r>
        <w:r w:rsidDel="00DC5FCD">
          <w:rPr>
            <w:b w:val="0"/>
          </w:rPr>
          <w:fldChar w:fldCharType="separate"/>
        </w:r>
        <w:r w:rsidDel="00DC5FCD">
          <w:rPr>
            <w:noProof/>
          </w:rPr>
          <w:delText>138</w:delText>
        </w:r>
        <w:r w:rsidDel="00DC5FCD">
          <w:rPr>
            <w:b w:val="0"/>
          </w:rPr>
          <w:fldChar w:fldCharType="end"/>
        </w:r>
      </w:del>
    </w:p>
    <w:p w14:paraId="3379BF36" w14:textId="62913449" w:rsidR="00F307EF" w:rsidDel="00DC5FCD" w:rsidRDefault="00F307EF">
      <w:pPr>
        <w:pStyle w:val="TOC1"/>
        <w:rPr>
          <w:del w:id="623" w:author="Author"/>
          <w:rFonts w:asciiTheme="minorHAnsi" w:eastAsiaTheme="minorEastAsia" w:hAnsiTheme="minorHAnsi" w:cstheme="minorBidi"/>
          <w:b w:val="0"/>
          <w:noProof/>
          <w:szCs w:val="22"/>
          <w:lang w:val="en-US" w:eastAsia="en-US"/>
        </w:rPr>
      </w:pPr>
      <w:del w:id="624" w:author="Author">
        <w:r w:rsidRPr="0019439B" w:rsidDel="00DC5FCD">
          <w:rPr>
            <w:noProof/>
            <w:shd w:val="clear" w:color="auto" w:fill="C6D9F1"/>
          </w:rPr>
          <w:delText>Annex SN</w:delText>
        </w:r>
        <w:r w:rsidRPr="0019439B" w:rsidDel="00DC5FCD">
          <w:rPr>
            <w:b w:val="0"/>
            <w:noProof/>
            <w:shd w:val="clear" w:color="auto" w:fill="C6D9F1"/>
          </w:rPr>
          <w:delText xml:space="preserve"> (informative)</w:delText>
        </w:r>
        <w:r w:rsidRPr="0019439B" w:rsidDel="00DC5FCD">
          <w:rPr>
            <w:noProof/>
            <w:shd w:val="clear" w:color="auto" w:fill="C6D9F1"/>
          </w:rPr>
          <w:delText xml:space="preserve">  Currently blank — placeholder for new annexes</w:delText>
        </w:r>
        <w:r w:rsidDel="00DC5FCD">
          <w:rPr>
            <w:noProof/>
          </w:rPr>
          <w:tab/>
        </w:r>
        <w:r w:rsidDel="00DC5FCD">
          <w:rPr>
            <w:b w:val="0"/>
          </w:rPr>
          <w:fldChar w:fldCharType="begin"/>
        </w:r>
        <w:r w:rsidDel="00DC5FCD">
          <w:rPr>
            <w:noProof/>
          </w:rPr>
          <w:delInstrText xml:space="preserve"> PAGEREF _Toc69304323 \h </w:delInstrText>
        </w:r>
        <w:r w:rsidDel="00DC5FCD">
          <w:rPr>
            <w:b w:val="0"/>
          </w:rPr>
        </w:r>
        <w:r w:rsidDel="00DC5FCD">
          <w:rPr>
            <w:b w:val="0"/>
          </w:rPr>
          <w:fldChar w:fldCharType="separate"/>
        </w:r>
        <w:r w:rsidDel="00DC5FCD">
          <w:rPr>
            <w:noProof/>
          </w:rPr>
          <w:delText>140</w:delText>
        </w:r>
        <w:r w:rsidDel="00DC5FCD">
          <w:rPr>
            <w:b w:val="0"/>
          </w:rPr>
          <w:fldChar w:fldCharType="end"/>
        </w:r>
      </w:del>
    </w:p>
    <w:p w14:paraId="60A937C2" w14:textId="5E6C4566" w:rsidR="00F307EF" w:rsidDel="00DC5FCD" w:rsidRDefault="00F307EF">
      <w:pPr>
        <w:pStyle w:val="TOC1"/>
        <w:rPr>
          <w:del w:id="625" w:author="Author"/>
          <w:rFonts w:asciiTheme="minorHAnsi" w:eastAsiaTheme="minorEastAsia" w:hAnsiTheme="minorHAnsi" w:cstheme="minorBidi"/>
          <w:b w:val="0"/>
          <w:noProof/>
          <w:szCs w:val="22"/>
          <w:lang w:val="en-US" w:eastAsia="en-US"/>
        </w:rPr>
      </w:pPr>
      <w:del w:id="626" w:author="Author">
        <w:r w:rsidRPr="0019439B" w:rsidDel="00DC5FCD">
          <w:rPr>
            <w:noProof/>
            <w:shd w:val="clear" w:color="auto" w:fill="C6D9F1"/>
          </w:rPr>
          <w:delText>Annex SO</w:delText>
        </w:r>
        <w:r w:rsidDel="00DC5FCD">
          <w:rPr>
            <w:noProof/>
          </w:rPr>
          <w:delText xml:space="preserve"> </w:delText>
        </w:r>
        <w:r w:rsidRPr="0019439B" w:rsidDel="00DC5FCD">
          <w:rPr>
            <w:b w:val="0"/>
            <w:noProof/>
            <w:shd w:val="clear" w:color="auto" w:fill="C6D9F1"/>
          </w:rPr>
          <w:delText>(informative)</w:delText>
        </w:r>
        <w:r w:rsidDel="00DC5FCD">
          <w:rPr>
            <w:noProof/>
          </w:rPr>
          <w:delText xml:space="preserve">  </w:delText>
        </w:r>
        <w:r w:rsidRPr="0019439B" w:rsidDel="00DC5FCD">
          <w:rPr>
            <w:noProof/>
            <w:shd w:val="clear" w:color="auto" w:fill="C6D9F1"/>
          </w:rPr>
          <w:delText>Principles for developing ISO and IEC Standards related to or supporting public policy initiatives</w:delText>
        </w:r>
        <w:r w:rsidDel="00DC5FCD">
          <w:rPr>
            <w:noProof/>
          </w:rPr>
          <w:tab/>
        </w:r>
        <w:r w:rsidDel="00DC5FCD">
          <w:rPr>
            <w:b w:val="0"/>
          </w:rPr>
          <w:fldChar w:fldCharType="begin"/>
        </w:r>
        <w:r w:rsidDel="00DC5FCD">
          <w:rPr>
            <w:noProof/>
          </w:rPr>
          <w:delInstrText xml:space="preserve"> PAGEREF _Toc69304324 \h </w:delInstrText>
        </w:r>
        <w:r w:rsidDel="00DC5FCD">
          <w:rPr>
            <w:b w:val="0"/>
          </w:rPr>
        </w:r>
        <w:r w:rsidDel="00DC5FCD">
          <w:rPr>
            <w:b w:val="0"/>
          </w:rPr>
          <w:fldChar w:fldCharType="separate"/>
        </w:r>
        <w:r w:rsidDel="00DC5FCD">
          <w:rPr>
            <w:noProof/>
          </w:rPr>
          <w:delText>141</w:delText>
        </w:r>
        <w:r w:rsidDel="00DC5FCD">
          <w:rPr>
            <w:b w:val="0"/>
          </w:rPr>
          <w:fldChar w:fldCharType="end"/>
        </w:r>
      </w:del>
    </w:p>
    <w:p w14:paraId="56CCEFB5" w14:textId="32B4DBF9" w:rsidR="00F307EF" w:rsidDel="00DC5FCD" w:rsidRDefault="00F307EF">
      <w:pPr>
        <w:pStyle w:val="TOC1"/>
        <w:rPr>
          <w:del w:id="627" w:author="Author"/>
          <w:rFonts w:asciiTheme="minorHAnsi" w:eastAsiaTheme="minorEastAsia" w:hAnsiTheme="minorHAnsi" w:cstheme="minorBidi"/>
          <w:b w:val="0"/>
          <w:noProof/>
          <w:szCs w:val="22"/>
          <w:lang w:val="en-US" w:eastAsia="en-US"/>
        </w:rPr>
      </w:pPr>
      <w:del w:id="628" w:author="Author">
        <w:r w:rsidDel="00DC5FCD">
          <w:rPr>
            <w:noProof/>
          </w:rPr>
          <w:delText>SO.1</w:delText>
        </w:r>
        <w:r w:rsidDel="00DC5FCD">
          <w:rPr>
            <w:rFonts w:asciiTheme="minorHAnsi" w:eastAsiaTheme="minorEastAsia" w:hAnsiTheme="minorHAnsi" w:cstheme="minorBidi"/>
            <w:b w:val="0"/>
            <w:noProof/>
            <w:szCs w:val="22"/>
            <w:lang w:val="en-US" w:eastAsia="en-US"/>
          </w:rPr>
          <w:tab/>
        </w:r>
        <w:r w:rsidDel="00DC5FCD">
          <w:rPr>
            <w:noProof/>
          </w:rPr>
          <w:delText>Background Context</w:delText>
        </w:r>
        <w:r w:rsidDel="00DC5FCD">
          <w:rPr>
            <w:noProof/>
          </w:rPr>
          <w:tab/>
        </w:r>
        <w:r w:rsidDel="00DC5FCD">
          <w:rPr>
            <w:b w:val="0"/>
          </w:rPr>
          <w:fldChar w:fldCharType="begin"/>
        </w:r>
        <w:r w:rsidDel="00DC5FCD">
          <w:rPr>
            <w:noProof/>
          </w:rPr>
          <w:delInstrText xml:space="preserve"> PAGEREF _Toc69304325 \h </w:delInstrText>
        </w:r>
        <w:r w:rsidDel="00DC5FCD">
          <w:rPr>
            <w:b w:val="0"/>
          </w:rPr>
        </w:r>
        <w:r w:rsidDel="00DC5FCD">
          <w:rPr>
            <w:b w:val="0"/>
          </w:rPr>
          <w:fldChar w:fldCharType="separate"/>
        </w:r>
        <w:r w:rsidDel="00DC5FCD">
          <w:rPr>
            <w:noProof/>
          </w:rPr>
          <w:delText>141</w:delText>
        </w:r>
        <w:r w:rsidDel="00DC5FCD">
          <w:rPr>
            <w:b w:val="0"/>
          </w:rPr>
          <w:fldChar w:fldCharType="end"/>
        </w:r>
      </w:del>
    </w:p>
    <w:p w14:paraId="0F14D19E" w14:textId="0238E84C" w:rsidR="00F307EF" w:rsidDel="00DC5FCD" w:rsidRDefault="00F307EF">
      <w:pPr>
        <w:pStyle w:val="TOC1"/>
        <w:rPr>
          <w:del w:id="629" w:author="Author"/>
          <w:rFonts w:asciiTheme="minorHAnsi" w:eastAsiaTheme="minorEastAsia" w:hAnsiTheme="minorHAnsi" w:cstheme="minorBidi"/>
          <w:b w:val="0"/>
          <w:noProof/>
          <w:szCs w:val="22"/>
          <w:lang w:val="en-US" w:eastAsia="en-US"/>
        </w:rPr>
      </w:pPr>
      <w:del w:id="630" w:author="Author">
        <w:r w:rsidDel="00DC5FCD">
          <w:rPr>
            <w:noProof/>
          </w:rPr>
          <w:delText>SO.2</w:delText>
        </w:r>
        <w:r w:rsidDel="00DC5FCD">
          <w:rPr>
            <w:rFonts w:asciiTheme="minorHAnsi" w:eastAsiaTheme="minorEastAsia" w:hAnsiTheme="minorHAnsi" w:cstheme="minorBidi"/>
            <w:b w:val="0"/>
            <w:noProof/>
            <w:szCs w:val="22"/>
            <w:lang w:val="en-US" w:eastAsia="en-US"/>
          </w:rPr>
          <w:tab/>
        </w:r>
        <w:r w:rsidDel="00DC5FCD">
          <w:rPr>
            <w:noProof/>
          </w:rPr>
          <w:delText>Principles</w:delText>
        </w:r>
        <w:r w:rsidDel="00DC5FCD">
          <w:rPr>
            <w:noProof/>
          </w:rPr>
          <w:tab/>
        </w:r>
        <w:r w:rsidDel="00DC5FCD">
          <w:rPr>
            <w:b w:val="0"/>
          </w:rPr>
          <w:fldChar w:fldCharType="begin"/>
        </w:r>
        <w:r w:rsidDel="00DC5FCD">
          <w:rPr>
            <w:noProof/>
          </w:rPr>
          <w:delInstrText xml:space="preserve"> PAGEREF _Toc69304326 \h </w:delInstrText>
        </w:r>
        <w:r w:rsidDel="00DC5FCD">
          <w:rPr>
            <w:b w:val="0"/>
          </w:rPr>
        </w:r>
        <w:r w:rsidDel="00DC5FCD">
          <w:rPr>
            <w:b w:val="0"/>
          </w:rPr>
          <w:fldChar w:fldCharType="separate"/>
        </w:r>
        <w:r w:rsidDel="00DC5FCD">
          <w:rPr>
            <w:noProof/>
          </w:rPr>
          <w:delText>141</w:delText>
        </w:r>
        <w:r w:rsidDel="00DC5FCD">
          <w:rPr>
            <w:b w:val="0"/>
          </w:rPr>
          <w:fldChar w:fldCharType="end"/>
        </w:r>
      </w:del>
    </w:p>
    <w:p w14:paraId="2CBA4C3A" w14:textId="5E133923" w:rsidR="00F307EF" w:rsidDel="00DC5FCD" w:rsidRDefault="00F307EF">
      <w:pPr>
        <w:pStyle w:val="TOC1"/>
        <w:rPr>
          <w:del w:id="631" w:author="Author"/>
          <w:rFonts w:asciiTheme="minorHAnsi" w:eastAsiaTheme="minorEastAsia" w:hAnsiTheme="minorHAnsi" w:cstheme="minorBidi"/>
          <w:b w:val="0"/>
          <w:noProof/>
          <w:szCs w:val="22"/>
          <w:lang w:val="en-US" w:eastAsia="en-US"/>
        </w:rPr>
      </w:pPr>
      <w:del w:id="632" w:author="Author">
        <w:r w:rsidDel="00DC5FCD">
          <w:rPr>
            <w:noProof/>
          </w:rPr>
          <w:delText>SO.3</w:delText>
        </w:r>
        <w:r w:rsidDel="00DC5FCD">
          <w:rPr>
            <w:rFonts w:asciiTheme="minorHAnsi" w:eastAsiaTheme="minorEastAsia" w:hAnsiTheme="minorHAnsi" w:cstheme="minorBidi"/>
            <w:b w:val="0"/>
            <w:noProof/>
            <w:szCs w:val="22"/>
            <w:lang w:val="en-US" w:eastAsia="en-US"/>
          </w:rPr>
          <w:tab/>
        </w:r>
        <w:r w:rsidDel="00DC5FCD">
          <w:rPr>
            <w:noProof/>
          </w:rPr>
          <w:delText>Implementation</w:delText>
        </w:r>
        <w:r w:rsidDel="00DC5FCD">
          <w:rPr>
            <w:noProof/>
          </w:rPr>
          <w:tab/>
        </w:r>
        <w:r w:rsidDel="00DC5FCD">
          <w:rPr>
            <w:b w:val="0"/>
          </w:rPr>
          <w:fldChar w:fldCharType="begin"/>
        </w:r>
        <w:r w:rsidDel="00DC5FCD">
          <w:rPr>
            <w:noProof/>
          </w:rPr>
          <w:delInstrText xml:space="preserve"> PAGEREF _Toc69304327 \h </w:delInstrText>
        </w:r>
        <w:r w:rsidDel="00DC5FCD">
          <w:rPr>
            <w:b w:val="0"/>
          </w:rPr>
        </w:r>
        <w:r w:rsidDel="00DC5FCD">
          <w:rPr>
            <w:b w:val="0"/>
          </w:rPr>
          <w:fldChar w:fldCharType="separate"/>
        </w:r>
        <w:r w:rsidDel="00DC5FCD">
          <w:rPr>
            <w:noProof/>
          </w:rPr>
          <w:delText>142</w:delText>
        </w:r>
        <w:r w:rsidDel="00DC5FCD">
          <w:rPr>
            <w:b w:val="0"/>
          </w:rPr>
          <w:fldChar w:fldCharType="end"/>
        </w:r>
      </w:del>
    </w:p>
    <w:p w14:paraId="020B1EE5" w14:textId="17FE126E" w:rsidR="00F307EF" w:rsidDel="00DC5FCD" w:rsidRDefault="00F307EF">
      <w:pPr>
        <w:pStyle w:val="TOC1"/>
        <w:rPr>
          <w:del w:id="633" w:author="Author"/>
          <w:rFonts w:asciiTheme="minorHAnsi" w:eastAsiaTheme="minorEastAsia" w:hAnsiTheme="minorHAnsi" w:cstheme="minorBidi"/>
          <w:b w:val="0"/>
          <w:noProof/>
          <w:szCs w:val="22"/>
          <w:lang w:val="en-US" w:eastAsia="en-US"/>
        </w:rPr>
      </w:pPr>
      <w:del w:id="634" w:author="Author">
        <w:r w:rsidRPr="0019439B" w:rsidDel="00DC5FCD">
          <w:rPr>
            <w:noProof/>
            <w:shd w:val="clear" w:color="auto" w:fill="C6D9F1"/>
          </w:rPr>
          <w:delText>Annex SP</w:delText>
        </w:r>
        <w:r w:rsidDel="00DC5FCD">
          <w:rPr>
            <w:noProof/>
          </w:rPr>
          <w:delText xml:space="preserve"> </w:delText>
        </w:r>
        <w:r w:rsidRPr="0019439B" w:rsidDel="00DC5FCD">
          <w:rPr>
            <w:b w:val="0"/>
            <w:noProof/>
            <w:shd w:val="clear" w:color="auto" w:fill="C6D9F1"/>
          </w:rPr>
          <w:delText>(normative)</w:delText>
        </w:r>
        <w:r w:rsidDel="00DC5FCD">
          <w:rPr>
            <w:noProof/>
          </w:rPr>
          <w:delText xml:space="preserve">  </w:delText>
        </w:r>
        <w:r w:rsidRPr="0019439B" w:rsidDel="00DC5FCD">
          <w:rPr>
            <w:noProof/>
            <w:shd w:val="clear" w:color="auto" w:fill="C6D9F1"/>
          </w:rPr>
          <w:delText>Policy for the development of sector-specific management standards and sector-specific management system standards (MSS)</w:delText>
        </w:r>
        <w:r w:rsidDel="00DC5FCD">
          <w:rPr>
            <w:noProof/>
          </w:rPr>
          <w:tab/>
        </w:r>
        <w:r w:rsidDel="00DC5FCD">
          <w:rPr>
            <w:b w:val="0"/>
          </w:rPr>
          <w:fldChar w:fldCharType="begin"/>
        </w:r>
        <w:r w:rsidDel="00DC5FCD">
          <w:rPr>
            <w:noProof/>
          </w:rPr>
          <w:delInstrText xml:space="preserve"> PAGEREF _Toc69304328 \h </w:delInstrText>
        </w:r>
        <w:r w:rsidDel="00DC5FCD">
          <w:rPr>
            <w:b w:val="0"/>
          </w:rPr>
        </w:r>
        <w:r w:rsidDel="00DC5FCD">
          <w:rPr>
            <w:b w:val="0"/>
          </w:rPr>
          <w:fldChar w:fldCharType="separate"/>
        </w:r>
        <w:r w:rsidDel="00DC5FCD">
          <w:rPr>
            <w:noProof/>
          </w:rPr>
          <w:delText>143</w:delText>
        </w:r>
        <w:r w:rsidDel="00DC5FCD">
          <w:rPr>
            <w:b w:val="0"/>
          </w:rPr>
          <w:fldChar w:fldCharType="end"/>
        </w:r>
      </w:del>
    </w:p>
    <w:p w14:paraId="7FACF827" w14:textId="1812CA12" w:rsidR="00F307EF" w:rsidDel="00DC5FCD" w:rsidRDefault="00F307EF">
      <w:pPr>
        <w:pStyle w:val="TOC1"/>
        <w:rPr>
          <w:del w:id="635" w:author="Author"/>
          <w:rFonts w:asciiTheme="minorHAnsi" w:eastAsiaTheme="minorEastAsia" w:hAnsiTheme="minorHAnsi" w:cstheme="minorBidi"/>
          <w:b w:val="0"/>
          <w:noProof/>
          <w:szCs w:val="22"/>
          <w:lang w:val="en-US" w:eastAsia="en-US"/>
        </w:rPr>
      </w:pPr>
      <w:del w:id="636" w:author="Author">
        <w:r w:rsidDel="00DC5FCD">
          <w:rPr>
            <w:noProof/>
          </w:rPr>
          <w:delText>SP.1</w:delText>
        </w:r>
        <w:r w:rsidDel="00DC5FCD">
          <w:rPr>
            <w:rFonts w:asciiTheme="minorHAnsi" w:eastAsiaTheme="minorEastAsia" w:hAnsiTheme="minorHAnsi" w:cstheme="minorBidi"/>
            <w:b w:val="0"/>
            <w:noProof/>
            <w:szCs w:val="22"/>
            <w:lang w:val="en-US" w:eastAsia="en-US"/>
          </w:rPr>
          <w:tab/>
        </w:r>
        <w:r w:rsidDel="00DC5FCD">
          <w:rPr>
            <w:noProof/>
          </w:rPr>
          <w:delText>General</w:delText>
        </w:r>
        <w:r w:rsidDel="00DC5FCD">
          <w:rPr>
            <w:noProof/>
          </w:rPr>
          <w:tab/>
        </w:r>
        <w:r w:rsidDel="00DC5FCD">
          <w:rPr>
            <w:b w:val="0"/>
          </w:rPr>
          <w:fldChar w:fldCharType="begin"/>
        </w:r>
        <w:r w:rsidDel="00DC5FCD">
          <w:rPr>
            <w:noProof/>
          </w:rPr>
          <w:delInstrText xml:space="preserve"> PAGEREF _Toc69304329 \h </w:delInstrText>
        </w:r>
        <w:r w:rsidDel="00DC5FCD">
          <w:rPr>
            <w:b w:val="0"/>
          </w:rPr>
        </w:r>
        <w:r w:rsidDel="00DC5FCD">
          <w:rPr>
            <w:b w:val="0"/>
          </w:rPr>
          <w:fldChar w:fldCharType="separate"/>
        </w:r>
        <w:r w:rsidDel="00DC5FCD">
          <w:rPr>
            <w:noProof/>
          </w:rPr>
          <w:delText>143</w:delText>
        </w:r>
        <w:r w:rsidDel="00DC5FCD">
          <w:rPr>
            <w:b w:val="0"/>
          </w:rPr>
          <w:fldChar w:fldCharType="end"/>
        </w:r>
      </w:del>
    </w:p>
    <w:p w14:paraId="29B8DC85" w14:textId="113AB24C" w:rsidR="00F307EF" w:rsidDel="00DC5FCD" w:rsidRDefault="00F307EF">
      <w:pPr>
        <w:pStyle w:val="TOC1"/>
        <w:rPr>
          <w:del w:id="637" w:author="Author"/>
          <w:rFonts w:asciiTheme="minorHAnsi" w:eastAsiaTheme="minorEastAsia" w:hAnsiTheme="minorHAnsi" w:cstheme="minorBidi"/>
          <w:b w:val="0"/>
          <w:noProof/>
          <w:szCs w:val="22"/>
          <w:lang w:val="en-US" w:eastAsia="en-US"/>
        </w:rPr>
      </w:pPr>
      <w:del w:id="638" w:author="Author">
        <w:r w:rsidDel="00DC5FCD">
          <w:rPr>
            <w:noProof/>
          </w:rPr>
          <w:delText>SP.2</w:delText>
        </w:r>
        <w:r w:rsidDel="00DC5FCD">
          <w:rPr>
            <w:rFonts w:asciiTheme="minorHAnsi" w:eastAsiaTheme="minorEastAsia" w:hAnsiTheme="minorHAnsi" w:cstheme="minorBidi"/>
            <w:b w:val="0"/>
            <w:noProof/>
            <w:szCs w:val="22"/>
            <w:lang w:val="en-US" w:eastAsia="en-US"/>
          </w:rPr>
          <w:tab/>
        </w:r>
        <w:r w:rsidDel="00DC5FCD">
          <w:rPr>
            <w:noProof/>
          </w:rPr>
          <w:delText>Terms and definitions</w:delText>
        </w:r>
        <w:r w:rsidDel="00DC5FCD">
          <w:rPr>
            <w:noProof/>
          </w:rPr>
          <w:tab/>
        </w:r>
        <w:r w:rsidDel="00DC5FCD">
          <w:rPr>
            <w:b w:val="0"/>
          </w:rPr>
          <w:fldChar w:fldCharType="begin"/>
        </w:r>
        <w:r w:rsidDel="00DC5FCD">
          <w:rPr>
            <w:noProof/>
          </w:rPr>
          <w:delInstrText xml:space="preserve"> PAGEREF _Toc69304330 \h </w:delInstrText>
        </w:r>
        <w:r w:rsidDel="00DC5FCD">
          <w:rPr>
            <w:b w:val="0"/>
          </w:rPr>
        </w:r>
        <w:r w:rsidDel="00DC5FCD">
          <w:rPr>
            <w:b w:val="0"/>
          </w:rPr>
          <w:fldChar w:fldCharType="separate"/>
        </w:r>
        <w:r w:rsidDel="00DC5FCD">
          <w:rPr>
            <w:noProof/>
          </w:rPr>
          <w:delText>143</w:delText>
        </w:r>
        <w:r w:rsidDel="00DC5FCD">
          <w:rPr>
            <w:b w:val="0"/>
          </w:rPr>
          <w:fldChar w:fldCharType="end"/>
        </w:r>
      </w:del>
    </w:p>
    <w:p w14:paraId="33F09789" w14:textId="57423DCE" w:rsidR="00F307EF" w:rsidDel="00DC5FCD" w:rsidRDefault="00F307EF">
      <w:pPr>
        <w:pStyle w:val="TOC1"/>
        <w:rPr>
          <w:del w:id="639" w:author="Author"/>
          <w:rFonts w:asciiTheme="minorHAnsi" w:eastAsiaTheme="minorEastAsia" w:hAnsiTheme="minorHAnsi" w:cstheme="minorBidi"/>
          <w:b w:val="0"/>
          <w:noProof/>
          <w:szCs w:val="22"/>
          <w:lang w:val="en-US" w:eastAsia="en-US"/>
        </w:rPr>
      </w:pPr>
      <w:del w:id="640" w:author="Author">
        <w:r w:rsidDel="00DC5FCD">
          <w:rPr>
            <w:noProof/>
          </w:rPr>
          <w:delText>SP.3</w:delText>
        </w:r>
        <w:r w:rsidDel="00DC5FCD">
          <w:rPr>
            <w:rFonts w:asciiTheme="minorHAnsi" w:eastAsiaTheme="minorEastAsia" w:hAnsiTheme="minorHAnsi" w:cstheme="minorBidi"/>
            <w:b w:val="0"/>
            <w:noProof/>
            <w:szCs w:val="22"/>
            <w:lang w:val="en-US" w:eastAsia="en-US"/>
          </w:rPr>
          <w:tab/>
        </w:r>
        <w:r w:rsidDel="00DC5FCD">
          <w:rPr>
            <w:noProof/>
          </w:rPr>
          <w:delText>Sector-specific management standards and sector-specific management system standards</w:delText>
        </w:r>
        <w:r w:rsidDel="00DC5FCD">
          <w:rPr>
            <w:noProof/>
          </w:rPr>
          <w:tab/>
        </w:r>
        <w:r w:rsidDel="00DC5FCD">
          <w:rPr>
            <w:b w:val="0"/>
          </w:rPr>
          <w:fldChar w:fldCharType="begin"/>
        </w:r>
        <w:r w:rsidDel="00DC5FCD">
          <w:rPr>
            <w:noProof/>
          </w:rPr>
          <w:delInstrText xml:space="preserve"> PAGEREF _Toc69304331 \h </w:delInstrText>
        </w:r>
        <w:r w:rsidDel="00DC5FCD">
          <w:rPr>
            <w:b w:val="0"/>
          </w:rPr>
        </w:r>
        <w:r w:rsidDel="00DC5FCD">
          <w:rPr>
            <w:b w:val="0"/>
          </w:rPr>
          <w:fldChar w:fldCharType="separate"/>
        </w:r>
        <w:r w:rsidDel="00DC5FCD">
          <w:rPr>
            <w:noProof/>
          </w:rPr>
          <w:delText>144</w:delText>
        </w:r>
        <w:r w:rsidDel="00DC5FCD">
          <w:rPr>
            <w:b w:val="0"/>
          </w:rPr>
          <w:fldChar w:fldCharType="end"/>
        </w:r>
      </w:del>
    </w:p>
    <w:p w14:paraId="2FF2259B" w14:textId="46F7DE8E" w:rsidR="00F307EF" w:rsidDel="00DC5FCD" w:rsidRDefault="00F307EF">
      <w:pPr>
        <w:pStyle w:val="TOC1"/>
        <w:rPr>
          <w:del w:id="641" w:author="Author"/>
          <w:rFonts w:asciiTheme="minorHAnsi" w:eastAsiaTheme="minorEastAsia" w:hAnsiTheme="minorHAnsi" w:cstheme="minorBidi"/>
          <w:b w:val="0"/>
          <w:noProof/>
          <w:szCs w:val="22"/>
          <w:lang w:val="en-US" w:eastAsia="en-US"/>
        </w:rPr>
      </w:pPr>
      <w:del w:id="642" w:author="Author">
        <w:r w:rsidDel="00DC5FCD">
          <w:rPr>
            <w:noProof/>
          </w:rPr>
          <w:delText>SP.4</w:delText>
        </w:r>
        <w:r w:rsidDel="00DC5FCD">
          <w:rPr>
            <w:rFonts w:asciiTheme="minorHAnsi" w:eastAsiaTheme="minorEastAsia" w:hAnsiTheme="minorHAnsi" w:cstheme="minorBidi"/>
            <w:b w:val="0"/>
            <w:noProof/>
            <w:szCs w:val="22"/>
            <w:lang w:val="en-US" w:eastAsia="en-US"/>
          </w:rPr>
          <w:tab/>
        </w:r>
        <w:r w:rsidDel="00DC5FCD">
          <w:rPr>
            <w:noProof/>
          </w:rPr>
          <w:delText>Drafting rules</w:delText>
        </w:r>
        <w:r w:rsidDel="00DC5FCD">
          <w:rPr>
            <w:noProof/>
          </w:rPr>
          <w:tab/>
        </w:r>
        <w:r w:rsidDel="00DC5FCD">
          <w:rPr>
            <w:b w:val="0"/>
          </w:rPr>
          <w:fldChar w:fldCharType="begin"/>
        </w:r>
        <w:r w:rsidDel="00DC5FCD">
          <w:rPr>
            <w:noProof/>
          </w:rPr>
          <w:delInstrText xml:space="preserve"> PAGEREF _Toc69304332 \h </w:delInstrText>
        </w:r>
        <w:r w:rsidDel="00DC5FCD">
          <w:rPr>
            <w:b w:val="0"/>
          </w:rPr>
        </w:r>
        <w:r w:rsidDel="00DC5FCD">
          <w:rPr>
            <w:b w:val="0"/>
          </w:rPr>
          <w:fldChar w:fldCharType="separate"/>
        </w:r>
        <w:r w:rsidDel="00DC5FCD">
          <w:rPr>
            <w:noProof/>
          </w:rPr>
          <w:delText>144</w:delText>
        </w:r>
        <w:r w:rsidDel="00DC5FCD">
          <w:rPr>
            <w:b w:val="0"/>
          </w:rPr>
          <w:fldChar w:fldCharType="end"/>
        </w:r>
      </w:del>
    </w:p>
    <w:p w14:paraId="7799860B" w14:textId="42F17412" w:rsidR="00F307EF" w:rsidDel="00DC5FCD" w:rsidRDefault="00F307EF">
      <w:pPr>
        <w:pStyle w:val="TOC1"/>
        <w:rPr>
          <w:del w:id="643" w:author="Author"/>
          <w:rFonts w:asciiTheme="minorHAnsi" w:eastAsiaTheme="minorEastAsia" w:hAnsiTheme="minorHAnsi" w:cstheme="minorBidi"/>
          <w:b w:val="0"/>
          <w:noProof/>
          <w:szCs w:val="22"/>
          <w:lang w:val="en-US" w:eastAsia="en-US"/>
        </w:rPr>
      </w:pPr>
      <w:del w:id="644" w:author="Author">
        <w:r w:rsidDel="00DC5FCD">
          <w:rPr>
            <w:noProof/>
          </w:rPr>
          <w:delText>SP.5</w:delText>
        </w:r>
        <w:r w:rsidDel="00DC5FCD">
          <w:rPr>
            <w:rFonts w:asciiTheme="minorHAnsi" w:eastAsiaTheme="minorEastAsia" w:hAnsiTheme="minorHAnsi" w:cstheme="minorBidi"/>
            <w:b w:val="0"/>
            <w:noProof/>
            <w:szCs w:val="22"/>
            <w:lang w:val="en-US" w:eastAsia="en-US"/>
          </w:rPr>
          <w:tab/>
        </w:r>
        <w:r w:rsidDel="00DC5FCD">
          <w:rPr>
            <w:noProof/>
          </w:rPr>
          <w:delText>Committee specific policies</w:delText>
        </w:r>
        <w:r w:rsidDel="00DC5FCD">
          <w:rPr>
            <w:noProof/>
          </w:rPr>
          <w:tab/>
        </w:r>
        <w:r w:rsidDel="00DC5FCD">
          <w:rPr>
            <w:b w:val="0"/>
          </w:rPr>
          <w:fldChar w:fldCharType="begin"/>
        </w:r>
        <w:r w:rsidDel="00DC5FCD">
          <w:rPr>
            <w:noProof/>
          </w:rPr>
          <w:delInstrText xml:space="preserve"> PAGEREF _Toc69304333 \h </w:delInstrText>
        </w:r>
        <w:r w:rsidDel="00DC5FCD">
          <w:rPr>
            <w:b w:val="0"/>
          </w:rPr>
        </w:r>
        <w:r w:rsidDel="00DC5FCD">
          <w:rPr>
            <w:b w:val="0"/>
          </w:rPr>
          <w:fldChar w:fldCharType="separate"/>
        </w:r>
        <w:r w:rsidDel="00DC5FCD">
          <w:rPr>
            <w:noProof/>
          </w:rPr>
          <w:delText>144</w:delText>
        </w:r>
        <w:r w:rsidDel="00DC5FCD">
          <w:rPr>
            <w:b w:val="0"/>
          </w:rPr>
          <w:fldChar w:fldCharType="end"/>
        </w:r>
      </w:del>
    </w:p>
    <w:p w14:paraId="57B852EC" w14:textId="436A0A6B" w:rsidR="00F307EF" w:rsidDel="00DC5FCD" w:rsidRDefault="00F307EF">
      <w:pPr>
        <w:pStyle w:val="TOC1"/>
        <w:rPr>
          <w:del w:id="645" w:author="Author"/>
          <w:rFonts w:asciiTheme="minorHAnsi" w:eastAsiaTheme="minorEastAsia" w:hAnsiTheme="minorHAnsi" w:cstheme="minorBidi"/>
          <w:b w:val="0"/>
          <w:noProof/>
          <w:szCs w:val="22"/>
          <w:lang w:val="en-US" w:eastAsia="en-US"/>
        </w:rPr>
      </w:pPr>
      <w:del w:id="646" w:author="Author">
        <w:r w:rsidDel="00DC5FCD">
          <w:rPr>
            <w:noProof/>
          </w:rPr>
          <w:delText>SP.5.1</w:delText>
        </w:r>
        <w:r w:rsidDel="00DC5FCD">
          <w:rPr>
            <w:rFonts w:asciiTheme="minorHAnsi" w:eastAsiaTheme="minorEastAsia" w:hAnsiTheme="minorHAnsi" w:cstheme="minorBidi"/>
            <w:b w:val="0"/>
            <w:noProof/>
            <w:szCs w:val="22"/>
            <w:lang w:val="en-US" w:eastAsia="en-US"/>
          </w:rPr>
          <w:tab/>
        </w:r>
        <w:r w:rsidDel="00DC5FCD">
          <w:rPr>
            <w:noProof/>
          </w:rPr>
          <w:delText>General</w:delText>
        </w:r>
        <w:r w:rsidDel="00DC5FCD">
          <w:rPr>
            <w:noProof/>
          </w:rPr>
          <w:tab/>
        </w:r>
        <w:r w:rsidDel="00DC5FCD">
          <w:rPr>
            <w:b w:val="0"/>
          </w:rPr>
          <w:fldChar w:fldCharType="begin"/>
        </w:r>
        <w:r w:rsidDel="00DC5FCD">
          <w:rPr>
            <w:noProof/>
          </w:rPr>
          <w:delInstrText xml:space="preserve"> PAGEREF _Toc69304334 \h </w:delInstrText>
        </w:r>
        <w:r w:rsidDel="00DC5FCD">
          <w:rPr>
            <w:b w:val="0"/>
          </w:rPr>
        </w:r>
        <w:r w:rsidDel="00DC5FCD">
          <w:rPr>
            <w:b w:val="0"/>
          </w:rPr>
          <w:fldChar w:fldCharType="separate"/>
        </w:r>
        <w:r w:rsidDel="00DC5FCD">
          <w:rPr>
            <w:noProof/>
          </w:rPr>
          <w:delText>144</w:delText>
        </w:r>
        <w:r w:rsidDel="00DC5FCD">
          <w:rPr>
            <w:b w:val="0"/>
          </w:rPr>
          <w:fldChar w:fldCharType="end"/>
        </w:r>
      </w:del>
    </w:p>
    <w:p w14:paraId="55521C8C" w14:textId="5D84032C" w:rsidR="00F307EF" w:rsidDel="00DC5FCD" w:rsidRDefault="00F307EF">
      <w:pPr>
        <w:pStyle w:val="TOC1"/>
        <w:rPr>
          <w:del w:id="647" w:author="Author"/>
          <w:rFonts w:asciiTheme="minorHAnsi" w:eastAsiaTheme="minorEastAsia" w:hAnsiTheme="minorHAnsi" w:cstheme="minorBidi"/>
          <w:b w:val="0"/>
          <w:noProof/>
          <w:szCs w:val="22"/>
          <w:lang w:val="en-US" w:eastAsia="en-US"/>
        </w:rPr>
      </w:pPr>
      <w:del w:id="648" w:author="Author">
        <w:r w:rsidDel="00DC5FCD">
          <w:rPr>
            <w:noProof/>
          </w:rPr>
          <w:delText>SP.5.2</w:delText>
        </w:r>
        <w:r w:rsidDel="00DC5FCD">
          <w:rPr>
            <w:rFonts w:asciiTheme="minorHAnsi" w:eastAsiaTheme="minorEastAsia" w:hAnsiTheme="minorHAnsi" w:cstheme="minorBidi"/>
            <w:b w:val="0"/>
            <w:noProof/>
            <w:szCs w:val="22"/>
            <w:lang w:val="en-US" w:eastAsia="en-US"/>
          </w:rPr>
          <w:tab/>
        </w:r>
        <w:r w:rsidDel="00DC5FCD">
          <w:rPr>
            <w:noProof/>
          </w:rPr>
          <w:delText>Environment</w:delText>
        </w:r>
        <w:r w:rsidDel="00DC5FCD">
          <w:rPr>
            <w:noProof/>
          </w:rPr>
          <w:tab/>
        </w:r>
        <w:r w:rsidDel="00DC5FCD">
          <w:rPr>
            <w:b w:val="0"/>
          </w:rPr>
          <w:fldChar w:fldCharType="begin"/>
        </w:r>
        <w:r w:rsidDel="00DC5FCD">
          <w:rPr>
            <w:noProof/>
          </w:rPr>
          <w:delInstrText xml:space="preserve"> PAGEREF _Toc69304335 \h </w:delInstrText>
        </w:r>
        <w:r w:rsidDel="00DC5FCD">
          <w:rPr>
            <w:b w:val="0"/>
          </w:rPr>
        </w:r>
        <w:r w:rsidDel="00DC5FCD">
          <w:rPr>
            <w:b w:val="0"/>
          </w:rPr>
          <w:fldChar w:fldCharType="separate"/>
        </w:r>
        <w:r w:rsidDel="00DC5FCD">
          <w:rPr>
            <w:noProof/>
          </w:rPr>
          <w:delText>144</w:delText>
        </w:r>
        <w:r w:rsidDel="00DC5FCD">
          <w:rPr>
            <w:b w:val="0"/>
          </w:rPr>
          <w:fldChar w:fldCharType="end"/>
        </w:r>
      </w:del>
    </w:p>
    <w:p w14:paraId="4A1E0784" w14:textId="77EBB517" w:rsidR="00F307EF" w:rsidDel="00DC5FCD" w:rsidRDefault="00F307EF">
      <w:pPr>
        <w:pStyle w:val="TOC1"/>
        <w:rPr>
          <w:del w:id="649" w:author="Author"/>
          <w:rFonts w:asciiTheme="minorHAnsi" w:eastAsiaTheme="minorEastAsia" w:hAnsiTheme="minorHAnsi" w:cstheme="minorBidi"/>
          <w:b w:val="0"/>
          <w:noProof/>
          <w:szCs w:val="22"/>
          <w:lang w:val="en-US" w:eastAsia="en-US"/>
        </w:rPr>
      </w:pPr>
      <w:del w:id="650" w:author="Author">
        <w:r w:rsidDel="00DC5FCD">
          <w:rPr>
            <w:noProof/>
          </w:rPr>
          <w:delText>SP.5.3</w:delText>
        </w:r>
        <w:r w:rsidDel="00DC5FCD">
          <w:rPr>
            <w:rFonts w:asciiTheme="minorHAnsi" w:eastAsiaTheme="minorEastAsia" w:hAnsiTheme="minorHAnsi" w:cstheme="minorBidi"/>
            <w:b w:val="0"/>
            <w:noProof/>
            <w:szCs w:val="22"/>
            <w:lang w:val="en-US" w:eastAsia="en-US"/>
          </w:rPr>
          <w:tab/>
        </w:r>
        <w:r w:rsidDel="00DC5FCD">
          <w:rPr>
            <w:noProof/>
          </w:rPr>
          <w:delText>Quality</w:delText>
        </w:r>
        <w:r w:rsidDel="00DC5FCD">
          <w:rPr>
            <w:noProof/>
          </w:rPr>
          <w:tab/>
        </w:r>
        <w:r w:rsidDel="00DC5FCD">
          <w:rPr>
            <w:b w:val="0"/>
          </w:rPr>
          <w:fldChar w:fldCharType="begin"/>
        </w:r>
        <w:r w:rsidDel="00DC5FCD">
          <w:rPr>
            <w:noProof/>
          </w:rPr>
          <w:delInstrText xml:space="preserve"> PAGEREF _Toc69304336 \h </w:delInstrText>
        </w:r>
        <w:r w:rsidDel="00DC5FCD">
          <w:rPr>
            <w:b w:val="0"/>
          </w:rPr>
        </w:r>
        <w:r w:rsidDel="00DC5FCD">
          <w:rPr>
            <w:b w:val="0"/>
          </w:rPr>
          <w:fldChar w:fldCharType="separate"/>
        </w:r>
        <w:r w:rsidDel="00DC5FCD">
          <w:rPr>
            <w:noProof/>
          </w:rPr>
          <w:delText>146</w:delText>
        </w:r>
        <w:r w:rsidDel="00DC5FCD">
          <w:rPr>
            <w:b w:val="0"/>
          </w:rPr>
          <w:fldChar w:fldCharType="end"/>
        </w:r>
      </w:del>
    </w:p>
    <w:p w14:paraId="7D1338ED" w14:textId="6943EC04" w:rsidR="00F307EF" w:rsidDel="00DC5FCD" w:rsidRDefault="00F307EF">
      <w:pPr>
        <w:pStyle w:val="TOC1"/>
        <w:rPr>
          <w:del w:id="651" w:author="Author"/>
          <w:rFonts w:asciiTheme="minorHAnsi" w:eastAsiaTheme="minorEastAsia" w:hAnsiTheme="minorHAnsi" w:cstheme="minorBidi"/>
          <w:b w:val="0"/>
          <w:noProof/>
          <w:szCs w:val="22"/>
          <w:lang w:val="en-US" w:eastAsia="en-US"/>
        </w:rPr>
      </w:pPr>
      <w:del w:id="652" w:author="Author">
        <w:r w:rsidDel="00DC5FCD">
          <w:rPr>
            <w:noProof/>
          </w:rPr>
          <w:delText>SP.5.4</w:delText>
        </w:r>
        <w:r w:rsidDel="00DC5FCD">
          <w:rPr>
            <w:rFonts w:asciiTheme="minorHAnsi" w:eastAsiaTheme="minorEastAsia" w:hAnsiTheme="minorHAnsi" w:cstheme="minorBidi"/>
            <w:b w:val="0"/>
            <w:noProof/>
            <w:szCs w:val="22"/>
            <w:lang w:val="en-US" w:eastAsia="en-US"/>
          </w:rPr>
          <w:tab/>
        </w:r>
        <w:r w:rsidDel="00DC5FCD">
          <w:rPr>
            <w:noProof/>
          </w:rPr>
          <w:delText>Asset management</w:delText>
        </w:r>
        <w:r w:rsidDel="00DC5FCD">
          <w:rPr>
            <w:noProof/>
          </w:rPr>
          <w:tab/>
        </w:r>
        <w:r w:rsidDel="00DC5FCD">
          <w:rPr>
            <w:b w:val="0"/>
          </w:rPr>
          <w:fldChar w:fldCharType="begin"/>
        </w:r>
        <w:r w:rsidDel="00DC5FCD">
          <w:rPr>
            <w:noProof/>
          </w:rPr>
          <w:delInstrText xml:space="preserve"> PAGEREF _Toc69304337 \h </w:delInstrText>
        </w:r>
        <w:r w:rsidDel="00DC5FCD">
          <w:rPr>
            <w:b w:val="0"/>
          </w:rPr>
        </w:r>
        <w:r w:rsidDel="00DC5FCD">
          <w:rPr>
            <w:b w:val="0"/>
          </w:rPr>
          <w:fldChar w:fldCharType="separate"/>
        </w:r>
        <w:r w:rsidDel="00DC5FCD">
          <w:rPr>
            <w:noProof/>
          </w:rPr>
          <w:delText>146</w:delText>
        </w:r>
        <w:r w:rsidDel="00DC5FCD">
          <w:rPr>
            <w:b w:val="0"/>
          </w:rPr>
          <w:fldChar w:fldCharType="end"/>
        </w:r>
      </w:del>
    </w:p>
    <w:p w14:paraId="657BE477" w14:textId="36BE5842" w:rsidR="00F307EF" w:rsidDel="00DC5FCD" w:rsidRDefault="00F307EF">
      <w:pPr>
        <w:pStyle w:val="TOC1"/>
        <w:rPr>
          <w:del w:id="653" w:author="Author"/>
          <w:rFonts w:asciiTheme="minorHAnsi" w:eastAsiaTheme="minorEastAsia" w:hAnsiTheme="minorHAnsi" w:cstheme="minorBidi"/>
          <w:b w:val="0"/>
          <w:noProof/>
          <w:szCs w:val="22"/>
          <w:lang w:val="en-US" w:eastAsia="en-US"/>
        </w:rPr>
      </w:pPr>
      <w:del w:id="654" w:author="Author">
        <w:r w:rsidDel="00DC5FCD">
          <w:rPr>
            <w:noProof/>
          </w:rPr>
          <w:delText>SP.5.5</w:delText>
        </w:r>
        <w:r w:rsidDel="00DC5FCD">
          <w:rPr>
            <w:rFonts w:asciiTheme="minorHAnsi" w:eastAsiaTheme="minorEastAsia" w:hAnsiTheme="minorHAnsi" w:cstheme="minorBidi"/>
            <w:b w:val="0"/>
            <w:noProof/>
            <w:szCs w:val="22"/>
            <w:lang w:val="en-US" w:eastAsia="en-US"/>
          </w:rPr>
          <w:tab/>
        </w:r>
        <w:r w:rsidDel="00DC5FCD">
          <w:rPr>
            <w:noProof/>
          </w:rPr>
          <w:delText>Risk</w:delText>
        </w:r>
        <w:r w:rsidDel="00DC5FCD">
          <w:rPr>
            <w:noProof/>
          </w:rPr>
          <w:tab/>
        </w:r>
        <w:r w:rsidDel="00DC5FCD">
          <w:rPr>
            <w:b w:val="0"/>
          </w:rPr>
          <w:fldChar w:fldCharType="begin"/>
        </w:r>
        <w:r w:rsidDel="00DC5FCD">
          <w:rPr>
            <w:noProof/>
          </w:rPr>
          <w:delInstrText xml:space="preserve"> PAGEREF _Toc69304338 \h </w:delInstrText>
        </w:r>
        <w:r w:rsidDel="00DC5FCD">
          <w:rPr>
            <w:b w:val="0"/>
          </w:rPr>
        </w:r>
        <w:r w:rsidDel="00DC5FCD">
          <w:rPr>
            <w:b w:val="0"/>
          </w:rPr>
          <w:fldChar w:fldCharType="separate"/>
        </w:r>
        <w:r w:rsidDel="00DC5FCD">
          <w:rPr>
            <w:noProof/>
          </w:rPr>
          <w:delText>147</w:delText>
        </w:r>
        <w:r w:rsidDel="00DC5FCD">
          <w:rPr>
            <w:b w:val="0"/>
          </w:rPr>
          <w:fldChar w:fldCharType="end"/>
        </w:r>
      </w:del>
    </w:p>
    <w:p w14:paraId="5CF8998C" w14:textId="2B6BAE81" w:rsidR="00F307EF" w:rsidDel="00DC5FCD" w:rsidRDefault="00F307EF">
      <w:pPr>
        <w:pStyle w:val="TOC1"/>
        <w:rPr>
          <w:del w:id="655" w:author="Author"/>
          <w:rFonts w:asciiTheme="minorHAnsi" w:eastAsiaTheme="minorEastAsia" w:hAnsiTheme="minorHAnsi" w:cstheme="minorBidi"/>
          <w:b w:val="0"/>
          <w:noProof/>
          <w:szCs w:val="22"/>
          <w:lang w:val="en-US" w:eastAsia="en-US"/>
        </w:rPr>
      </w:pPr>
      <w:del w:id="656" w:author="Author">
        <w:r w:rsidDel="00DC5FCD">
          <w:rPr>
            <w:noProof/>
          </w:rPr>
          <w:delText>SP.5.6</w:delText>
        </w:r>
        <w:r w:rsidDel="00DC5FCD">
          <w:rPr>
            <w:rFonts w:asciiTheme="minorHAnsi" w:eastAsiaTheme="minorEastAsia" w:hAnsiTheme="minorHAnsi" w:cstheme="minorBidi"/>
            <w:b w:val="0"/>
            <w:noProof/>
            <w:szCs w:val="22"/>
            <w:lang w:val="en-US" w:eastAsia="en-US"/>
          </w:rPr>
          <w:tab/>
        </w:r>
        <w:r w:rsidDel="00DC5FCD">
          <w:rPr>
            <w:noProof/>
          </w:rPr>
          <w:delText>Social responsibility</w:delText>
        </w:r>
        <w:r w:rsidDel="00DC5FCD">
          <w:rPr>
            <w:noProof/>
          </w:rPr>
          <w:tab/>
        </w:r>
        <w:r w:rsidDel="00DC5FCD">
          <w:rPr>
            <w:b w:val="0"/>
          </w:rPr>
          <w:fldChar w:fldCharType="begin"/>
        </w:r>
        <w:r w:rsidDel="00DC5FCD">
          <w:rPr>
            <w:noProof/>
          </w:rPr>
          <w:delInstrText xml:space="preserve"> PAGEREF _Toc69304339 \h </w:delInstrText>
        </w:r>
        <w:r w:rsidDel="00DC5FCD">
          <w:rPr>
            <w:b w:val="0"/>
          </w:rPr>
        </w:r>
        <w:r w:rsidDel="00DC5FCD">
          <w:rPr>
            <w:b w:val="0"/>
          </w:rPr>
          <w:fldChar w:fldCharType="separate"/>
        </w:r>
        <w:r w:rsidDel="00DC5FCD">
          <w:rPr>
            <w:noProof/>
          </w:rPr>
          <w:delText>147</w:delText>
        </w:r>
        <w:r w:rsidDel="00DC5FCD">
          <w:rPr>
            <w:b w:val="0"/>
          </w:rPr>
          <w:fldChar w:fldCharType="end"/>
        </w:r>
      </w:del>
    </w:p>
    <w:p w14:paraId="4827746A" w14:textId="41A7ABC2" w:rsidR="00F307EF" w:rsidDel="00DC5FCD" w:rsidRDefault="00F307EF">
      <w:pPr>
        <w:pStyle w:val="TOC1"/>
        <w:rPr>
          <w:del w:id="657" w:author="Author"/>
          <w:rFonts w:asciiTheme="minorHAnsi" w:eastAsiaTheme="minorEastAsia" w:hAnsiTheme="minorHAnsi" w:cstheme="minorBidi"/>
          <w:b w:val="0"/>
          <w:noProof/>
          <w:szCs w:val="22"/>
          <w:lang w:val="en-US" w:eastAsia="en-US"/>
        </w:rPr>
      </w:pPr>
      <w:del w:id="658" w:author="Author">
        <w:r w:rsidRPr="0019439B" w:rsidDel="00DC5FCD">
          <w:rPr>
            <w:noProof/>
            <w:shd w:val="clear" w:color="auto" w:fill="C6D9F1"/>
          </w:rPr>
          <w:delText>Annex SQ</w:delText>
        </w:r>
        <w:r w:rsidRPr="0019439B" w:rsidDel="00DC5FCD">
          <w:rPr>
            <w:b w:val="0"/>
            <w:noProof/>
            <w:shd w:val="clear" w:color="auto" w:fill="C6D9F1"/>
          </w:rPr>
          <w:delText xml:space="preserve"> (informative)</w:delText>
        </w:r>
        <w:r w:rsidRPr="0019439B" w:rsidDel="00DC5FCD">
          <w:rPr>
            <w:noProof/>
            <w:shd w:val="clear" w:color="auto" w:fill="C6D9F1"/>
          </w:rPr>
          <w:delText xml:space="preserve">  Currently blank — placeholder for new annexes</w:delText>
        </w:r>
        <w:r w:rsidDel="00DC5FCD">
          <w:rPr>
            <w:noProof/>
          </w:rPr>
          <w:tab/>
        </w:r>
        <w:r w:rsidDel="00DC5FCD">
          <w:rPr>
            <w:b w:val="0"/>
          </w:rPr>
          <w:fldChar w:fldCharType="begin"/>
        </w:r>
        <w:r w:rsidDel="00DC5FCD">
          <w:rPr>
            <w:noProof/>
          </w:rPr>
          <w:delInstrText xml:space="preserve"> PAGEREF _Toc69304340 \h </w:delInstrText>
        </w:r>
        <w:r w:rsidDel="00DC5FCD">
          <w:rPr>
            <w:b w:val="0"/>
          </w:rPr>
        </w:r>
        <w:r w:rsidDel="00DC5FCD">
          <w:rPr>
            <w:b w:val="0"/>
          </w:rPr>
          <w:fldChar w:fldCharType="separate"/>
        </w:r>
        <w:r w:rsidDel="00DC5FCD">
          <w:rPr>
            <w:noProof/>
          </w:rPr>
          <w:delText>148</w:delText>
        </w:r>
        <w:r w:rsidDel="00DC5FCD">
          <w:rPr>
            <w:b w:val="0"/>
          </w:rPr>
          <w:fldChar w:fldCharType="end"/>
        </w:r>
      </w:del>
    </w:p>
    <w:p w14:paraId="2CA9D735" w14:textId="31488F45" w:rsidR="00F307EF" w:rsidDel="00DC5FCD" w:rsidRDefault="00F307EF">
      <w:pPr>
        <w:pStyle w:val="TOC1"/>
        <w:rPr>
          <w:del w:id="659" w:author="Author"/>
          <w:rFonts w:asciiTheme="minorHAnsi" w:eastAsiaTheme="minorEastAsia" w:hAnsiTheme="minorHAnsi" w:cstheme="minorBidi"/>
          <w:b w:val="0"/>
          <w:noProof/>
          <w:szCs w:val="22"/>
          <w:lang w:val="en-US" w:eastAsia="en-US"/>
        </w:rPr>
      </w:pPr>
      <w:del w:id="660" w:author="Author">
        <w:r w:rsidRPr="0019439B" w:rsidDel="00DC5FCD">
          <w:rPr>
            <w:noProof/>
            <w:shd w:val="clear" w:color="auto" w:fill="C6D9F1"/>
          </w:rPr>
          <w:delText>Annex SR</w:delText>
        </w:r>
        <w:r w:rsidDel="00DC5FCD">
          <w:rPr>
            <w:noProof/>
          </w:rPr>
          <w:delText xml:space="preserve"> </w:delText>
        </w:r>
        <w:r w:rsidRPr="0019439B" w:rsidDel="00DC5FCD">
          <w:rPr>
            <w:b w:val="0"/>
            <w:noProof/>
            <w:shd w:val="clear" w:color="auto" w:fill="C6D9F1"/>
          </w:rPr>
          <w:delText>(normative)</w:delText>
        </w:r>
        <w:r w:rsidDel="00DC5FCD">
          <w:rPr>
            <w:noProof/>
          </w:rPr>
          <w:delText xml:space="preserve">  </w:delText>
        </w:r>
        <w:r w:rsidRPr="0019439B" w:rsidDel="00DC5FCD">
          <w:rPr>
            <w:noProof/>
            <w:shd w:val="clear" w:color="auto" w:fill="C6D9F1"/>
          </w:rPr>
          <w:delText>Statements intended to limit the purpose or use of deliverables</w:delText>
        </w:r>
        <w:r w:rsidDel="00DC5FCD">
          <w:rPr>
            <w:noProof/>
          </w:rPr>
          <w:tab/>
        </w:r>
        <w:r w:rsidDel="00DC5FCD">
          <w:rPr>
            <w:b w:val="0"/>
          </w:rPr>
          <w:fldChar w:fldCharType="begin"/>
        </w:r>
        <w:r w:rsidDel="00DC5FCD">
          <w:rPr>
            <w:noProof/>
          </w:rPr>
          <w:delInstrText xml:space="preserve"> PAGEREF _Toc69304341 \h </w:delInstrText>
        </w:r>
        <w:r w:rsidDel="00DC5FCD">
          <w:rPr>
            <w:b w:val="0"/>
          </w:rPr>
        </w:r>
        <w:r w:rsidDel="00DC5FCD">
          <w:rPr>
            <w:b w:val="0"/>
          </w:rPr>
          <w:fldChar w:fldCharType="separate"/>
        </w:r>
        <w:r w:rsidDel="00DC5FCD">
          <w:rPr>
            <w:noProof/>
          </w:rPr>
          <w:delText>149</w:delText>
        </w:r>
        <w:r w:rsidDel="00DC5FCD">
          <w:rPr>
            <w:b w:val="0"/>
          </w:rPr>
          <w:fldChar w:fldCharType="end"/>
        </w:r>
      </w:del>
    </w:p>
    <w:p w14:paraId="0AB1D7C9" w14:textId="29811A35" w:rsidR="00F307EF" w:rsidDel="00DC5FCD" w:rsidRDefault="00F307EF">
      <w:pPr>
        <w:pStyle w:val="TOC1"/>
        <w:rPr>
          <w:del w:id="661" w:author="Author"/>
          <w:rFonts w:asciiTheme="minorHAnsi" w:eastAsiaTheme="minorEastAsia" w:hAnsiTheme="minorHAnsi" w:cstheme="minorBidi"/>
          <w:b w:val="0"/>
          <w:noProof/>
          <w:szCs w:val="22"/>
          <w:lang w:val="en-US" w:eastAsia="en-US"/>
        </w:rPr>
      </w:pPr>
      <w:del w:id="662" w:author="Author">
        <w:r w:rsidDel="00DC5FCD">
          <w:rPr>
            <w:noProof/>
          </w:rPr>
          <w:delText>SR.1</w:delText>
        </w:r>
        <w:r w:rsidDel="00DC5FCD">
          <w:rPr>
            <w:rFonts w:asciiTheme="minorHAnsi" w:eastAsiaTheme="minorEastAsia" w:hAnsiTheme="minorHAnsi" w:cstheme="minorBidi"/>
            <w:b w:val="0"/>
            <w:noProof/>
            <w:szCs w:val="22"/>
            <w:lang w:val="en-US" w:eastAsia="en-US"/>
          </w:rPr>
          <w:tab/>
        </w:r>
        <w:r w:rsidDel="00DC5FCD">
          <w:rPr>
            <w:noProof/>
          </w:rPr>
          <w:delText>Principles</w:delText>
        </w:r>
        <w:r w:rsidDel="00DC5FCD">
          <w:rPr>
            <w:noProof/>
          </w:rPr>
          <w:tab/>
        </w:r>
        <w:r w:rsidDel="00DC5FCD">
          <w:rPr>
            <w:b w:val="0"/>
          </w:rPr>
          <w:fldChar w:fldCharType="begin"/>
        </w:r>
        <w:r w:rsidDel="00DC5FCD">
          <w:rPr>
            <w:noProof/>
          </w:rPr>
          <w:delInstrText xml:space="preserve"> PAGEREF _Toc69304342 \h </w:delInstrText>
        </w:r>
        <w:r w:rsidDel="00DC5FCD">
          <w:rPr>
            <w:b w:val="0"/>
          </w:rPr>
        </w:r>
        <w:r w:rsidDel="00DC5FCD">
          <w:rPr>
            <w:b w:val="0"/>
          </w:rPr>
          <w:fldChar w:fldCharType="separate"/>
        </w:r>
        <w:r w:rsidDel="00DC5FCD">
          <w:rPr>
            <w:noProof/>
          </w:rPr>
          <w:delText>149</w:delText>
        </w:r>
        <w:r w:rsidDel="00DC5FCD">
          <w:rPr>
            <w:b w:val="0"/>
          </w:rPr>
          <w:fldChar w:fldCharType="end"/>
        </w:r>
      </w:del>
    </w:p>
    <w:p w14:paraId="63AFF117" w14:textId="397622D8" w:rsidR="00F307EF" w:rsidDel="00DC5FCD" w:rsidRDefault="00F307EF">
      <w:pPr>
        <w:pStyle w:val="TOC1"/>
        <w:rPr>
          <w:del w:id="663" w:author="Author"/>
          <w:rFonts w:asciiTheme="minorHAnsi" w:eastAsiaTheme="minorEastAsia" w:hAnsiTheme="minorHAnsi" w:cstheme="minorBidi"/>
          <w:b w:val="0"/>
          <w:noProof/>
          <w:szCs w:val="22"/>
          <w:lang w:val="en-US" w:eastAsia="en-US"/>
        </w:rPr>
      </w:pPr>
      <w:del w:id="664" w:author="Author">
        <w:r w:rsidDel="00DC5FCD">
          <w:rPr>
            <w:noProof/>
          </w:rPr>
          <w:delText>SR.2</w:delText>
        </w:r>
        <w:r w:rsidDel="00DC5FCD">
          <w:rPr>
            <w:rFonts w:asciiTheme="minorHAnsi" w:eastAsiaTheme="minorEastAsia" w:hAnsiTheme="minorHAnsi" w:cstheme="minorBidi"/>
            <w:b w:val="0"/>
            <w:noProof/>
            <w:szCs w:val="22"/>
            <w:lang w:val="en-US" w:eastAsia="en-US"/>
          </w:rPr>
          <w:tab/>
        </w:r>
        <w:r w:rsidDel="00DC5FCD">
          <w:rPr>
            <w:noProof/>
          </w:rPr>
          <w:delText>Further information regarding statements in relation to barriers or obstacles to trade</w:delText>
        </w:r>
        <w:r w:rsidDel="00DC5FCD">
          <w:rPr>
            <w:noProof/>
          </w:rPr>
          <w:tab/>
        </w:r>
        <w:r w:rsidDel="00DC5FCD">
          <w:rPr>
            <w:b w:val="0"/>
          </w:rPr>
          <w:fldChar w:fldCharType="begin"/>
        </w:r>
        <w:r w:rsidDel="00DC5FCD">
          <w:rPr>
            <w:noProof/>
          </w:rPr>
          <w:delInstrText xml:space="preserve"> PAGEREF _Toc69304343 \h </w:delInstrText>
        </w:r>
        <w:r w:rsidDel="00DC5FCD">
          <w:rPr>
            <w:b w:val="0"/>
          </w:rPr>
        </w:r>
        <w:r w:rsidDel="00DC5FCD">
          <w:rPr>
            <w:b w:val="0"/>
          </w:rPr>
          <w:fldChar w:fldCharType="separate"/>
        </w:r>
        <w:r w:rsidDel="00DC5FCD">
          <w:rPr>
            <w:noProof/>
          </w:rPr>
          <w:delText>150</w:delText>
        </w:r>
        <w:r w:rsidDel="00DC5FCD">
          <w:rPr>
            <w:b w:val="0"/>
          </w:rPr>
          <w:fldChar w:fldCharType="end"/>
        </w:r>
      </w:del>
    </w:p>
    <w:p w14:paraId="6FC0EC99" w14:textId="6D4453AF" w:rsidR="00F307EF" w:rsidDel="00DC5FCD" w:rsidRDefault="00F307EF">
      <w:pPr>
        <w:pStyle w:val="TOC1"/>
        <w:rPr>
          <w:del w:id="665" w:author="Author"/>
          <w:rFonts w:asciiTheme="minorHAnsi" w:eastAsiaTheme="minorEastAsia" w:hAnsiTheme="minorHAnsi" w:cstheme="minorBidi"/>
          <w:b w:val="0"/>
          <w:noProof/>
          <w:szCs w:val="22"/>
          <w:lang w:val="en-US" w:eastAsia="en-US"/>
        </w:rPr>
      </w:pPr>
      <w:del w:id="666" w:author="Author">
        <w:r w:rsidDel="00DC5FCD">
          <w:rPr>
            <w:noProof/>
          </w:rPr>
          <w:delText>SR.3</w:delText>
        </w:r>
        <w:r w:rsidDel="00DC5FCD">
          <w:rPr>
            <w:rFonts w:asciiTheme="minorHAnsi" w:eastAsiaTheme="minorEastAsia" w:hAnsiTheme="minorHAnsi" w:cstheme="minorBidi"/>
            <w:b w:val="0"/>
            <w:noProof/>
            <w:szCs w:val="22"/>
            <w:lang w:val="en-US" w:eastAsia="en-US"/>
          </w:rPr>
          <w:tab/>
        </w:r>
        <w:r w:rsidDel="00DC5FCD">
          <w:rPr>
            <w:noProof/>
          </w:rPr>
          <w:delText>Further information regarding statements in relation to contractual obligations or government regulation</w:delText>
        </w:r>
        <w:r w:rsidDel="00DC5FCD">
          <w:rPr>
            <w:noProof/>
          </w:rPr>
          <w:tab/>
        </w:r>
        <w:r w:rsidDel="00DC5FCD">
          <w:rPr>
            <w:b w:val="0"/>
          </w:rPr>
          <w:fldChar w:fldCharType="begin"/>
        </w:r>
        <w:r w:rsidDel="00DC5FCD">
          <w:rPr>
            <w:noProof/>
          </w:rPr>
          <w:delInstrText xml:space="preserve"> PAGEREF _Toc69304344 \h </w:delInstrText>
        </w:r>
        <w:r w:rsidDel="00DC5FCD">
          <w:rPr>
            <w:b w:val="0"/>
          </w:rPr>
        </w:r>
        <w:r w:rsidDel="00DC5FCD">
          <w:rPr>
            <w:b w:val="0"/>
          </w:rPr>
          <w:fldChar w:fldCharType="separate"/>
        </w:r>
        <w:r w:rsidDel="00DC5FCD">
          <w:rPr>
            <w:noProof/>
          </w:rPr>
          <w:delText>150</w:delText>
        </w:r>
        <w:r w:rsidDel="00DC5FCD">
          <w:rPr>
            <w:b w:val="0"/>
          </w:rPr>
          <w:fldChar w:fldCharType="end"/>
        </w:r>
      </w:del>
    </w:p>
    <w:p w14:paraId="5741A357" w14:textId="12E889AC" w:rsidR="00F307EF" w:rsidDel="00DC5FCD" w:rsidRDefault="00F307EF">
      <w:pPr>
        <w:pStyle w:val="TOC1"/>
        <w:rPr>
          <w:del w:id="667" w:author="Author"/>
          <w:rFonts w:asciiTheme="minorHAnsi" w:eastAsiaTheme="minorEastAsia" w:hAnsiTheme="minorHAnsi" w:cstheme="minorBidi"/>
          <w:b w:val="0"/>
          <w:noProof/>
          <w:szCs w:val="22"/>
          <w:lang w:val="en-US" w:eastAsia="en-US"/>
        </w:rPr>
      </w:pPr>
      <w:del w:id="668" w:author="Author">
        <w:r w:rsidDel="00DC5FCD">
          <w:rPr>
            <w:noProof/>
          </w:rPr>
          <w:delText>SR.4</w:delText>
        </w:r>
        <w:r w:rsidDel="00DC5FCD">
          <w:rPr>
            <w:rFonts w:asciiTheme="minorHAnsi" w:eastAsiaTheme="minorEastAsia" w:hAnsiTheme="minorHAnsi" w:cstheme="minorBidi"/>
            <w:b w:val="0"/>
            <w:noProof/>
            <w:szCs w:val="22"/>
            <w:lang w:val="en-US" w:eastAsia="en-US"/>
          </w:rPr>
          <w:tab/>
        </w:r>
        <w:r w:rsidDel="00DC5FCD">
          <w:rPr>
            <w:noProof/>
          </w:rPr>
          <w:delText>Further information on do's and don'ts related to conformity assessment</w:delText>
        </w:r>
        <w:r w:rsidDel="00DC5FCD">
          <w:rPr>
            <w:noProof/>
          </w:rPr>
          <w:tab/>
        </w:r>
        <w:r w:rsidDel="00DC5FCD">
          <w:rPr>
            <w:b w:val="0"/>
          </w:rPr>
          <w:fldChar w:fldCharType="begin"/>
        </w:r>
        <w:r w:rsidDel="00DC5FCD">
          <w:rPr>
            <w:noProof/>
          </w:rPr>
          <w:delInstrText xml:space="preserve"> PAGEREF _Toc69304345 \h </w:delInstrText>
        </w:r>
        <w:r w:rsidDel="00DC5FCD">
          <w:rPr>
            <w:b w:val="0"/>
          </w:rPr>
        </w:r>
        <w:r w:rsidDel="00DC5FCD">
          <w:rPr>
            <w:b w:val="0"/>
          </w:rPr>
          <w:fldChar w:fldCharType="separate"/>
        </w:r>
        <w:r w:rsidDel="00DC5FCD">
          <w:rPr>
            <w:noProof/>
          </w:rPr>
          <w:delText>151</w:delText>
        </w:r>
        <w:r w:rsidDel="00DC5FCD">
          <w:rPr>
            <w:b w:val="0"/>
          </w:rPr>
          <w:fldChar w:fldCharType="end"/>
        </w:r>
      </w:del>
    </w:p>
    <w:p w14:paraId="0C2420E4" w14:textId="61B10462" w:rsidR="00F307EF" w:rsidDel="00DC5FCD" w:rsidRDefault="00F307EF">
      <w:pPr>
        <w:pStyle w:val="TOC1"/>
        <w:rPr>
          <w:del w:id="669" w:author="Author"/>
          <w:rFonts w:asciiTheme="minorHAnsi" w:eastAsiaTheme="minorEastAsia" w:hAnsiTheme="minorHAnsi" w:cstheme="minorBidi"/>
          <w:b w:val="0"/>
          <w:noProof/>
          <w:szCs w:val="22"/>
          <w:lang w:val="en-US" w:eastAsia="en-US"/>
        </w:rPr>
      </w:pPr>
      <w:del w:id="670" w:author="Author">
        <w:r w:rsidDel="00DC5FCD">
          <w:rPr>
            <w:noProof/>
          </w:rPr>
          <w:delText>SR.5</w:delText>
        </w:r>
        <w:r w:rsidDel="00DC5FCD">
          <w:rPr>
            <w:rFonts w:asciiTheme="minorHAnsi" w:eastAsiaTheme="minorEastAsia" w:hAnsiTheme="minorHAnsi" w:cstheme="minorBidi"/>
            <w:b w:val="0"/>
            <w:noProof/>
            <w:szCs w:val="22"/>
            <w:lang w:val="en-US" w:eastAsia="en-US"/>
          </w:rPr>
          <w:tab/>
        </w:r>
        <w:r w:rsidDel="00DC5FCD">
          <w:rPr>
            <w:noProof/>
          </w:rPr>
          <w:delText>Requests for exceptions</w:delText>
        </w:r>
        <w:r w:rsidDel="00DC5FCD">
          <w:rPr>
            <w:noProof/>
          </w:rPr>
          <w:tab/>
        </w:r>
        <w:r w:rsidDel="00DC5FCD">
          <w:rPr>
            <w:b w:val="0"/>
          </w:rPr>
          <w:fldChar w:fldCharType="begin"/>
        </w:r>
        <w:r w:rsidDel="00DC5FCD">
          <w:rPr>
            <w:noProof/>
          </w:rPr>
          <w:delInstrText xml:space="preserve"> PAGEREF _Toc69304346 \h </w:delInstrText>
        </w:r>
        <w:r w:rsidDel="00DC5FCD">
          <w:rPr>
            <w:b w:val="0"/>
          </w:rPr>
        </w:r>
        <w:r w:rsidDel="00DC5FCD">
          <w:rPr>
            <w:b w:val="0"/>
          </w:rPr>
          <w:fldChar w:fldCharType="separate"/>
        </w:r>
        <w:r w:rsidDel="00DC5FCD">
          <w:rPr>
            <w:noProof/>
          </w:rPr>
          <w:delText>151</w:delText>
        </w:r>
        <w:r w:rsidDel="00DC5FCD">
          <w:rPr>
            <w:b w:val="0"/>
          </w:rPr>
          <w:fldChar w:fldCharType="end"/>
        </w:r>
      </w:del>
    </w:p>
    <w:p w14:paraId="610E8DF6" w14:textId="684FEC0B" w:rsidR="00F307EF" w:rsidDel="00DC5FCD" w:rsidRDefault="00F307EF">
      <w:pPr>
        <w:pStyle w:val="TOC1"/>
        <w:rPr>
          <w:del w:id="671" w:author="Author"/>
          <w:rFonts w:asciiTheme="minorHAnsi" w:eastAsiaTheme="minorEastAsia" w:hAnsiTheme="minorHAnsi" w:cstheme="minorBidi"/>
          <w:b w:val="0"/>
          <w:noProof/>
          <w:szCs w:val="22"/>
          <w:lang w:val="en-US" w:eastAsia="en-US"/>
        </w:rPr>
      </w:pPr>
      <w:del w:id="672" w:author="Author">
        <w:r w:rsidRPr="0019439B" w:rsidDel="00DC5FCD">
          <w:rPr>
            <w:noProof/>
            <w:shd w:val="clear" w:color="auto" w:fill="C6D9F1"/>
          </w:rPr>
          <w:delText>Annex SS</w:delText>
        </w:r>
        <w:r w:rsidDel="00DC5FCD">
          <w:rPr>
            <w:noProof/>
          </w:rPr>
          <w:delText xml:space="preserve"> </w:delText>
        </w:r>
        <w:r w:rsidRPr="0019439B" w:rsidDel="00DC5FCD">
          <w:rPr>
            <w:b w:val="0"/>
            <w:noProof/>
            <w:shd w:val="clear" w:color="auto" w:fill="C6D9F1"/>
          </w:rPr>
          <w:delText>(normative)</w:delText>
        </w:r>
        <w:r w:rsidDel="00DC5FCD">
          <w:rPr>
            <w:noProof/>
          </w:rPr>
          <w:delText xml:space="preserve">  </w:delText>
        </w:r>
        <w:r w:rsidRPr="0019439B" w:rsidDel="00DC5FCD">
          <w:rPr>
            <w:noProof/>
            <w:shd w:val="clear" w:color="auto" w:fill="C6D9F1"/>
          </w:rPr>
          <w:delText>Optional use of the Committee Draft (CD) stage — Guidance for committees</w:delText>
        </w:r>
        <w:r w:rsidDel="00DC5FCD">
          <w:rPr>
            <w:noProof/>
          </w:rPr>
          <w:tab/>
        </w:r>
        <w:r w:rsidDel="00DC5FCD">
          <w:rPr>
            <w:b w:val="0"/>
          </w:rPr>
          <w:fldChar w:fldCharType="begin"/>
        </w:r>
        <w:r w:rsidDel="00DC5FCD">
          <w:rPr>
            <w:noProof/>
          </w:rPr>
          <w:delInstrText xml:space="preserve"> PAGEREF _Toc69304347 \h </w:delInstrText>
        </w:r>
        <w:r w:rsidDel="00DC5FCD">
          <w:rPr>
            <w:b w:val="0"/>
          </w:rPr>
        </w:r>
        <w:r w:rsidDel="00DC5FCD">
          <w:rPr>
            <w:b w:val="0"/>
          </w:rPr>
          <w:fldChar w:fldCharType="separate"/>
        </w:r>
        <w:r w:rsidDel="00DC5FCD">
          <w:rPr>
            <w:noProof/>
          </w:rPr>
          <w:delText>152</w:delText>
        </w:r>
        <w:r w:rsidDel="00DC5FCD">
          <w:rPr>
            <w:b w:val="0"/>
          </w:rPr>
          <w:fldChar w:fldCharType="end"/>
        </w:r>
      </w:del>
    </w:p>
    <w:p w14:paraId="06690CFC" w14:textId="167DEC17" w:rsidR="00F307EF" w:rsidDel="00DC5FCD" w:rsidRDefault="00F307EF">
      <w:pPr>
        <w:pStyle w:val="TOC1"/>
        <w:rPr>
          <w:del w:id="673" w:author="Author"/>
          <w:rFonts w:asciiTheme="minorHAnsi" w:eastAsiaTheme="minorEastAsia" w:hAnsiTheme="minorHAnsi" w:cstheme="minorBidi"/>
          <w:b w:val="0"/>
          <w:noProof/>
          <w:szCs w:val="22"/>
          <w:lang w:val="en-US" w:eastAsia="en-US"/>
        </w:rPr>
      </w:pPr>
      <w:del w:id="674" w:author="Author">
        <w:r w:rsidDel="00DC5FCD">
          <w:rPr>
            <w:noProof/>
          </w:rPr>
          <w:delText>SS.1</w:delText>
        </w:r>
        <w:r w:rsidDel="00DC5FCD">
          <w:rPr>
            <w:rFonts w:asciiTheme="minorHAnsi" w:eastAsiaTheme="minorEastAsia" w:hAnsiTheme="minorHAnsi" w:cstheme="minorBidi"/>
            <w:b w:val="0"/>
            <w:noProof/>
            <w:szCs w:val="22"/>
            <w:lang w:val="en-US" w:eastAsia="en-US"/>
          </w:rPr>
          <w:tab/>
        </w:r>
        <w:r w:rsidDel="00DC5FCD">
          <w:rPr>
            <w:noProof/>
          </w:rPr>
          <w:delText>Implementation guidance</w:delText>
        </w:r>
        <w:r w:rsidDel="00DC5FCD">
          <w:rPr>
            <w:noProof/>
          </w:rPr>
          <w:tab/>
        </w:r>
        <w:r w:rsidDel="00DC5FCD">
          <w:rPr>
            <w:b w:val="0"/>
          </w:rPr>
          <w:fldChar w:fldCharType="begin"/>
        </w:r>
        <w:r w:rsidDel="00DC5FCD">
          <w:rPr>
            <w:noProof/>
          </w:rPr>
          <w:delInstrText xml:space="preserve"> PAGEREF _Toc69304348 \h </w:delInstrText>
        </w:r>
        <w:r w:rsidDel="00DC5FCD">
          <w:rPr>
            <w:b w:val="0"/>
          </w:rPr>
        </w:r>
        <w:r w:rsidDel="00DC5FCD">
          <w:rPr>
            <w:b w:val="0"/>
          </w:rPr>
          <w:fldChar w:fldCharType="separate"/>
        </w:r>
        <w:r w:rsidDel="00DC5FCD">
          <w:rPr>
            <w:noProof/>
          </w:rPr>
          <w:delText>152</w:delText>
        </w:r>
        <w:r w:rsidDel="00DC5FCD">
          <w:rPr>
            <w:b w:val="0"/>
          </w:rPr>
          <w:fldChar w:fldCharType="end"/>
        </w:r>
      </w:del>
    </w:p>
    <w:p w14:paraId="0723C145" w14:textId="3B55E8F5" w:rsidR="00F307EF" w:rsidDel="00DC5FCD" w:rsidRDefault="00F307EF">
      <w:pPr>
        <w:pStyle w:val="TOC1"/>
        <w:rPr>
          <w:del w:id="675" w:author="Author"/>
          <w:rFonts w:asciiTheme="minorHAnsi" w:eastAsiaTheme="minorEastAsia" w:hAnsiTheme="minorHAnsi" w:cstheme="minorBidi"/>
          <w:b w:val="0"/>
          <w:noProof/>
          <w:szCs w:val="22"/>
          <w:lang w:val="en-US" w:eastAsia="en-US"/>
        </w:rPr>
      </w:pPr>
      <w:del w:id="676" w:author="Author">
        <w:r w:rsidDel="00DC5FCD">
          <w:rPr>
            <w:noProof/>
          </w:rPr>
          <w:delText>SS.2</w:delText>
        </w:r>
        <w:r w:rsidDel="00DC5FCD">
          <w:rPr>
            <w:rFonts w:asciiTheme="minorHAnsi" w:eastAsiaTheme="minorEastAsia" w:hAnsiTheme="minorHAnsi" w:cstheme="minorBidi"/>
            <w:b w:val="0"/>
            <w:noProof/>
            <w:szCs w:val="22"/>
            <w:lang w:val="en-US" w:eastAsia="en-US"/>
          </w:rPr>
          <w:tab/>
        </w:r>
        <w:r w:rsidDel="00DC5FCD">
          <w:rPr>
            <w:noProof/>
          </w:rPr>
          <w:delText>Tips for Convenors and Project Leaders when proposing to skip the CD stage</w:delText>
        </w:r>
        <w:r w:rsidDel="00DC5FCD">
          <w:rPr>
            <w:noProof/>
          </w:rPr>
          <w:tab/>
        </w:r>
        <w:r w:rsidDel="00DC5FCD">
          <w:rPr>
            <w:b w:val="0"/>
          </w:rPr>
          <w:fldChar w:fldCharType="begin"/>
        </w:r>
        <w:r w:rsidDel="00DC5FCD">
          <w:rPr>
            <w:noProof/>
          </w:rPr>
          <w:delInstrText xml:space="preserve"> PAGEREF _Toc69304349 \h </w:delInstrText>
        </w:r>
        <w:r w:rsidDel="00DC5FCD">
          <w:rPr>
            <w:b w:val="0"/>
          </w:rPr>
        </w:r>
        <w:r w:rsidDel="00DC5FCD">
          <w:rPr>
            <w:b w:val="0"/>
          </w:rPr>
          <w:fldChar w:fldCharType="separate"/>
        </w:r>
        <w:r w:rsidDel="00DC5FCD">
          <w:rPr>
            <w:noProof/>
          </w:rPr>
          <w:delText>152</w:delText>
        </w:r>
        <w:r w:rsidDel="00DC5FCD">
          <w:rPr>
            <w:b w:val="0"/>
          </w:rPr>
          <w:fldChar w:fldCharType="end"/>
        </w:r>
      </w:del>
    </w:p>
    <w:p w14:paraId="01BA1D82" w14:textId="2182F4D5" w:rsidR="00F307EF" w:rsidDel="00DC5FCD" w:rsidRDefault="00F307EF">
      <w:pPr>
        <w:pStyle w:val="TOC1"/>
        <w:rPr>
          <w:del w:id="677" w:author="Author"/>
          <w:rFonts w:asciiTheme="minorHAnsi" w:eastAsiaTheme="minorEastAsia" w:hAnsiTheme="minorHAnsi" w:cstheme="minorBidi"/>
          <w:b w:val="0"/>
          <w:noProof/>
          <w:szCs w:val="22"/>
          <w:lang w:val="en-US" w:eastAsia="en-US"/>
        </w:rPr>
      </w:pPr>
      <w:del w:id="678" w:author="Author">
        <w:r w:rsidDel="00DC5FCD">
          <w:rPr>
            <w:noProof/>
          </w:rPr>
          <w:delText>SS.3</w:delText>
        </w:r>
        <w:r w:rsidDel="00DC5FCD">
          <w:rPr>
            <w:rFonts w:asciiTheme="minorHAnsi" w:eastAsiaTheme="minorEastAsia" w:hAnsiTheme="minorHAnsi" w:cstheme="minorBidi"/>
            <w:b w:val="0"/>
            <w:noProof/>
            <w:szCs w:val="22"/>
            <w:lang w:val="en-US" w:eastAsia="en-US"/>
          </w:rPr>
          <w:tab/>
        </w:r>
        <w:r w:rsidDel="00DC5FCD">
          <w:rPr>
            <w:noProof/>
          </w:rPr>
          <w:delText>Tips for committee Chairs and Secretaries</w:delText>
        </w:r>
        <w:r w:rsidDel="00DC5FCD">
          <w:rPr>
            <w:noProof/>
          </w:rPr>
          <w:tab/>
        </w:r>
        <w:r w:rsidDel="00DC5FCD">
          <w:rPr>
            <w:b w:val="0"/>
          </w:rPr>
          <w:fldChar w:fldCharType="begin"/>
        </w:r>
        <w:r w:rsidDel="00DC5FCD">
          <w:rPr>
            <w:noProof/>
          </w:rPr>
          <w:delInstrText xml:space="preserve"> PAGEREF _Toc69304350 \h </w:delInstrText>
        </w:r>
        <w:r w:rsidDel="00DC5FCD">
          <w:rPr>
            <w:b w:val="0"/>
          </w:rPr>
        </w:r>
        <w:r w:rsidDel="00DC5FCD">
          <w:rPr>
            <w:b w:val="0"/>
          </w:rPr>
          <w:fldChar w:fldCharType="separate"/>
        </w:r>
        <w:r w:rsidDel="00DC5FCD">
          <w:rPr>
            <w:noProof/>
          </w:rPr>
          <w:delText>153</w:delText>
        </w:r>
        <w:r w:rsidDel="00DC5FCD">
          <w:rPr>
            <w:b w:val="0"/>
          </w:rPr>
          <w:fldChar w:fldCharType="end"/>
        </w:r>
      </w:del>
    </w:p>
    <w:p w14:paraId="5C0AA27F" w14:textId="688DF16F" w:rsidR="00F307EF" w:rsidDel="00DC5FCD" w:rsidRDefault="00F307EF">
      <w:pPr>
        <w:pStyle w:val="TOC1"/>
        <w:rPr>
          <w:del w:id="679" w:author="Author"/>
          <w:rFonts w:asciiTheme="minorHAnsi" w:eastAsiaTheme="minorEastAsia" w:hAnsiTheme="minorHAnsi" w:cstheme="minorBidi"/>
          <w:b w:val="0"/>
          <w:noProof/>
          <w:szCs w:val="22"/>
          <w:lang w:val="en-US" w:eastAsia="en-US"/>
        </w:rPr>
      </w:pPr>
      <w:del w:id="680" w:author="Author">
        <w:r w:rsidDel="00DC5FCD">
          <w:rPr>
            <w:noProof/>
          </w:rPr>
          <w:delText>SS.4</w:delText>
        </w:r>
        <w:r w:rsidDel="00DC5FCD">
          <w:rPr>
            <w:rFonts w:asciiTheme="minorHAnsi" w:eastAsiaTheme="minorEastAsia" w:hAnsiTheme="minorHAnsi" w:cstheme="minorBidi"/>
            <w:b w:val="0"/>
            <w:noProof/>
            <w:szCs w:val="22"/>
            <w:lang w:val="en-US" w:eastAsia="en-US"/>
          </w:rPr>
          <w:tab/>
        </w:r>
        <w:r w:rsidDel="00DC5FCD">
          <w:rPr>
            <w:noProof/>
          </w:rPr>
          <w:delText>Other information</w:delText>
        </w:r>
        <w:r w:rsidDel="00DC5FCD">
          <w:rPr>
            <w:noProof/>
          </w:rPr>
          <w:tab/>
        </w:r>
        <w:r w:rsidDel="00DC5FCD">
          <w:rPr>
            <w:b w:val="0"/>
          </w:rPr>
          <w:fldChar w:fldCharType="begin"/>
        </w:r>
        <w:r w:rsidDel="00DC5FCD">
          <w:rPr>
            <w:noProof/>
          </w:rPr>
          <w:delInstrText xml:space="preserve"> PAGEREF _Toc69304351 \h </w:delInstrText>
        </w:r>
        <w:r w:rsidDel="00DC5FCD">
          <w:rPr>
            <w:b w:val="0"/>
          </w:rPr>
        </w:r>
        <w:r w:rsidDel="00DC5FCD">
          <w:rPr>
            <w:b w:val="0"/>
          </w:rPr>
          <w:fldChar w:fldCharType="separate"/>
        </w:r>
        <w:r w:rsidDel="00DC5FCD">
          <w:rPr>
            <w:noProof/>
          </w:rPr>
          <w:delText>153</w:delText>
        </w:r>
        <w:r w:rsidDel="00DC5FCD">
          <w:rPr>
            <w:b w:val="0"/>
          </w:rPr>
          <w:fldChar w:fldCharType="end"/>
        </w:r>
      </w:del>
    </w:p>
    <w:p w14:paraId="1F08CAAB" w14:textId="6933BC9E" w:rsidR="00F307EF" w:rsidDel="00DC5FCD" w:rsidRDefault="00F307EF">
      <w:pPr>
        <w:pStyle w:val="TOC1"/>
        <w:rPr>
          <w:del w:id="681" w:author="Author"/>
          <w:rFonts w:asciiTheme="minorHAnsi" w:eastAsiaTheme="minorEastAsia" w:hAnsiTheme="minorHAnsi" w:cstheme="minorBidi"/>
          <w:b w:val="0"/>
          <w:noProof/>
          <w:szCs w:val="22"/>
          <w:lang w:val="en-US" w:eastAsia="en-US"/>
        </w:rPr>
      </w:pPr>
      <w:del w:id="682" w:author="Author">
        <w:r w:rsidRPr="0019439B" w:rsidDel="00DC5FCD">
          <w:rPr>
            <w:noProof/>
            <w:shd w:val="clear" w:color="auto" w:fill="C6D9F1"/>
          </w:rPr>
          <w:delText>Annex ST</w:delText>
        </w:r>
        <w:r w:rsidDel="00DC5FCD">
          <w:rPr>
            <w:noProof/>
          </w:rPr>
          <w:delText xml:space="preserve"> </w:delText>
        </w:r>
        <w:r w:rsidRPr="0019439B" w:rsidDel="00DC5FCD">
          <w:rPr>
            <w:b w:val="0"/>
            <w:noProof/>
            <w:shd w:val="clear" w:color="auto" w:fill="C6D9F1"/>
          </w:rPr>
          <w:delText>(normative)</w:delText>
        </w:r>
        <w:r w:rsidDel="00DC5FCD">
          <w:rPr>
            <w:noProof/>
          </w:rPr>
          <w:delText xml:space="preserve">  </w:delText>
        </w:r>
        <w:r w:rsidRPr="0019439B" w:rsidDel="00DC5FCD">
          <w:rPr>
            <w:noProof/>
            <w:shd w:val="clear" w:color="auto" w:fill="C6D9F1"/>
          </w:rPr>
          <w:delText>Twinning Policy</w:delText>
        </w:r>
        <w:r w:rsidDel="00DC5FCD">
          <w:rPr>
            <w:noProof/>
          </w:rPr>
          <w:tab/>
        </w:r>
        <w:r w:rsidDel="00DC5FCD">
          <w:rPr>
            <w:b w:val="0"/>
          </w:rPr>
          <w:fldChar w:fldCharType="begin"/>
        </w:r>
        <w:r w:rsidDel="00DC5FCD">
          <w:rPr>
            <w:noProof/>
          </w:rPr>
          <w:delInstrText xml:space="preserve"> PAGEREF _Toc69304352 \h </w:delInstrText>
        </w:r>
        <w:r w:rsidDel="00DC5FCD">
          <w:rPr>
            <w:b w:val="0"/>
          </w:rPr>
        </w:r>
        <w:r w:rsidDel="00DC5FCD">
          <w:rPr>
            <w:b w:val="0"/>
          </w:rPr>
          <w:fldChar w:fldCharType="separate"/>
        </w:r>
        <w:r w:rsidDel="00DC5FCD">
          <w:rPr>
            <w:noProof/>
          </w:rPr>
          <w:delText>154</w:delText>
        </w:r>
        <w:r w:rsidDel="00DC5FCD">
          <w:rPr>
            <w:b w:val="0"/>
          </w:rPr>
          <w:fldChar w:fldCharType="end"/>
        </w:r>
      </w:del>
    </w:p>
    <w:p w14:paraId="2F53B526" w14:textId="5DA0F652" w:rsidR="00F307EF" w:rsidDel="00DC5FCD" w:rsidRDefault="00F307EF">
      <w:pPr>
        <w:pStyle w:val="TOC1"/>
        <w:rPr>
          <w:del w:id="683" w:author="Author"/>
          <w:rFonts w:asciiTheme="minorHAnsi" w:eastAsiaTheme="minorEastAsia" w:hAnsiTheme="minorHAnsi" w:cstheme="minorBidi"/>
          <w:b w:val="0"/>
          <w:noProof/>
          <w:szCs w:val="22"/>
          <w:lang w:val="en-US" w:eastAsia="en-US"/>
        </w:rPr>
      </w:pPr>
      <w:del w:id="684" w:author="Author">
        <w:r w:rsidDel="00DC5FCD">
          <w:rPr>
            <w:noProof/>
          </w:rPr>
          <w:delText>ST.1</w:delText>
        </w:r>
        <w:r w:rsidDel="00DC5FCD">
          <w:rPr>
            <w:rFonts w:asciiTheme="minorHAnsi" w:eastAsiaTheme="minorEastAsia" w:hAnsiTheme="minorHAnsi" w:cstheme="minorBidi"/>
            <w:b w:val="0"/>
            <w:noProof/>
            <w:szCs w:val="22"/>
            <w:lang w:val="en-US" w:eastAsia="en-US"/>
          </w:rPr>
          <w:tab/>
        </w:r>
        <w:r w:rsidDel="00DC5FCD">
          <w:rPr>
            <w:noProof/>
          </w:rPr>
          <w:delText>Scope</w:delText>
        </w:r>
        <w:r w:rsidDel="00DC5FCD">
          <w:rPr>
            <w:noProof/>
          </w:rPr>
          <w:tab/>
        </w:r>
        <w:r w:rsidDel="00DC5FCD">
          <w:rPr>
            <w:b w:val="0"/>
          </w:rPr>
          <w:fldChar w:fldCharType="begin"/>
        </w:r>
        <w:r w:rsidDel="00DC5FCD">
          <w:rPr>
            <w:noProof/>
          </w:rPr>
          <w:delInstrText xml:space="preserve"> PAGEREF _Toc69304353 \h </w:delInstrText>
        </w:r>
        <w:r w:rsidDel="00DC5FCD">
          <w:rPr>
            <w:b w:val="0"/>
          </w:rPr>
        </w:r>
        <w:r w:rsidDel="00DC5FCD">
          <w:rPr>
            <w:b w:val="0"/>
          </w:rPr>
          <w:fldChar w:fldCharType="separate"/>
        </w:r>
        <w:r w:rsidDel="00DC5FCD">
          <w:rPr>
            <w:noProof/>
          </w:rPr>
          <w:delText>154</w:delText>
        </w:r>
        <w:r w:rsidDel="00DC5FCD">
          <w:rPr>
            <w:b w:val="0"/>
          </w:rPr>
          <w:fldChar w:fldCharType="end"/>
        </w:r>
      </w:del>
    </w:p>
    <w:p w14:paraId="39594108" w14:textId="21507AAD" w:rsidR="00F307EF" w:rsidDel="00DC5FCD" w:rsidRDefault="00F307EF">
      <w:pPr>
        <w:pStyle w:val="TOC1"/>
        <w:rPr>
          <w:del w:id="685" w:author="Author"/>
          <w:rFonts w:asciiTheme="minorHAnsi" w:eastAsiaTheme="minorEastAsia" w:hAnsiTheme="minorHAnsi" w:cstheme="minorBidi"/>
          <w:b w:val="0"/>
          <w:noProof/>
          <w:szCs w:val="22"/>
          <w:lang w:val="en-US" w:eastAsia="en-US"/>
        </w:rPr>
      </w:pPr>
      <w:del w:id="686" w:author="Author">
        <w:r w:rsidRPr="0019439B" w:rsidDel="00DC5FCD">
          <w:rPr>
            <w:rFonts w:cs="Calibri"/>
            <w:noProof/>
          </w:rPr>
          <w:delText>ST.2</w:delText>
        </w:r>
        <w:r w:rsidDel="00DC5FCD">
          <w:rPr>
            <w:rFonts w:asciiTheme="minorHAnsi" w:eastAsiaTheme="minorEastAsia" w:hAnsiTheme="minorHAnsi" w:cstheme="minorBidi"/>
            <w:b w:val="0"/>
            <w:noProof/>
            <w:szCs w:val="22"/>
            <w:lang w:val="en-US" w:eastAsia="en-US"/>
          </w:rPr>
          <w:tab/>
        </w:r>
        <w:r w:rsidDel="00DC5FCD">
          <w:rPr>
            <w:noProof/>
          </w:rPr>
          <w:delText>Definitions</w:delText>
        </w:r>
        <w:r w:rsidDel="00DC5FCD">
          <w:rPr>
            <w:noProof/>
          </w:rPr>
          <w:tab/>
        </w:r>
        <w:r w:rsidDel="00DC5FCD">
          <w:rPr>
            <w:b w:val="0"/>
          </w:rPr>
          <w:fldChar w:fldCharType="begin"/>
        </w:r>
        <w:r w:rsidDel="00DC5FCD">
          <w:rPr>
            <w:noProof/>
          </w:rPr>
          <w:delInstrText xml:space="preserve"> PAGEREF _Toc69304354 \h </w:delInstrText>
        </w:r>
        <w:r w:rsidDel="00DC5FCD">
          <w:rPr>
            <w:b w:val="0"/>
          </w:rPr>
        </w:r>
        <w:r w:rsidDel="00DC5FCD">
          <w:rPr>
            <w:b w:val="0"/>
          </w:rPr>
          <w:fldChar w:fldCharType="separate"/>
        </w:r>
        <w:r w:rsidDel="00DC5FCD">
          <w:rPr>
            <w:noProof/>
          </w:rPr>
          <w:delText>154</w:delText>
        </w:r>
        <w:r w:rsidDel="00DC5FCD">
          <w:rPr>
            <w:b w:val="0"/>
          </w:rPr>
          <w:fldChar w:fldCharType="end"/>
        </w:r>
      </w:del>
    </w:p>
    <w:p w14:paraId="30209BA9" w14:textId="4EF9C39F" w:rsidR="00F307EF" w:rsidDel="00DC5FCD" w:rsidRDefault="00F307EF">
      <w:pPr>
        <w:pStyle w:val="TOC1"/>
        <w:rPr>
          <w:del w:id="687" w:author="Author"/>
          <w:rFonts w:asciiTheme="minorHAnsi" w:eastAsiaTheme="minorEastAsia" w:hAnsiTheme="minorHAnsi" w:cstheme="minorBidi"/>
          <w:b w:val="0"/>
          <w:noProof/>
          <w:szCs w:val="22"/>
          <w:lang w:val="en-US" w:eastAsia="en-US"/>
        </w:rPr>
      </w:pPr>
      <w:del w:id="688" w:author="Author">
        <w:r w:rsidDel="00DC5FCD">
          <w:rPr>
            <w:noProof/>
          </w:rPr>
          <w:delText>ST.3</w:delText>
        </w:r>
        <w:r w:rsidDel="00DC5FCD">
          <w:rPr>
            <w:rFonts w:asciiTheme="minorHAnsi" w:eastAsiaTheme="minorEastAsia" w:hAnsiTheme="minorHAnsi" w:cstheme="minorBidi"/>
            <w:b w:val="0"/>
            <w:noProof/>
            <w:szCs w:val="22"/>
            <w:lang w:val="en-US" w:eastAsia="en-US"/>
          </w:rPr>
          <w:tab/>
        </w:r>
        <w:r w:rsidDel="00DC5FCD">
          <w:rPr>
            <w:noProof/>
          </w:rPr>
          <w:delText>Requirements</w:delText>
        </w:r>
        <w:r w:rsidDel="00DC5FCD">
          <w:rPr>
            <w:noProof/>
          </w:rPr>
          <w:tab/>
        </w:r>
        <w:r w:rsidDel="00DC5FCD">
          <w:rPr>
            <w:b w:val="0"/>
          </w:rPr>
          <w:fldChar w:fldCharType="begin"/>
        </w:r>
        <w:r w:rsidDel="00DC5FCD">
          <w:rPr>
            <w:noProof/>
          </w:rPr>
          <w:delInstrText xml:space="preserve"> PAGEREF _Toc69304355 \h </w:delInstrText>
        </w:r>
        <w:r w:rsidDel="00DC5FCD">
          <w:rPr>
            <w:b w:val="0"/>
          </w:rPr>
        </w:r>
        <w:r w:rsidDel="00DC5FCD">
          <w:rPr>
            <w:b w:val="0"/>
          </w:rPr>
          <w:fldChar w:fldCharType="separate"/>
        </w:r>
        <w:r w:rsidDel="00DC5FCD">
          <w:rPr>
            <w:noProof/>
          </w:rPr>
          <w:delText>154</w:delText>
        </w:r>
        <w:r w:rsidDel="00DC5FCD">
          <w:rPr>
            <w:b w:val="0"/>
          </w:rPr>
          <w:fldChar w:fldCharType="end"/>
        </w:r>
      </w:del>
    </w:p>
    <w:p w14:paraId="6E006E5F" w14:textId="60471DA1" w:rsidR="00F307EF" w:rsidDel="00DC5FCD" w:rsidRDefault="00F307EF">
      <w:pPr>
        <w:pStyle w:val="TOC1"/>
        <w:rPr>
          <w:del w:id="689" w:author="Author"/>
          <w:rFonts w:asciiTheme="minorHAnsi" w:eastAsiaTheme="minorEastAsia" w:hAnsiTheme="minorHAnsi" w:cstheme="minorBidi"/>
          <w:b w:val="0"/>
          <w:noProof/>
          <w:szCs w:val="22"/>
          <w:lang w:val="en-US" w:eastAsia="en-US"/>
        </w:rPr>
      </w:pPr>
      <w:del w:id="690" w:author="Author">
        <w:r w:rsidDel="00DC5FCD">
          <w:rPr>
            <w:noProof/>
          </w:rPr>
          <w:delText>ST.4</w:delText>
        </w:r>
        <w:r w:rsidDel="00DC5FCD">
          <w:rPr>
            <w:rFonts w:asciiTheme="minorHAnsi" w:eastAsiaTheme="minorEastAsia" w:hAnsiTheme="minorHAnsi" w:cstheme="minorBidi"/>
            <w:b w:val="0"/>
            <w:noProof/>
            <w:szCs w:val="22"/>
            <w:lang w:val="en-US" w:eastAsia="en-US"/>
          </w:rPr>
          <w:tab/>
        </w:r>
        <w:r w:rsidDel="00DC5FCD">
          <w:rPr>
            <w:noProof/>
          </w:rPr>
          <w:delText>General principles</w:delText>
        </w:r>
        <w:r w:rsidDel="00DC5FCD">
          <w:rPr>
            <w:noProof/>
          </w:rPr>
          <w:tab/>
        </w:r>
        <w:r w:rsidDel="00DC5FCD">
          <w:rPr>
            <w:b w:val="0"/>
          </w:rPr>
          <w:fldChar w:fldCharType="begin"/>
        </w:r>
        <w:r w:rsidDel="00DC5FCD">
          <w:rPr>
            <w:noProof/>
          </w:rPr>
          <w:delInstrText xml:space="preserve"> PAGEREF _Toc69304356 \h </w:delInstrText>
        </w:r>
        <w:r w:rsidDel="00DC5FCD">
          <w:rPr>
            <w:b w:val="0"/>
          </w:rPr>
        </w:r>
        <w:r w:rsidDel="00DC5FCD">
          <w:rPr>
            <w:b w:val="0"/>
          </w:rPr>
          <w:fldChar w:fldCharType="separate"/>
        </w:r>
        <w:r w:rsidDel="00DC5FCD">
          <w:rPr>
            <w:noProof/>
          </w:rPr>
          <w:delText>155</w:delText>
        </w:r>
        <w:r w:rsidDel="00DC5FCD">
          <w:rPr>
            <w:b w:val="0"/>
          </w:rPr>
          <w:fldChar w:fldCharType="end"/>
        </w:r>
      </w:del>
    </w:p>
    <w:p w14:paraId="21971365" w14:textId="387398BF" w:rsidR="00F307EF" w:rsidDel="00DC5FCD" w:rsidRDefault="00F307EF">
      <w:pPr>
        <w:pStyle w:val="TOC1"/>
        <w:rPr>
          <w:del w:id="691" w:author="Author"/>
          <w:rFonts w:asciiTheme="minorHAnsi" w:eastAsiaTheme="minorEastAsia" w:hAnsiTheme="minorHAnsi" w:cstheme="minorBidi"/>
          <w:b w:val="0"/>
          <w:noProof/>
          <w:szCs w:val="22"/>
          <w:lang w:val="en-US" w:eastAsia="en-US"/>
        </w:rPr>
      </w:pPr>
      <w:del w:id="692" w:author="Author">
        <w:r w:rsidDel="00DC5FCD">
          <w:rPr>
            <w:noProof/>
          </w:rPr>
          <w:delText>ST.5</w:delText>
        </w:r>
        <w:r w:rsidDel="00DC5FCD">
          <w:rPr>
            <w:rFonts w:asciiTheme="minorHAnsi" w:eastAsiaTheme="minorEastAsia" w:hAnsiTheme="minorHAnsi" w:cstheme="minorBidi"/>
            <w:b w:val="0"/>
            <w:noProof/>
            <w:szCs w:val="22"/>
            <w:lang w:val="en-US" w:eastAsia="en-US"/>
          </w:rPr>
          <w:tab/>
        </w:r>
        <w:r w:rsidDel="00DC5FCD">
          <w:rPr>
            <w:noProof/>
          </w:rPr>
          <w:delText>Procedure</w:delText>
        </w:r>
        <w:r w:rsidDel="00DC5FCD">
          <w:rPr>
            <w:noProof/>
          </w:rPr>
          <w:tab/>
        </w:r>
        <w:r w:rsidDel="00DC5FCD">
          <w:rPr>
            <w:b w:val="0"/>
          </w:rPr>
          <w:fldChar w:fldCharType="begin"/>
        </w:r>
        <w:r w:rsidDel="00DC5FCD">
          <w:rPr>
            <w:noProof/>
          </w:rPr>
          <w:delInstrText xml:space="preserve"> PAGEREF _Toc69304357 \h </w:delInstrText>
        </w:r>
        <w:r w:rsidDel="00DC5FCD">
          <w:rPr>
            <w:b w:val="0"/>
          </w:rPr>
        </w:r>
        <w:r w:rsidDel="00DC5FCD">
          <w:rPr>
            <w:b w:val="0"/>
          </w:rPr>
          <w:fldChar w:fldCharType="separate"/>
        </w:r>
        <w:r w:rsidDel="00DC5FCD">
          <w:rPr>
            <w:noProof/>
          </w:rPr>
          <w:delText>156</w:delText>
        </w:r>
        <w:r w:rsidDel="00DC5FCD">
          <w:rPr>
            <w:b w:val="0"/>
          </w:rPr>
          <w:fldChar w:fldCharType="end"/>
        </w:r>
      </w:del>
    </w:p>
    <w:p w14:paraId="3BCFDE49" w14:textId="20D47B71" w:rsidR="00F307EF" w:rsidDel="00DC5FCD" w:rsidRDefault="00F307EF">
      <w:pPr>
        <w:pStyle w:val="TOC1"/>
        <w:rPr>
          <w:del w:id="693" w:author="Author"/>
          <w:rFonts w:asciiTheme="minorHAnsi" w:eastAsiaTheme="minorEastAsia" w:hAnsiTheme="minorHAnsi" w:cstheme="minorBidi"/>
          <w:b w:val="0"/>
          <w:noProof/>
          <w:szCs w:val="22"/>
          <w:lang w:val="en-US" w:eastAsia="en-US"/>
        </w:rPr>
      </w:pPr>
      <w:del w:id="694" w:author="Author">
        <w:r w:rsidDel="00DC5FCD">
          <w:rPr>
            <w:noProof/>
          </w:rPr>
          <w:delText>ST.5.1</w:delText>
        </w:r>
        <w:r w:rsidDel="00DC5FCD">
          <w:rPr>
            <w:rFonts w:asciiTheme="minorHAnsi" w:eastAsiaTheme="minorEastAsia" w:hAnsiTheme="minorHAnsi" w:cstheme="minorBidi"/>
            <w:b w:val="0"/>
            <w:noProof/>
            <w:szCs w:val="22"/>
            <w:lang w:val="en-US" w:eastAsia="en-US"/>
          </w:rPr>
          <w:tab/>
        </w:r>
        <w:r w:rsidDel="00DC5FCD">
          <w:rPr>
            <w:noProof/>
          </w:rPr>
          <w:delText>Chronology</w:delText>
        </w:r>
        <w:r w:rsidDel="00DC5FCD">
          <w:rPr>
            <w:noProof/>
          </w:rPr>
          <w:tab/>
        </w:r>
        <w:r w:rsidDel="00DC5FCD">
          <w:rPr>
            <w:b w:val="0"/>
          </w:rPr>
          <w:fldChar w:fldCharType="begin"/>
        </w:r>
        <w:r w:rsidDel="00DC5FCD">
          <w:rPr>
            <w:noProof/>
          </w:rPr>
          <w:delInstrText xml:space="preserve"> PAGEREF _Toc69304358 \h </w:delInstrText>
        </w:r>
        <w:r w:rsidDel="00DC5FCD">
          <w:rPr>
            <w:b w:val="0"/>
          </w:rPr>
        </w:r>
        <w:r w:rsidDel="00DC5FCD">
          <w:rPr>
            <w:b w:val="0"/>
          </w:rPr>
          <w:fldChar w:fldCharType="separate"/>
        </w:r>
        <w:r w:rsidDel="00DC5FCD">
          <w:rPr>
            <w:noProof/>
          </w:rPr>
          <w:delText>156</w:delText>
        </w:r>
        <w:r w:rsidDel="00DC5FCD">
          <w:rPr>
            <w:b w:val="0"/>
          </w:rPr>
          <w:fldChar w:fldCharType="end"/>
        </w:r>
      </w:del>
    </w:p>
    <w:p w14:paraId="308F7322" w14:textId="42FC5674" w:rsidR="00F307EF" w:rsidDel="00DC5FCD" w:rsidRDefault="00F307EF">
      <w:pPr>
        <w:pStyle w:val="TOC1"/>
        <w:rPr>
          <w:del w:id="695" w:author="Author"/>
          <w:rFonts w:asciiTheme="minorHAnsi" w:eastAsiaTheme="minorEastAsia" w:hAnsiTheme="minorHAnsi" w:cstheme="minorBidi"/>
          <w:b w:val="0"/>
          <w:noProof/>
          <w:szCs w:val="22"/>
          <w:lang w:val="en-US" w:eastAsia="en-US"/>
        </w:rPr>
      </w:pPr>
      <w:del w:id="696" w:author="Author">
        <w:r w:rsidDel="00DC5FCD">
          <w:rPr>
            <w:noProof/>
          </w:rPr>
          <w:delText>ST.5.2</w:delText>
        </w:r>
        <w:r w:rsidDel="00DC5FCD">
          <w:rPr>
            <w:rFonts w:asciiTheme="minorHAnsi" w:eastAsiaTheme="minorEastAsia" w:hAnsiTheme="minorHAnsi" w:cstheme="minorBidi"/>
            <w:b w:val="0"/>
            <w:noProof/>
            <w:szCs w:val="22"/>
            <w:lang w:val="en-US" w:eastAsia="en-US"/>
          </w:rPr>
          <w:tab/>
        </w:r>
        <w:r w:rsidDel="00DC5FCD">
          <w:rPr>
            <w:noProof/>
          </w:rPr>
          <w:delText xml:space="preserve">Identifying the need for </w:delText>
        </w:r>
        <w:r w:rsidRPr="0019439B" w:rsidDel="00DC5FCD">
          <w:rPr>
            <w:rFonts w:cs="Calibri"/>
            <w:noProof/>
          </w:rPr>
          <w:delText>a Twinning arrangement</w:delText>
        </w:r>
        <w:r w:rsidDel="00DC5FCD">
          <w:rPr>
            <w:noProof/>
          </w:rPr>
          <w:tab/>
        </w:r>
        <w:r w:rsidDel="00DC5FCD">
          <w:rPr>
            <w:b w:val="0"/>
          </w:rPr>
          <w:fldChar w:fldCharType="begin"/>
        </w:r>
        <w:r w:rsidDel="00DC5FCD">
          <w:rPr>
            <w:noProof/>
          </w:rPr>
          <w:delInstrText xml:space="preserve"> PAGEREF _Toc69304359 \h </w:delInstrText>
        </w:r>
        <w:r w:rsidDel="00DC5FCD">
          <w:rPr>
            <w:b w:val="0"/>
          </w:rPr>
        </w:r>
        <w:r w:rsidDel="00DC5FCD">
          <w:rPr>
            <w:b w:val="0"/>
          </w:rPr>
          <w:fldChar w:fldCharType="separate"/>
        </w:r>
        <w:r w:rsidDel="00DC5FCD">
          <w:rPr>
            <w:noProof/>
          </w:rPr>
          <w:delText>156</w:delText>
        </w:r>
        <w:r w:rsidDel="00DC5FCD">
          <w:rPr>
            <w:b w:val="0"/>
          </w:rPr>
          <w:fldChar w:fldCharType="end"/>
        </w:r>
      </w:del>
    </w:p>
    <w:p w14:paraId="0A40A650" w14:textId="2D8226EA" w:rsidR="00F307EF" w:rsidDel="00DC5FCD" w:rsidRDefault="00F307EF">
      <w:pPr>
        <w:pStyle w:val="TOC1"/>
        <w:rPr>
          <w:del w:id="697" w:author="Author"/>
          <w:rFonts w:asciiTheme="minorHAnsi" w:eastAsiaTheme="minorEastAsia" w:hAnsiTheme="minorHAnsi" w:cstheme="minorBidi"/>
          <w:b w:val="0"/>
          <w:noProof/>
          <w:szCs w:val="22"/>
          <w:lang w:val="en-US" w:eastAsia="en-US"/>
        </w:rPr>
      </w:pPr>
      <w:del w:id="698" w:author="Author">
        <w:r w:rsidDel="00DC5FCD">
          <w:rPr>
            <w:noProof/>
          </w:rPr>
          <w:delText>ST.5.3</w:delText>
        </w:r>
        <w:r w:rsidDel="00DC5FCD">
          <w:rPr>
            <w:rFonts w:asciiTheme="minorHAnsi" w:eastAsiaTheme="minorEastAsia" w:hAnsiTheme="minorHAnsi" w:cstheme="minorBidi"/>
            <w:b w:val="0"/>
            <w:noProof/>
            <w:szCs w:val="22"/>
            <w:lang w:val="en-US" w:eastAsia="en-US"/>
          </w:rPr>
          <w:tab/>
        </w:r>
        <w:r w:rsidDel="00DC5FCD">
          <w:rPr>
            <w:noProof/>
          </w:rPr>
          <w:delText>Selecting a Twinning partner</w:delText>
        </w:r>
        <w:r w:rsidDel="00DC5FCD">
          <w:rPr>
            <w:noProof/>
          </w:rPr>
          <w:tab/>
        </w:r>
        <w:r w:rsidDel="00DC5FCD">
          <w:rPr>
            <w:b w:val="0"/>
          </w:rPr>
          <w:fldChar w:fldCharType="begin"/>
        </w:r>
        <w:r w:rsidDel="00DC5FCD">
          <w:rPr>
            <w:noProof/>
          </w:rPr>
          <w:delInstrText xml:space="preserve"> PAGEREF _Toc69304360 \h </w:delInstrText>
        </w:r>
        <w:r w:rsidDel="00DC5FCD">
          <w:rPr>
            <w:b w:val="0"/>
          </w:rPr>
        </w:r>
        <w:r w:rsidDel="00DC5FCD">
          <w:rPr>
            <w:b w:val="0"/>
          </w:rPr>
          <w:fldChar w:fldCharType="separate"/>
        </w:r>
        <w:r w:rsidDel="00DC5FCD">
          <w:rPr>
            <w:noProof/>
          </w:rPr>
          <w:delText>156</w:delText>
        </w:r>
        <w:r w:rsidDel="00DC5FCD">
          <w:rPr>
            <w:b w:val="0"/>
          </w:rPr>
          <w:fldChar w:fldCharType="end"/>
        </w:r>
      </w:del>
    </w:p>
    <w:p w14:paraId="6D38FF0F" w14:textId="664AC923" w:rsidR="00F307EF" w:rsidDel="00DC5FCD" w:rsidRDefault="00F307EF">
      <w:pPr>
        <w:pStyle w:val="TOC1"/>
        <w:rPr>
          <w:del w:id="699" w:author="Author"/>
          <w:rFonts w:asciiTheme="minorHAnsi" w:eastAsiaTheme="minorEastAsia" w:hAnsiTheme="minorHAnsi" w:cstheme="minorBidi"/>
          <w:b w:val="0"/>
          <w:noProof/>
          <w:szCs w:val="22"/>
          <w:lang w:val="en-US" w:eastAsia="en-US"/>
        </w:rPr>
      </w:pPr>
      <w:del w:id="700" w:author="Author">
        <w:r w:rsidDel="00DC5FCD">
          <w:rPr>
            <w:noProof/>
          </w:rPr>
          <w:delText>ST.5.4</w:delText>
        </w:r>
        <w:r w:rsidDel="00DC5FCD">
          <w:rPr>
            <w:rFonts w:asciiTheme="minorHAnsi" w:eastAsiaTheme="minorEastAsia" w:hAnsiTheme="minorHAnsi" w:cstheme="minorBidi"/>
            <w:b w:val="0"/>
            <w:noProof/>
            <w:szCs w:val="22"/>
            <w:lang w:val="en-US" w:eastAsia="en-US"/>
          </w:rPr>
          <w:tab/>
        </w:r>
        <w:r w:rsidDel="00DC5FCD">
          <w:rPr>
            <w:noProof/>
          </w:rPr>
          <w:delText>Drafting/Submitting a Twinning Request</w:delText>
        </w:r>
        <w:r w:rsidDel="00DC5FCD">
          <w:rPr>
            <w:noProof/>
          </w:rPr>
          <w:tab/>
        </w:r>
        <w:r w:rsidDel="00DC5FCD">
          <w:rPr>
            <w:b w:val="0"/>
          </w:rPr>
          <w:fldChar w:fldCharType="begin"/>
        </w:r>
        <w:r w:rsidDel="00DC5FCD">
          <w:rPr>
            <w:noProof/>
          </w:rPr>
          <w:delInstrText xml:space="preserve"> PAGEREF _Toc69304361 \h </w:delInstrText>
        </w:r>
        <w:r w:rsidDel="00DC5FCD">
          <w:rPr>
            <w:b w:val="0"/>
          </w:rPr>
        </w:r>
        <w:r w:rsidDel="00DC5FCD">
          <w:rPr>
            <w:b w:val="0"/>
          </w:rPr>
          <w:fldChar w:fldCharType="separate"/>
        </w:r>
        <w:r w:rsidDel="00DC5FCD">
          <w:rPr>
            <w:noProof/>
          </w:rPr>
          <w:delText>156</w:delText>
        </w:r>
        <w:r w:rsidDel="00DC5FCD">
          <w:rPr>
            <w:b w:val="0"/>
          </w:rPr>
          <w:fldChar w:fldCharType="end"/>
        </w:r>
      </w:del>
    </w:p>
    <w:p w14:paraId="3E9DE4E6" w14:textId="7C61BC17" w:rsidR="00F307EF" w:rsidDel="00DC5FCD" w:rsidRDefault="00F307EF">
      <w:pPr>
        <w:pStyle w:val="TOC1"/>
        <w:rPr>
          <w:del w:id="701" w:author="Author"/>
          <w:rFonts w:asciiTheme="minorHAnsi" w:eastAsiaTheme="minorEastAsia" w:hAnsiTheme="minorHAnsi" w:cstheme="minorBidi"/>
          <w:b w:val="0"/>
          <w:noProof/>
          <w:szCs w:val="22"/>
          <w:lang w:val="en-US" w:eastAsia="en-US"/>
        </w:rPr>
      </w:pPr>
      <w:del w:id="702" w:author="Author">
        <w:r w:rsidDel="00DC5FCD">
          <w:rPr>
            <w:noProof/>
          </w:rPr>
          <w:delText>ST.</w:delText>
        </w:r>
        <w:r w:rsidRPr="0019439B" w:rsidDel="00DC5FCD">
          <w:rPr>
            <w:rFonts w:cs="Calibri"/>
            <w:noProof/>
          </w:rPr>
          <w:delText>5</w:delText>
        </w:r>
        <w:r w:rsidDel="00DC5FCD">
          <w:rPr>
            <w:noProof/>
          </w:rPr>
          <w:delText>.5</w:delText>
        </w:r>
        <w:r w:rsidDel="00DC5FCD">
          <w:rPr>
            <w:rFonts w:asciiTheme="minorHAnsi" w:eastAsiaTheme="minorEastAsia" w:hAnsiTheme="minorHAnsi" w:cstheme="minorBidi"/>
            <w:b w:val="0"/>
            <w:noProof/>
            <w:szCs w:val="22"/>
            <w:lang w:val="en-US" w:eastAsia="en-US"/>
          </w:rPr>
          <w:tab/>
        </w:r>
        <w:r w:rsidDel="00DC5FCD">
          <w:rPr>
            <w:noProof/>
          </w:rPr>
          <w:delText>Approving the Twinning request:</w:delText>
        </w:r>
        <w:r w:rsidDel="00DC5FCD">
          <w:rPr>
            <w:noProof/>
          </w:rPr>
          <w:tab/>
        </w:r>
        <w:r w:rsidDel="00DC5FCD">
          <w:rPr>
            <w:b w:val="0"/>
          </w:rPr>
          <w:fldChar w:fldCharType="begin"/>
        </w:r>
        <w:r w:rsidDel="00DC5FCD">
          <w:rPr>
            <w:noProof/>
          </w:rPr>
          <w:delInstrText xml:space="preserve"> PAGEREF _Toc69304362 \h </w:delInstrText>
        </w:r>
        <w:r w:rsidDel="00DC5FCD">
          <w:rPr>
            <w:b w:val="0"/>
          </w:rPr>
        </w:r>
        <w:r w:rsidDel="00DC5FCD">
          <w:rPr>
            <w:b w:val="0"/>
          </w:rPr>
          <w:fldChar w:fldCharType="separate"/>
        </w:r>
        <w:r w:rsidDel="00DC5FCD">
          <w:rPr>
            <w:noProof/>
          </w:rPr>
          <w:delText>157</w:delText>
        </w:r>
        <w:r w:rsidDel="00DC5FCD">
          <w:rPr>
            <w:b w:val="0"/>
          </w:rPr>
          <w:fldChar w:fldCharType="end"/>
        </w:r>
      </w:del>
    </w:p>
    <w:p w14:paraId="4A632E89" w14:textId="76F98F71" w:rsidR="00F307EF" w:rsidDel="00DC5FCD" w:rsidRDefault="00F307EF">
      <w:pPr>
        <w:pStyle w:val="TOC1"/>
        <w:rPr>
          <w:del w:id="703" w:author="Author"/>
          <w:rFonts w:asciiTheme="minorHAnsi" w:eastAsiaTheme="minorEastAsia" w:hAnsiTheme="minorHAnsi" w:cstheme="minorBidi"/>
          <w:b w:val="0"/>
          <w:noProof/>
          <w:szCs w:val="22"/>
          <w:lang w:val="en-US" w:eastAsia="en-US"/>
        </w:rPr>
      </w:pPr>
      <w:del w:id="704" w:author="Author">
        <w:r w:rsidDel="00DC5FCD">
          <w:rPr>
            <w:noProof/>
          </w:rPr>
          <w:delText>ST.5.6</w:delText>
        </w:r>
        <w:r w:rsidDel="00DC5FCD">
          <w:rPr>
            <w:rFonts w:asciiTheme="minorHAnsi" w:eastAsiaTheme="minorEastAsia" w:hAnsiTheme="minorHAnsi" w:cstheme="minorBidi"/>
            <w:b w:val="0"/>
            <w:noProof/>
            <w:szCs w:val="22"/>
            <w:lang w:val="en-US" w:eastAsia="en-US"/>
          </w:rPr>
          <w:tab/>
        </w:r>
        <w:r w:rsidDel="00DC5FCD">
          <w:rPr>
            <w:noProof/>
          </w:rPr>
          <w:delText>Implementing the Twinning arrangement</w:delText>
        </w:r>
        <w:r w:rsidDel="00DC5FCD">
          <w:rPr>
            <w:noProof/>
          </w:rPr>
          <w:tab/>
        </w:r>
        <w:r w:rsidDel="00DC5FCD">
          <w:rPr>
            <w:b w:val="0"/>
          </w:rPr>
          <w:fldChar w:fldCharType="begin"/>
        </w:r>
        <w:r w:rsidDel="00DC5FCD">
          <w:rPr>
            <w:noProof/>
          </w:rPr>
          <w:delInstrText xml:space="preserve"> PAGEREF _Toc69304363 \h </w:delInstrText>
        </w:r>
        <w:r w:rsidDel="00DC5FCD">
          <w:rPr>
            <w:b w:val="0"/>
          </w:rPr>
        </w:r>
        <w:r w:rsidDel="00DC5FCD">
          <w:rPr>
            <w:b w:val="0"/>
          </w:rPr>
          <w:fldChar w:fldCharType="separate"/>
        </w:r>
        <w:r w:rsidDel="00DC5FCD">
          <w:rPr>
            <w:noProof/>
          </w:rPr>
          <w:delText>157</w:delText>
        </w:r>
        <w:r w:rsidDel="00DC5FCD">
          <w:rPr>
            <w:b w:val="0"/>
          </w:rPr>
          <w:fldChar w:fldCharType="end"/>
        </w:r>
      </w:del>
    </w:p>
    <w:p w14:paraId="59FD1596" w14:textId="27B5DD2A" w:rsidR="00F307EF" w:rsidDel="00DC5FCD" w:rsidRDefault="00F307EF">
      <w:pPr>
        <w:pStyle w:val="TOC1"/>
        <w:rPr>
          <w:del w:id="705" w:author="Author"/>
          <w:rFonts w:asciiTheme="minorHAnsi" w:eastAsiaTheme="minorEastAsia" w:hAnsiTheme="minorHAnsi" w:cstheme="minorBidi"/>
          <w:b w:val="0"/>
          <w:noProof/>
          <w:szCs w:val="22"/>
          <w:lang w:val="en-US" w:eastAsia="en-US"/>
        </w:rPr>
      </w:pPr>
      <w:del w:id="706" w:author="Author">
        <w:r w:rsidDel="00DC5FCD">
          <w:rPr>
            <w:noProof/>
          </w:rPr>
          <w:delText>ST.5.7</w:delText>
        </w:r>
        <w:r w:rsidDel="00DC5FCD">
          <w:rPr>
            <w:rFonts w:asciiTheme="minorHAnsi" w:eastAsiaTheme="minorEastAsia" w:hAnsiTheme="minorHAnsi" w:cstheme="minorBidi"/>
            <w:b w:val="0"/>
            <w:noProof/>
            <w:szCs w:val="22"/>
            <w:lang w:val="en-US" w:eastAsia="en-US"/>
          </w:rPr>
          <w:tab/>
        </w:r>
        <w:r w:rsidDel="00DC5FCD">
          <w:rPr>
            <w:noProof/>
          </w:rPr>
          <w:delText>Terminating a Twinning arrangement</w:delText>
        </w:r>
        <w:r w:rsidDel="00DC5FCD">
          <w:rPr>
            <w:noProof/>
          </w:rPr>
          <w:tab/>
        </w:r>
        <w:r w:rsidDel="00DC5FCD">
          <w:rPr>
            <w:b w:val="0"/>
          </w:rPr>
          <w:fldChar w:fldCharType="begin"/>
        </w:r>
        <w:r w:rsidDel="00DC5FCD">
          <w:rPr>
            <w:noProof/>
          </w:rPr>
          <w:delInstrText xml:space="preserve"> PAGEREF _Toc69304364 \h </w:delInstrText>
        </w:r>
        <w:r w:rsidDel="00DC5FCD">
          <w:rPr>
            <w:b w:val="0"/>
          </w:rPr>
        </w:r>
        <w:r w:rsidDel="00DC5FCD">
          <w:rPr>
            <w:b w:val="0"/>
          </w:rPr>
          <w:fldChar w:fldCharType="separate"/>
        </w:r>
        <w:r w:rsidDel="00DC5FCD">
          <w:rPr>
            <w:noProof/>
          </w:rPr>
          <w:delText>158</w:delText>
        </w:r>
        <w:r w:rsidDel="00DC5FCD">
          <w:rPr>
            <w:b w:val="0"/>
          </w:rPr>
          <w:fldChar w:fldCharType="end"/>
        </w:r>
      </w:del>
    </w:p>
    <w:p w14:paraId="5D31F0D6" w14:textId="662931D5" w:rsidR="00F307EF" w:rsidDel="00DC5FCD" w:rsidRDefault="00F307EF">
      <w:pPr>
        <w:pStyle w:val="TOC1"/>
        <w:rPr>
          <w:del w:id="707" w:author="Author"/>
          <w:rFonts w:asciiTheme="minorHAnsi" w:eastAsiaTheme="minorEastAsia" w:hAnsiTheme="minorHAnsi" w:cstheme="minorBidi"/>
          <w:b w:val="0"/>
          <w:noProof/>
          <w:szCs w:val="22"/>
          <w:lang w:val="en-US" w:eastAsia="en-US"/>
        </w:rPr>
      </w:pPr>
      <w:del w:id="708" w:author="Author">
        <w:r w:rsidDel="00DC5FCD">
          <w:rPr>
            <w:noProof/>
          </w:rPr>
          <w:delText>ST.5.8</w:delText>
        </w:r>
        <w:r w:rsidDel="00DC5FCD">
          <w:rPr>
            <w:rFonts w:asciiTheme="minorHAnsi" w:eastAsiaTheme="minorEastAsia" w:hAnsiTheme="minorHAnsi" w:cstheme="minorBidi"/>
            <w:b w:val="0"/>
            <w:noProof/>
            <w:szCs w:val="22"/>
            <w:lang w:val="en-US" w:eastAsia="en-US"/>
          </w:rPr>
          <w:tab/>
        </w:r>
        <w:r w:rsidDel="00DC5FCD">
          <w:rPr>
            <w:noProof/>
          </w:rPr>
          <w:delText>Role of ISO/CS</w:delText>
        </w:r>
        <w:r w:rsidDel="00DC5FCD">
          <w:rPr>
            <w:noProof/>
          </w:rPr>
          <w:tab/>
        </w:r>
        <w:r w:rsidDel="00DC5FCD">
          <w:rPr>
            <w:b w:val="0"/>
          </w:rPr>
          <w:fldChar w:fldCharType="begin"/>
        </w:r>
        <w:r w:rsidDel="00DC5FCD">
          <w:rPr>
            <w:noProof/>
          </w:rPr>
          <w:delInstrText xml:space="preserve"> PAGEREF _Toc69304365 \h </w:delInstrText>
        </w:r>
        <w:r w:rsidDel="00DC5FCD">
          <w:rPr>
            <w:b w:val="0"/>
          </w:rPr>
        </w:r>
        <w:r w:rsidDel="00DC5FCD">
          <w:rPr>
            <w:b w:val="0"/>
          </w:rPr>
          <w:fldChar w:fldCharType="separate"/>
        </w:r>
        <w:r w:rsidDel="00DC5FCD">
          <w:rPr>
            <w:noProof/>
          </w:rPr>
          <w:delText>158</w:delText>
        </w:r>
        <w:r w:rsidDel="00DC5FCD">
          <w:rPr>
            <w:b w:val="0"/>
          </w:rPr>
          <w:fldChar w:fldCharType="end"/>
        </w:r>
      </w:del>
    </w:p>
    <w:p w14:paraId="5FF1174F" w14:textId="32C26F7B" w:rsidR="00F307EF" w:rsidDel="00DC5FCD" w:rsidRDefault="00F307EF">
      <w:pPr>
        <w:pStyle w:val="TOC1"/>
        <w:rPr>
          <w:del w:id="709" w:author="Author"/>
          <w:rFonts w:asciiTheme="minorHAnsi" w:eastAsiaTheme="minorEastAsia" w:hAnsiTheme="minorHAnsi" w:cstheme="minorBidi"/>
          <w:b w:val="0"/>
          <w:noProof/>
          <w:szCs w:val="22"/>
          <w:lang w:val="en-US" w:eastAsia="en-US"/>
        </w:rPr>
      </w:pPr>
      <w:del w:id="710" w:author="Author">
        <w:r w:rsidRPr="0019439B" w:rsidDel="00DC5FCD">
          <w:rPr>
            <w:noProof/>
            <w:shd w:val="clear" w:color="auto" w:fill="C6D9F1"/>
          </w:rPr>
          <w:delText>Reference documents</w:delText>
        </w:r>
        <w:r w:rsidDel="00DC5FCD">
          <w:rPr>
            <w:noProof/>
          </w:rPr>
          <w:tab/>
        </w:r>
        <w:r w:rsidDel="00DC5FCD">
          <w:rPr>
            <w:b w:val="0"/>
          </w:rPr>
          <w:fldChar w:fldCharType="begin"/>
        </w:r>
        <w:r w:rsidDel="00DC5FCD">
          <w:rPr>
            <w:noProof/>
          </w:rPr>
          <w:delInstrText xml:space="preserve"> PAGEREF _Toc69304366 \h </w:delInstrText>
        </w:r>
        <w:r w:rsidDel="00DC5FCD">
          <w:rPr>
            <w:b w:val="0"/>
          </w:rPr>
        </w:r>
        <w:r w:rsidDel="00DC5FCD">
          <w:rPr>
            <w:b w:val="0"/>
          </w:rPr>
          <w:fldChar w:fldCharType="separate"/>
        </w:r>
        <w:r w:rsidDel="00DC5FCD">
          <w:rPr>
            <w:noProof/>
          </w:rPr>
          <w:delText>159</w:delText>
        </w:r>
        <w:r w:rsidDel="00DC5FCD">
          <w:rPr>
            <w:b w:val="0"/>
          </w:rPr>
          <w:fldChar w:fldCharType="end"/>
        </w:r>
      </w:del>
    </w:p>
    <w:p w14:paraId="7E04E350" w14:textId="6B284121" w:rsidR="00494ED1" w:rsidRPr="0029606E" w:rsidRDefault="00F307EF" w:rsidP="0071317A">
      <w:pPr>
        <w:pStyle w:val="BodyText"/>
        <w:ind w:right="-30"/>
      </w:pPr>
      <w:del w:id="711" w:author="Author">
        <w:r w:rsidDel="00DC5FCD">
          <w:rPr>
            <w:rFonts w:eastAsia="MS Mincho"/>
            <w:szCs w:val="20"/>
            <w:lang w:eastAsia="ja-JP"/>
          </w:rPr>
          <w:fldChar w:fldCharType="end"/>
        </w:r>
      </w:del>
      <w:ins w:id="712" w:author="Author">
        <w:r w:rsidR="00DC5FCD">
          <w:rPr>
            <w:rFonts w:eastAsia="MS Mincho"/>
            <w:szCs w:val="20"/>
            <w:lang w:eastAsia="ja-JP"/>
          </w:rPr>
          <w:t>ee</w:t>
        </w:r>
      </w:ins>
    </w:p>
    <w:p w14:paraId="6FB093A5" w14:textId="04851507" w:rsidR="00D77357" w:rsidRPr="0029606E" w:rsidRDefault="00D77357" w:rsidP="00315205">
      <w:pPr>
        <w:pStyle w:val="IntroTitle"/>
        <w:rPr>
          <w:rStyle w:val="zzzHighlight0"/>
        </w:rPr>
      </w:pPr>
      <w:bookmarkStart w:id="713" w:name="_Toc280356866"/>
      <w:bookmarkStart w:id="714" w:name="_Toc323556470"/>
      <w:bookmarkStart w:id="715" w:name="_Toc478053380"/>
      <w:bookmarkStart w:id="716" w:name="_Toc69204983"/>
      <w:bookmarkStart w:id="717" w:name="_Toc69205328"/>
      <w:bookmarkStart w:id="718" w:name="_Toc69304055"/>
      <w:r w:rsidRPr="0029606E">
        <w:rPr>
          <w:rStyle w:val="zzzHighlight0"/>
        </w:rPr>
        <w:t>INTRODUCTION TO THE CONSOLIDATED ISO SUPPLEMENT</w:t>
      </w:r>
      <w:bookmarkEnd w:id="713"/>
      <w:bookmarkEnd w:id="714"/>
      <w:bookmarkEnd w:id="715"/>
      <w:bookmarkEnd w:id="716"/>
      <w:bookmarkEnd w:id="717"/>
      <w:bookmarkEnd w:id="718"/>
    </w:p>
    <w:p w14:paraId="641D0318" w14:textId="77777777" w:rsidR="00D77357" w:rsidRPr="0029606E" w:rsidRDefault="00D77357" w:rsidP="008A3E09">
      <w:pPr>
        <w:pStyle w:val="BodyText"/>
        <w:keepNext/>
        <w:rPr>
          <w:rStyle w:val="zzzHighlight"/>
          <w:b/>
        </w:rPr>
      </w:pPr>
      <w:bookmarkStart w:id="719" w:name="_Toc521228929"/>
      <w:bookmarkStart w:id="720" w:name="_Toc246327308"/>
      <w:bookmarkStart w:id="721" w:name="_Toc280356867"/>
      <w:bookmarkStart w:id="722" w:name="_Toc320542753"/>
      <w:r w:rsidRPr="0029606E">
        <w:rPr>
          <w:rStyle w:val="zzzHighlight"/>
          <w:b/>
        </w:rPr>
        <w:t>0.1</w:t>
      </w:r>
      <w:r w:rsidR="008A3E09" w:rsidRPr="0029606E">
        <w:rPr>
          <w:rStyle w:val="zzzHighlight"/>
          <w:b/>
        </w:rPr>
        <w:t>   </w:t>
      </w:r>
      <w:r w:rsidRPr="0029606E">
        <w:rPr>
          <w:rStyle w:val="zzzHighlight"/>
          <w:b/>
        </w:rPr>
        <w:t xml:space="preserve">What is the </w:t>
      </w:r>
      <w:r w:rsidRPr="0029606E">
        <w:rPr>
          <w:rStyle w:val="zzzHighlight"/>
          <w:b/>
          <w:i/>
        </w:rPr>
        <w:t>Consolidated ISO Supplement</w:t>
      </w:r>
      <w:r w:rsidRPr="0029606E">
        <w:rPr>
          <w:rStyle w:val="zzzHighlight"/>
          <w:b/>
        </w:rPr>
        <w:t>?</w:t>
      </w:r>
      <w:bookmarkEnd w:id="719"/>
      <w:bookmarkEnd w:id="720"/>
      <w:bookmarkEnd w:id="721"/>
      <w:bookmarkEnd w:id="722"/>
    </w:p>
    <w:p w14:paraId="480CAE1F" w14:textId="77777777" w:rsidR="00D77357" w:rsidRPr="0029606E" w:rsidRDefault="00D77357" w:rsidP="00D77357">
      <w:pPr>
        <w:pStyle w:val="BodyText"/>
        <w:rPr>
          <w:rStyle w:val="zzzHighlight"/>
        </w:rPr>
      </w:pPr>
      <w:r w:rsidRPr="0029606E">
        <w:rPr>
          <w:rStyle w:val="zzzHighlight"/>
        </w:rPr>
        <w:t xml:space="preserve">The ISO/IEC Directives define the basic procedures to be followed in the development of International Standards and other publications. This </w:t>
      </w:r>
      <w:r w:rsidRPr="0029606E">
        <w:rPr>
          <w:rStyle w:val="zzzHighlight"/>
          <w:i/>
        </w:rPr>
        <w:t>Consolidated ISO Supplement</w:t>
      </w:r>
      <w:r w:rsidRPr="0029606E">
        <w:rPr>
          <w:rStyle w:val="zzzHighlight"/>
        </w:rPr>
        <w:t xml:space="preserve"> (also referred to as the </w:t>
      </w:r>
      <w:r w:rsidR="0025539D" w:rsidRPr="0029606E">
        <w:rPr>
          <w:rStyle w:val="zzzHighlight"/>
        </w:rPr>
        <w:t>“</w:t>
      </w:r>
      <w:r w:rsidRPr="0029606E">
        <w:rPr>
          <w:rStyle w:val="zzzHighlight"/>
        </w:rPr>
        <w:t>ISO Supplement</w:t>
      </w:r>
      <w:r w:rsidR="0025539D" w:rsidRPr="0029606E">
        <w:rPr>
          <w:rStyle w:val="zzzHighlight"/>
        </w:rPr>
        <w:t>”</w:t>
      </w:r>
      <w:r w:rsidRPr="0029606E">
        <w:rPr>
          <w:rStyle w:val="zzzHighlight"/>
        </w:rPr>
        <w:t>) contains both the ISO/IEC Directives, Part</w:t>
      </w:r>
      <w:r w:rsidR="008A3E09" w:rsidRPr="0029606E">
        <w:rPr>
          <w:rStyle w:val="zzzHighlight"/>
        </w:rPr>
        <w:t> </w:t>
      </w:r>
      <w:r w:rsidRPr="0029606E">
        <w:rPr>
          <w:rStyle w:val="zzzHighlight"/>
        </w:rPr>
        <w:t>1 and the procedures specific to ISO which were formerly refe</w:t>
      </w:r>
      <w:r w:rsidR="008A3E09" w:rsidRPr="0029606E">
        <w:rPr>
          <w:rStyle w:val="zzzHighlight"/>
        </w:rPr>
        <w:t xml:space="preserve">rred to as the </w:t>
      </w:r>
      <w:r w:rsidR="0025539D" w:rsidRPr="0029606E">
        <w:rPr>
          <w:rStyle w:val="zzzHighlight"/>
        </w:rPr>
        <w:t>“</w:t>
      </w:r>
      <w:r w:rsidR="008A3E09" w:rsidRPr="0029606E">
        <w:rPr>
          <w:rStyle w:val="zzzHighlight"/>
        </w:rPr>
        <w:t>ISO Supplement</w:t>
      </w:r>
      <w:r w:rsidR="0025539D" w:rsidRPr="0029606E">
        <w:rPr>
          <w:rStyle w:val="zzzHighlight"/>
        </w:rPr>
        <w:t>”</w:t>
      </w:r>
      <w:r w:rsidRPr="0029606E">
        <w:rPr>
          <w:rStyle w:val="zzzHighlight"/>
        </w:rPr>
        <w:t>.</w:t>
      </w:r>
    </w:p>
    <w:p w14:paraId="2980C583" w14:textId="77777777" w:rsidR="00D77357" w:rsidRPr="0029606E" w:rsidRDefault="00D77357" w:rsidP="00D77357">
      <w:pPr>
        <w:pStyle w:val="BodyText"/>
        <w:rPr>
          <w:rStyle w:val="zzzHighlight"/>
        </w:rPr>
      </w:pPr>
      <w:r w:rsidRPr="0029606E">
        <w:rPr>
          <w:rStyle w:val="zzzHighlight"/>
        </w:rPr>
        <w:t xml:space="preserve">Part 1 of the ISO/IEC Directives, together with this Consolidated ISO Supplement, provide the complete set of procedural rules to be followed by ISO committees. There are, however, other documents to which reference may need to be made. In particular, for committees cooperating with CEN under the Agreement on technical cooperation between ISO and CEN (Vienna Agreement), reference should be made to the </w:t>
      </w:r>
      <w:hyperlink r:id="rId12" w:history="1">
        <w:r w:rsidR="002262AA" w:rsidRPr="0029606E">
          <w:rPr>
            <w:rStyle w:val="Hyperlink"/>
            <w:shd w:val="clear" w:color="auto" w:fill="C6D9F1"/>
            <w:lang w:val="en-GB"/>
          </w:rPr>
          <w:t>Guidelines for Chairmen and Secretariats on the implementation of the Vienna Agreement</w:t>
        </w:r>
      </w:hyperlink>
      <w:r w:rsidRPr="0029606E">
        <w:rPr>
          <w:rStyle w:val="zzzHighlight"/>
        </w:rPr>
        <w:t>.</w:t>
      </w:r>
    </w:p>
    <w:p w14:paraId="4C25FBCB" w14:textId="77777777" w:rsidR="00D77357" w:rsidRPr="0029606E" w:rsidRDefault="00D77357" w:rsidP="00D77357">
      <w:pPr>
        <w:pStyle w:val="BodyText"/>
        <w:rPr>
          <w:rStyle w:val="zzzHighlight"/>
        </w:rPr>
      </w:pPr>
      <w:r w:rsidRPr="0029606E">
        <w:rPr>
          <w:rStyle w:val="zzzHighlight"/>
        </w:rPr>
        <w:t xml:space="preserve">Attention is also drawn to the fact that ISO/IEC JTC 1 Information technology has adopted ISO/IEC Directives, Part 1 together with the </w:t>
      </w:r>
      <w:hyperlink r:id="rId13" w:history="1">
        <w:r w:rsidRPr="0029606E">
          <w:rPr>
            <w:rStyle w:val="zzzHighlight"/>
            <w:color w:val="0070C0"/>
            <w:u w:val="single"/>
          </w:rPr>
          <w:t>JTC</w:t>
        </w:r>
        <w:r w:rsidR="00C54DBB" w:rsidRPr="0029606E">
          <w:rPr>
            <w:rStyle w:val="zzzHighlight"/>
            <w:color w:val="0070C0"/>
            <w:u w:val="single"/>
          </w:rPr>
          <w:t> </w:t>
        </w:r>
        <w:r w:rsidRPr="0029606E">
          <w:rPr>
            <w:rStyle w:val="zzzHighlight"/>
            <w:color w:val="0070C0"/>
            <w:u w:val="single"/>
          </w:rPr>
          <w:t>1 Supplement</w:t>
        </w:r>
      </w:hyperlink>
      <w:r w:rsidRPr="0029606E">
        <w:rPr>
          <w:rStyle w:val="zzzHighlight"/>
        </w:rPr>
        <w:t>.</w:t>
      </w:r>
    </w:p>
    <w:p w14:paraId="68398657" w14:textId="77777777" w:rsidR="006F462C" w:rsidRPr="0029606E" w:rsidRDefault="00D77357" w:rsidP="008A3E09">
      <w:pPr>
        <w:pStyle w:val="BodyText"/>
        <w:keepNext/>
        <w:rPr>
          <w:rStyle w:val="zzzHighlight"/>
          <w:b/>
        </w:rPr>
      </w:pPr>
      <w:bookmarkStart w:id="723" w:name="_Toc246327309"/>
      <w:bookmarkStart w:id="724" w:name="_Toc280356868"/>
      <w:bookmarkStart w:id="725" w:name="_Toc320542754"/>
      <w:r w:rsidRPr="0029606E">
        <w:rPr>
          <w:rStyle w:val="zzzHighlight"/>
          <w:b/>
        </w:rPr>
        <w:t>0.2</w:t>
      </w:r>
      <w:r w:rsidR="008A3E09" w:rsidRPr="0029606E">
        <w:rPr>
          <w:rStyle w:val="zzzHighlight"/>
          <w:b/>
        </w:rPr>
        <w:t>   </w:t>
      </w:r>
      <w:r w:rsidRPr="0029606E">
        <w:rPr>
          <w:rStyle w:val="zzzHighlight"/>
          <w:b/>
        </w:rPr>
        <w:t xml:space="preserve">The structure of this </w:t>
      </w:r>
      <w:r w:rsidRPr="0029606E">
        <w:rPr>
          <w:rStyle w:val="zzzHighlight"/>
          <w:b/>
          <w:i/>
        </w:rPr>
        <w:t>Consolidated ISO Supplement</w:t>
      </w:r>
      <w:bookmarkEnd w:id="723"/>
      <w:bookmarkEnd w:id="724"/>
      <w:bookmarkEnd w:id="725"/>
    </w:p>
    <w:p w14:paraId="01E3B185" w14:textId="77777777" w:rsidR="00D77357" w:rsidRPr="0029606E" w:rsidRDefault="00D77357" w:rsidP="00D77357">
      <w:pPr>
        <w:pStyle w:val="BodyText"/>
        <w:rPr>
          <w:rStyle w:val="zzzHighlight"/>
        </w:rPr>
      </w:pPr>
      <w:r w:rsidRPr="0029606E">
        <w:rPr>
          <w:rStyle w:val="zzzHighlight"/>
        </w:rPr>
        <w:t xml:space="preserve">The clause structure of the </w:t>
      </w:r>
      <w:r w:rsidRPr="0029606E">
        <w:rPr>
          <w:rStyle w:val="zzzHighlight"/>
          <w:i/>
        </w:rPr>
        <w:t>Consolidated ISO Supplement</w:t>
      </w:r>
      <w:r w:rsidRPr="0029606E">
        <w:rPr>
          <w:rStyle w:val="zzzHighlight"/>
        </w:rPr>
        <w:t xml:space="preserve"> follows that of Part 1 of the </w:t>
      </w:r>
      <w:r w:rsidRPr="0029606E">
        <w:rPr>
          <w:rStyle w:val="zzzHighlight"/>
          <w:i/>
        </w:rPr>
        <w:t>ISO/IEC Directives</w:t>
      </w:r>
      <w:r w:rsidRPr="0029606E">
        <w:rPr>
          <w:rStyle w:val="zzzHighlight"/>
        </w:rPr>
        <w:t>. In order to assist in cross-referencing the texts, the ISO specific clauses are highlighted in blue under the clauses of the ISO/IEC Directives. If there is</w:t>
      </w:r>
      <w:r w:rsidR="00B03A73" w:rsidRPr="0029606E">
        <w:rPr>
          <w:rStyle w:val="zzzHighlight"/>
        </w:rPr>
        <w:t xml:space="preserve"> no</w:t>
      </w:r>
      <w:r w:rsidRPr="0029606E">
        <w:rPr>
          <w:rStyle w:val="zzzHighlight"/>
        </w:rPr>
        <w:t xml:space="preserve"> highlighted blue text under a particular clause, it means that there are no ISO-specific clause</w:t>
      </w:r>
      <w:r w:rsidR="00B03A73" w:rsidRPr="0029606E">
        <w:rPr>
          <w:rStyle w:val="zzzHighlight"/>
        </w:rPr>
        <w:t>s</w:t>
      </w:r>
      <w:r w:rsidRPr="0029606E">
        <w:rPr>
          <w:rStyle w:val="zzzHighlight"/>
        </w:rPr>
        <w:t>.</w:t>
      </w:r>
    </w:p>
    <w:p w14:paraId="171DDCBD" w14:textId="77777777" w:rsidR="00D77357" w:rsidRPr="0029606E" w:rsidRDefault="00D77357" w:rsidP="00D77357">
      <w:pPr>
        <w:pStyle w:val="BodyText"/>
        <w:rPr>
          <w:rStyle w:val="zzzHighlight"/>
        </w:rPr>
      </w:pPr>
      <w:r w:rsidRPr="0029606E">
        <w:rPr>
          <w:rStyle w:val="zzzHighlight"/>
        </w:rPr>
        <w:t xml:space="preserve">Tables and annexes beginning with </w:t>
      </w:r>
      <w:r w:rsidR="0025539D" w:rsidRPr="0029606E">
        <w:rPr>
          <w:rStyle w:val="zzzHighlight"/>
        </w:rPr>
        <w:t>“</w:t>
      </w:r>
      <w:r w:rsidRPr="0029606E">
        <w:rPr>
          <w:rStyle w:val="zzzHighlight"/>
        </w:rPr>
        <w:t>S</w:t>
      </w:r>
      <w:r w:rsidR="0025539D" w:rsidRPr="0029606E">
        <w:rPr>
          <w:rStyle w:val="zzzHighlight"/>
        </w:rPr>
        <w:t>”</w:t>
      </w:r>
      <w:r w:rsidRPr="0029606E">
        <w:rPr>
          <w:rStyle w:val="zzzHighlight"/>
        </w:rPr>
        <w:t xml:space="preserve"> in this </w:t>
      </w:r>
      <w:r w:rsidRPr="0029606E">
        <w:rPr>
          <w:rStyle w:val="zzzHighlight"/>
          <w:i/>
        </w:rPr>
        <w:t>Consolidated ISO Supplement</w:t>
      </w:r>
      <w:r w:rsidRPr="0029606E">
        <w:rPr>
          <w:rStyle w:val="zzzHighlight"/>
        </w:rPr>
        <w:t xml:space="preserve"> are all unique to ISO and do not follow the order in the </w:t>
      </w:r>
      <w:r w:rsidRPr="0029606E">
        <w:rPr>
          <w:rStyle w:val="zzzHighlight"/>
          <w:i/>
        </w:rPr>
        <w:t>ISO/IEC Directives</w:t>
      </w:r>
      <w:r w:rsidRPr="0029606E">
        <w:rPr>
          <w:rStyle w:val="zzzHighlight"/>
        </w:rPr>
        <w:t xml:space="preserve">. Where a reference in an ISO annex (i.e. beginning with </w:t>
      </w:r>
      <w:r w:rsidR="0025539D" w:rsidRPr="0029606E">
        <w:rPr>
          <w:rStyle w:val="zzzHighlight"/>
        </w:rPr>
        <w:t>“</w:t>
      </w:r>
      <w:r w:rsidRPr="0029606E">
        <w:rPr>
          <w:rStyle w:val="zzzHighlight"/>
        </w:rPr>
        <w:t>S</w:t>
      </w:r>
      <w:r w:rsidR="0025539D" w:rsidRPr="0029606E">
        <w:rPr>
          <w:rStyle w:val="zzzHighlight"/>
        </w:rPr>
        <w:t>”</w:t>
      </w:r>
      <w:r w:rsidRPr="0029606E">
        <w:rPr>
          <w:rStyle w:val="zzzHighlight"/>
        </w:rPr>
        <w:t xml:space="preserve">) is made to an annex in the </w:t>
      </w:r>
      <w:r w:rsidRPr="0029606E">
        <w:rPr>
          <w:rStyle w:val="zzzHighlight"/>
          <w:i/>
        </w:rPr>
        <w:t>ISO/IEC Directives, Part 1</w:t>
      </w:r>
      <w:r w:rsidRPr="0029606E">
        <w:rPr>
          <w:rStyle w:val="zzzHighlight"/>
        </w:rPr>
        <w:t>, this is explicitly indicated.</w:t>
      </w:r>
    </w:p>
    <w:p w14:paraId="768B1C9F" w14:textId="43E12856" w:rsidR="00664FFE" w:rsidRPr="0029606E" w:rsidRDefault="00664FFE" w:rsidP="00664FFE">
      <w:pPr>
        <w:pStyle w:val="BodyText"/>
        <w:rPr>
          <w:rStyle w:val="zzzHighlight"/>
        </w:rPr>
      </w:pPr>
      <w:r w:rsidRPr="0029606E">
        <w:rPr>
          <w:rStyle w:val="zzzHighlight"/>
        </w:rPr>
        <w:t xml:space="preserve">The following clauses that have been modified with respect to the previous edition of the ISO Supplement: Foreword, </w:t>
      </w:r>
      <w:del w:id="726" w:author="Author">
        <w:r w:rsidR="003E080C" w:rsidRPr="0029606E" w:rsidDel="00F279B5">
          <w:rPr>
            <w:rStyle w:val="zzzHighlight"/>
          </w:rPr>
          <w:delText>1.9.1, 1.12.1, 1.12.6, 2.1.6.1, 2.6.2, 2.9.1, 2.9.2, 3.2.1, 4.1.2, Annex</w:delText>
        </w:r>
        <w:r w:rsidR="00385EB1" w:rsidRPr="0029606E" w:rsidDel="00F279B5">
          <w:rPr>
            <w:rStyle w:val="zzzHighlight"/>
          </w:rPr>
          <w:delText> </w:delText>
        </w:r>
        <w:r w:rsidR="003E080C" w:rsidRPr="0029606E" w:rsidDel="00F279B5">
          <w:rPr>
            <w:rStyle w:val="zzzHighlight"/>
          </w:rPr>
          <w:delText>SF, Annex</w:delText>
        </w:r>
        <w:r w:rsidR="00385EB1" w:rsidRPr="0029606E" w:rsidDel="00F279B5">
          <w:rPr>
            <w:rStyle w:val="zzzHighlight"/>
          </w:rPr>
          <w:delText> </w:delText>
        </w:r>
        <w:r w:rsidR="003E080C" w:rsidRPr="0029606E" w:rsidDel="00F279B5">
          <w:rPr>
            <w:rStyle w:val="zzzHighlight"/>
          </w:rPr>
          <w:delText>SH, Annex</w:delText>
        </w:r>
        <w:r w:rsidR="00385EB1" w:rsidRPr="0029606E" w:rsidDel="00F279B5">
          <w:rPr>
            <w:rStyle w:val="zzzHighlight"/>
          </w:rPr>
          <w:delText> </w:delText>
        </w:r>
        <w:r w:rsidR="003E080C" w:rsidRPr="0029606E" w:rsidDel="00F279B5">
          <w:rPr>
            <w:rStyle w:val="zzzHighlight"/>
          </w:rPr>
          <w:delText>SL, Annex</w:delText>
        </w:r>
        <w:r w:rsidR="00385EB1" w:rsidRPr="0029606E" w:rsidDel="00F279B5">
          <w:rPr>
            <w:rStyle w:val="zzzHighlight"/>
          </w:rPr>
          <w:delText> </w:delText>
        </w:r>
        <w:r w:rsidR="003E080C" w:rsidRPr="0029606E" w:rsidDel="00F279B5">
          <w:rPr>
            <w:rStyle w:val="zzzHighlight"/>
          </w:rPr>
          <w:delText>SN, Annex</w:delText>
        </w:r>
        <w:r w:rsidR="00385EB1" w:rsidRPr="0029606E" w:rsidDel="00F279B5">
          <w:rPr>
            <w:rStyle w:val="zzzHighlight"/>
          </w:rPr>
          <w:delText> </w:delText>
        </w:r>
        <w:r w:rsidR="003E080C" w:rsidRPr="0029606E" w:rsidDel="00F279B5">
          <w:rPr>
            <w:rStyle w:val="zzzHighlight"/>
          </w:rPr>
          <w:delText>SQ, Annex</w:delText>
        </w:r>
        <w:r w:rsidR="00385EB1" w:rsidRPr="0029606E" w:rsidDel="00F279B5">
          <w:rPr>
            <w:rStyle w:val="zzzHighlight"/>
          </w:rPr>
          <w:delText> </w:delText>
        </w:r>
        <w:r w:rsidR="003E080C" w:rsidRPr="0029606E" w:rsidDel="00F279B5">
          <w:rPr>
            <w:rStyle w:val="zzzHighlight"/>
          </w:rPr>
          <w:delText>SS</w:delText>
        </w:r>
        <w:r w:rsidR="00A3025B" w:rsidRPr="0029606E" w:rsidDel="00F279B5">
          <w:rPr>
            <w:rStyle w:val="zzzHighlight"/>
          </w:rPr>
          <w:delText xml:space="preserve"> </w:delText>
        </w:r>
        <w:r w:rsidR="00632E04" w:rsidRPr="0029606E" w:rsidDel="00F279B5">
          <w:rPr>
            <w:rStyle w:val="zzzHighlight"/>
          </w:rPr>
          <w:delText>and Reference documents</w:delText>
        </w:r>
      </w:del>
      <w:ins w:id="727" w:author="Author">
        <w:r w:rsidR="00B024AE">
          <w:rPr>
            <w:rStyle w:val="zzzHighlight"/>
          </w:rPr>
          <w:t>1.8.1, 1.9.1, 1</w:t>
        </w:r>
        <w:r w:rsidR="003C4B2C">
          <w:rPr>
            <w:rStyle w:val="zzzHighlight"/>
          </w:rPr>
          <w:t xml:space="preserve">.12.6, 2.1.6.2, 2.3.1, </w:t>
        </w:r>
        <w:r w:rsidR="00621F74">
          <w:rPr>
            <w:rStyle w:val="zzzHighlight"/>
          </w:rPr>
          <w:t>2.9.1, 3.2</w:t>
        </w:r>
        <w:r w:rsidR="00370864">
          <w:rPr>
            <w:rStyle w:val="zzzHighlight"/>
          </w:rPr>
          <w:t xml:space="preserve"> and </w:t>
        </w:r>
        <w:r w:rsidR="00182AAA">
          <w:rPr>
            <w:rStyle w:val="zzzHighlight"/>
          </w:rPr>
          <w:t>Annex SK</w:t>
        </w:r>
      </w:ins>
      <w:r w:rsidRPr="0029606E">
        <w:rPr>
          <w:rStyle w:val="zzzHighlight"/>
        </w:rPr>
        <w:t xml:space="preserve">. The track change version of this </w:t>
      </w:r>
      <w:del w:id="728" w:author="Author">
        <w:r w:rsidR="00CC23BF" w:rsidRPr="0029606E" w:rsidDel="00CA3556">
          <w:rPr>
            <w:rStyle w:val="zzzHighlight"/>
          </w:rPr>
          <w:delText xml:space="preserve">twelfth </w:delText>
        </w:r>
      </w:del>
      <w:ins w:id="729" w:author="Author">
        <w:del w:id="730" w:author="Author">
          <w:r w:rsidR="00CA3556" w:rsidDel="008831A1">
            <w:rPr>
              <w:rStyle w:val="zzzHighlight"/>
            </w:rPr>
            <w:delText>thirtieth</w:delText>
          </w:r>
          <w:r w:rsidR="00CA3556" w:rsidRPr="0029606E" w:rsidDel="008831A1">
            <w:rPr>
              <w:rStyle w:val="zzzHighlight"/>
            </w:rPr>
            <w:delText xml:space="preserve"> </w:delText>
          </w:r>
        </w:del>
        <w:r w:rsidR="008831A1">
          <w:rPr>
            <w:rStyle w:val="zzzHighlight"/>
          </w:rPr>
          <w:t xml:space="preserve"> thirteenth </w:t>
        </w:r>
      </w:ins>
      <w:r w:rsidRPr="0029606E">
        <w:rPr>
          <w:rStyle w:val="zzzHighlight"/>
        </w:rPr>
        <w:t>edition should be consulted for the details of the changes made (</w:t>
      </w:r>
      <w:hyperlink r:id="rId14" w:history="1">
        <w:r w:rsidRPr="0029606E">
          <w:rPr>
            <w:rStyle w:val="Hyperlink"/>
            <w:shd w:val="clear" w:color="auto" w:fill="C6D9F1"/>
            <w:lang w:val="en-GB"/>
          </w:rPr>
          <w:t>www.iso.org/directives</w:t>
        </w:r>
      </w:hyperlink>
      <w:r w:rsidRPr="0029606E">
        <w:rPr>
          <w:rStyle w:val="zzzHighlight"/>
        </w:rPr>
        <w:t>).</w:t>
      </w:r>
    </w:p>
    <w:p w14:paraId="65CC509D" w14:textId="35F00012" w:rsidR="00D77357" w:rsidRPr="0029606E" w:rsidRDefault="00D77357" w:rsidP="00315205">
      <w:pPr>
        <w:pStyle w:val="ForewordTitle"/>
      </w:pPr>
      <w:bookmarkStart w:id="731" w:name="_Toc478053381"/>
      <w:bookmarkStart w:id="732" w:name="_Toc69204984"/>
      <w:bookmarkStart w:id="733" w:name="_Toc69205329"/>
      <w:bookmarkStart w:id="734" w:name="_Toc69304056"/>
      <w:r w:rsidRPr="0029606E">
        <w:t>Foreword</w:t>
      </w:r>
      <w:bookmarkEnd w:id="74"/>
      <w:bookmarkEnd w:id="731"/>
      <w:bookmarkEnd w:id="732"/>
      <w:bookmarkEnd w:id="733"/>
      <w:bookmarkEnd w:id="734"/>
    </w:p>
    <w:p w14:paraId="6A3D7511" w14:textId="77777777" w:rsidR="00D77357" w:rsidRPr="0029606E" w:rsidRDefault="00D77357" w:rsidP="006A0D15">
      <w:pPr>
        <w:pStyle w:val="ForewordText"/>
        <w:keepNext/>
      </w:pPr>
      <w:r w:rsidRPr="0029606E">
        <w:t xml:space="preserve">The </w:t>
      </w:r>
      <w:r w:rsidRPr="0029606E">
        <w:rPr>
          <w:b/>
        </w:rPr>
        <w:t>ISO/IEC Directives</w:t>
      </w:r>
      <w:r w:rsidRPr="0029606E">
        <w:t xml:space="preserve"> are published in two parts:</w:t>
      </w:r>
    </w:p>
    <w:p w14:paraId="52C10BCE" w14:textId="77777777" w:rsidR="00D77357" w:rsidRPr="0029606E" w:rsidRDefault="00315205" w:rsidP="00315205">
      <w:pPr>
        <w:pStyle w:val="ListContinue1"/>
      </w:pPr>
      <w:r w:rsidRPr="0029606E">
        <w:t>—</w:t>
      </w:r>
      <w:r w:rsidRPr="0029606E">
        <w:tab/>
      </w:r>
      <w:r w:rsidR="00D77357" w:rsidRPr="0029606E">
        <w:t>Part 1: Procedures for the technical work</w:t>
      </w:r>
    </w:p>
    <w:p w14:paraId="52EEB6A0" w14:textId="77777777" w:rsidR="00D77357" w:rsidRPr="0029606E" w:rsidRDefault="00315205" w:rsidP="00727A83">
      <w:pPr>
        <w:pStyle w:val="ListContinue1"/>
      </w:pPr>
      <w:r w:rsidRPr="0029606E">
        <w:t>—</w:t>
      </w:r>
      <w:r w:rsidRPr="0029606E">
        <w:tab/>
      </w:r>
      <w:r w:rsidR="00D77357" w:rsidRPr="0029606E">
        <w:t xml:space="preserve">Part 2: </w:t>
      </w:r>
      <w:r w:rsidR="00727A83" w:rsidRPr="0029606E">
        <w:t>Principles and rules for the structure and dr</w:t>
      </w:r>
      <w:r w:rsidR="00D421D6" w:rsidRPr="0029606E">
        <w:t>afting of ISO and IEC documents</w:t>
      </w:r>
    </w:p>
    <w:p w14:paraId="2AE0FB55" w14:textId="77777777" w:rsidR="00D77357" w:rsidRPr="0029606E" w:rsidRDefault="00D77357" w:rsidP="006A0D15">
      <w:pPr>
        <w:pStyle w:val="ForewordText"/>
      </w:pPr>
      <w:r w:rsidRPr="0029606E">
        <w:t>Furthermore, the International Organization for Standardization (ISO), the International Electrotechnical C</w:t>
      </w:r>
      <w:r w:rsidR="006A1288" w:rsidRPr="0029606E">
        <w:t>ommission</w:t>
      </w:r>
      <w:r w:rsidRPr="0029606E">
        <w:t xml:space="preserve"> (IEC) and ISO/IEC Joint Technical Committee (JTC) 1 have published independent supplements to Part 1, which include procedures that are not common.</w:t>
      </w:r>
    </w:p>
    <w:p w14:paraId="1416B23D" w14:textId="77777777" w:rsidR="00D77357" w:rsidRPr="0029606E" w:rsidRDefault="00D77357" w:rsidP="006A0D15">
      <w:pPr>
        <w:pStyle w:val="ForewordText"/>
      </w:pPr>
      <w:r w:rsidRPr="0029606E">
        <w:t>This part sets out the procedures to be followed within ISO and the IEC in carrying out their technical work: primarily the development and maintenance of International Standards through the activities of technical committees and their subsidiary bodies.</w:t>
      </w:r>
    </w:p>
    <w:p w14:paraId="45C09724" w14:textId="77777777" w:rsidR="00D77357" w:rsidRPr="0029606E" w:rsidRDefault="00D77357" w:rsidP="006A0D15">
      <w:pPr>
        <w:pStyle w:val="ForewordText"/>
      </w:pPr>
      <w:r w:rsidRPr="0029606E">
        <w:t>ISO, IEC and ISO/IEC JTC 1 provide additional guidance and tools to all those concerned with the preparation of technical documents on their respective websites (</w:t>
      </w:r>
      <w:hyperlink r:id="rId15" w:history="1">
        <w:r w:rsidRPr="0029606E">
          <w:rPr>
            <w:rStyle w:val="Hyperlink"/>
            <w:lang w:val="en-GB"/>
          </w:rPr>
          <w:t>www.iso.org/directives</w:t>
        </w:r>
      </w:hyperlink>
      <w:r w:rsidRPr="0029606E">
        <w:t xml:space="preserve">; </w:t>
      </w:r>
      <w:hyperlink r:id="rId16" w:history="1">
        <w:r w:rsidRPr="0029606E">
          <w:rPr>
            <w:rStyle w:val="Hyperlink"/>
            <w:lang w:val="en-GB"/>
          </w:rPr>
          <w:t>http://www.iec.ch/members_experts/refdocs/</w:t>
        </w:r>
      </w:hyperlink>
      <w:r w:rsidRPr="0029606E">
        <w:t xml:space="preserve"> and</w:t>
      </w:r>
      <w:r w:rsidRPr="0029606E">
        <w:rPr>
          <w:rStyle w:val="Hyperlink"/>
          <w:sz w:val="24"/>
          <w:szCs w:val="24"/>
          <w:u w:val="none"/>
          <w:lang w:val="en-GB"/>
        </w:rPr>
        <w:t xml:space="preserve"> </w:t>
      </w:r>
      <w:hyperlink r:id="rId17" w:history="1">
        <w:r w:rsidRPr="0029606E">
          <w:rPr>
            <w:rStyle w:val="Hyperlink"/>
            <w:lang w:val="en-GB"/>
          </w:rPr>
          <w:t>http://www.jtc1.org</w:t>
        </w:r>
      </w:hyperlink>
      <w:r w:rsidRPr="0029606E">
        <w:t>).</w:t>
      </w:r>
    </w:p>
    <w:p w14:paraId="087316C6" w14:textId="03F0044B" w:rsidR="00D77357" w:rsidRPr="0029606E" w:rsidRDefault="001D6E2C" w:rsidP="001D6E2C">
      <w:pPr>
        <w:pStyle w:val="ForewordText"/>
      </w:pPr>
      <w:r w:rsidRPr="0029606E">
        <w:t xml:space="preserve">This </w:t>
      </w:r>
      <w:ins w:id="735" w:author="Author">
        <w:r w:rsidR="008F093B" w:rsidRPr="008F093B">
          <w:t>eight</w:t>
        </w:r>
        <w:r w:rsidR="008F093B" w:rsidRPr="0029606E">
          <w:rPr>
            <w:bCs/>
          </w:rPr>
          <w:t>eenth</w:t>
        </w:r>
        <w:r w:rsidR="008F093B" w:rsidRPr="0029606E" w:rsidDel="008F093B">
          <w:t xml:space="preserve"> </w:t>
        </w:r>
      </w:ins>
      <w:del w:id="736" w:author="Author">
        <w:r w:rsidRPr="0029606E" w:rsidDel="008F093B">
          <w:delText>sixteenth</w:delText>
        </w:r>
      </w:del>
      <w:r w:rsidRPr="0029606E">
        <w:t xml:space="preserve"> </w:t>
      </w:r>
      <w:r w:rsidR="00D77357" w:rsidRPr="0029606E">
        <w:t xml:space="preserve">edition incorporates changes agreed by the respective technical management boards since publication of the </w:t>
      </w:r>
      <w:del w:id="737" w:author="Author">
        <w:r w:rsidRPr="0029606E" w:rsidDel="008F093B">
          <w:delText xml:space="preserve">fourteenth </w:delText>
        </w:r>
      </w:del>
      <w:ins w:id="738" w:author="Author">
        <w:r w:rsidR="008F093B">
          <w:t>seven</w:t>
        </w:r>
        <w:r w:rsidR="002140F0">
          <w:t>teenth</w:t>
        </w:r>
        <w:r w:rsidR="008F093B" w:rsidRPr="0029606E">
          <w:t xml:space="preserve"> </w:t>
        </w:r>
      </w:ins>
      <w:r w:rsidR="00D77357" w:rsidRPr="0029606E">
        <w:t xml:space="preserve">edition in </w:t>
      </w:r>
      <w:del w:id="739" w:author="Author">
        <w:r w:rsidR="00D77357" w:rsidRPr="0029606E" w:rsidDel="002140F0">
          <w:delText>201</w:delText>
        </w:r>
        <w:r w:rsidRPr="0029606E" w:rsidDel="002140F0">
          <w:delText>8</w:delText>
        </w:r>
      </w:del>
      <w:ins w:id="740" w:author="Author">
        <w:r w:rsidR="002140F0" w:rsidRPr="0029606E">
          <w:t>20</w:t>
        </w:r>
        <w:r w:rsidR="002140F0">
          <w:t>21</w:t>
        </w:r>
      </w:ins>
      <w:r w:rsidR="00D77357" w:rsidRPr="0029606E">
        <w:t xml:space="preserve">. Procedures which are not common to </w:t>
      </w:r>
      <w:r w:rsidR="000E5E17" w:rsidRPr="0029606E">
        <w:t xml:space="preserve">all </w:t>
      </w:r>
      <w:r w:rsidR="00D77357" w:rsidRPr="0029606E">
        <w:t>the ISO/IEC Directives are published separately in the ISO Supplement (also referred to as the Consolidated ISO Supplement), the IEC Supplement or the ISO/IEC JTC 1 Supplement, respectively. The Supplements are to be used in conjunction with this document.</w:t>
      </w:r>
    </w:p>
    <w:p w14:paraId="211AD28C" w14:textId="48671C64" w:rsidR="001D6E2C" w:rsidRPr="0029606E" w:rsidRDefault="001D6E2C" w:rsidP="001D6E2C">
      <w:pPr>
        <w:pStyle w:val="ForewordText"/>
      </w:pPr>
      <w:r w:rsidRPr="0029606E">
        <w:t xml:space="preserve">The following clauses have been modified with respect to the previous edition: </w:t>
      </w:r>
      <w:ins w:id="741" w:author="Author">
        <w:r w:rsidR="00961A4A" w:rsidRPr="008F093B">
          <w:t>Foreword, 1.7.3, 1.7.4, 1.8.2, 1.11, 1.12.6, 1.13, 1.14, 1.16.2, 2.3.1, 2.3.4, 2.4.5, 2.4.8, 2.5.3, 2.5.4, 2.5.6, 2.5.10, 2.6.4, 2.10.3, 3.1, 3.2, 3.3, 4.1.2, 4.2.2, B.4.2.2, B.4.2.9, E.5.2, E.7.2, Annex F (F1), Annex G (G1),</w:t>
        </w:r>
        <w:r w:rsidR="0074376A">
          <w:t xml:space="preserve"> and</w:t>
        </w:r>
        <w:r w:rsidR="00961A4A" w:rsidRPr="008F093B">
          <w:t xml:space="preserve"> Annex H (4.5)</w:t>
        </w:r>
      </w:ins>
      <w:del w:id="742" w:author="Author">
        <w:r w:rsidRPr="0029606E" w:rsidDel="00961A4A">
          <w:delText>Foreword,</w:delText>
        </w:r>
        <w:r w:rsidR="00D25127" w:rsidRPr="0029606E" w:rsidDel="00961A4A">
          <w:delText xml:space="preserve"> 1.5.7, 1.7.4, 1.9.2, 1.12.1, 1.12.2, 1.12.6, 1.13.2, 1.15.1, 1.15.4, 1.17.2, 1.17.6, 2.1.5.4, 2.1.6,  2.1.8, 2.2.3, 2.4.3, 2.5.2, 2.6.1, 2.6.4, 2.7.5, 2.7.7, 2.7.8, 2.10.2, 2.10.4, 2.14, 3.1.1, 3.1.3, 3.2.4, 3.3.1, 3.3.3, Annex</w:delText>
        </w:r>
        <w:r w:rsidR="00B825CF" w:rsidRPr="0029606E" w:rsidDel="00961A4A">
          <w:delText> </w:delText>
        </w:r>
        <w:r w:rsidR="00D25127" w:rsidRPr="0029606E" w:rsidDel="00961A4A">
          <w:delText>A, Annex</w:delText>
        </w:r>
        <w:r w:rsidR="00B825CF" w:rsidRPr="0029606E" w:rsidDel="00961A4A">
          <w:delText> </w:delText>
        </w:r>
        <w:r w:rsidR="00D25127" w:rsidRPr="0029606E" w:rsidDel="00961A4A">
          <w:delText>B, Annex</w:delText>
        </w:r>
        <w:r w:rsidR="00B825CF" w:rsidRPr="0029606E" w:rsidDel="00961A4A">
          <w:delText> </w:delText>
        </w:r>
        <w:r w:rsidR="00D25127" w:rsidRPr="0029606E" w:rsidDel="00961A4A">
          <w:delText>D, Annex</w:delText>
        </w:r>
        <w:r w:rsidR="00B825CF" w:rsidRPr="0029606E" w:rsidDel="00961A4A">
          <w:delText> </w:delText>
        </w:r>
        <w:r w:rsidR="00D25127" w:rsidRPr="0029606E" w:rsidDel="00961A4A">
          <w:delText>E, Annex</w:delText>
        </w:r>
        <w:r w:rsidR="00B825CF" w:rsidRPr="0029606E" w:rsidDel="00961A4A">
          <w:delText> </w:delText>
        </w:r>
        <w:r w:rsidR="00D25127" w:rsidRPr="0029606E" w:rsidDel="00961A4A">
          <w:delText>F, Annex</w:delText>
        </w:r>
        <w:r w:rsidR="00B825CF" w:rsidRPr="0029606E" w:rsidDel="00961A4A">
          <w:delText> </w:delText>
        </w:r>
        <w:r w:rsidR="00D25127" w:rsidRPr="0029606E" w:rsidDel="00961A4A">
          <w:delText>I</w:delText>
        </w:r>
        <w:r w:rsidR="003E080C" w:rsidRPr="0029606E" w:rsidDel="00961A4A">
          <w:delText xml:space="preserve"> and</w:delText>
        </w:r>
        <w:r w:rsidR="00D25127" w:rsidRPr="0029606E" w:rsidDel="00961A4A">
          <w:delText xml:space="preserve"> Annex</w:delText>
        </w:r>
        <w:r w:rsidR="00B825CF" w:rsidRPr="0029606E" w:rsidDel="00961A4A">
          <w:delText> </w:delText>
        </w:r>
        <w:r w:rsidR="00D25127" w:rsidRPr="0029606E" w:rsidDel="00961A4A">
          <w:delText>L</w:delText>
        </w:r>
      </w:del>
      <w:r w:rsidR="003E080C" w:rsidRPr="0029606E">
        <w:t>.</w:t>
      </w:r>
      <w:r w:rsidR="00D25127" w:rsidRPr="0029606E">
        <w:t xml:space="preserve"> </w:t>
      </w:r>
      <w:r w:rsidRPr="0029606E">
        <w:t xml:space="preserve">The track changes version of this </w:t>
      </w:r>
      <w:del w:id="743" w:author="Author">
        <w:r w:rsidR="007D644A" w:rsidRPr="0029606E" w:rsidDel="00961A4A">
          <w:rPr>
            <w:bCs/>
          </w:rPr>
          <w:delText>seven</w:delText>
        </w:r>
        <w:r w:rsidRPr="0029606E" w:rsidDel="00961A4A">
          <w:rPr>
            <w:bCs/>
          </w:rPr>
          <w:delText xml:space="preserve">teenth </w:delText>
        </w:r>
      </w:del>
      <w:ins w:id="744" w:author="Author">
        <w:r w:rsidR="00961A4A">
          <w:rPr>
            <w:bCs/>
          </w:rPr>
          <w:t>eight</w:t>
        </w:r>
        <w:r w:rsidR="00961A4A" w:rsidRPr="0029606E">
          <w:rPr>
            <w:bCs/>
          </w:rPr>
          <w:t xml:space="preserve">eenth </w:t>
        </w:r>
      </w:ins>
      <w:r w:rsidRPr="0029606E">
        <w:t>edition should be consulted for the details of the changes made.</w:t>
      </w:r>
    </w:p>
    <w:p w14:paraId="481E05FA" w14:textId="77777777" w:rsidR="00D77357" w:rsidRPr="0029606E" w:rsidRDefault="00D77357" w:rsidP="006A0D15">
      <w:pPr>
        <w:pStyle w:val="ForewordText"/>
      </w:pPr>
      <w:r w:rsidRPr="0029606E">
        <w:t>These procedures have been established by ISO and IEC in recognition of the need for International Standards to be cost-effective and timely, as well as widely recognized and generally applied. In order to attain these objectives, the procedures are based on the following concepts.</w:t>
      </w:r>
    </w:p>
    <w:p w14:paraId="42D82CAD" w14:textId="77777777" w:rsidR="00D77357" w:rsidRPr="0029606E" w:rsidRDefault="00A77870" w:rsidP="00472F91">
      <w:pPr>
        <w:pStyle w:val="ListNumber1"/>
        <w:keepNext/>
        <w:rPr>
          <w:b/>
        </w:rPr>
      </w:pPr>
      <w:bookmarkStart w:id="745" w:name="_Ref495381647"/>
      <w:r w:rsidRPr="0029606E">
        <w:rPr>
          <w:b/>
        </w:rPr>
        <w:t>a)</w:t>
      </w:r>
      <w:r w:rsidRPr="0029606E">
        <w:rPr>
          <w:b/>
        </w:rPr>
        <w:tab/>
      </w:r>
      <w:r w:rsidR="00315E0E" w:rsidRPr="0029606E">
        <w:rPr>
          <w:b/>
        </w:rPr>
        <w:t>Current</w:t>
      </w:r>
      <w:r w:rsidR="00D77357" w:rsidRPr="0029606E">
        <w:rPr>
          <w:b/>
        </w:rPr>
        <w:t xml:space="preserve"> technology and pro</w:t>
      </w:r>
      <w:r w:rsidR="00197413" w:rsidRPr="0029606E">
        <w:rPr>
          <w:b/>
        </w:rPr>
        <w:t>ject</w:t>
      </w:r>
      <w:r w:rsidR="00D77357" w:rsidRPr="0029606E">
        <w:rPr>
          <w:b/>
        </w:rPr>
        <w:t xml:space="preserve"> management</w:t>
      </w:r>
      <w:bookmarkEnd w:id="745"/>
    </w:p>
    <w:p w14:paraId="7A36AF0D" w14:textId="751C4133" w:rsidR="00D77357" w:rsidRPr="0029606E" w:rsidRDefault="00D77357" w:rsidP="00315205">
      <w:pPr>
        <w:pStyle w:val="BodyTextindent10"/>
      </w:pPr>
      <w:r w:rsidRPr="0029606E">
        <w:t xml:space="preserve">Within the framework of these procedures, the work may be accelerated and the task of </w:t>
      </w:r>
      <w:del w:id="746" w:author="Author">
        <w:r w:rsidRPr="0029606E" w:rsidDel="00976EF7">
          <w:delText>expert</w:delText>
        </w:r>
      </w:del>
      <w:ins w:id="747" w:author="Author">
        <w:r w:rsidR="00976EF7">
          <w:t>Expert</w:t>
        </w:r>
      </w:ins>
      <w:r w:rsidRPr="0029606E">
        <w:t xml:space="preserve">s and secretariats facilitated both by </w:t>
      </w:r>
      <w:r w:rsidR="00315E0E" w:rsidRPr="0029606E">
        <w:t xml:space="preserve">current </w:t>
      </w:r>
      <w:r w:rsidR="00D977F8" w:rsidRPr="0029606E">
        <w:t xml:space="preserve">technology (e.g. IT tools) </w:t>
      </w:r>
      <w:r w:rsidRPr="0029606E">
        <w:t>and pro</w:t>
      </w:r>
      <w:r w:rsidR="00197413" w:rsidRPr="0029606E">
        <w:t>ject</w:t>
      </w:r>
      <w:r w:rsidRPr="0029606E">
        <w:t xml:space="preserve"> management methods.</w:t>
      </w:r>
    </w:p>
    <w:p w14:paraId="1EE68D7F" w14:textId="77777777" w:rsidR="00D77357" w:rsidRPr="0029606E" w:rsidRDefault="00A77870" w:rsidP="00472F91">
      <w:pPr>
        <w:pStyle w:val="ListNumber1"/>
        <w:keepNext/>
        <w:rPr>
          <w:b/>
        </w:rPr>
      </w:pPr>
      <w:r w:rsidRPr="0029606E">
        <w:rPr>
          <w:b/>
        </w:rPr>
        <w:t>b)</w:t>
      </w:r>
      <w:r w:rsidRPr="0029606E">
        <w:rPr>
          <w:b/>
        </w:rPr>
        <w:tab/>
      </w:r>
      <w:r w:rsidR="00D77357" w:rsidRPr="0029606E">
        <w:rPr>
          <w:b/>
        </w:rPr>
        <w:t>Consensus</w:t>
      </w:r>
    </w:p>
    <w:p w14:paraId="0DCEF9B6" w14:textId="77777777" w:rsidR="00D77357" w:rsidRPr="0029606E" w:rsidRDefault="00D77357" w:rsidP="00315205">
      <w:pPr>
        <w:pStyle w:val="BodyTextindent10"/>
      </w:pPr>
      <w:r w:rsidRPr="0029606E">
        <w:t>Consensus, which requires the resolution of substantial objections, is an essential procedural principle and a necessary condition for the preparation of International Standards that will be accepted and widely used. Although it is necessary for the technical work to progress speedily, sufficient time is required before the approval stage for the discussion, negotiation and resolution of significant technical disagreements.</w:t>
      </w:r>
    </w:p>
    <w:p w14:paraId="584E73E9" w14:textId="77777777" w:rsidR="00D77357" w:rsidRPr="0029606E" w:rsidRDefault="00D77357" w:rsidP="00F25F10">
      <w:pPr>
        <w:pStyle w:val="BodyTextindent10"/>
      </w:pPr>
      <w:r w:rsidRPr="0029606E">
        <w:t xml:space="preserve">For further details on the principle of </w:t>
      </w:r>
      <w:r w:rsidR="0025539D" w:rsidRPr="0029606E">
        <w:t>“</w:t>
      </w:r>
      <w:r w:rsidRPr="0029606E">
        <w:t>consensus</w:t>
      </w:r>
      <w:r w:rsidR="0025539D" w:rsidRPr="0029606E">
        <w:t>”</w:t>
      </w:r>
      <w:r w:rsidRPr="0029606E">
        <w:t xml:space="preserve">, see </w:t>
      </w:r>
      <w:r w:rsidR="00BC2855" w:rsidRPr="0029606E">
        <w:t>2.5</w:t>
      </w:r>
      <w:r w:rsidRPr="0029606E">
        <w:t>.6.</w:t>
      </w:r>
    </w:p>
    <w:p w14:paraId="54C1A5B5" w14:textId="77777777" w:rsidR="00D77357" w:rsidRPr="0029606E" w:rsidRDefault="00A77870" w:rsidP="00472F91">
      <w:pPr>
        <w:pStyle w:val="ListNumber1"/>
        <w:keepNext/>
        <w:rPr>
          <w:b/>
        </w:rPr>
      </w:pPr>
      <w:r w:rsidRPr="0029606E">
        <w:rPr>
          <w:b/>
        </w:rPr>
        <w:t>c)</w:t>
      </w:r>
      <w:r w:rsidRPr="0029606E">
        <w:rPr>
          <w:b/>
        </w:rPr>
        <w:tab/>
      </w:r>
      <w:commentRangeStart w:id="748"/>
      <w:r w:rsidR="00D77357" w:rsidRPr="0029606E">
        <w:rPr>
          <w:b/>
        </w:rPr>
        <w:t>Discipline</w:t>
      </w:r>
      <w:commentRangeEnd w:id="748"/>
      <w:r w:rsidR="0076541F">
        <w:rPr>
          <w:rStyle w:val="CommentReference"/>
          <w:rFonts w:eastAsia="MS Mincho"/>
          <w:szCs w:val="20"/>
          <w:lang w:eastAsia="ja-JP"/>
        </w:rPr>
        <w:commentReference w:id="748"/>
      </w:r>
    </w:p>
    <w:p w14:paraId="23FEF875" w14:textId="55F691BA" w:rsidR="00D77357" w:rsidRPr="0029606E" w:rsidRDefault="00457203" w:rsidP="001D6E2C">
      <w:pPr>
        <w:pStyle w:val="BodyTextindent10"/>
        <w:keepLines/>
      </w:pPr>
      <w:r w:rsidRPr="0029606E">
        <w:t xml:space="preserve">National Bodies </w:t>
      </w:r>
      <w:r w:rsidR="00D77357" w:rsidRPr="0029606E">
        <w:t xml:space="preserve">need to ensure discipline with respect to deadlines and timetables in order to avoid long and uncertain periods of </w:t>
      </w:r>
      <w:r w:rsidR="0025539D" w:rsidRPr="0029606E">
        <w:t>“</w:t>
      </w:r>
      <w:r w:rsidR="00D77357" w:rsidRPr="0029606E">
        <w:t>dead time</w:t>
      </w:r>
      <w:r w:rsidR="0025539D" w:rsidRPr="0029606E">
        <w:t>”</w:t>
      </w:r>
      <w:r w:rsidR="00D77357" w:rsidRPr="0029606E">
        <w:t xml:space="preserve">. Similarly, to avoid re-discussion, </w:t>
      </w:r>
      <w:r w:rsidRPr="0029606E">
        <w:t xml:space="preserve">National Bodies </w:t>
      </w:r>
      <w:r w:rsidR="00D77357" w:rsidRPr="0029606E">
        <w:t xml:space="preserve">have the responsibility of ensuring that their technical standpoint is established taking account of all interests concerned at national level, and that this standpoint is made clear at an early stage of the work rather than, for example, at the final (approval) stage. Moreover, </w:t>
      </w:r>
      <w:r w:rsidRPr="0029606E">
        <w:t xml:space="preserve">National Bodies </w:t>
      </w:r>
      <w:r w:rsidR="00D77357" w:rsidRPr="0029606E">
        <w:t>need to recognize that substantial comments tabled at meetings are counter-productive, since no opportunity is available for other delegations to carry out the necessary consultations at home, without which rapid achievement of consensus will be difficult.</w:t>
      </w:r>
      <w:ins w:id="749" w:author="Author">
        <w:r w:rsidR="005446CF">
          <w:t xml:space="preserve"> </w:t>
        </w:r>
        <w:r w:rsidR="005446CF" w:rsidRPr="005446CF">
          <w:t xml:space="preserve">National Bodies are encouraged to abstain if there is a lack of national consensus or </w:t>
        </w:r>
        <w:r w:rsidR="00976EF7">
          <w:t>Expert</w:t>
        </w:r>
        <w:r w:rsidR="005446CF" w:rsidRPr="005446CF">
          <w:t xml:space="preserve"> input on a specific ballot.</w:t>
        </w:r>
      </w:ins>
    </w:p>
    <w:p w14:paraId="078E62F8" w14:textId="77777777" w:rsidR="00D77357" w:rsidRPr="0029606E" w:rsidRDefault="00A77870" w:rsidP="00472F91">
      <w:pPr>
        <w:pStyle w:val="ListNumber1"/>
        <w:keepNext/>
        <w:rPr>
          <w:b/>
        </w:rPr>
      </w:pPr>
      <w:r w:rsidRPr="0029606E">
        <w:rPr>
          <w:b/>
        </w:rPr>
        <w:t>d)</w:t>
      </w:r>
      <w:r w:rsidRPr="0029606E">
        <w:rPr>
          <w:b/>
        </w:rPr>
        <w:tab/>
      </w:r>
      <w:r w:rsidR="00D77357" w:rsidRPr="0029606E">
        <w:rPr>
          <w:b/>
        </w:rPr>
        <w:t>Cost-effectiveness</w:t>
      </w:r>
    </w:p>
    <w:p w14:paraId="7C777BFD" w14:textId="3A3C44BE" w:rsidR="006F462C" w:rsidRPr="0029606E" w:rsidRDefault="00D77357" w:rsidP="00315205">
      <w:pPr>
        <w:pStyle w:val="BodyTextindent10"/>
      </w:pPr>
      <w:r w:rsidRPr="0029606E">
        <w:t xml:space="preserve">These procedures take account of the total cost of the operation. The concept of </w:t>
      </w:r>
      <w:r w:rsidR="0025539D" w:rsidRPr="0029606E">
        <w:t>“</w:t>
      </w:r>
      <w:r w:rsidRPr="0029606E">
        <w:t>total cost</w:t>
      </w:r>
      <w:r w:rsidR="0025539D" w:rsidRPr="0029606E">
        <w:t>”</w:t>
      </w:r>
      <w:r w:rsidRPr="0029606E">
        <w:t xml:space="preserve"> includes direct expenditure by </w:t>
      </w:r>
      <w:r w:rsidR="00D81FA7" w:rsidRPr="0029606E">
        <w:t>National Bodies</w:t>
      </w:r>
      <w:r w:rsidRPr="0029606E">
        <w:t xml:space="preserve">, expenditure by the offices in Geneva (funded mainly by the dues of </w:t>
      </w:r>
      <w:r w:rsidR="00D81FA7" w:rsidRPr="0029606E">
        <w:t>National Bodies</w:t>
      </w:r>
      <w:r w:rsidRPr="0029606E">
        <w:t xml:space="preserve">), travel costs and the value of the time spent by </w:t>
      </w:r>
      <w:del w:id="750" w:author="Author">
        <w:r w:rsidRPr="0029606E" w:rsidDel="00976EF7">
          <w:delText>expert</w:delText>
        </w:r>
      </w:del>
      <w:ins w:id="751" w:author="Author">
        <w:r w:rsidR="00976EF7">
          <w:t>Expert</w:t>
        </w:r>
      </w:ins>
      <w:r w:rsidRPr="0029606E">
        <w:t>s in working groups and committees, at both national and international level.</w:t>
      </w:r>
    </w:p>
    <w:p w14:paraId="0EDC8616" w14:textId="14895622" w:rsidR="00D77357" w:rsidRPr="00C155A0" w:rsidRDefault="00197413" w:rsidP="00F25F10">
      <w:pPr>
        <w:pStyle w:val="BodyTextindent10"/>
      </w:pPr>
      <w:r w:rsidRPr="00C155A0">
        <w:t xml:space="preserve">Opportunities for </w:t>
      </w:r>
      <w:del w:id="752" w:author="Author">
        <w:r w:rsidRPr="00C155A0" w:rsidDel="00C860F6">
          <w:delText>remote</w:delText>
        </w:r>
      </w:del>
      <w:ins w:id="753" w:author="Author">
        <w:r w:rsidR="00C860F6">
          <w:t>virtual</w:t>
        </w:r>
      </w:ins>
      <w:r w:rsidRPr="00C155A0">
        <w:t xml:space="preserve"> participation at meetings should be sought to the extent possible.</w:t>
      </w:r>
    </w:p>
    <w:p w14:paraId="3D10A022" w14:textId="77777777" w:rsidR="0049456E" w:rsidRPr="0029606E" w:rsidRDefault="0049456E" w:rsidP="005B1ECD">
      <w:pPr>
        <w:pStyle w:val="ListNumber1"/>
        <w:rPr>
          <w:rStyle w:val="zzzHighlight"/>
          <w:b/>
          <w:bCs/>
        </w:rPr>
      </w:pPr>
      <w:r w:rsidRPr="0029606E">
        <w:rPr>
          <w:rStyle w:val="zzzHighlight"/>
          <w:b/>
          <w:bCs/>
        </w:rPr>
        <w:t>e)</w:t>
      </w:r>
      <w:r w:rsidR="005B1ECD" w:rsidRPr="0029606E">
        <w:rPr>
          <w:rStyle w:val="zzzHighlight"/>
          <w:b/>
          <w:bCs/>
        </w:rPr>
        <w:tab/>
      </w:r>
      <w:commentRangeStart w:id="754"/>
      <w:r w:rsidRPr="0029606E">
        <w:rPr>
          <w:rStyle w:val="zzzHighlight"/>
          <w:b/>
          <w:bCs/>
        </w:rPr>
        <w:t>General prin</w:t>
      </w:r>
      <w:r w:rsidR="005B1ECD" w:rsidRPr="0029606E">
        <w:rPr>
          <w:rStyle w:val="zzzHighlight"/>
          <w:b/>
          <w:bCs/>
        </w:rPr>
        <w:t>ciples for voting and decisions</w:t>
      </w:r>
      <w:commentRangeEnd w:id="754"/>
      <w:r w:rsidR="00950D33">
        <w:rPr>
          <w:rStyle w:val="CommentReference"/>
          <w:rFonts w:eastAsia="MS Mincho"/>
          <w:szCs w:val="20"/>
          <w:lang w:eastAsia="ja-JP"/>
        </w:rPr>
        <w:commentReference w:id="754"/>
      </w:r>
    </w:p>
    <w:p w14:paraId="2F90B78E" w14:textId="5B4F87CD" w:rsidR="0049456E" w:rsidRPr="0029606E" w:rsidRDefault="0049456E" w:rsidP="0049456E">
      <w:pPr>
        <w:pStyle w:val="BodyTextindent10"/>
        <w:rPr>
          <w:rStyle w:val="zzzHighlight"/>
        </w:rPr>
      </w:pPr>
      <w:r w:rsidRPr="0029606E">
        <w:rPr>
          <w:rStyle w:val="zzzHighlight"/>
        </w:rPr>
        <w:t>For votes by correspondence or during a committee meeting, a simple majority of the P-members voting is required for approval unless otherwise specified in the ISO/IEC Directives.</w:t>
      </w:r>
    </w:p>
    <w:p w14:paraId="5DDE9ADA" w14:textId="66218D89" w:rsidR="0049456E" w:rsidRPr="0029606E" w:rsidRDefault="0049456E" w:rsidP="0049456E">
      <w:pPr>
        <w:pStyle w:val="BodyTextindent10"/>
        <w:rPr>
          <w:rStyle w:val="zzzHighlight"/>
        </w:rPr>
      </w:pPr>
      <w:r w:rsidRPr="0029606E">
        <w:rPr>
          <w:rStyle w:val="zzzHighlight"/>
        </w:rPr>
        <w:t>The committee leadership shall ensure that votes submitted in writing, in advance of a committee meeting, are considered at the meeting.</w:t>
      </w:r>
      <w:r w:rsidR="002740F8" w:rsidRPr="0029606E">
        <w:rPr>
          <w:rStyle w:val="zzzHighlight"/>
        </w:rPr>
        <w:t xml:space="preserve"> For strategic matters (e.g. changing the scope of a </w:t>
      </w:r>
      <w:del w:id="755" w:author="Author">
        <w:r w:rsidR="002740F8" w:rsidRPr="0029606E" w:rsidDel="00303F82">
          <w:rPr>
            <w:rStyle w:val="zzzHighlight"/>
          </w:rPr>
          <w:delText xml:space="preserve">standard </w:delText>
        </w:r>
      </w:del>
      <w:ins w:id="756" w:author="Author">
        <w:r w:rsidR="00303F82">
          <w:rPr>
            <w:rStyle w:val="zzzHighlight"/>
          </w:rPr>
          <w:t xml:space="preserve">document </w:t>
        </w:r>
      </w:ins>
      <w:r w:rsidR="002740F8" w:rsidRPr="0029606E">
        <w:rPr>
          <w:rStyle w:val="zzzHighlight"/>
        </w:rPr>
        <w:t>or the scope of a committee, change of allocation of a project), a discussion amongst committee members should first take place before a formal committee decision is taken.</w:t>
      </w:r>
    </w:p>
    <w:p w14:paraId="68E13CA8" w14:textId="4ABC5FE5" w:rsidR="004856BD" w:rsidRPr="0029606E" w:rsidRDefault="00D35E90" w:rsidP="0049456E">
      <w:pPr>
        <w:pStyle w:val="BodyTextindent10"/>
        <w:rPr>
          <w:shd w:val="clear" w:color="auto" w:fill="C6D9F1"/>
        </w:rPr>
      </w:pPr>
      <w:r w:rsidRPr="0029606E">
        <w:rPr>
          <w:rStyle w:val="zzzHighlight"/>
        </w:rPr>
        <w:t xml:space="preserve">When a document is out for ballot </w:t>
      </w:r>
      <w:del w:id="757" w:author="Author">
        <w:r w:rsidRPr="0029606E" w:rsidDel="00302EC0">
          <w:rPr>
            <w:rStyle w:val="zzzHighlight"/>
          </w:rPr>
          <w:delText xml:space="preserve">(NP, CD or any later stage) </w:delText>
        </w:r>
      </w:del>
      <w:r w:rsidRPr="0029606E">
        <w:rPr>
          <w:rStyle w:val="zzzHighlight"/>
        </w:rPr>
        <w:t xml:space="preserve">formal discussion during meetings or distribution of </w:t>
      </w:r>
      <w:del w:id="758" w:author="Author">
        <w:r w:rsidRPr="0029606E" w:rsidDel="00271646">
          <w:rPr>
            <w:rStyle w:val="zzzHighlight"/>
          </w:rPr>
          <w:delText xml:space="preserve">National Body </w:delText>
        </w:r>
      </w:del>
      <w:r w:rsidRPr="0029606E">
        <w:rPr>
          <w:rStyle w:val="zzzHighlight"/>
        </w:rPr>
        <w:t>positions via formal committee distribution channels are prohibited.</w:t>
      </w:r>
    </w:p>
    <w:p w14:paraId="3FE775FC" w14:textId="5E688992" w:rsidR="0049456E" w:rsidRPr="0029606E" w:rsidRDefault="0049456E" w:rsidP="0049456E">
      <w:pPr>
        <w:pStyle w:val="BodyTextindent10"/>
        <w:rPr>
          <w:rStyle w:val="zzzHighlight"/>
        </w:rPr>
      </w:pPr>
      <w:r w:rsidRPr="0029606E">
        <w:rPr>
          <w:rStyle w:val="zzzHighlight"/>
        </w:rPr>
        <w:t>In all votes, abstentions are not counted.</w:t>
      </w:r>
    </w:p>
    <w:p w14:paraId="6B728A84" w14:textId="0F9B69C4" w:rsidR="00792BED" w:rsidRPr="0029606E" w:rsidRDefault="00792BED" w:rsidP="0049456E">
      <w:pPr>
        <w:pStyle w:val="BodyTextindent10"/>
        <w:rPr>
          <w:rStyle w:val="zzzHighlight"/>
        </w:rPr>
      </w:pPr>
      <w:r w:rsidRPr="0029606E">
        <w:rPr>
          <w:rStyle w:val="zzzHighlight"/>
        </w:rPr>
        <w:t>A vote by correspondence should include the possibility to abstain.</w:t>
      </w:r>
    </w:p>
    <w:p w14:paraId="2DA627C1" w14:textId="14EEC9FC" w:rsidR="0049456E" w:rsidRPr="0029606E" w:rsidRDefault="0049456E" w:rsidP="0049456E">
      <w:pPr>
        <w:pStyle w:val="BodyTextindent10"/>
        <w:rPr>
          <w:shd w:val="clear" w:color="auto" w:fill="C6D9F1"/>
        </w:rPr>
      </w:pPr>
      <w:r w:rsidRPr="0029606E">
        <w:rPr>
          <w:rStyle w:val="zzzHighlight"/>
        </w:rPr>
        <w:t>Proxy voting is not permitted in ISO.</w:t>
      </w:r>
    </w:p>
    <w:p w14:paraId="5A4FDD78" w14:textId="77777777" w:rsidR="00D77357" w:rsidRPr="0029606E" w:rsidRDefault="0049456E" w:rsidP="00472F91">
      <w:pPr>
        <w:pStyle w:val="ListNumber1"/>
        <w:keepNext/>
        <w:rPr>
          <w:rStyle w:val="zzzHighlight"/>
          <w:b/>
        </w:rPr>
      </w:pPr>
      <w:r w:rsidRPr="0029606E">
        <w:rPr>
          <w:rStyle w:val="zzzHighlight"/>
          <w:b/>
        </w:rPr>
        <w:t>f</w:t>
      </w:r>
      <w:r w:rsidR="00A77870" w:rsidRPr="0029606E">
        <w:rPr>
          <w:rStyle w:val="zzzHighlight"/>
          <w:b/>
        </w:rPr>
        <w:t>)</w:t>
      </w:r>
      <w:r w:rsidR="00A77870" w:rsidRPr="0029606E">
        <w:rPr>
          <w:rStyle w:val="zzzHighlight"/>
          <w:b/>
        </w:rPr>
        <w:tab/>
      </w:r>
      <w:r w:rsidR="00D77357" w:rsidRPr="0029606E">
        <w:rPr>
          <w:rStyle w:val="zzzHighlight"/>
          <w:b/>
        </w:rPr>
        <w:t>Global relevance of ISO International Standards</w:t>
      </w:r>
    </w:p>
    <w:p w14:paraId="44F033F0" w14:textId="5EA6B483" w:rsidR="00D77357" w:rsidRPr="0029606E" w:rsidRDefault="00D77357" w:rsidP="00315205">
      <w:pPr>
        <w:pStyle w:val="BodyTextindent10"/>
        <w:rPr>
          <w:rStyle w:val="zzzHighlight"/>
        </w:rPr>
      </w:pPr>
      <w:r w:rsidRPr="0029606E">
        <w:rPr>
          <w:rStyle w:val="zzzHighlight"/>
        </w:rPr>
        <w:t>It is ISO's aim and expectation that each of its International Standards represents a worldwide consensus and responds to global market needs. In order to achieve this aim, it has been recognized that special measures are needed in particular to ensure that the needs of developing countries are taken into account in ISO's technical work. One such measure is the inclusion of specific provisions for “twinning”, i.e. partnerships between</w:t>
      </w:r>
      <w:r w:rsidR="00AF5401" w:rsidRPr="0029606E">
        <w:rPr>
          <w:rStyle w:val="zzzHighlight"/>
        </w:rPr>
        <w:t xml:space="preserve"> two ISO member bodies for the purposes of capacity building</w:t>
      </w:r>
      <w:r w:rsidRPr="0029606E">
        <w:rPr>
          <w:rStyle w:val="zzzHighlight"/>
        </w:rPr>
        <w:t>, in this ISO Supplement to the ISO/IEC Directives. (See 1.7, 1.8.3, 1.9.2, 1.9.3, 1.9.4</w:t>
      </w:r>
      <w:r w:rsidR="00AF5401" w:rsidRPr="0029606E">
        <w:rPr>
          <w:rStyle w:val="zzzHighlight"/>
        </w:rPr>
        <w:t xml:space="preserve"> and Annex</w:t>
      </w:r>
      <w:r w:rsidR="00C56D3B" w:rsidRPr="0029606E">
        <w:rPr>
          <w:rStyle w:val="zzzHighlight"/>
        </w:rPr>
        <w:t> </w:t>
      </w:r>
      <w:r w:rsidR="00AF5401" w:rsidRPr="0029606E">
        <w:rPr>
          <w:rStyle w:val="zzzHighlight"/>
        </w:rPr>
        <w:t>ST</w:t>
      </w:r>
      <w:r w:rsidRPr="0029606E">
        <w:rPr>
          <w:rStyle w:val="zzzHighlight"/>
        </w:rPr>
        <w:t>.)</w:t>
      </w:r>
    </w:p>
    <w:p w14:paraId="4E0554E1" w14:textId="356812E8" w:rsidR="00D77357" w:rsidRPr="0029606E" w:rsidRDefault="00D77357" w:rsidP="00315205">
      <w:pPr>
        <w:pStyle w:val="BodyTextindent10"/>
        <w:rPr>
          <w:rStyle w:val="zzzHighlight"/>
        </w:rPr>
      </w:pPr>
      <w:r w:rsidRPr="0029606E">
        <w:rPr>
          <w:rStyle w:val="zzzHighlight"/>
        </w:rPr>
        <w:t>Whilst these provisions are necessarily limited to the technical work, “twinning” may occur at multiple levels, in particular to assist</w:t>
      </w:r>
      <w:r w:rsidR="00AF5401" w:rsidRPr="0029606E">
        <w:rPr>
          <w:rStyle w:val="zzzHighlight"/>
        </w:rPr>
        <w:t xml:space="preserve"> the twinned partner</w:t>
      </w:r>
      <w:r w:rsidRPr="0029606E">
        <w:rPr>
          <w:rStyle w:val="zzzHighlight"/>
        </w:rPr>
        <w:t xml:space="preserve"> in capacity building in developing countries of their standardization, conformity assessment and IT infrastructures, with the aim of </w:t>
      </w:r>
      <w:r w:rsidR="00AF5401" w:rsidRPr="0029606E">
        <w:rPr>
          <w:rStyle w:val="zzzHighlight"/>
        </w:rPr>
        <w:t xml:space="preserve">the twinned partner </w:t>
      </w:r>
      <w:r w:rsidRPr="0029606E">
        <w:rPr>
          <w:rStyle w:val="zzzHighlight"/>
        </w:rPr>
        <w:t>ultimately being self-sufficient in carrying out their activities.</w:t>
      </w:r>
    </w:p>
    <w:p w14:paraId="3D961BA6" w14:textId="77777777" w:rsidR="00D77357" w:rsidRPr="0029606E" w:rsidRDefault="0049456E" w:rsidP="00472F91">
      <w:pPr>
        <w:pStyle w:val="ListNumber1"/>
        <w:keepNext/>
        <w:rPr>
          <w:rStyle w:val="zzzHighlight"/>
          <w:b/>
        </w:rPr>
      </w:pPr>
      <w:r w:rsidRPr="0029606E">
        <w:rPr>
          <w:rStyle w:val="zzzHighlight"/>
          <w:b/>
        </w:rPr>
        <w:t>g</w:t>
      </w:r>
      <w:r w:rsidR="00A77870" w:rsidRPr="0029606E">
        <w:rPr>
          <w:rStyle w:val="zzzHighlight"/>
          <w:b/>
        </w:rPr>
        <w:t>)</w:t>
      </w:r>
      <w:r w:rsidR="00A77870" w:rsidRPr="0029606E">
        <w:rPr>
          <w:rStyle w:val="zzzHighlight"/>
          <w:b/>
        </w:rPr>
        <w:tab/>
      </w:r>
      <w:r w:rsidR="00D77357" w:rsidRPr="0029606E">
        <w:rPr>
          <w:rStyle w:val="zzzHighlight"/>
          <w:b/>
        </w:rPr>
        <w:t>Committee specific procedures</w:t>
      </w:r>
    </w:p>
    <w:p w14:paraId="42AF75F6" w14:textId="77777777" w:rsidR="00A32C1B" w:rsidRPr="0029606E" w:rsidRDefault="00D77357" w:rsidP="00FA21B6">
      <w:pPr>
        <w:pStyle w:val="BodyTextindent10"/>
        <w:rPr>
          <w:rStyle w:val="zzzHighlight"/>
        </w:rPr>
      </w:pPr>
      <w:r w:rsidRPr="0029606E">
        <w:rPr>
          <w:rStyle w:val="zzzHighlight"/>
        </w:rPr>
        <w:t xml:space="preserve">The ISO/IEC Directives (and Consolidated ISO Supplement) have been developed based on many years of experience with standards development across many committees and fields. Therefore, committees should have little, if any, need to develop committee specific procedures (CSP) (which include committee decisions which are de facto procedures). Where a committee feels that the ISO/IEC Directives (or Consolidated ISO Supplement) do not adequately address a specific issue, the committee should submit a request for a revision/expansion of the ISO/IEC Directives (or Consolidated ISO Supplement) to the ISO Technical Management Board rather than develop a committee specific procedure. In cases where a committee feels the ISO/IEC Directives (or Consolidated ISO Supplement) do not at all address a specific operational issue, the committee may develop a CSP, including a clear rationale for the procedure, and submit it for the </w:t>
      </w:r>
      <w:r w:rsidR="00035473" w:rsidRPr="0029606E">
        <w:rPr>
          <w:rStyle w:val="zzzHighlight"/>
        </w:rPr>
        <w:t xml:space="preserve">approval </w:t>
      </w:r>
      <w:r w:rsidRPr="0029606E">
        <w:rPr>
          <w:rStyle w:val="zzzHighlight"/>
        </w:rPr>
        <w:t xml:space="preserve">of the ISO Technical Management Board who will make every effort to </w:t>
      </w:r>
      <w:r w:rsidR="00FA21B6" w:rsidRPr="0029606E">
        <w:rPr>
          <w:rStyle w:val="zzzHighlight"/>
        </w:rPr>
        <w:t>respond quickly to the request.</w:t>
      </w:r>
    </w:p>
    <w:p w14:paraId="604D4338" w14:textId="77777777" w:rsidR="006F462C" w:rsidRPr="0029606E" w:rsidRDefault="008C0889" w:rsidP="008C0889">
      <w:pPr>
        <w:pStyle w:val="ListNumber1"/>
        <w:keepNext/>
        <w:rPr>
          <w:rStyle w:val="zzzHighlight"/>
          <w:b/>
        </w:rPr>
      </w:pPr>
      <w:r w:rsidRPr="0029606E">
        <w:rPr>
          <w:rStyle w:val="zzzHighlight"/>
          <w:b/>
        </w:rPr>
        <w:t>h)</w:t>
      </w:r>
      <w:r w:rsidRPr="0029606E">
        <w:rPr>
          <w:rStyle w:val="zzzHighlight"/>
          <w:b/>
        </w:rPr>
        <w:tab/>
      </w:r>
      <w:r w:rsidR="00FB1DA1" w:rsidRPr="0029606E">
        <w:rPr>
          <w:rStyle w:val="zzzHighlight"/>
          <w:b/>
        </w:rPr>
        <w:t>Addressing sustainability in standards</w:t>
      </w:r>
    </w:p>
    <w:p w14:paraId="0F18A7EB" w14:textId="4439CD30" w:rsidR="006F462C" w:rsidRPr="0029606E" w:rsidRDefault="00FB1DA1" w:rsidP="008C0889">
      <w:pPr>
        <w:pStyle w:val="BodyTextindent10"/>
        <w:rPr>
          <w:rStyle w:val="zzzHighlight"/>
        </w:rPr>
      </w:pPr>
      <w:r w:rsidRPr="0029606E">
        <w:rPr>
          <w:rStyle w:val="zzzHighlight"/>
        </w:rPr>
        <w:t xml:space="preserve">When </w:t>
      </w:r>
      <w:r w:rsidR="00161958" w:rsidRPr="0029606E">
        <w:rPr>
          <w:rStyle w:val="zzzHighlight"/>
        </w:rPr>
        <w:t xml:space="preserve">developing </w:t>
      </w:r>
      <w:r w:rsidRPr="0029606E">
        <w:rPr>
          <w:rStyle w:val="zzzHighlight"/>
        </w:rPr>
        <w:t xml:space="preserve">standards committees are encouraged to refer to the ISO Guide for </w:t>
      </w:r>
      <w:r w:rsidR="00B825CF" w:rsidRPr="0029606E">
        <w:rPr>
          <w:rStyle w:val="zzzHighlight"/>
        </w:rPr>
        <w:br/>
      </w:r>
      <w:r w:rsidRPr="0029606E">
        <w:rPr>
          <w:rStyle w:val="zzzHighlight"/>
        </w:rPr>
        <w:t>addressing sustainability in standards (</w:t>
      </w:r>
      <w:r w:rsidR="0025539D" w:rsidRPr="0029606E">
        <w:rPr>
          <w:rStyle w:val="zzzHighlight"/>
        </w:rPr>
        <w:t>“</w:t>
      </w:r>
      <w:r w:rsidRPr="0029606E">
        <w:rPr>
          <w:rStyle w:val="zzzHighlight"/>
        </w:rPr>
        <w:t>Guide</w:t>
      </w:r>
      <w:r w:rsidR="00F25F10" w:rsidRPr="0029606E">
        <w:rPr>
          <w:rStyle w:val="zzzHighlight"/>
        </w:rPr>
        <w:t> </w:t>
      </w:r>
      <w:r w:rsidRPr="0029606E">
        <w:rPr>
          <w:rStyle w:val="zzzHighlight"/>
        </w:rPr>
        <w:t>82</w:t>
      </w:r>
      <w:r w:rsidR="0025539D" w:rsidRPr="0029606E">
        <w:rPr>
          <w:rStyle w:val="zzzHighlight"/>
        </w:rPr>
        <w:t>”</w:t>
      </w:r>
      <w:r w:rsidRPr="0029606E">
        <w:rPr>
          <w:rStyle w:val="zzzHighlight"/>
        </w:rPr>
        <w:t xml:space="preserve">) which is available at: </w:t>
      </w:r>
      <w:hyperlink r:id="rId21" w:history="1">
        <w:r w:rsidRPr="0029606E">
          <w:rPr>
            <w:rStyle w:val="Hyperlink"/>
            <w:shd w:val="clear" w:color="auto" w:fill="C6D9F1"/>
            <w:lang w:val="en-GB"/>
          </w:rPr>
          <w:t>http://isotc.iso.org/livelink/livelink?func=ll&amp;objId=8389141&amp;objAction=browse&amp;viewType=1.</w:t>
        </w:r>
      </w:hyperlink>
    </w:p>
    <w:p w14:paraId="3FEE9D6A" w14:textId="77777777" w:rsidR="009D4FC2" w:rsidRPr="0029606E" w:rsidRDefault="00324E8F" w:rsidP="00324E8F">
      <w:pPr>
        <w:pStyle w:val="ListNumber1"/>
        <w:rPr>
          <w:b/>
        </w:rPr>
      </w:pPr>
      <w:del w:id="759" w:author="Author">
        <w:r w:rsidRPr="0029606E" w:rsidDel="000C2168">
          <w:rPr>
            <w:b/>
          </w:rPr>
          <w:delText>i)</w:delText>
        </w:r>
        <w:r w:rsidRPr="0029606E" w:rsidDel="000C2168">
          <w:rPr>
            <w:b/>
          </w:rPr>
          <w:tab/>
        </w:r>
      </w:del>
      <w:commentRangeStart w:id="760"/>
      <w:r w:rsidR="009D4FC2" w:rsidRPr="0029606E">
        <w:rPr>
          <w:b/>
        </w:rPr>
        <w:t>Terminology used in this document</w:t>
      </w:r>
      <w:commentRangeEnd w:id="760"/>
      <w:r w:rsidR="00337DDA">
        <w:rPr>
          <w:rStyle w:val="CommentReference"/>
          <w:rFonts w:eastAsia="MS Mincho"/>
          <w:szCs w:val="20"/>
          <w:lang w:eastAsia="ja-JP"/>
        </w:rPr>
        <w:commentReference w:id="760"/>
      </w:r>
    </w:p>
    <w:p w14:paraId="4019CA71" w14:textId="77777777" w:rsidR="00D77357" w:rsidRPr="0029606E" w:rsidRDefault="00D77357" w:rsidP="00D77357">
      <w:pPr>
        <w:pStyle w:val="Note"/>
        <w:keepNext/>
        <w:rPr>
          <w:szCs w:val="20"/>
        </w:rPr>
      </w:pPr>
      <w:r w:rsidRPr="0029606E">
        <w:rPr>
          <w:szCs w:val="20"/>
        </w:rPr>
        <w:t>NOTE </w:t>
      </w:r>
      <w:r w:rsidRPr="0029606E">
        <w:rPr>
          <w:noProof/>
          <w:szCs w:val="20"/>
        </w:rPr>
        <w:t>1</w:t>
      </w:r>
      <w:r w:rsidRPr="0029606E">
        <w:rPr>
          <w:szCs w:val="20"/>
        </w:rPr>
        <w:tab/>
        <w:t>Wherever appropriate in this document, for the sake of brevity the following terminology has been adopted to represent similar or identical concepts within ISO and IEC.</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438"/>
        <w:gridCol w:w="2438"/>
        <w:gridCol w:w="2438"/>
      </w:tblGrid>
      <w:tr w:rsidR="00D77357" w:rsidRPr="0029606E" w14:paraId="461E7073" w14:textId="77777777" w:rsidTr="0031516A">
        <w:trPr>
          <w:cantSplit/>
          <w:jc w:val="center"/>
        </w:trPr>
        <w:tc>
          <w:tcPr>
            <w:tcW w:w="2438" w:type="dxa"/>
            <w:tcBorders>
              <w:top w:val="single" w:sz="12" w:space="0" w:color="auto"/>
              <w:bottom w:val="single" w:sz="12" w:space="0" w:color="auto"/>
            </w:tcBorders>
          </w:tcPr>
          <w:p w14:paraId="38783036" w14:textId="77777777" w:rsidR="00D77357" w:rsidRPr="0029606E" w:rsidRDefault="00D77357" w:rsidP="00315205">
            <w:pPr>
              <w:pStyle w:val="Tableheader"/>
              <w:jc w:val="center"/>
              <w:rPr>
                <w:szCs w:val="20"/>
              </w:rPr>
            </w:pPr>
            <w:r w:rsidRPr="0029606E">
              <w:rPr>
                <w:b/>
                <w:szCs w:val="20"/>
              </w:rPr>
              <w:t>Term</w:t>
            </w:r>
          </w:p>
        </w:tc>
        <w:tc>
          <w:tcPr>
            <w:tcW w:w="2438" w:type="dxa"/>
            <w:tcBorders>
              <w:top w:val="single" w:sz="12" w:space="0" w:color="auto"/>
              <w:bottom w:val="single" w:sz="12" w:space="0" w:color="auto"/>
            </w:tcBorders>
          </w:tcPr>
          <w:p w14:paraId="75DE5551" w14:textId="77777777" w:rsidR="00D77357" w:rsidRPr="0029606E" w:rsidRDefault="00D77357" w:rsidP="00315205">
            <w:pPr>
              <w:pStyle w:val="Tableheader"/>
              <w:jc w:val="center"/>
              <w:rPr>
                <w:szCs w:val="20"/>
              </w:rPr>
            </w:pPr>
            <w:r w:rsidRPr="0029606E">
              <w:rPr>
                <w:b/>
                <w:szCs w:val="20"/>
              </w:rPr>
              <w:t>ISO</w:t>
            </w:r>
          </w:p>
        </w:tc>
        <w:tc>
          <w:tcPr>
            <w:tcW w:w="2438" w:type="dxa"/>
            <w:tcBorders>
              <w:top w:val="single" w:sz="12" w:space="0" w:color="auto"/>
              <w:bottom w:val="single" w:sz="12" w:space="0" w:color="auto"/>
            </w:tcBorders>
          </w:tcPr>
          <w:p w14:paraId="6D7BEC20" w14:textId="77777777" w:rsidR="00D77357" w:rsidRPr="0029606E" w:rsidRDefault="00D77357" w:rsidP="00315205">
            <w:pPr>
              <w:pStyle w:val="Tableheader"/>
              <w:jc w:val="center"/>
              <w:rPr>
                <w:szCs w:val="20"/>
              </w:rPr>
            </w:pPr>
            <w:r w:rsidRPr="0029606E">
              <w:rPr>
                <w:b/>
                <w:szCs w:val="20"/>
              </w:rPr>
              <w:t>IEC</w:t>
            </w:r>
          </w:p>
        </w:tc>
      </w:tr>
      <w:tr w:rsidR="00D77357" w:rsidRPr="0029606E" w14:paraId="5BAD53DA" w14:textId="77777777" w:rsidTr="0031516A">
        <w:trPr>
          <w:cantSplit/>
          <w:jc w:val="center"/>
        </w:trPr>
        <w:tc>
          <w:tcPr>
            <w:tcW w:w="2438" w:type="dxa"/>
            <w:tcBorders>
              <w:top w:val="single" w:sz="12" w:space="0" w:color="auto"/>
            </w:tcBorders>
          </w:tcPr>
          <w:p w14:paraId="18CCCA1D" w14:textId="77777777" w:rsidR="00D77357" w:rsidRPr="0029606E" w:rsidRDefault="0025481B" w:rsidP="00315205">
            <w:pPr>
              <w:pStyle w:val="Tablebody"/>
              <w:rPr>
                <w:szCs w:val="20"/>
              </w:rPr>
            </w:pPr>
            <w:r w:rsidRPr="0029606E">
              <w:rPr>
                <w:szCs w:val="20"/>
              </w:rPr>
              <w:t>N</w:t>
            </w:r>
            <w:r w:rsidR="00D77357" w:rsidRPr="0029606E">
              <w:rPr>
                <w:szCs w:val="20"/>
              </w:rPr>
              <w:t xml:space="preserve">ational </w:t>
            </w:r>
            <w:r w:rsidRPr="0029606E">
              <w:rPr>
                <w:szCs w:val="20"/>
              </w:rPr>
              <w:t>B</w:t>
            </w:r>
            <w:r w:rsidR="00D77357" w:rsidRPr="0029606E">
              <w:rPr>
                <w:szCs w:val="20"/>
              </w:rPr>
              <w:t>ody</w:t>
            </w:r>
          </w:p>
        </w:tc>
        <w:tc>
          <w:tcPr>
            <w:tcW w:w="2438" w:type="dxa"/>
            <w:tcBorders>
              <w:top w:val="single" w:sz="12" w:space="0" w:color="auto"/>
            </w:tcBorders>
          </w:tcPr>
          <w:p w14:paraId="03728851" w14:textId="77777777" w:rsidR="00D77357" w:rsidRPr="0029606E" w:rsidRDefault="0025481B" w:rsidP="00315205">
            <w:pPr>
              <w:pStyle w:val="Tablebody"/>
              <w:rPr>
                <w:szCs w:val="20"/>
              </w:rPr>
            </w:pPr>
            <w:r w:rsidRPr="0029606E">
              <w:rPr>
                <w:szCs w:val="20"/>
              </w:rPr>
              <w:t>M</w:t>
            </w:r>
            <w:r w:rsidR="00D77357" w:rsidRPr="0029606E">
              <w:rPr>
                <w:szCs w:val="20"/>
              </w:rPr>
              <w:t>ember Body (MB)</w:t>
            </w:r>
          </w:p>
        </w:tc>
        <w:tc>
          <w:tcPr>
            <w:tcW w:w="2438" w:type="dxa"/>
            <w:tcBorders>
              <w:top w:val="single" w:sz="12" w:space="0" w:color="auto"/>
            </w:tcBorders>
          </w:tcPr>
          <w:p w14:paraId="5BE42D5E" w14:textId="77777777" w:rsidR="00D77357" w:rsidRPr="0029606E" w:rsidRDefault="00D77357" w:rsidP="00315205">
            <w:pPr>
              <w:pStyle w:val="Tablebody"/>
              <w:rPr>
                <w:szCs w:val="20"/>
              </w:rPr>
            </w:pPr>
            <w:r w:rsidRPr="0029606E">
              <w:rPr>
                <w:szCs w:val="20"/>
              </w:rPr>
              <w:t>National Committee (NC)</w:t>
            </w:r>
          </w:p>
        </w:tc>
      </w:tr>
      <w:tr w:rsidR="00D77357" w:rsidRPr="0029606E" w14:paraId="4864ACC1" w14:textId="77777777" w:rsidTr="0031516A">
        <w:trPr>
          <w:cantSplit/>
          <w:jc w:val="center"/>
        </w:trPr>
        <w:tc>
          <w:tcPr>
            <w:tcW w:w="2438" w:type="dxa"/>
          </w:tcPr>
          <w:p w14:paraId="2376B0D5" w14:textId="77777777" w:rsidR="00D77357" w:rsidRPr="0029606E" w:rsidRDefault="00D77357" w:rsidP="00315205">
            <w:pPr>
              <w:pStyle w:val="Tablebody"/>
              <w:rPr>
                <w:szCs w:val="20"/>
              </w:rPr>
            </w:pPr>
            <w:r w:rsidRPr="0029606E">
              <w:rPr>
                <w:szCs w:val="20"/>
              </w:rPr>
              <w:t xml:space="preserve">technical management </w:t>
            </w:r>
            <w:r w:rsidR="00EF2D83" w:rsidRPr="0029606E">
              <w:rPr>
                <w:szCs w:val="20"/>
              </w:rPr>
              <w:br/>
            </w:r>
            <w:r w:rsidRPr="0029606E">
              <w:rPr>
                <w:szCs w:val="20"/>
              </w:rPr>
              <w:t>board (TMB)</w:t>
            </w:r>
          </w:p>
        </w:tc>
        <w:tc>
          <w:tcPr>
            <w:tcW w:w="2438" w:type="dxa"/>
          </w:tcPr>
          <w:p w14:paraId="1B6A9EAB" w14:textId="77777777" w:rsidR="00D77357" w:rsidRPr="0029606E" w:rsidRDefault="00D77357" w:rsidP="00315205">
            <w:pPr>
              <w:pStyle w:val="Tablebody"/>
              <w:rPr>
                <w:szCs w:val="20"/>
              </w:rPr>
            </w:pPr>
            <w:r w:rsidRPr="0029606E">
              <w:rPr>
                <w:szCs w:val="20"/>
              </w:rPr>
              <w:t xml:space="preserve">Technical Management </w:t>
            </w:r>
            <w:r w:rsidR="00EF2D83" w:rsidRPr="0029606E">
              <w:rPr>
                <w:szCs w:val="20"/>
              </w:rPr>
              <w:br/>
            </w:r>
            <w:r w:rsidRPr="0029606E">
              <w:rPr>
                <w:szCs w:val="20"/>
              </w:rPr>
              <w:t>Board (ISO/TMB)</w:t>
            </w:r>
          </w:p>
        </w:tc>
        <w:tc>
          <w:tcPr>
            <w:tcW w:w="2438" w:type="dxa"/>
          </w:tcPr>
          <w:p w14:paraId="6455BDF1" w14:textId="77777777" w:rsidR="00D77357" w:rsidRPr="0029606E" w:rsidRDefault="00D77357" w:rsidP="00315205">
            <w:pPr>
              <w:pStyle w:val="Tablebody"/>
              <w:rPr>
                <w:szCs w:val="20"/>
              </w:rPr>
            </w:pPr>
            <w:r w:rsidRPr="0029606E">
              <w:rPr>
                <w:szCs w:val="20"/>
              </w:rPr>
              <w:t xml:space="preserve">Standardization </w:t>
            </w:r>
            <w:r w:rsidRPr="0029606E">
              <w:rPr>
                <w:szCs w:val="20"/>
              </w:rPr>
              <w:br/>
              <w:t>Management Board (SMB)</w:t>
            </w:r>
          </w:p>
        </w:tc>
      </w:tr>
      <w:tr w:rsidR="00D77357" w:rsidRPr="0029606E" w14:paraId="1B2E4C3A" w14:textId="77777777" w:rsidTr="0031516A">
        <w:trPr>
          <w:cantSplit/>
          <w:jc w:val="center"/>
        </w:trPr>
        <w:tc>
          <w:tcPr>
            <w:tcW w:w="2438" w:type="dxa"/>
          </w:tcPr>
          <w:p w14:paraId="594438A9" w14:textId="77777777" w:rsidR="00D77357" w:rsidRPr="0029606E" w:rsidRDefault="00D77357" w:rsidP="00315205">
            <w:pPr>
              <w:pStyle w:val="Tablebody"/>
              <w:rPr>
                <w:szCs w:val="20"/>
              </w:rPr>
            </w:pPr>
            <w:r w:rsidRPr="0029606E">
              <w:rPr>
                <w:szCs w:val="20"/>
              </w:rPr>
              <w:t xml:space="preserve">Chief Executive Officer </w:t>
            </w:r>
            <w:r w:rsidR="00EF2D83" w:rsidRPr="0029606E">
              <w:rPr>
                <w:szCs w:val="20"/>
              </w:rPr>
              <w:br/>
            </w:r>
            <w:r w:rsidRPr="0029606E">
              <w:rPr>
                <w:szCs w:val="20"/>
              </w:rPr>
              <w:t>(CEO)</w:t>
            </w:r>
          </w:p>
        </w:tc>
        <w:tc>
          <w:tcPr>
            <w:tcW w:w="2438" w:type="dxa"/>
          </w:tcPr>
          <w:p w14:paraId="293E8F5A" w14:textId="44086CC9" w:rsidR="00D77357" w:rsidRPr="0029606E" w:rsidRDefault="00D77357" w:rsidP="00315205">
            <w:pPr>
              <w:pStyle w:val="Tablebody"/>
              <w:rPr>
                <w:rFonts w:ascii="Times New Roman" w:hAnsi="Times New Roman"/>
                <w:szCs w:val="20"/>
                <w:lang w:eastAsia="ko-KR"/>
              </w:rPr>
            </w:pPr>
            <w:del w:id="761" w:author="Author">
              <w:r w:rsidRPr="0029606E" w:rsidDel="00337DDA">
                <w:rPr>
                  <w:szCs w:val="20"/>
                </w:rPr>
                <w:delText>Secret</w:delText>
              </w:r>
              <w:r w:rsidRPr="0029606E" w:rsidDel="00337DDA">
                <w:rPr>
                  <w:szCs w:val="20"/>
                  <w:vertAlign w:val="superscript"/>
                </w:rPr>
                <w:delText>a</w:delText>
              </w:r>
              <w:r w:rsidRPr="0029606E" w:rsidDel="00337DDA">
                <w:rPr>
                  <w:szCs w:val="20"/>
                </w:rPr>
                <w:delText>ry</w:delText>
              </w:r>
            </w:del>
            <w:ins w:id="762" w:author="Author">
              <w:r w:rsidR="00337DDA" w:rsidRPr="0029606E">
                <w:rPr>
                  <w:szCs w:val="20"/>
                </w:rPr>
                <w:t>Secret</w:t>
              </w:r>
              <w:r w:rsidR="00337DDA">
                <w:rPr>
                  <w:szCs w:val="20"/>
                </w:rPr>
                <w:t>a</w:t>
              </w:r>
              <w:r w:rsidR="00337DDA" w:rsidRPr="0029606E">
                <w:rPr>
                  <w:szCs w:val="20"/>
                </w:rPr>
                <w:t>ry</w:t>
              </w:r>
            </w:ins>
            <w:r w:rsidRPr="0029606E">
              <w:rPr>
                <w:szCs w:val="20"/>
              </w:rPr>
              <w:t>-General</w:t>
            </w:r>
          </w:p>
        </w:tc>
        <w:tc>
          <w:tcPr>
            <w:tcW w:w="2438" w:type="dxa"/>
          </w:tcPr>
          <w:p w14:paraId="600E2F02" w14:textId="410320E7" w:rsidR="00D77357" w:rsidRPr="0029606E" w:rsidRDefault="00D77357" w:rsidP="00315205">
            <w:pPr>
              <w:pStyle w:val="Tablebody"/>
              <w:rPr>
                <w:szCs w:val="20"/>
              </w:rPr>
            </w:pPr>
            <w:del w:id="763" w:author="Author">
              <w:r w:rsidRPr="0029606E" w:rsidDel="00064434">
                <w:rPr>
                  <w:szCs w:val="20"/>
                </w:rPr>
                <w:delText>General Secretary</w:delText>
              </w:r>
            </w:del>
            <w:ins w:id="764" w:author="Author">
              <w:r w:rsidR="00064434">
                <w:rPr>
                  <w:szCs w:val="20"/>
                </w:rPr>
                <w:t>Secretary-General</w:t>
              </w:r>
            </w:ins>
          </w:p>
        </w:tc>
      </w:tr>
      <w:tr w:rsidR="00D77357" w:rsidRPr="0029606E" w14:paraId="6F4C1FF4" w14:textId="77777777" w:rsidTr="0031516A">
        <w:trPr>
          <w:cantSplit/>
          <w:jc w:val="center"/>
        </w:trPr>
        <w:tc>
          <w:tcPr>
            <w:tcW w:w="2438" w:type="dxa"/>
          </w:tcPr>
          <w:p w14:paraId="5A2F0125" w14:textId="7E33498C" w:rsidR="00D77357" w:rsidRPr="0029606E" w:rsidRDefault="00D77357" w:rsidP="00315205">
            <w:pPr>
              <w:pStyle w:val="Tablebody"/>
              <w:rPr>
                <w:szCs w:val="20"/>
              </w:rPr>
            </w:pPr>
            <w:del w:id="765" w:author="Author">
              <w:r w:rsidRPr="0029606E" w:rsidDel="00164399">
                <w:rPr>
                  <w:szCs w:val="20"/>
                </w:rPr>
                <w:delText>office of the CEO</w:delText>
              </w:r>
            </w:del>
            <w:ins w:id="766" w:author="Author">
              <w:r w:rsidR="00164399">
                <w:rPr>
                  <w:szCs w:val="20"/>
                </w:rPr>
                <w:t>Office of the CEO</w:t>
              </w:r>
            </w:ins>
          </w:p>
        </w:tc>
        <w:tc>
          <w:tcPr>
            <w:tcW w:w="2438" w:type="dxa"/>
          </w:tcPr>
          <w:p w14:paraId="584BCB7F" w14:textId="77777777" w:rsidR="00D77357" w:rsidRPr="0029606E" w:rsidRDefault="00D77357" w:rsidP="00315205">
            <w:pPr>
              <w:pStyle w:val="Tablebody"/>
              <w:rPr>
                <w:szCs w:val="20"/>
              </w:rPr>
            </w:pPr>
            <w:r w:rsidRPr="0029606E">
              <w:rPr>
                <w:szCs w:val="20"/>
              </w:rPr>
              <w:t>Central Secretariat (CS)</w:t>
            </w:r>
          </w:p>
        </w:tc>
        <w:tc>
          <w:tcPr>
            <w:tcW w:w="2438" w:type="dxa"/>
          </w:tcPr>
          <w:p w14:paraId="6ECAA5EB" w14:textId="0DA4B6D8" w:rsidR="00D77357" w:rsidRPr="0029606E" w:rsidRDefault="00D77357" w:rsidP="00315205">
            <w:pPr>
              <w:pStyle w:val="Tablebody"/>
              <w:rPr>
                <w:szCs w:val="20"/>
              </w:rPr>
            </w:pPr>
            <w:del w:id="767" w:author="Author">
              <w:r w:rsidRPr="0029606E" w:rsidDel="001309A3">
                <w:rPr>
                  <w:szCs w:val="20"/>
                </w:rPr>
                <w:delText>Central Office</w:delText>
              </w:r>
            </w:del>
            <w:ins w:id="768" w:author="Author">
              <w:r w:rsidR="001309A3">
                <w:rPr>
                  <w:szCs w:val="20"/>
                </w:rPr>
                <w:t>Secretariat (S</w:t>
              </w:r>
              <w:r w:rsidR="00530831">
                <w:rPr>
                  <w:szCs w:val="20"/>
                </w:rPr>
                <w:t>ec</w:t>
              </w:r>
              <w:r w:rsidR="001309A3">
                <w:rPr>
                  <w:szCs w:val="20"/>
                </w:rPr>
                <w:t>)</w:t>
              </w:r>
            </w:ins>
            <w:del w:id="769" w:author="Author">
              <w:r w:rsidRPr="0029606E" w:rsidDel="001309A3">
                <w:rPr>
                  <w:szCs w:val="20"/>
                </w:rPr>
                <w:delText xml:space="preserve"> (CO)</w:delText>
              </w:r>
            </w:del>
          </w:p>
        </w:tc>
      </w:tr>
      <w:tr w:rsidR="00D77357" w:rsidRPr="0029606E" w14:paraId="39BA3E2B" w14:textId="77777777" w:rsidTr="0031516A">
        <w:trPr>
          <w:cantSplit/>
          <w:jc w:val="center"/>
        </w:trPr>
        <w:tc>
          <w:tcPr>
            <w:tcW w:w="2438" w:type="dxa"/>
          </w:tcPr>
          <w:p w14:paraId="5672CFF2" w14:textId="77777777" w:rsidR="00D77357" w:rsidRPr="0029606E" w:rsidRDefault="00D77357" w:rsidP="00315205">
            <w:pPr>
              <w:pStyle w:val="Tablebody"/>
              <w:rPr>
                <w:szCs w:val="20"/>
              </w:rPr>
            </w:pPr>
            <w:r w:rsidRPr="0029606E">
              <w:rPr>
                <w:szCs w:val="20"/>
              </w:rPr>
              <w:t>council board</w:t>
            </w:r>
          </w:p>
        </w:tc>
        <w:tc>
          <w:tcPr>
            <w:tcW w:w="2438" w:type="dxa"/>
          </w:tcPr>
          <w:p w14:paraId="0DA05DF2" w14:textId="77777777" w:rsidR="00D77357" w:rsidRPr="0029606E" w:rsidRDefault="00D77357" w:rsidP="00315205">
            <w:pPr>
              <w:pStyle w:val="Tablebody"/>
              <w:rPr>
                <w:szCs w:val="20"/>
              </w:rPr>
            </w:pPr>
            <w:r w:rsidRPr="0029606E">
              <w:rPr>
                <w:szCs w:val="20"/>
              </w:rPr>
              <w:t>Council</w:t>
            </w:r>
          </w:p>
        </w:tc>
        <w:tc>
          <w:tcPr>
            <w:tcW w:w="2438" w:type="dxa"/>
          </w:tcPr>
          <w:p w14:paraId="5C40B706" w14:textId="2DE4254D" w:rsidR="00D77357" w:rsidRPr="0029606E" w:rsidRDefault="00D77357" w:rsidP="00315205">
            <w:pPr>
              <w:pStyle w:val="Tablebody"/>
              <w:rPr>
                <w:szCs w:val="20"/>
              </w:rPr>
            </w:pPr>
            <w:del w:id="770" w:author="Author">
              <w:r w:rsidRPr="0029606E" w:rsidDel="002B3E44">
                <w:rPr>
                  <w:szCs w:val="20"/>
                </w:rPr>
                <w:delText>Council Board (CB)</w:delText>
              </w:r>
            </w:del>
            <w:ins w:id="771" w:author="Author">
              <w:r w:rsidR="002B3E44">
                <w:rPr>
                  <w:szCs w:val="20"/>
                </w:rPr>
                <w:t xml:space="preserve">IEC </w:t>
              </w:r>
              <w:r w:rsidR="00730C91">
                <w:rPr>
                  <w:szCs w:val="20"/>
                </w:rPr>
                <w:t>Board</w:t>
              </w:r>
            </w:ins>
          </w:p>
        </w:tc>
      </w:tr>
      <w:tr w:rsidR="00D77357" w:rsidRPr="0029606E" w14:paraId="20A0D648" w14:textId="77777777" w:rsidTr="0031516A">
        <w:trPr>
          <w:cantSplit/>
          <w:jc w:val="center"/>
        </w:trPr>
        <w:tc>
          <w:tcPr>
            <w:tcW w:w="2438" w:type="dxa"/>
          </w:tcPr>
          <w:p w14:paraId="38EFBB0F" w14:textId="77777777" w:rsidR="00D77357" w:rsidRPr="0029606E" w:rsidRDefault="00D77357" w:rsidP="00315205">
            <w:pPr>
              <w:pStyle w:val="Tablebody"/>
              <w:rPr>
                <w:szCs w:val="20"/>
              </w:rPr>
            </w:pPr>
            <w:r w:rsidRPr="0029606E">
              <w:rPr>
                <w:szCs w:val="20"/>
              </w:rPr>
              <w:t>advisory group</w:t>
            </w:r>
          </w:p>
        </w:tc>
        <w:tc>
          <w:tcPr>
            <w:tcW w:w="2438" w:type="dxa"/>
          </w:tcPr>
          <w:p w14:paraId="5FE7F435" w14:textId="77777777" w:rsidR="00D77357" w:rsidRPr="0029606E" w:rsidRDefault="00D77357" w:rsidP="00315205">
            <w:pPr>
              <w:pStyle w:val="Tablebody"/>
              <w:rPr>
                <w:szCs w:val="20"/>
              </w:rPr>
            </w:pPr>
            <w:r w:rsidRPr="0029606E">
              <w:rPr>
                <w:szCs w:val="20"/>
              </w:rPr>
              <w:t>Technical Advisory Group (TAG)</w:t>
            </w:r>
          </w:p>
        </w:tc>
        <w:tc>
          <w:tcPr>
            <w:tcW w:w="2438" w:type="dxa"/>
          </w:tcPr>
          <w:p w14:paraId="60907336" w14:textId="77777777" w:rsidR="00D77357" w:rsidRPr="0029606E" w:rsidRDefault="00D77357" w:rsidP="00315205">
            <w:pPr>
              <w:pStyle w:val="Tablebody"/>
              <w:rPr>
                <w:szCs w:val="20"/>
              </w:rPr>
            </w:pPr>
            <w:r w:rsidRPr="0029606E">
              <w:rPr>
                <w:szCs w:val="20"/>
              </w:rPr>
              <w:t>Advisory Committee</w:t>
            </w:r>
          </w:p>
        </w:tc>
      </w:tr>
      <w:tr w:rsidR="00DC4F17" w:rsidRPr="0029606E" w14:paraId="1A77F393" w14:textId="77777777" w:rsidTr="0031516A">
        <w:trPr>
          <w:cantSplit/>
          <w:jc w:val="center"/>
        </w:trPr>
        <w:tc>
          <w:tcPr>
            <w:tcW w:w="2438" w:type="dxa"/>
          </w:tcPr>
          <w:p w14:paraId="3FE0B36F" w14:textId="20B2A344" w:rsidR="00DC4F17" w:rsidRPr="0029606E" w:rsidRDefault="00FB36B1" w:rsidP="00315205">
            <w:pPr>
              <w:pStyle w:val="Tablebody"/>
              <w:rPr>
                <w:szCs w:val="20"/>
              </w:rPr>
            </w:pPr>
            <w:del w:id="772" w:author="Author">
              <w:r w:rsidRPr="0029606E" w:rsidDel="00337DDA">
                <w:rPr>
                  <w:szCs w:val="20"/>
                </w:rPr>
                <w:delText>s</w:delText>
              </w:r>
              <w:r w:rsidR="00DC4F17" w:rsidRPr="0029606E" w:rsidDel="00337DDA">
                <w:rPr>
                  <w:szCs w:val="20"/>
                </w:rPr>
                <w:delText xml:space="preserve">ecretary </w:delText>
              </w:r>
            </w:del>
            <w:ins w:id="773" w:author="Author">
              <w:r w:rsidR="00337DDA">
                <w:rPr>
                  <w:szCs w:val="20"/>
                </w:rPr>
                <w:t>S</w:t>
              </w:r>
              <w:r w:rsidR="00337DDA" w:rsidRPr="0029606E">
                <w:rPr>
                  <w:szCs w:val="20"/>
                </w:rPr>
                <w:t>ecretary</w:t>
              </w:r>
              <w:r w:rsidR="00337DDA">
                <w:rPr>
                  <w:szCs w:val="20"/>
                </w:rPr>
                <w:t>/Committee Manager</w:t>
              </w:r>
              <w:r w:rsidR="00337DDA" w:rsidRPr="0029606E">
                <w:rPr>
                  <w:szCs w:val="20"/>
                </w:rPr>
                <w:t xml:space="preserve"> </w:t>
              </w:r>
            </w:ins>
          </w:p>
        </w:tc>
        <w:tc>
          <w:tcPr>
            <w:tcW w:w="2438" w:type="dxa"/>
          </w:tcPr>
          <w:p w14:paraId="2A50856A" w14:textId="268367CD" w:rsidR="00DC4F17" w:rsidRPr="0029606E" w:rsidRDefault="00DC4F17" w:rsidP="00315205">
            <w:pPr>
              <w:pStyle w:val="Tablebody"/>
              <w:rPr>
                <w:szCs w:val="20"/>
              </w:rPr>
            </w:pPr>
            <w:r w:rsidRPr="0029606E">
              <w:rPr>
                <w:szCs w:val="20"/>
              </w:rPr>
              <w:t xml:space="preserve">Committee </w:t>
            </w:r>
            <w:del w:id="774" w:author="Author">
              <w:r w:rsidRPr="0029606E" w:rsidDel="00337DDA">
                <w:rPr>
                  <w:szCs w:val="20"/>
                </w:rPr>
                <w:delText>manager</w:delText>
              </w:r>
            </w:del>
            <w:ins w:id="775" w:author="Author">
              <w:r w:rsidR="00337DDA">
                <w:rPr>
                  <w:szCs w:val="20"/>
                </w:rPr>
                <w:t>M</w:t>
              </w:r>
              <w:r w:rsidR="00337DDA" w:rsidRPr="0029606E">
                <w:rPr>
                  <w:szCs w:val="20"/>
                </w:rPr>
                <w:t>anager</w:t>
              </w:r>
            </w:ins>
          </w:p>
        </w:tc>
        <w:tc>
          <w:tcPr>
            <w:tcW w:w="2438" w:type="dxa"/>
          </w:tcPr>
          <w:p w14:paraId="6E1AF00C" w14:textId="6C64FFE0" w:rsidR="00DC4F17" w:rsidRPr="0029606E" w:rsidRDefault="00DC4F17" w:rsidP="00315205">
            <w:pPr>
              <w:pStyle w:val="Tablebody"/>
              <w:rPr>
                <w:szCs w:val="20"/>
              </w:rPr>
            </w:pPr>
            <w:r w:rsidRPr="0029606E">
              <w:rPr>
                <w:szCs w:val="20"/>
              </w:rPr>
              <w:t>Secretary</w:t>
            </w:r>
          </w:p>
        </w:tc>
      </w:tr>
      <w:tr w:rsidR="00E21884" w:rsidRPr="0029606E" w14:paraId="1BDDE520" w14:textId="77777777" w:rsidTr="0031516A">
        <w:trPr>
          <w:cantSplit/>
          <w:jc w:val="center"/>
        </w:trPr>
        <w:tc>
          <w:tcPr>
            <w:tcW w:w="2438" w:type="dxa"/>
          </w:tcPr>
          <w:p w14:paraId="46FE6543" w14:textId="7493A03C" w:rsidR="00E21884" w:rsidRPr="0029606E" w:rsidRDefault="00C951C1" w:rsidP="00315205">
            <w:pPr>
              <w:pStyle w:val="Tablebody"/>
              <w:rPr>
                <w:szCs w:val="20"/>
              </w:rPr>
            </w:pPr>
            <w:del w:id="776" w:author="Author">
              <w:r w:rsidRPr="0029606E" w:rsidDel="00530831">
                <w:rPr>
                  <w:szCs w:val="20"/>
                </w:rPr>
                <w:delText>Committee</w:delText>
              </w:r>
            </w:del>
            <w:ins w:id="777" w:author="Author">
              <w:r w:rsidR="00530831">
                <w:rPr>
                  <w:szCs w:val="20"/>
                </w:rPr>
                <w:t>c</w:t>
              </w:r>
              <w:r w:rsidR="00530831" w:rsidRPr="0029606E">
                <w:rPr>
                  <w:szCs w:val="20"/>
                </w:rPr>
                <w:t>ommittee</w:t>
              </w:r>
            </w:ins>
          </w:p>
        </w:tc>
        <w:tc>
          <w:tcPr>
            <w:tcW w:w="2438" w:type="dxa"/>
          </w:tcPr>
          <w:p w14:paraId="287F9F5F" w14:textId="45E0A98A" w:rsidR="00E21884" w:rsidRPr="0029606E" w:rsidRDefault="00C951C1" w:rsidP="00315205">
            <w:pPr>
              <w:pStyle w:val="Tablebody"/>
              <w:rPr>
                <w:szCs w:val="20"/>
              </w:rPr>
            </w:pPr>
            <w:r w:rsidRPr="0029606E">
              <w:rPr>
                <w:szCs w:val="20"/>
              </w:rPr>
              <w:t>TCs, SCs, and PCs</w:t>
            </w:r>
          </w:p>
        </w:tc>
        <w:tc>
          <w:tcPr>
            <w:tcW w:w="2438" w:type="dxa"/>
          </w:tcPr>
          <w:p w14:paraId="4311C5CB" w14:textId="6DFFDA10" w:rsidR="00E21884" w:rsidRPr="0029606E" w:rsidRDefault="00F36204" w:rsidP="00315205">
            <w:pPr>
              <w:pStyle w:val="Tablebody"/>
              <w:rPr>
                <w:szCs w:val="20"/>
              </w:rPr>
            </w:pPr>
            <w:r w:rsidRPr="0029606E">
              <w:rPr>
                <w:szCs w:val="20"/>
              </w:rPr>
              <w:t>TCs, SCs, PCs, and SyCs</w:t>
            </w:r>
          </w:p>
        </w:tc>
      </w:tr>
      <w:tr w:rsidR="00D77357" w:rsidRPr="0029606E" w14:paraId="75F76238" w14:textId="77777777" w:rsidTr="0031516A">
        <w:trPr>
          <w:cantSplit/>
          <w:jc w:val="center"/>
        </w:trPr>
        <w:tc>
          <w:tcPr>
            <w:tcW w:w="7313" w:type="dxa"/>
            <w:gridSpan w:val="3"/>
          </w:tcPr>
          <w:p w14:paraId="55493EB4" w14:textId="77777777" w:rsidR="00D77357" w:rsidRPr="0029606E" w:rsidRDefault="00D77357" w:rsidP="00315205">
            <w:pPr>
              <w:pStyle w:val="Tablebody"/>
              <w:tabs>
                <w:tab w:val="left" w:pos="284"/>
                <w:tab w:val="left" w:pos="340"/>
              </w:tabs>
              <w:ind w:left="284" w:hanging="284"/>
              <w:rPr>
                <w:szCs w:val="20"/>
              </w:rPr>
            </w:pPr>
            <w:r w:rsidRPr="0029606E">
              <w:rPr>
                <w:szCs w:val="20"/>
              </w:rPr>
              <w:t>For other concepts, ISO/IEC Guide</w:t>
            </w:r>
            <w:r w:rsidR="00315205" w:rsidRPr="0029606E">
              <w:rPr>
                <w:szCs w:val="20"/>
              </w:rPr>
              <w:t> </w:t>
            </w:r>
            <w:r w:rsidRPr="0029606E">
              <w:rPr>
                <w:szCs w:val="20"/>
              </w:rPr>
              <w:t>2 applies.</w:t>
            </w:r>
          </w:p>
        </w:tc>
      </w:tr>
    </w:tbl>
    <w:p w14:paraId="2E7FEE96" w14:textId="77777777" w:rsidR="00D77357" w:rsidRPr="0029606E" w:rsidRDefault="00D77357" w:rsidP="00BB1E9B">
      <w:pPr>
        <w:pStyle w:val="Note"/>
        <w:keepNext/>
        <w:spacing w:before="240"/>
        <w:rPr>
          <w:szCs w:val="20"/>
        </w:rPr>
      </w:pPr>
      <w:r w:rsidRPr="0029606E">
        <w:rPr>
          <w:szCs w:val="20"/>
        </w:rPr>
        <w:t>NOTE </w:t>
      </w:r>
      <w:r w:rsidRPr="0029606E">
        <w:rPr>
          <w:noProof/>
          <w:szCs w:val="20"/>
        </w:rPr>
        <w:t>2</w:t>
      </w:r>
      <w:r w:rsidRPr="0029606E">
        <w:rPr>
          <w:noProof/>
          <w:szCs w:val="20"/>
        </w:rPr>
        <w:tab/>
      </w:r>
      <w:r w:rsidRPr="0029606E">
        <w:rPr>
          <w:szCs w:val="20"/>
        </w:rPr>
        <w:t>In addition the following abbreviations are used in this document.</w:t>
      </w:r>
    </w:p>
    <w:tbl>
      <w:tblPr>
        <w:tblW w:w="0" w:type="auto"/>
        <w:tblLayout w:type="fixed"/>
        <w:tblCellMar>
          <w:left w:w="0" w:type="dxa"/>
          <w:right w:w="0" w:type="dxa"/>
        </w:tblCellMar>
        <w:tblLook w:val="04A0" w:firstRow="1" w:lastRow="0" w:firstColumn="1" w:lastColumn="0" w:noHBand="0" w:noVBand="1"/>
      </w:tblPr>
      <w:tblGrid>
        <w:gridCol w:w="850"/>
        <w:gridCol w:w="8901"/>
      </w:tblGrid>
      <w:tr w:rsidR="00D77357" w:rsidRPr="0029606E" w14:paraId="38FCAD14" w14:textId="77777777" w:rsidTr="008561B6">
        <w:trPr>
          <w:cantSplit/>
        </w:trPr>
        <w:tc>
          <w:tcPr>
            <w:tcW w:w="850" w:type="dxa"/>
            <w:shd w:val="clear" w:color="auto" w:fill="auto"/>
          </w:tcPr>
          <w:p w14:paraId="7CF0CE39" w14:textId="77777777" w:rsidR="00D77357" w:rsidRPr="0029606E" w:rsidRDefault="00D77357" w:rsidP="008561B6">
            <w:pPr>
              <w:pStyle w:val="Tablebody"/>
              <w:rPr>
                <w:szCs w:val="20"/>
              </w:rPr>
            </w:pPr>
            <w:r w:rsidRPr="0029606E">
              <w:rPr>
                <w:b/>
                <w:szCs w:val="20"/>
              </w:rPr>
              <w:t>JTAB</w:t>
            </w:r>
          </w:p>
        </w:tc>
        <w:tc>
          <w:tcPr>
            <w:tcW w:w="8901" w:type="dxa"/>
            <w:shd w:val="clear" w:color="auto" w:fill="auto"/>
          </w:tcPr>
          <w:p w14:paraId="3D2469D4" w14:textId="77777777" w:rsidR="00D77357" w:rsidRPr="0029606E" w:rsidRDefault="00D77357" w:rsidP="008561B6">
            <w:pPr>
              <w:pStyle w:val="Tablebody"/>
              <w:rPr>
                <w:szCs w:val="20"/>
              </w:rPr>
            </w:pPr>
            <w:r w:rsidRPr="0029606E">
              <w:rPr>
                <w:szCs w:val="20"/>
              </w:rPr>
              <w:t>Joint Technical Advisory Board</w:t>
            </w:r>
          </w:p>
        </w:tc>
      </w:tr>
      <w:tr w:rsidR="00D77357" w:rsidRPr="0029606E" w14:paraId="37C6E9D4" w14:textId="77777777" w:rsidTr="008561B6">
        <w:trPr>
          <w:cantSplit/>
        </w:trPr>
        <w:tc>
          <w:tcPr>
            <w:tcW w:w="850" w:type="dxa"/>
            <w:shd w:val="clear" w:color="auto" w:fill="auto"/>
          </w:tcPr>
          <w:p w14:paraId="6B5D9150" w14:textId="77777777" w:rsidR="00D77357" w:rsidRPr="0029606E" w:rsidRDefault="00D77357" w:rsidP="008561B6">
            <w:pPr>
              <w:pStyle w:val="Tablebody"/>
              <w:rPr>
                <w:szCs w:val="20"/>
              </w:rPr>
            </w:pPr>
            <w:r w:rsidRPr="0029606E">
              <w:rPr>
                <w:b/>
                <w:szCs w:val="20"/>
              </w:rPr>
              <w:t>JPC</w:t>
            </w:r>
          </w:p>
        </w:tc>
        <w:tc>
          <w:tcPr>
            <w:tcW w:w="8901" w:type="dxa"/>
            <w:shd w:val="clear" w:color="auto" w:fill="auto"/>
          </w:tcPr>
          <w:p w14:paraId="7F9CA730" w14:textId="77777777" w:rsidR="00D77357" w:rsidRPr="0029606E" w:rsidRDefault="00D77357" w:rsidP="008561B6">
            <w:pPr>
              <w:pStyle w:val="Tablebody"/>
              <w:rPr>
                <w:szCs w:val="20"/>
              </w:rPr>
            </w:pPr>
            <w:r w:rsidRPr="0029606E">
              <w:rPr>
                <w:szCs w:val="20"/>
              </w:rPr>
              <w:t>Joint Project Committee</w:t>
            </w:r>
          </w:p>
        </w:tc>
      </w:tr>
      <w:tr w:rsidR="00D77357" w:rsidRPr="0029606E" w14:paraId="07593862" w14:textId="77777777" w:rsidTr="008561B6">
        <w:trPr>
          <w:cantSplit/>
        </w:trPr>
        <w:tc>
          <w:tcPr>
            <w:tcW w:w="850" w:type="dxa"/>
            <w:shd w:val="clear" w:color="auto" w:fill="auto"/>
          </w:tcPr>
          <w:p w14:paraId="65053A90" w14:textId="77777777" w:rsidR="00D77357" w:rsidRPr="0029606E" w:rsidRDefault="00D77357" w:rsidP="008561B6">
            <w:pPr>
              <w:pStyle w:val="Tablebody"/>
              <w:rPr>
                <w:szCs w:val="20"/>
              </w:rPr>
            </w:pPr>
            <w:r w:rsidRPr="0029606E">
              <w:rPr>
                <w:b/>
                <w:szCs w:val="20"/>
              </w:rPr>
              <w:t>JTC</w:t>
            </w:r>
          </w:p>
        </w:tc>
        <w:tc>
          <w:tcPr>
            <w:tcW w:w="8901" w:type="dxa"/>
            <w:shd w:val="clear" w:color="auto" w:fill="auto"/>
          </w:tcPr>
          <w:p w14:paraId="14A48A45" w14:textId="77777777" w:rsidR="00D77357" w:rsidRPr="0029606E" w:rsidRDefault="00D77357" w:rsidP="008561B6">
            <w:pPr>
              <w:pStyle w:val="Tablebody"/>
              <w:rPr>
                <w:szCs w:val="20"/>
              </w:rPr>
            </w:pPr>
            <w:r w:rsidRPr="0029606E">
              <w:rPr>
                <w:szCs w:val="20"/>
              </w:rPr>
              <w:t>Joint Technical Committee</w:t>
            </w:r>
          </w:p>
        </w:tc>
      </w:tr>
      <w:tr w:rsidR="00D77357" w:rsidRPr="0029606E" w14:paraId="6962325A" w14:textId="77777777" w:rsidTr="008561B6">
        <w:trPr>
          <w:cantSplit/>
        </w:trPr>
        <w:tc>
          <w:tcPr>
            <w:tcW w:w="850" w:type="dxa"/>
            <w:shd w:val="clear" w:color="auto" w:fill="auto"/>
          </w:tcPr>
          <w:p w14:paraId="04D4CDBD" w14:textId="77777777" w:rsidR="00D77357" w:rsidRPr="0029606E" w:rsidRDefault="00D77357" w:rsidP="008561B6">
            <w:pPr>
              <w:pStyle w:val="Tablebody"/>
              <w:rPr>
                <w:szCs w:val="20"/>
              </w:rPr>
            </w:pPr>
            <w:r w:rsidRPr="0029606E">
              <w:rPr>
                <w:b/>
                <w:szCs w:val="20"/>
              </w:rPr>
              <w:t>JWG</w:t>
            </w:r>
          </w:p>
        </w:tc>
        <w:tc>
          <w:tcPr>
            <w:tcW w:w="8901" w:type="dxa"/>
            <w:shd w:val="clear" w:color="auto" w:fill="auto"/>
          </w:tcPr>
          <w:p w14:paraId="72E57FBC" w14:textId="77777777" w:rsidR="00D77357" w:rsidRPr="0029606E" w:rsidRDefault="00D77357" w:rsidP="008561B6">
            <w:pPr>
              <w:pStyle w:val="Tablebody"/>
              <w:rPr>
                <w:szCs w:val="20"/>
              </w:rPr>
            </w:pPr>
            <w:r w:rsidRPr="0029606E">
              <w:rPr>
                <w:szCs w:val="20"/>
              </w:rPr>
              <w:t>joint working group</w:t>
            </w:r>
          </w:p>
        </w:tc>
      </w:tr>
      <w:tr w:rsidR="00D77357" w:rsidRPr="0029606E" w14:paraId="134BBE29" w14:textId="77777777" w:rsidTr="008561B6">
        <w:trPr>
          <w:cantSplit/>
        </w:trPr>
        <w:tc>
          <w:tcPr>
            <w:tcW w:w="850" w:type="dxa"/>
            <w:shd w:val="clear" w:color="auto" w:fill="auto"/>
          </w:tcPr>
          <w:p w14:paraId="773285A0" w14:textId="77777777" w:rsidR="00D77357" w:rsidRPr="0029606E" w:rsidRDefault="00D77357" w:rsidP="008561B6">
            <w:pPr>
              <w:pStyle w:val="Tablebody"/>
              <w:rPr>
                <w:szCs w:val="20"/>
              </w:rPr>
            </w:pPr>
            <w:r w:rsidRPr="0029606E">
              <w:rPr>
                <w:b/>
                <w:szCs w:val="20"/>
              </w:rPr>
              <w:t>TC</w:t>
            </w:r>
          </w:p>
        </w:tc>
        <w:tc>
          <w:tcPr>
            <w:tcW w:w="8901" w:type="dxa"/>
            <w:shd w:val="clear" w:color="auto" w:fill="auto"/>
          </w:tcPr>
          <w:p w14:paraId="683D50A5" w14:textId="77777777" w:rsidR="00D77357" w:rsidRPr="0029606E" w:rsidRDefault="00D77357" w:rsidP="008561B6">
            <w:pPr>
              <w:pStyle w:val="Tablebody"/>
              <w:rPr>
                <w:szCs w:val="20"/>
              </w:rPr>
            </w:pPr>
            <w:r w:rsidRPr="0029606E">
              <w:rPr>
                <w:szCs w:val="20"/>
              </w:rPr>
              <w:t>technical committee</w:t>
            </w:r>
          </w:p>
        </w:tc>
      </w:tr>
      <w:tr w:rsidR="000B3C57" w:rsidRPr="0029606E" w14:paraId="1FB91A73" w14:textId="77777777" w:rsidTr="008561B6">
        <w:trPr>
          <w:cantSplit/>
        </w:trPr>
        <w:tc>
          <w:tcPr>
            <w:tcW w:w="850" w:type="dxa"/>
            <w:shd w:val="clear" w:color="auto" w:fill="auto"/>
          </w:tcPr>
          <w:p w14:paraId="7187629F" w14:textId="035026FD" w:rsidR="000B3C57" w:rsidRPr="0029606E" w:rsidRDefault="000B3C57" w:rsidP="008561B6">
            <w:pPr>
              <w:pStyle w:val="Tablebody"/>
              <w:rPr>
                <w:b/>
                <w:szCs w:val="20"/>
              </w:rPr>
            </w:pPr>
            <w:r w:rsidRPr="0029606E">
              <w:rPr>
                <w:b/>
                <w:szCs w:val="20"/>
              </w:rPr>
              <w:t>SyC</w:t>
            </w:r>
          </w:p>
        </w:tc>
        <w:tc>
          <w:tcPr>
            <w:tcW w:w="8901" w:type="dxa"/>
            <w:shd w:val="clear" w:color="auto" w:fill="auto"/>
          </w:tcPr>
          <w:p w14:paraId="71DF547C" w14:textId="17AFE6B2" w:rsidR="000B3C57" w:rsidRPr="0029606E" w:rsidRDefault="000B3C57" w:rsidP="008561B6">
            <w:pPr>
              <w:pStyle w:val="Tablebody"/>
              <w:rPr>
                <w:szCs w:val="20"/>
              </w:rPr>
            </w:pPr>
            <w:r w:rsidRPr="0029606E">
              <w:rPr>
                <w:szCs w:val="20"/>
              </w:rPr>
              <w:t>Systems committee (IEC)</w:t>
            </w:r>
          </w:p>
        </w:tc>
      </w:tr>
      <w:tr w:rsidR="00D77357" w:rsidRPr="0029606E" w14:paraId="3561F5E2" w14:textId="77777777" w:rsidTr="008561B6">
        <w:trPr>
          <w:cantSplit/>
        </w:trPr>
        <w:tc>
          <w:tcPr>
            <w:tcW w:w="850" w:type="dxa"/>
            <w:shd w:val="clear" w:color="auto" w:fill="auto"/>
          </w:tcPr>
          <w:p w14:paraId="5BCAD3CE" w14:textId="77777777" w:rsidR="00D77357" w:rsidRPr="0029606E" w:rsidRDefault="00D77357" w:rsidP="008561B6">
            <w:pPr>
              <w:pStyle w:val="Tablebody"/>
              <w:rPr>
                <w:szCs w:val="20"/>
              </w:rPr>
            </w:pPr>
            <w:r w:rsidRPr="0029606E">
              <w:rPr>
                <w:b/>
                <w:szCs w:val="20"/>
              </w:rPr>
              <w:t>SC</w:t>
            </w:r>
          </w:p>
        </w:tc>
        <w:tc>
          <w:tcPr>
            <w:tcW w:w="8901" w:type="dxa"/>
            <w:shd w:val="clear" w:color="auto" w:fill="auto"/>
          </w:tcPr>
          <w:p w14:paraId="0F2C666C" w14:textId="77777777" w:rsidR="00D77357" w:rsidRPr="0029606E" w:rsidRDefault="00DD0080" w:rsidP="008561B6">
            <w:pPr>
              <w:pStyle w:val="Tablebody"/>
              <w:rPr>
                <w:szCs w:val="20"/>
              </w:rPr>
            </w:pPr>
            <w:r w:rsidRPr="0029606E">
              <w:rPr>
                <w:szCs w:val="20"/>
              </w:rPr>
              <w:t>S</w:t>
            </w:r>
            <w:r w:rsidR="00D77357" w:rsidRPr="0029606E">
              <w:rPr>
                <w:szCs w:val="20"/>
              </w:rPr>
              <w:t>ubcommittee</w:t>
            </w:r>
          </w:p>
        </w:tc>
      </w:tr>
      <w:tr w:rsidR="00D77357" w:rsidRPr="0029606E" w14:paraId="36B8BD26" w14:textId="77777777" w:rsidTr="008561B6">
        <w:trPr>
          <w:cantSplit/>
        </w:trPr>
        <w:tc>
          <w:tcPr>
            <w:tcW w:w="850" w:type="dxa"/>
            <w:shd w:val="clear" w:color="auto" w:fill="auto"/>
          </w:tcPr>
          <w:p w14:paraId="0A229EDF" w14:textId="77777777" w:rsidR="00D77357" w:rsidRPr="0029606E" w:rsidRDefault="00D77357" w:rsidP="008561B6">
            <w:pPr>
              <w:pStyle w:val="Tablebody"/>
              <w:rPr>
                <w:szCs w:val="20"/>
              </w:rPr>
            </w:pPr>
            <w:r w:rsidRPr="0029606E">
              <w:rPr>
                <w:b/>
                <w:szCs w:val="20"/>
              </w:rPr>
              <w:t>PC</w:t>
            </w:r>
          </w:p>
        </w:tc>
        <w:tc>
          <w:tcPr>
            <w:tcW w:w="8901" w:type="dxa"/>
            <w:shd w:val="clear" w:color="auto" w:fill="auto"/>
          </w:tcPr>
          <w:p w14:paraId="6D35743A" w14:textId="77777777" w:rsidR="00D77357" w:rsidRPr="0029606E" w:rsidRDefault="00D77357" w:rsidP="008561B6">
            <w:pPr>
              <w:pStyle w:val="Tablebody"/>
              <w:rPr>
                <w:szCs w:val="20"/>
              </w:rPr>
            </w:pPr>
            <w:r w:rsidRPr="0029606E">
              <w:rPr>
                <w:szCs w:val="20"/>
              </w:rPr>
              <w:t>project committee</w:t>
            </w:r>
          </w:p>
        </w:tc>
      </w:tr>
      <w:tr w:rsidR="00D77357" w:rsidRPr="0029606E" w14:paraId="27639E92" w14:textId="77777777" w:rsidTr="008561B6">
        <w:trPr>
          <w:cantSplit/>
        </w:trPr>
        <w:tc>
          <w:tcPr>
            <w:tcW w:w="850" w:type="dxa"/>
            <w:shd w:val="clear" w:color="auto" w:fill="auto"/>
          </w:tcPr>
          <w:p w14:paraId="683D19D1" w14:textId="77777777" w:rsidR="00D77357" w:rsidRPr="0029606E" w:rsidRDefault="00D77357" w:rsidP="008561B6">
            <w:pPr>
              <w:pStyle w:val="Tablebody"/>
              <w:rPr>
                <w:szCs w:val="20"/>
              </w:rPr>
            </w:pPr>
            <w:r w:rsidRPr="0029606E">
              <w:rPr>
                <w:b/>
                <w:szCs w:val="20"/>
              </w:rPr>
              <w:t>WG</w:t>
            </w:r>
          </w:p>
        </w:tc>
        <w:tc>
          <w:tcPr>
            <w:tcW w:w="8901" w:type="dxa"/>
            <w:shd w:val="clear" w:color="auto" w:fill="auto"/>
          </w:tcPr>
          <w:p w14:paraId="0B145DEA" w14:textId="77777777" w:rsidR="00D77357" w:rsidRPr="0029606E" w:rsidRDefault="00D77357" w:rsidP="008561B6">
            <w:pPr>
              <w:pStyle w:val="Tablebody"/>
              <w:rPr>
                <w:szCs w:val="20"/>
              </w:rPr>
            </w:pPr>
            <w:r w:rsidRPr="0029606E">
              <w:rPr>
                <w:szCs w:val="20"/>
              </w:rPr>
              <w:t>working group</w:t>
            </w:r>
          </w:p>
        </w:tc>
      </w:tr>
      <w:tr w:rsidR="00D77357" w:rsidRPr="0029606E" w14:paraId="3ED34D41" w14:textId="77777777" w:rsidTr="008561B6">
        <w:trPr>
          <w:cantSplit/>
        </w:trPr>
        <w:tc>
          <w:tcPr>
            <w:tcW w:w="850" w:type="dxa"/>
            <w:shd w:val="clear" w:color="auto" w:fill="auto"/>
          </w:tcPr>
          <w:p w14:paraId="33C7023C" w14:textId="77777777" w:rsidR="00D77357" w:rsidRPr="0029606E" w:rsidRDefault="00D77357" w:rsidP="008561B6">
            <w:pPr>
              <w:pStyle w:val="Tablebody"/>
              <w:rPr>
                <w:szCs w:val="20"/>
              </w:rPr>
            </w:pPr>
            <w:r w:rsidRPr="0029606E">
              <w:rPr>
                <w:b/>
                <w:szCs w:val="20"/>
              </w:rPr>
              <w:t>PWI</w:t>
            </w:r>
          </w:p>
        </w:tc>
        <w:tc>
          <w:tcPr>
            <w:tcW w:w="8901" w:type="dxa"/>
            <w:shd w:val="clear" w:color="auto" w:fill="auto"/>
          </w:tcPr>
          <w:p w14:paraId="74AD7E4D" w14:textId="77777777" w:rsidR="00D77357" w:rsidRPr="0029606E" w:rsidRDefault="00D77357" w:rsidP="008561B6">
            <w:pPr>
              <w:pStyle w:val="Tablebody"/>
              <w:rPr>
                <w:szCs w:val="20"/>
              </w:rPr>
            </w:pPr>
            <w:r w:rsidRPr="0029606E">
              <w:rPr>
                <w:szCs w:val="20"/>
              </w:rPr>
              <w:t>preliminary work item</w:t>
            </w:r>
          </w:p>
        </w:tc>
      </w:tr>
      <w:tr w:rsidR="00D77357" w:rsidRPr="0029606E" w14:paraId="5767BC92" w14:textId="77777777" w:rsidTr="008561B6">
        <w:trPr>
          <w:cantSplit/>
        </w:trPr>
        <w:tc>
          <w:tcPr>
            <w:tcW w:w="850" w:type="dxa"/>
            <w:shd w:val="clear" w:color="auto" w:fill="auto"/>
          </w:tcPr>
          <w:p w14:paraId="4B478510" w14:textId="77777777" w:rsidR="00D77357" w:rsidRPr="0029606E" w:rsidRDefault="00D77357" w:rsidP="008561B6">
            <w:pPr>
              <w:pStyle w:val="Tablebody"/>
              <w:rPr>
                <w:szCs w:val="20"/>
              </w:rPr>
            </w:pPr>
            <w:r w:rsidRPr="0029606E">
              <w:rPr>
                <w:b/>
                <w:szCs w:val="20"/>
              </w:rPr>
              <w:t>NP</w:t>
            </w:r>
          </w:p>
        </w:tc>
        <w:tc>
          <w:tcPr>
            <w:tcW w:w="8901" w:type="dxa"/>
            <w:shd w:val="clear" w:color="auto" w:fill="auto"/>
          </w:tcPr>
          <w:p w14:paraId="11C89779" w14:textId="77777777" w:rsidR="00D77357" w:rsidRPr="0029606E" w:rsidRDefault="00D77357" w:rsidP="008561B6">
            <w:pPr>
              <w:pStyle w:val="Tablebody"/>
              <w:rPr>
                <w:szCs w:val="20"/>
              </w:rPr>
            </w:pPr>
            <w:r w:rsidRPr="0029606E">
              <w:rPr>
                <w:szCs w:val="20"/>
              </w:rPr>
              <w:t>new work item proposal</w:t>
            </w:r>
          </w:p>
        </w:tc>
      </w:tr>
      <w:tr w:rsidR="00D77357" w:rsidRPr="0029606E" w14:paraId="42D2269E" w14:textId="77777777" w:rsidTr="008561B6">
        <w:trPr>
          <w:cantSplit/>
        </w:trPr>
        <w:tc>
          <w:tcPr>
            <w:tcW w:w="850" w:type="dxa"/>
            <w:shd w:val="clear" w:color="auto" w:fill="auto"/>
          </w:tcPr>
          <w:p w14:paraId="41BA0F0C" w14:textId="77777777" w:rsidR="00D77357" w:rsidRPr="0029606E" w:rsidRDefault="00D77357" w:rsidP="008561B6">
            <w:pPr>
              <w:pStyle w:val="Tablebody"/>
              <w:rPr>
                <w:szCs w:val="20"/>
              </w:rPr>
            </w:pPr>
            <w:r w:rsidRPr="0029606E">
              <w:rPr>
                <w:b/>
                <w:szCs w:val="20"/>
              </w:rPr>
              <w:t>WD</w:t>
            </w:r>
          </w:p>
        </w:tc>
        <w:tc>
          <w:tcPr>
            <w:tcW w:w="8901" w:type="dxa"/>
            <w:shd w:val="clear" w:color="auto" w:fill="auto"/>
          </w:tcPr>
          <w:p w14:paraId="19E00951" w14:textId="77777777" w:rsidR="00D77357" w:rsidRPr="0029606E" w:rsidRDefault="00D77357" w:rsidP="008561B6">
            <w:pPr>
              <w:pStyle w:val="Tablebody"/>
              <w:rPr>
                <w:szCs w:val="20"/>
              </w:rPr>
            </w:pPr>
            <w:r w:rsidRPr="0029606E">
              <w:rPr>
                <w:szCs w:val="20"/>
              </w:rPr>
              <w:t>working draft</w:t>
            </w:r>
          </w:p>
        </w:tc>
      </w:tr>
      <w:tr w:rsidR="00D77357" w:rsidRPr="0029606E" w14:paraId="751A0C1B" w14:textId="77777777" w:rsidTr="008561B6">
        <w:trPr>
          <w:cantSplit/>
        </w:trPr>
        <w:tc>
          <w:tcPr>
            <w:tcW w:w="850" w:type="dxa"/>
            <w:shd w:val="clear" w:color="auto" w:fill="auto"/>
          </w:tcPr>
          <w:p w14:paraId="13204C19" w14:textId="77777777" w:rsidR="00D77357" w:rsidRPr="0029606E" w:rsidRDefault="00D77357" w:rsidP="008561B6">
            <w:pPr>
              <w:pStyle w:val="Tablebody"/>
              <w:rPr>
                <w:szCs w:val="20"/>
              </w:rPr>
            </w:pPr>
            <w:r w:rsidRPr="0029606E">
              <w:rPr>
                <w:b/>
                <w:szCs w:val="20"/>
              </w:rPr>
              <w:t>CD</w:t>
            </w:r>
          </w:p>
        </w:tc>
        <w:tc>
          <w:tcPr>
            <w:tcW w:w="8901" w:type="dxa"/>
            <w:shd w:val="clear" w:color="auto" w:fill="auto"/>
          </w:tcPr>
          <w:p w14:paraId="5914269C" w14:textId="77777777" w:rsidR="00D77357" w:rsidRPr="0029606E" w:rsidRDefault="00D77357" w:rsidP="008561B6">
            <w:pPr>
              <w:pStyle w:val="Tablebody"/>
              <w:rPr>
                <w:szCs w:val="20"/>
              </w:rPr>
            </w:pPr>
            <w:r w:rsidRPr="0029606E">
              <w:rPr>
                <w:szCs w:val="20"/>
              </w:rPr>
              <w:t>committee draft</w:t>
            </w:r>
          </w:p>
        </w:tc>
      </w:tr>
      <w:tr w:rsidR="00D77357" w:rsidRPr="0029606E" w14:paraId="3CA387A3" w14:textId="77777777" w:rsidTr="008561B6">
        <w:trPr>
          <w:cantSplit/>
        </w:trPr>
        <w:tc>
          <w:tcPr>
            <w:tcW w:w="850" w:type="dxa"/>
            <w:shd w:val="clear" w:color="auto" w:fill="auto"/>
          </w:tcPr>
          <w:p w14:paraId="034F550F" w14:textId="77777777" w:rsidR="00D77357" w:rsidRPr="0029606E" w:rsidRDefault="00D77357" w:rsidP="008561B6">
            <w:pPr>
              <w:pStyle w:val="Tablebody"/>
              <w:rPr>
                <w:szCs w:val="20"/>
              </w:rPr>
            </w:pPr>
            <w:r w:rsidRPr="0029606E">
              <w:rPr>
                <w:b/>
                <w:szCs w:val="20"/>
              </w:rPr>
              <w:t>DIS</w:t>
            </w:r>
          </w:p>
        </w:tc>
        <w:tc>
          <w:tcPr>
            <w:tcW w:w="8901" w:type="dxa"/>
            <w:shd w:val="clear" w:color="auto" w:fill="auto"/>
          </w:tcPr>
          <w:p w14:paraId="157ECDA2" w14:textId="77777777" w:rsidR="00D77357" w:rsidRPr="0029606E" w:rsidRDefault="00D77357" w:rsidP="008561B6">
            <w:pPr>
              <w:pStyle w:val="Tablebody"/>
              <w:rPr>
                <w:szCs w:val="20"/>
              </w:rPr>
            </w:pPr>
            <w:r w:rsidRPr="0029606E">
              <w:rPr>
                <w:szCs w:val="20"/>
              </w:rPr>
              <w:t>draft International Standard (ISO)</w:t>
            </w:r>
          </w:p>
        </w:tc>
      </w:tr>
      <w:tr w:rsidR="00D77357" w:rsidRPr="0029606E" w14:paraId="71EDFF9F" w14:textId="77777777" w:rsidTr="008561B6">
        <w:trPr>
          <w:cantSplit/>
        </w:trPr>
        <w:tc>
          <w:tcPr>
            <w:tcW w:w="850" w:type="dxa"/>
            <w:shd w:val="clear" w:color="auto" w:fill="auto"/>
          </w:tcPr>
          <w:p w14:paraId="68974324" w14:textId="77777777" w:rsidR="00D77357" w:rsidRPr="0029606E" w:rsidRDefault="00D77357" w:rsidP="008561B6">
            <w:pPr>
              <w:pStyle w:val="Tablebody"/>
              <w:rPr>
                <w:szCs w:val="20"/>
              </w:rPr>
            </w:pPr>
            <w:r w:rsidRPr="0029606E">
              <w:rPr>
                <w:b/>
                <w:szCs w:val="20"/>
              </w:rPr>
              <w:t>CDV</w:t>
            </w:r>
          </w:p>
        </w:tc>
        <w:tc>
          <w:tcPr>
            <w:tcW w:w="8901" w:type="dxa"/>
            <w:shd w:val="clear" w:color="auto" w:fill="auto"/>
          </w:tcPr>
          <w:p w14:paraId="0DF7AE7F" w14:textId="77777777" w:rsidR="00D77357" w:rsidRPr="0029606E" w:rsidRDefault="00D77357" w:rsidP="008561B6">
            <w:pPr>
              <w:pStyle w:val="Tablebody"/>
              <w:rPr>
                <w:szCs w:val="20"/>
              </w:rPr>
            </w:pPr>
            <w:r w:rsidRPr="0029606E">
              <w:rPr>
                <w:szCs w:val="20"/>
              </w:rPr>
              <w:t>committee draft for vote (IEC)</w:t>
            </w:r>
          </w:p>
        </w:tc>
      </w:tr>
      <w:tr w:rsidR="00D77357" w:rsidRPr="0029606E" w14:paraId="5DBE1174" w14:textId="77777777" w:rsidTr="008561B6">
        <w:trPr>
          <w:cantSplit/>
        </w:trPr>
        <w:tc>
          <w:tcPr>
            <w:tcW w:w="850" w:type="dxa"/>
            <w:shd w:val="clear" w:color="auto" w:fill="auto"/>
          </w:tcPr>
          <w:p w14:paraId="52746D86" w14:textId="77777777" w:rsidR="00D77357" w:rsidRPr="0029606E" w:rsidRDefault="00D77357" w:rsidP="008561B6">
            <w:pPr>
              <w:pStyle w:val="Tablebody"/>
              <w:rPr>
                <w:szCs w:val="20"/>
              </w:rPr>
            </w:pPr>
            <w:r w:rsidRPr="0029606E">
              <w:rPr>
                <w:b/>
                <w:szCs w:val="20"/>
              </w:rPr>
              <w:t>FDIS</w:t>
            </w:r>
          </w:p>
        </w:tc>
        <w:tc>
          <w:tcPr>
            <w:tcW w:w="8901" w:type="dxa"/>
            <w:shd w:val="clear" w:color="auto" w:fill="auto"/>
          </w:tcPr>
          <w:p w14:paraId="579A83C5" w14:textId="77777777" w:rsidR="00D77357" w:rsidRPr="0029606E" w:rsidRDefault="00D77357" w:rsidP="008561B6">
            <w:pPr>
              <w:pStyle w:val="Tablebody"/>
              <w:rPr>
                <w:szCs w:val="20"/>
              </w:rPr>
            </w:pPr>
            <w:r w:rsidRPr="0029606E">
              <w:rPr>
                <w:szCs w:val="20"/>
              </w:rPr>
              <w:t>final draft International Standard</w:t>
            </w:r>
          </w:p>
        </w:tc>
      </w:tr>
      <w:tr w:rsidR="00D77357" w:rsidRPr="0029606E" w14:paraId="31B964D5" w14:textId="77777777" w:rsidTr="008561B6">
        <w:trPr>
          <w:cantSplit/>
        </w:trPr>
        <w:tc>
          <w:tcPr>
            <w:tcW w:w="850" w:type="dxa"/>
            <w:shd w:val="clear" w:color="auto" w:fill="auto"/>
          </w:tcPr>
          <w:p w14:paraId="5FB076C4" w14:textId="77777777" w:rsidR="00D77357" w:rsidRPr="0029606E" w:rsidRDefault="00D77357" w:rsidP="008561B6">
            <w:pPr>
              <w:pStyle w:val="Tablebody"/>
              <w:rPr>
                <w:szCs w:val="20"/>
              </w:rPr>
            </w:pPr>
            <w:r w:rsidRPr="0029606E">
              <w:rPr>
                <w:b/>
                <w:szCs w:val="20"/>
              </w:rPr>
              <w:t>PAS</w:t>
            </w:r>
          </w:p>
        </w:tc>
        <w:tc>
          <w:tcPr>
            <w:tcW w:w="8901" w:type="dxa"/>
            <w:shd w:val="clear" w:color="auto" w:fill="auto"/>
          </w:tcPr>
          <w:p w14:paraId="0FC91F10" w14:textId="77777777" w:rsidR="00D77357" w:rsidRPr="0029606E" w:rsidRDefault="00D77357" w:rsidP="008561B6">
            <w:pPr>
              <w:pStyle w:val="Tablebody"/>
              <w:rPr>
                <w:szCs w:val="20"/>
              </w:rPr>
            </w:pPr>
            <w:r w:rsidRPr="0029606E">
              <w:rPr>
                <w:szCs w:val="20"/>
              </w:rPr>
              <w:t>Publicly Available Specification</w:t>
            </w:r>
          </w:p>
        </w:tc>
      </w:tr>
      <w:tr w:rsidR="00D77357" w:rsidRPr="0029606E" w14:paraId="1FDF902A" w14:textId="77777777" w:rsidTr="008561B6">
        <w:trPr>
          <w:cantSplit/>
        </w:trPr>
        <w:tc>
          <w:tcPr>
            <w:tcW w:w="850" w:type="dxa"/>
            <w:shd w:val="clear" w:color="auto" w:fill="auto"/>
          </w:tcPr>
          <w:p w14:paraId="305E05D0" w14:textId="77777777" w:rsidR="00D77357" w:rsidRPr="0029606E" w:rsidRDefault="00D77357" w:rsidP="008561B6">
            <w:pPr>
              <w:pStyle w:val="Tablebody"/>
              <w:rPr>
                <w:szCs w:val="20"/>
              </w:rPr>
            </w:pPr>
            <w:r w:rsidRPr="0029606E">
              <w:rPr>
                <w:b/>
                <w:szCs w:val="20"/>
              </w:rPr>
              <w:t>TS</w:t>
            </w:r>
          </w:p>
        </w:tc>
        <w:tc>
          <w:tcPr>
            <w:tcW w:w="8901" w:type="dxa"/>
            <w:shd w:val="clear" w:color="auto" w:fill="auto"/>
          </w:tcPr>
          <w:p w14:paraId="2211CC83" w14:textId="77777777" w:rsidR="00D77357" w:rsidRPr="0029606E" w:rsidRDefault="00D77357" w:rsidP="008561B6">
            <w:pPr>
              <w:pStyle w:val="Tablebody"/>
              <w:rPr>
                <w:szCs w:val="20"/>
              </w:rPr>
            </w:pPr>
            <w:r w:rsidRPr="0029606E">
              <w:rPr>
                <w:szCs w:val="20"/>
              </w:rPr>
              <w:t>Technical Specification</w:t>
            </w:r>
          </w:p>
        </w:tc>
      </w:tr>
      <w:tr w:rsidR="00D77357" w:rsidRPr="0029606E" w14:paraId="5B98BD14" w14:textId="77777777" w:rsidTr="008561B6">
        <w:trPr>
          <w:cantSplit/>
        </w:trPr>
        <w:tc>
          <w:tcPr>
            <w:tcW w:w="850" w:type="dxa"/>
            <w:shd w:val="clear" w:color="auto" w:fill="auto"/>
          </w:tcPr>
          <w:p w14:paraId="5EAA552D" w14:textId="71E16AF1" w:rsidR="003B1374" w:rsidRPr="0029606E" w:rsidRDefault="00D77357" w:rsidP="008561B6">
            <w:pPr>
              <w:pStyle w:val="Tablebody"/>
              <w:rPr>
                <w:szCs w:val="20"/>
              </w:rPr>
            </w:pPr>
            <w:r w:rsidRPr="0029606E">
              <w:rPr>
                <w:b/>
                <w:szCs w:val="20"/>
              </w:rPr>
              <w:t>TR</w:t>
            </w:r>
          </w:p>
        </w:tc>
        <w:tc>
          <w:tcPr>
            <w:tcW w:w="8901" w:type="dxa"/>
            <w:shd w:val="clear" w:color="auto" w:fill="auto"/>
          </w:tcPr>
          <w:p w14:paraId="479288D9" w14:textId="256D6C53" w:rsidR="003B1374" w:rsidRPr="0029606E" w:rsidRDefault="00D77357" w:rsidP="008561B6">
            <w:pPr>
              <w:pStyle w:val="Tablebody"/>
              <w:rPr>
                <w:szCs w:val="20"/>
              </w:rPr>
            </w:pPr>
            <w:r w:rsidRPr="0029606E">
              <w:rPr>
                <w:szCs w:val="20"/>
              </w:rPr>
              <w:t>Technical Report</w:t>
            </w:r>
          </w:p>
        </w:tc>
      </w:tr>
    </w:tbl>
    <w:p w14:paraId="19B420E0" w14:textId="77777777" w:rsidR="00B825CF" w:rsidRPr="0029606E" w:rsidRDefault="00B825CF" w:rsidP="00B825CF">
      <w:pPr>
        <w:pStyle w:val="Notecontinued"/>
      </w:pPr>
    </w:p>
    <w:p w14:paraId="7E9493EA" w14:textId="77777777" w:rsidR="00734640" w:rsidRPr="0029606E" w:rsidRDefault="00734640" w:rsidP="00315205">
      <w:pPr>
        <w:pStyle w:val="BodyText"/>
        <w:sectPr w:rsidR="00734640" w:rsidRPr="0029606E" w:rsidSect="008E7366">
          <w:headerReference w:type="even" r:id="rId22"/>
          <w:headerReference w:type="default" r:id="rId23"/>
          <w:footerReference w:type="even" r:id="rId24"/>
          <w:footerReference w:type="default" r:id="rId25"/>
          <w:headerReference w:type="first" r:id="rId26"/>
          <w:footerReference w:type="first" r:id="rId27"/>
          <w:pgSz w:w="11906" w:h="16838"/>
          <w:pgMar w:top="794" w:right="737" w:bottom="567" w:left="851" w:header="709" w:footer="284" w:gutter="567"/>
          <w:pgNumType w:fmt="lowerRoman"/>
          <w:cols w:space="720"/>
          <w:docGrid w:linePitch="272"/>
        </w:sectPr>
      </w:pPr>
    </w:p>
    <w:p w14:paraId="24FB6302" w14:textId="08D15DD7" w:rsidR="00D77357" w:rsidRPr="0029606E" w:rsidRDefault="00D77357" w:rsidP="00BB1E9B">
      <w:pPr>
        <w:pStyle w:val="Heading1"/>
        <w:spacing w:before="0"/>
      </w:pPr>
      <w:bookmarkStart w:id="778" w:name="_Ref465566579"/>
      <w:bookmarkStart w:id="779" w:name="_Toc185305227"/>
      <w:bookmarkStart w:id="780" w:name="_Toc185305253"/>
      <w:bookmarkStart w:id="781" w:name="_Toc185305472"/>
      <w:bookmarkStart w:id="782" w:name="_Toc318972185"/>
      <w:bookmarkStart w:id="783" w:name="_Toc323037274"/>
      <w:bookmarkStart w:id="784" w:name="_Toc338243514"/>
      <w:bookmarkStart w:id="785" w:name="_Toc354474195"/>
      <w:bookmarkStart w:id="786" w:name="_Toc478053382"/>
      <w:bookmarkStart w:id="787" w:name="_Toc69204985"/>
      <w:bookmarkStart w:id="788" w:name="_Toc69205330"/>
      <w:bookmarkStart w:id="789" w:name="_Toc69304057"/>
      <w:r w:rsidRPr="0029606E">
        <w:t>Organizational structure and responsibilities for the technical work</w:t>
      </w:r>
      <w:bookmarkEnd w:id="778"/>
      <w:bookmarkEnd w:id="779"/>
      <w:bookmarkEnd w:id="780"/>
      <w:bookmarkEnd w:id="781"/>
      <w:bookmarkEnd w:id="782"/>
      <w:bookmarkEnd w:id="783"/>
      <w:bookmarkEnd w:id="784"/>
      <w:bookmarkEnd w:id="785"/>
      <w:bookmarkEnd w:id="786"/>
      <w:bookmarkEnd w:id="787"/>
      <w:bookmarkEnd w:id="788"/>
      <w:bookmarkEnd w:id="789"/>
    </w:p>
    <w:p w14:paraId="5B1205E3" w14:textId="241E714D" w:rsidR="00D77357" w:rsidRPr="0029606E" w:rsidRDefault="00D77357" w:rsidP="00D00F98">
      <w:pPr>
        <w:pStyle w:val="Heading2"/>
      </w:pPr>
      <w:bookmarkStart w:id="790" w:name="_Ref465566362"/>
      <w:bookmarkStart w:id="791" w:name="_Ref465566368"/>
      <w:bookmarkStart w:id="792" w:name="_Toc185305254"/>
      <w:bookmarkStart w:id="793" w:name="_Toc185305473"/>
      <w:bookmarkStart w:id="794" w:name="_Toc318972186"/>
      <w:bookmarkStart w:id="795" w:name="_Toc323037275"/>
      <w:bookmarkStart w:id="796" w:name="_Toc338243515"/>
      <w:bookmarkStart w:id="797" w:name="_Toc354474196"/>
      <w:bookmarkStart w:id="798" w:name="_Toc478053383"/>
      <w:bookmarkStart w:id="799" w:name="_Toc69204986"/>
      <w:bookmarkStart w:id="800" w:name="_Toc69205331"/>
      <w:bookmarkStart w:id="801" w:name="_Toc69304058"/>
      <w:r w:rsidRPr="0029606E">
        <w:t>Role of the technical management board</w:t>
      </w:r>
      <w:bookmarkEnd w:id="790"/>
      <w:bookmarkEnd w:id="791"/>
      <w:bookmarkEnd w:id="792"/>
      <w:bookmarkEnd w:id="793"/>
      <w:bookmarkEnd w:id="794"/>
      <w:bookmarkEnd w:id="795"/>
      <w:bookmarkEnd w:id="796"/>
      <w:bookmarkEnd w:id="797"/>
      <w:bookmarkEnd w:id="798"/>
      <w:bookmarkEnd w:id="799"/>
      <w:bookmarkEnd w:id="800"/>
      <w:bookmarkEnd w:id="801"/>
    </w:p>
    <w:p w14:paraId="5D78BE37" w14:textId="77777777" w:rsidR="00D77357" w:rsidRPr="0029606E" w:rsidRDefault="00D77357" w:rsidP="00D77357">
      <w:pPr>
        <w:pStyle w:val="BodyText"/>
      </w:pPr>
      <w:r w:rsidRPr="0029606E">
        <w:t>The technical management board of the respective organization is responsible for the overall management of the technical work and in particular for:</w:t>
      </w:r>
    </w:p>
    <w:p w14:paraId="7C261B45" w14:textId="77777777" w:rsidR="00D77357" w:rsidRPr="0029606E" w:rsidRDefault="00A77870" w:rsidP="00315205">
      <w:pPr>
        <w:pStyle w:val="ListNumber1"/>
      </w:pPr>
      <w:r w:rsidRPr="0029606E">
        <w:t>a)</w:t>
      </w:r>
      <w:r w:rsidRPr="0029606E">
        <w:tab/>
      </w:r>
      <w:r w:rsidR="00D77357" w:rsidRPr="0029606E">
        <w:t>establishment of technical committees;</w:t>
      </w:r>
    </w:p>
    <w:p w14:paraId="5CF1175B" w14:textId="633E2BA5" w:rsidR="00D77357" w:rsidRPr="0029606E" w:rsidRDefault="00A77870" w:rsidP="00315205">
      <w:pPr>
        <w:pStyle w:val="ListNumber1"/>
      </w:pPr>
      <w:r w:rsidRPr="0029606E">
        <w:t>b)</w:t>
      </w:r>
      <w:r w:rsidRPr="0029606E">
        <w:tab/>
      </w:r>
      <w:r w:rsidR="00D77357" w:rsidRPr="0029606E">
        <w:t xml:space="preserve">appointment of </w:t>
      </w:r>
      <w:del w:id="802" w:author="Author">
        <w:r w:rsidR="00D77357" w:rsidRPr="0029606E" w:rsidDel="00627DBC">
          <w:delText>chair</w:delText>
        </w:r>
      </w:del>
      <w:ins w:id="803" w:author="Author">
        <w:r w:rsidR="00627DBC">
          <w:t>Chair</w:t>
        </w:r>
      </w:ins>
      <w:r w:rsidR="00D77357" w:rsidRPr="0029606E">
        <w:t>s of technical committees;</w:t>
      </w:r>
    </w:p>
    <w:p w14:paraId="2819F07A" w14:textId="77777777" w:rsidR="00D77357" w:rsidRPr="0029606E" w:rsidRDefault="00315205" w:rsidP="00315205">
      <w:pPr>
        <w:pStyle w:val="ListNumber1"/>
      </w:pPr>
      <w:r w:rsidRPr="0029606E">
        <w:t>c</w:t>
      </w:r>
      <w:r w:rsidR="00A77870" w:rsidRPr="0029606E">
        <w:t>)</w:t>
      </w:r>
      <w:r w:rsidR="00A77870" w:rsidRPr="0029606E">
        <w:tab/>
      </w:r>
      <w:r w:rsidR="00D77357" w:rsidRPr="0029606E">
        <w:t>allocation or re-allocation of secretariats of technical committees and, in some cases, subcommittees;</w:t>
      </w:r>
    </w:p>
    <w:p w14:paraId="062B39D0" w14:textId="77777777" w:rsidR="00D77357" w:rsidRPr="0029606E" w:rsidRDefault="00315205" w:rsidP="00315205">
      <w:pPr>
        <w:pStyle w:val="ListNumber1"/>
      </w:pPr>
      <w:r w:rsidRPr="0029606E">
        <w:t>d</w:t>
      </w:r>
      <w:r w:rsidR="00A77870" w:rsidRPr="0029606E">
        <w:t>)</w:t>
      </w:r>
      <w:r w:rsidR="00A77870" w:rsidRPr="0029606E">
        <w:tab/>
      </w:r>
      <w:r w:rsidR="00D77357" w:rsidRPr="0029606E">
        <w:t>approval of titles, scopes and programmes of work of technical committees;</w:t>
      </w:r>
    </w:p>
    <w:p w14:paraId="43558A99" w14:textId="77777777" w:rsidR="00D77357" w:rsidRPr="0029606E" w:rsidRDefault="00315205" w:rsidP="00315205">
      <w:pPr>
        <w:pStyle w:val="ListNumber1"/>
      </w:pPr>
      <w:r w:rsidRPr="0029606E">
        <w:t>e</w:t>
      </w:r>
      <w:r w:rsidR="00A77870" w:rsidRPr="0029606E">
        <w:t>)</w:t>
      </w:r>
      <w:r w:rsidR="00A77870" w:rsidRPr="0029606E">
        <w:tab/>
      </w:r>
      <w:r w:rsidR="00D77357" w:rsidRPr="0029606E">
        <w:t>ratification of the establishment and dissolution of subcommittees by technical committees;</w:t>
      </w:r>
    </w:p>
    <w:p w14:paraId="43B2E59A" w14:textId="77777777" w:rsidR="00D77357" w:rsidRPr="0029606E" w:rsidRDefault="00315205" w:rsidP="00315205">
      <w:pPr>
        <w:pStyle w:val="ListNumber1"/>
      </w:pPr>
      <w:r w:rsidRPr="0029606E">
        <w:t>f</w:t>
      </w:r>
      <w:r w:rsidR="00A77870" w:rsidRPr="0029606E">
        <w:t>)</w:t>
      </w:r>
      <w:r w:rsidR="00A77870" w:rsidRPr="0029606E">
        <w:tab/>
      </w:r>
      <w:r w:rsidR="00D77357" w:rsidRPr="0029606E">
        <w:t>allocation of priorities, if necessary, to particular items of technical work;</w:t>
      </w:r>
    </w:p>
    <w:p w14:paraId="411F0C81" w14:textId="0B728589" w:rsidR="00D77357" w:rsidRPr="0029606E" w:rsidRDefault="00315205" w:rsidP="00315205">
      <w:pPr>
        <w:pStyle w:val="ListNumber1"/>
      </w:pPr>
      <w:bookmarkStart w:id="804" w:name="_Ref495381622"/>
      <w:r w:rsidRPr="0029606E">
        <w:t>g</w:t>
      </w:r>
      <w:r w:rsidR="00A77870" w:rsidRPr="0029606E">
        <w:t>)</w:t>
      </w:r>
      <w:r w:rsidR="00A77870" w:rsidRPr="0029606E">
        <w:tab/>
      </w:r>
      <w:r w:rsidR="00D77357" w:rsidRPr="0029606E">
        <w:t xml:space="preserve">coordination of the technical work, including assignment of responsibility for the development of standards regarding subjects of interest to several technical committees, or needing coordinated development; to assist it in this task, the technical management board may establish advisory groups of </w:t>
      </w:r>
      <w:del w:id="805" w:author="Author">
        <w:r w:rsidR="00D77357" w:rsidRPr="0029606E" w:rsidDel="00976EF7">
          <w:delText>expert</w:delText>
        </w:r>
      </w:del>
      <w:ins w:id="806" w:author="Author">
        <w:r w:rsidR="00976EF7">
          <w:t>Expert</w:t>
        </w:r>
      </w:ins>
      <w:r w:rsidR="00D77357" w:rsidRPr="0029606E">
        <w:t>s in the relevant fields to advise it on matters of basic, sectoral and cross-sectoral coordination, coherent planning and the need for new work;</w:t>
      </w:r>
      <w:bookmarkEnd w:id="804"/>
    </w:p>
    <w:p w14:paraId="5F2F763F" w14:textId="6DCCA0CC" w:rsidR="00D77357" w:rsidRPr="0029606E" w:rsidRDefault="00315205" w:rsidP="00315205">
      <w:pPr>
        <w:pStyle w:val="ListNumber1"/>
      </w:pPr>
      <w:r w:rsidRPr="0029606E">
        <w:t>h</w:t>
      </w:r>
      <w:r w:rsidR="00A77870" w:rsidRPr="0029606E">
        <w:t>)</w:t>
      </w:r>
      <w:r w:rsidR="00A77870" w:rsidRPr="0029606E">
        <w:tab/>
      </w:r>
      <w:r w:rsidR="00D77357" w:rsidRPr="0029606E">
        <w:t xml:space="preserve">monitoring the progress of the technical work with the assistance of the </w:t>
      </w:r>
      <w:del w:id="807" w:author="Author">
        <w:r w:rsidR="00D77357" w:rsidRPr="0029606E" w:rsidDel="00164399">
          <w:delText>office of the CEO</w:delText>
        </w:r>
      </w:del>
      <w:ins w:id="808" w:author="Author">
        <w:r w:rsidR="00164399">
          <w:t>Office of the CEO</w:t>
        </w:r>
      </w:ins>
      <w:r w:rsidR="00D77357" w:rsidRPr="0029606E">
        <w:t>, and taking appropriate action;</w:t>
      </w:r>
    </w:p>
    <w:p w14:paraId="3AD8305E" w14:textId="77777777" w:rsidR="00D77357" w:rsidRPr="0029606E" w:rsidRDefault="00315205" w:rsidP="00315205">
      <w:pPr>
        <w:pStyle w:val="ListNumber1"/>
      </w:pPr>
      <w:r w:rsidRPr="0029606E">
        <w:t>i</w:t>
      </w:r>
      <w:r w:rsidR="00A77870" w:rsidRPr="0029606E">
        <w:t>)</w:t>
      </w:r>
      <w:r w:rsidR="00A77870" w:rsidRPr="0029606E">
        <w:tab/>
      </w:r>
      <w:r w:rsidR="00D77357" w:rsidRPr="0029606E">
        <w:t>reviewing the need for, and planning of, work in new fields of technology;</w:t>
      </w:r>
    </w:p>
    <w:p w14:paraId="12C46C0E" w14:textId="77777777" w:rsidR="00D77357" w:rsidRPr="0029606E" w:rsidRDefault="00315205" w:rsidP="00315205">
      <w:pPr>
        <w:pStyle w:val="ListNumber1"/>
      </w:pPr>
      <w:r w:rsidRPr="0029606E">
        <w:t>j</w:t>
      </w:r>
      <w:r w:rsidR="00A77870" w:rsidRPr="0029606E">
        <w:t>)</w:t>
      </w:r>
      <w:r w:rsidR="00A77870" w:rsidRPr="0029606E">
        <w:tab/>
      </w:r>
      <w:r w:rsidR="00D77357" w:rsidRPr="0029606E">
        <w:t>maintenance of the ISO/IEC Directives and other rules for the technical work;</w:t>
      </w:r>
    </w:p>
    <w:p w14:paraId="147209C3" w14:textId="77777777" w:rsidR="00D77357" w:rsidRPr="0029606E" w:rsidRDefault="00315205" w:rsidP="00315205">
      <w:pPr>
        <w:pStyle w:val="ListNumber1"/>
      </w:pPr>
      <w:r w:rsidRPr="0029606E">
        <w:t>k</w:t>
      </w:r>
      <w:r w:rsidR="00A77870" w:rsidRPr="0029606E">
        <w:t>)</w:t>
      </w:r>
      <w:r w:rsidR="00A77870" w:rsidRPr="0029606E">
        <w:tab/>
      </w:r>
      <w:r w:rsidR="00D77357" w:rsidRPr="0029606E">
        <w:t xml:space="preserve">consideration of matters of principle raised by </w:t>
      </w:r>
      <w:r w:rsidR="00D81FA7" w:rsidRPr="0029606E">
        <w:t>National Bodies</w:t>
      </w:r>
      <w:r w:rsidR="00D77357" w:rsidRPr="0029606E">
        <w:t>, and of appeals concerning decisions on new work item proposals, on committee drafts, on enquiry drafts or on final draft International Standards.</w:t>
      </w:r>
    </w:p>
    <w:p w14:paraId="75ED4BEA" w14:textId="77777777" w:rsidR="00D77357" w:rsidRPr="0029606E" w:rsidRDefault="00D77357" w:rsidP="00D77357">
      <w:pPr>
        <w:pStyle w:val="Note"/>
        <w:rPr>
          <w:szCs w:val="20"/>
        </w:rPr>
      </w:pPr>
      <w:r w:rsidRPr="0029606E">
        <w:rPr>
          <w:szCs w:val="20"/>
        </w:rPr>
        <w:t>NOTE</w:t>
      </w:r>
      <w:r w:rsidR="00315205" w:rsidRPr="0029606E">
        <w:rPr>
          <w:szCs w:val="20"/>
        </w:rPr>
        <w:t> </w:t>
      </w:r>
      <w:r w:rsidRPr="0029606E">
        <w:rPr>
          <w:szCs w:val="20"/>
        </w:rPr>
        <w:t>1</w:t>
      </w:r>
      <w:r w:rsidRPr="0029606E">
        <w:rPr>
          <w:szCs w:val="20"/>
        </w:rPr>
        <w:tab/>
        <w:t>Explanations of the terms “new work item proposal”, “committee draft”, “enquiry draft” and “final draft International Standard” are given in Clause </w:t>
      </w:r>
      <w:r w:rsidRPr="0029606E">
        <w:rPr>
          <w:szCs w:val="20"/>
        </w:rPr>
        <w:fldChar w:fldCharType="begin" w:fldLock="1"/>
      </w:r>
      <w:r w:rsidRPr="0029606E">
        <w:rPr>
          <w:szCs w:val="20"/>
        </w:rPr>
        <w:instrText xml:space="preserve"> REF _Ref495381571 \r \h  \* MERGEFORMAT </w:instrText>
      </w:r>
      <w:r w:rsidRPr="0029606E">
        <w:rPr>
          <w:szCs w:val="20"/>
        </w:rPr>
      </w:r>
      <w:r w:rsidRPr="0029606E">
        <w:rPr>
          <w:szCs w:val="20"/>
        </w:rPr>
        <w:fldChar w:fldCharType="separate"/>
      </w:r>
      <w:r w:rsidRPr="0029606E">
        <w:rPr>
          <w:szCs w:val="20"/>
        </w:rPr>
        <w:t>2</w:t>
      </w:r>
      <w:r w:rsidRPr="0029606E">
        <w:rPr>
          <w:szCs w:val="20"/>
        </w:rPr>
        <w:fldChar w:fldCharType="end"/>
      </w:r>
      <w:r w:rsidRPr="0029606E">
        <w:rPr>
          <w:szCs w:val="20"/>
        </w:rPr>
        <w:t>.</w:t>
      </w:r>
    </w:p>
    <w:p w14:paraId="2B863430" w14:textId="77777777" w:rsidR="00BE3204" w:rsidRPr="0029606E" w:rsidRDefault="00BE3204" w:rsidP="00BE3204">
      <w:pPr>
        <w:pStyle w:val="Note"/>
      </w:pPr>
      <w:r w:rsidRPr="0029606E">
        <w:t>NOTE 2</w:t>
      </w:r>
      <w:r w:rsidRPr="0029606E">
        <w:tab/>
        <w:t xml:space="preserve">For detailed information about the role and responsibilities of the ISO technical management board, see the Terms of reference of the TMB — </w:t>
      </w:r>
      <w:hyperlink r:id="rId28" w:history="1">
        <w:r w:rsidRPr="0029606E">
          <w:rPr>
            <w:rStyle w:val="Hyperlink"/>
            <w:lang w:val="en-GB"/>
          </w:rPr>
          <w:t>https://www.iso.org/committee/4882545.html</w:t>
        </w:r>
      </w:hyperlink>
      <w:r w:rsidRPr="0029606E">
        <w:t xml:space="preserve"> and for the IEC see </w:t>
      </w:r>
      <w:hyperlink r:id="rId29" w:history="1">
        <w:r w:rsidRPr="0029606E">
          <w:rPr>
            <w:rStyle w:val="Hyperlink"/>
            <w:lang w:val="en-GB"/>
          </w:rPr>
          <w:t>http://www.iec.ch/dyn/www/f?p=103:47:0::::FSP_ORG_ID,FSP_LANG_ID:3228,25</w:t>
        </w:r>
      </w:hyperlink>
      <w:r w:rsidRPr="0029606E">
        <w:t>.</w:t>
      </w:r>
    </w:p>
    <w:p w14:paraId="568CE9BB" w14:textId="085AE084" w:rsidR="00D77357" w:rsidRPr="0029606E" w:rsidRDefault="00D77357" w:rsidP="00D77357">
      <w:pPr>
        <w:pStyle w:val="Heading2"/>
      </w:pPr>
      <w:bookmarkStart w:id="809" w:name="_Ref465563099"/>
      <w:bookmarkStart w:id="810" w:name="_Toc185305255"/>
      <w:bookmarkStart w:id="811" w:name="_Toc185305474"/>
      <w:bookmarkStart w:id="812" w:name="_Toc318972187"/>
      <w:bookmarkStart w:id="813" w:name="_Toc323037276"/>
      <w:bookmarkStart w:id="814" w:name="_Toc338243516"/>
      <w:bookmarkStart w:id="815" w:name="_Toc354474197"/>
      <w:bookmarkStart w:id="816" w:name="_Toc478053384"/>
      <w:bookmarkStart w:id="817" w:name="_Toc69204987"/>
      <w:bookmarkStart w:id="818" w:name="_Toc69205332"/>
      <w:bookmarkStart w:id="819" w:name="_Toc69304059"/>
      <w:r w:rsidRPr="0029606E">
        <w:t>Advisory groups to the technical management board</w:t>
      </w:r>
      <w:bookmarkEnd w:id="809"/>
      <w:bookmarkEnd w:id="810"/>
      <w:bookmarkEnd w:id="811"/>
      <w:bookmarkEnd w:id="812"/>
      <w:bookmarkEnd w:id="813"/>
      <w:bookmarkEnd w:id="814"/>
      <w:bookmarkEnd w:id="815"/>
      <w:bookmarkEnd w:id="816"/>
      <w:bookmarkEnd w:id="817"/>
      <w:bookmarkEnd w:id="818"/>
      <w:bookmarkEnd w:id="819"/>
    </w:p>
    <w:p w14:paraId="76EF9208" w14:textId="23AD114D" w:rsidR="00D77357" w:rsidRPr="0029606E" w:rsidRDefault="00D77357" w:rsidP="00D77357">
      <w:pPr>
        <w:pStyle w:val="p3"/>
        <w:rPr>
          <w:rFonts w:eastAsia="Times New Roman"/>
          <w:szCs w:val="24"/>
        </w:rPr>
      </w:pPr>
      <w:r w:rsidRPr="0029606E">
        <w:rPr>
          <w:b/>
        </w:rPr>
        <w:fldChar w:fldCharType="begin"/>
      </w:r>
      <w:r w:rsidRPr="0029606E">
        <w:rPr>
          <w:b/>
        </w:rPr>
        <w:instrText xml:space="preserve"> REF _Ref465563099 \r \h  \* MERGEFORMAT </w:instrText>
      </w:r>
      <w:r w:rsidRPr="0029606E">
        <w:rPr>
          <w:b/>
        </w:rPr>
      </w:r>
      <w:r w:rsidRPr="0029606E">
        <w:rPr>
          <w:b/>
        </w:rPr>
        <w:fldChar w:fldCharType="separate"/>
      </w:r>
      <w:r w:rsidR="005C35CA">
        <w:rPr>
          <w:b/>
        </w:rPr>
        <w:t>1.2</w:t>
      </w:r>
      <w:r w:rsidRPr="0029606E">
        <w:rPr>
          <w:b/>
        </w:rPr>
        <w:fldChar w:fldCharType="end"/>
      </w:r>
      <w:r w:rsidRPr="0029606E">
        <w:rPr>
          <w:b/>
        </w:rPr>
        <w:t>.1</w:t>
      </w:r>
      <w:r w:rsidRPr="0029606E">
        <w:tab/>
        <w:t xml:space="preserve">A group having advisory functions in the sense of </w:t>
      </w:r>
      <w:r w:rsidRPr="0029606E">
        <w:fldChar w:fldCharType="begin" w:fldLock="1"/>
      </w:r>
      <w:r w:rsidRPr="0029606E">
        <w:instrText xml:space="preserve"> REF _Ref465566368 \r \h  \* MERGEFORMAT </w:instrText>
      </w:r>
      <w:r w:rsidRPr="0029606E">
        <w:fldChar w:fldCharType="separate"/>
      </w:r>
      <w:r w:rsidRPr="0029606E">
        <w:t>1.1</w:t>
      </w:r>
      <w:r w:rsidRPr="0029606E">
        <w:fldChar w:fldCharType="end"/>
      </w:r>
      <w:r w:rsidRPr="0029606E">
        <w:t> </w:t>
      </w:r>
      <w:r w:rsidRPr="0029606E">
        <w:fldChar w:fldCharType="begin" w:fldLock="1"/>
      </w:r>
      <w:r w:rsidRPr="0029606E">
        <w:instrText xml:space="preserve"> REF _Ref495381622 \r \h  \* MERGEFORMAT </w:instrText>
      </w:r>
      <w:r w:rsidRPr="0029606E">
        <w:fldChar w:fldCharType="separate"/>
      </w:r>
      <w:r w:rsidRPr="0029606E">
        <w:t>g)</w:t>
      </w:r>
      <w:r w:rsidRPr="0029606E">
        <w:fldChar w:fldCharType="end"/>
      </w:r>
      <w:r w:rsidRPr="0029606E">
        <w:t xml:space="preserve"> may be established</w:t>
      </w:r>
    </w:p>
    <w:p w14:paraId="5FC23AB6" w14:textId="77777777" w:rsidR="00D77357" w:rsidRPr="0029606E" w:rsidRDefault="00315205" w:rsidP="00315205">
      <w:pPr>
        <w:pStyle w:val="ListNumber1"/>
      </w:pPr>
      <w:r w:rsidRPr="0029606E">
        <w:t>a</w:t>
      </w:r>
      <w:r w:rsidR="00A77870" w:rsidRPr="0029606E">
        <w:t>)</w:t>
      </w:r>
      <w:r w:rsidR="00A77870" w:rsidRPr="0029606E">
        <w:tab/>
      </w:r>
      <w:r w:rsidR="00D77357" w:rsidRPr="0029606E">
        <w:t>by one of the technical management boards;</w:t>
      </w:r>
    </w:p>
    <w:p w14:paraId="3953310F" w14:textId="77777777" w:rsidR="00D77357" w:rsidRPr="0029606E" w:rsidRDefault="00315205" w:rsidP="00315205">
      <w:pPr>
        <w:pStyle w:val="ListNumber1"/>
      </w:pPr>
      <w:r w:rsidRPr="0029606E">
        <w:t>b</w:t>
      </w:r>
      <w:r w:rsidR="00A77870" w:rsidRPr="0029606E">
        <w:t>)</w:t>
      </w:r>
      <w:r w:rsidR="00A77870" w:rsidRPr="0029606E">
        <w:tab/>
      </w:r>
      <w:r w:rsidR="00D77357" w:rsidRPr="0029606E">
        <w:t>jointly by the two technical management boards.</w:t>
      </w:r>
    </w:p>
    <w:p w14:paraId="478DD73A" w14:textId="77777777" w:rsidR="00D77357" w:rsidRPr="0029606E" w:rsidRDefault="00D77357" w:rsidP="00D77357">
      <w:pPr>
        <w:pStyle w:val="Note"/>
      </w:pPr>
      <w:r w:rsidRPr="0029606E">
        <w:t>NOTE</w:t>
      </w:r>
      <w:r w:rsidRPr="0029606E">
        <w:tab/>
        <w:t>In IEC certain such groups are designated as Advisory Committees.</w:t>
      </w:r>
    </w:p>
    <w:p w14:paraId="2786B08D" w14:textId="721DD53B" w:rsidR="00D77357" w:rsidRPr="0029606E" w:rsidRDefault="00D77357" w:rsidP="00E829D8">
      <w:pPr>
        <w:pStyle w:val="p3"/>
        <w:keepLines/>
      </w:pPr>
      <w:r w:rsidRPr="0029606E">
        <w:rPr>
          <w:b/>
        </w:rPr>
        <w:fldChar w:fldCharType="begin"/>
      </w:r>
      <w:r w:rsidRPr="0029606E">
        <w:rPr>
          <w:b/>
        </w:rPr>
        <w:instrText xml:space="preserve"> REF _Ref465563099 \r \h  \* MERGEFORMAT </w:instrText>
      </w:r>
      <w:r w:rsidRPr="0029606E">
        <w:rPr>
          <w:b/>
        </w:rPr>
      </w:r>
      <w:r w:rsidRPr="0029606E">
        <w:rPr>
          <w:b/>
        </w:rPr>
        <w:fldChar w:fldCharType="separate"/>
      </w:r>
      <w:r w:rsidR="005C35CA">
        <w:rPr>
          <w:b/>
        </w:rPr>
        <w:t>1.2</w:t>
      </w:r>
      <w:r w:rsidRPr="0029606E">
        <w:rPr>
          <w:b/>
        </w:rPr>
        <w:fldChar w:fldCharType="end"/>
      </w:r>
      <w:r w:rsidRPr="0029606E">
        <w:rPr>
          <w:b/>
        </w:rPr>
        <w:t>.2</w:t>
      </w:r>
      <w:r w:rsidRPr="0029606E">
        <w:tab/>
        <w:t xml:space="preserve">A proposal to establish such a group shall include recommendations regarding its terms of reference and constitution, bearing in mind the requirement for sufficient representation of affected interests while at the same time limiting its size as far as possible in order to ensure its efficient operation. For example, it may be decided that its members be only the </w:t>
      </w:r>
      <w:del w:id="820" w:author="Author">
        <w:r w:rsidRPr="0029606E" w:rsidDel="00627DBC">
          <w:delText>chair</w:delText>
        </w:r>
      </w:del>
      <w:ins w:id="821" w:author="Author">
        <w:r w:rsidR="00627DBC">
          <w:t>Chair</w:t>
        </w:r>
      </w:ins>
      <w:r w:rsidRPr="0029606E">
        <w:t xml:space="preserve">s and </w:t>
      </w:r>
      <w:del w:id="822" w:author="Author">
        <w:r w:rsidRPr="0029606E" w:rsidDel="00BA01B9">
          <w:delText>secretaries</w:delText>
        </w:r>
      </w:del>
      <w:ins w:id="823" w:author="Author">
        <w:r w:rsidR="00BA01B9">
          <w:t>Secretaries/Committee Managers</w:t>
        </w:r>
      </w:ins>
      <w:r w:rsidRPr="0029606E">
        <w:t xml:space="preserve"> of the technical committees concerned. In every case, the TMB(s) shall decide the criteria to be applied and shall appoint the members.</w:t>
      </w:r>
    </w:p>
    <w:p w14:paraId="752FDAF3" w14:textId="77777777" w:rsidR="00D77357" w:rsidRPr="0029606E" w:rsidRDefault="00D77357" w:rsidP="00D77357">
      <w:pPr>
        <w:pStyle w:val="BodyText"/>
      </w:pPr>
      <w:r w:rsidRPr="0029606E">
        <w:t>Any changes proposed by the group to its terms of reference, composition or, where appropriate, working methods shall be submitted to the technical management boards for approval.</w:t>
      </w:r>
    </w:p>
    <w:p w14:paraId="47EF924A" w14:textId="7F4ABB58" w:rsidR="00D77357" w:rsidRPr="0029606E" w:rsidRDefault="00D77357" w:rsidP="00D77357">
      <w:pPr>
        <w:pStyle w:val="p3"/>
      </w:pPr>
      <w:r w:rsidRPr="0029606E">
        <w:rPr>
          <w:b/>
        </w:rPr>
        <w:fldChar w:fldCharType="begin"/>
      </w:r>
      <w:r w:rsidRPr="0029606E">
        <w:rPr>
          <w:b/>
        </w:rPr>
        <w:instrText xml:space="preserve"> REF _Ref465563099 \r \h  \* MERGEFORMAT </w:instrText>
      </w:r>
      <w:r w:rsidRPr="0029606E">
        <w:rPr>
          <w:b/>
        </w:rPr>
      </w:r>
      <w:r w:rsidRPr="0029606E">
        <w:rPr>
          <w:b/>
        </w:rPr>
        <w:fldChar w:fldCharType="separate"/>
      </w:r>
      <w:r w:rsidR="005C35CA">
        <w:rPr>
          <w:b/>
        </w:rPr>
        <w:t>1.2</w:t>
      </w:r>
      <w:r w:rsidRPr="0029606E">
        <w:rPr>
          <w:b/>
        </w:rPr>
        <w:fldChar w:fldCharType="end"/>
      </w:r>
      <w:r w:rsidRPr="0029606E">
        <w:rPr>
          <w:b/>
        </w:rPr>
        <w:t>.3</w:t>
      </w:r>
      <w:r w:rsidRPr="0029606E">
        <w:tab/>
        <w:t>The tasks allocated to such a group may include the making of proposals relating to the drafting or harmonization of publications (in particular International Standards, Technical Specifications, Publicly Available Specifications and Technical Reports), but shall not include the preparation of such documents unless specifically authorized by the TMB(s).</w:t>
      </w:r>
    </w:p>
    <w:p w14:paraId="4CCBFE05" w14:textId="6D7F3C79" w:rsidR="00D77357" w:rsidRPr="0029606E" w:rsidRDefault="00D77357" w:rsidP="00D77357">
      <w:pPr>
        <w:pStyle w:val="p3"/>
      </w:pPr>
      <w:r w:rsidRPr="0029606E">
        <w:rPr>
          <w:b/>
        </w:rPr>
        <w:fldChar w:fldCharType="begin"/>
      </w:r>
      <w:r w:rsidRPr="0029606E">
        <w:rPr>
          <w:b/>
        </w:rPr>
        <w:instrText xml:space="preserve"> REF _Ref465563099 \r \h  \* MERGEFORMAT </w:instrText>
      </w:r>
      <w:r w:rsidRPr="0029606E">
        <w:rPr>
          <w:b/>
        </w:rPr>
      </w:r>
      <w:r w:rsidRPr="0029606E">
        <w:rPr>
          <w:b/>
        </w:rPr>
        <w:fldChar w:fldCharType="separate"/>
      </w:r>
      <w:r w:rsidR="005C35CA">
        <w:rPr>
          <w:b/>
        </w:rPr>
        <w:t>1.2</w:t>
      </w:r>
      <w:r w:rsidRPr="0029606E">
        <w:rPr>
          <w:b/>
        </w:rPr>
        <w:fldChar w:fldCharType="end"/>
      </w:r>
      <w:r w:rsidRPr="0029606E">
        <w:rPr>
          <w:b/>
        </w:rPr>
        <w:t>.4</w:t>
      </w:r>
      <w:r w:rsidRPr="0029606E">
        <w:tab/>
        <w:t xml:space="preserve">Any document being prepared with a view to publication shall be developed in accordance with the procedural principles given in </w:t>
      </w:r>
      <w:r w:rsidRPr="0029606E">
        <w:fldChar w:fldCharType="begin"/>
      </w:r>
      <w:r w:rsidRPr="0029606E">
        <w:instrText xml:space="preserve"> REF _Ref338423082 \r \h  \* MERGEFORMAT </w:instrText>
      </w:r>
      <w:r w:rsidRPr="0029606E">
        <w:fldChar w:fldCharType="separate"/>
      </w:r>
      <w:r w:rsidR="00F307EF" w:rsidRPr="00F307EF">
        <w:rPr>
          <w:bCs/>
          <w:lang w:val="en-US"/>
        </w:rPr>
        <w:t>Annex A</w:t>
      </w:r>
      <w:r w:rsidRPr="0029606E">
        <w:fldChar w:fldCharType="end"/>
      </w:r>
      <w:r w:rsidRPr="0029606E">
        <w:t>.</w:t>
      </w:r>
    </w:p>
    <w:p w14:paraId="48DCD730" w14:textId="5CFE8833" w:rsidR="00D77357" w:rsidRPr="0029606E" w:rsidRDefault="00D77357" w:rsidP="00D77357">
      <w:pPr>
        <w:pStyle w:val="p3"/>
      </w:pPr>
      <w:r w:rsidRPr="0029606E">
        <w:rPr>
          <w:b/>
        </w:rPr>
        <w:fldChar w:fldCharType="begin"/>
      </w:r>
      <w:r w:rsidRPr="0029606E">
        <w:rPr>
          <w:b/>
        </w:rPr>
        <w:instrText xml:space="preserve"> REF _Ref465563099 \r \h  \* MERGEFORMAT </w:instrText>
      </w:r>
      <w:r w:rsidRPr="0029606E">
        <w:rPr>
          <w:b/>
        </w:rPr>
      </w:r>
      <w:r w:rsidRPr="0029606E">
        <w:rPr>
          <w:b/>
        </w:rPr>
        <w:fldChar w:fldCharType="separate"/>
      </w:r>
      <w:r w:rsidR="005C35CA">
        <w:rPr>
          <w:b/>
        </w:rPr>
        <w:t>1.2</w:t>
      </w:r>
      <w:r w:rsidRPr="0029606E">
        <w:rPr>
          <w:b/>
        </w:rPr>
        <w:fldChar w:fldCharType="end"/>
      </w:r>
      <w:r w:rsidRPr="0029606E">
        <w:rPr>
          <w:b/>
        </w:rPr>
        <w:t>.5</w:t>
      </w:r>
      <w:r w:rsidRPr="0029606E">
        <w:tab/>
        <w:t xml:space="preserve">The results of such a group shall be presented in the form of recommendations to the TMB(s). The recommendations may include proposals for the establishment of a working group (see </w:t>
      </w:r>
      <w:r w:rsidRPr="0029606E">
        <w:fldChar w:fldCharType="begin" w:fldLock="1"/>
      </w:r>
      <w:r w:rsidRPr="0029606E">
        <w:instrText xml:space="preserve"> REF _Ref465566565 \r \h  \* MERGEFORMAT </w:instrText>
      </w:r>
      <w:r w:rsidRPr="0029606E">
        <w:fldChar w:fldCharType="separate"/>
      </w:r>
      <w:r w:rsidRPr="0029606E">
        <w:t>1.12</w:t>
      </w:r>
      <w:r w:rsidRPr="0029606E">
        <w:fldChar w:fldCharType="end"/>
      </w:r>
      <w:r w:rsidRPr="0029606E">
        <w:t xml:space="preserve">) or a joint working group (see </w:t>
      </w:r>
      <w:r w:rsidRPr="0029606E">
        <w:fldChar w:fldCharType="begin"/>
      </w:r>
      <w:r w:rsidRPr="0029606E">
        <w:instrText xml:space="preserve"> REF _Ref465563449 \r \h  \* MERGEFORMAT </w:instrText>
      </w:r>
      <w:r w:rsidRPr="0029606E">
        <w:fldChar w:fldCharType="separate"/>
      </w:r>
      <w:r w:rsidR="005C35CA">
        <w:t>1.12</w:t>
      </w:r>
      <w:r w:rsidRPr="0029606E">
        <w:fldChar w:fldCharType="end"/>
      </w:r>
      <w:r w:rsidRPr="0029606E">
        <w:t>.6) for the preparation of publications. Such working groups shall operate within the relevant technical committee, if any.</w:t>
      </w:r>
    </w:p>
    <w:p w14:paraId="5B383051" w14:textId="6707E1B3" w:rsidR="00D77357" w:rsidRPr="0029606E" w:rsidRDefault="00D77357" w:rsidP="00D77357">
      <w:pPr>
        <w:pStyle w:val="p3"/>
      </w:pPr>
      <w:r w:rsidRPr="0029606E">
        <w:rPr>
          <w:b/>
        </w:rPr>
        <w:fldChar w:fldCharType="begin"/>
      </w:r>
      <w:r w:rsidRPr="0029606E">
        <w:rPr>
          <w:b/>
        </w:rPr>
        <w:instrText xml:space="preserve"> REF _Ref465563099 \r \h  \* MERGEFORMAT </w:instrText>
      </w:r>
      <w:r w:rsidRPr="0029606E">
        <w:rPr>
          <w:b/>
        </w:rPr>
      </w:r>
      <w:r w:rsidRPr="0029606E">
        <w:rPr>
          <w:b/>
        </w:rPr>
        <w:fldChar w:fldCharType="separate"/>
      </w:r>
      <w:r w:rsidR="005C35CA">
        <w:rPr>
          <w:b/>
        </w:rPr>
        <w:t>1.2</w:t>
      </w:r>
      <w:r w:rsidRPr="0029606E">
        <w:rPr>
          <w:b/>
        </w:rPr>
        <w:fldChar w:fldCharType="end"/>
      </w:r>
      <w:r w:rsidRPr="0029606E">
        <w:rPr>
          <w:b/>
        </w:rPr>
        <w:t>.6</w:t>
      </w:r>
      <w:r w:rsidRPr="0029606E">
        <w:tab/>
        <w:t>The internal documents of a group having advisory functions shall be distributed to its members only, with a copy to the office(s) of the CEO(s).</w:t>
      </w:r>
    </w:p>
    <w:p w14:paraId="15A27223" w14:textId="756E6D26" w:rsidR="00D77357" w:rsidRPr="0029606E" w:rsidRDefault="00D77357" w:rsidP="00D77357">
      <w:pPr>
        <w:pStyle w:val="p3"/>
      </w:pPr>
      <w:r w:rsidRPr="0029606E">
        <w:rPr>
          <w:b/>
        </w:rPr>
        <w:fldChar w:fldCharType="begin"/>
      </w:r>
      <w:r w:rsidRPr="0029606E">
        <w:rPr>
          <w:b/>
        </w:rPr>
        <w:instrText xml:space="preserve"> REF _Ref465563099 \r \h  \* MERGEFORMAT </w:instrText>
      </w:r>
      <w:r w:rsidRPr="0029606E">
        <w:rPr>
          <w:b/>
        </w:rPr>
      </w:r>
      <w:r w:rsidRPr="0029606E">
        <w:rPr>
          <w:b/>
        </w:rPr>
        <w:fldChar w:fldCharType="separate"/>
      </w:r>
      <w:r w:rsidR="005C35CA">
        <w:rPr>
          <w:b/>
        </w:rPr>
        <w:t>1.2</w:t>
      </w:r>
      <w:r w:rsidRPr="0029606E">
        <w:rPr>
          <w:b/>
        </w:rPr>
        <w:fldChar w:fldCharType="end"/>
      </w:r>
      <w:r w:rsidRPr="0029606E">
        <w:rPr>
          <w:b/>
        </w:rPr>
        <w:t>.7</w:t>
      </w:r>
      <w:r w:rsidRPr="0029606E">
        <w:tab/>
        <w:t xml:space="preserve">Such a group shall be disbanded once its specified tasks have been completed, or if it is subsequently decided that its work can be accomplished by normal liaison mechanisms (see </w:t>
      </w:r>
      <w:r w:rsidRPr="0029606E">
        <w:fldChar w:fldCharType="begin" w:fldLock="1"/>
      </w:r>
      <w:r w:rsidRPr="0029606E">
        <w:instrText xml:space="preserve"> REF _Ref465566699 \r \h  \* MERGEFORMAT </w:instrText>
      </w:r>
      <w:r w:rsidRPr="0029606E">
        <w:fldChar w:fldCharType="separate"/>
      </w:r>
      <w:r w:rsidRPr="0029606E">
        <w:t>1.16</w:t>
      </w:r>
      <w:r w:rsidRPr="0029606E">
        <w:fldChar w:fldCharType="end"/>
      </w:r>
      <w:r w:rsidRPr="0029606E">
        <w:t>).</w:t>
      </w:r>
    </w:p>
    <w:p w14:paraId="140172F9" w14:textId="377B160A" w:rsidR="00D77357" w:rsidRPr="0029606E" w:rsidRDefault="00D77357" w:rsidP="00D77357">
      <w:pPr>
        <w:pStyle w:val="Heading2"/>
      </w:pPr>
      <w:bookmarkStart w:id="824" w:name="_Toc185305256"/>
      <w:bookmarkStart w:id="825" w:name="_Toc185305475"/>
      <w:bookmarkStart w:id="826" w:name="_Toc318972188"/>
      <w:bookmarkStart w:id="827" w:name="_Toc323037277"/>
      <w:bookmarkStart w:id="828" w:name="_Toc338243517"/>
      <w:bookmarkStart w:id="829" w:name="_Toc354474198"/>
      <w:bookmarkStart w:id="830" w:name="_Toc478053385"/>
      <w:bookmarkStart w:id="831" w:name="_Toc69204988"/>
      <w:bookmarkStart w:id="832" w:name="_Toc69205333"/>
      <w:bookmarkStart w:id="833" w:name="_Toc69304060"/>
      <w:r w:rsidRPr="0029606E">
        <w:t>Joint technical work</w:t>
      </w:r>
      <w:bookmarkEnd w:id="824"/>
      <w:bookmarkEnd w:id="825"/>
      <w:bookmarkEnd w:id="826"/>
      <w:bookmarkEnd w:id="827"/>
      <w:bookmarkEnd w:id="828"/>
      <w:bookmarkEnd w:id="829"/>
      <w:bookmarkEnd w:id="830"/>
      <w:bookmarkEnd w:id="831"/>
      <w:bookmarkEnd w:id="832"/>
      <w:bookmarkEnd w:id="833"/>
    </w:p>
    <w:p w14:paraId="16A46E29" w14:textId="77777777" w:rsidR="00D77357" w:rsidRPr="0029606E" w:rsidRDefault="00D77357" w:rsidP="00D77357">
      <w:pPr>
        <w:pStyle w:val="Heading3"/>
      </w:pPr>
      <w:bookmarkStart w:id="834" w:name="_Ref472220193"/>
      <w:bookmarkStart w:id="835" w:name="_Toc318972189"/>
      <w:bookmarkStart w:id="836" w:name="_Toc323037278"/>
      <w:bookmarkStart w:id="837" w:name="_Toc69204989"/>
      <w:bookmarkStart w:id="838" w:name="_Toc69205334"/>
      <w:bookmarkStart w:id="839" w:name="_Toc69215226"/>
      <w:r w:rsidRPr="0029606E">
        <w:t>Joint Technical Advisory Board (JTAB)</w:t>
      </w:r>
      <w:bookmarkEnd w:id="834"/>
      <w:bookmarkEnd w:id="835"/>
      <w:bookmarkEnd w:id="836"/>
      <w:bookmarkEnd w:id="837"/>
      <w:bookmarkEnd w:id="838"/>
      <w:bookmarkEnd w:id="839"/>
    </w:p>
    <w:p w14:paraId="3D22DB1C" w14:textId="1FFFBBA1" w:rsidR="00D77357" w:rsidRPr="0029606E" w:rsidRDefault="00D77357" w:rsidP="00D77357">
      <w:pPr>
        <w:pStyle w:val="BodyText"/>
      </w:pPr>
      <w:r w:rsidRPr="0029606E">
        <w:t xml:space="preserve">The JTAB has the task of avoiding or eliminating possible or actual overlapping in the technical work of ISO and IEC and acts when one of the two organizations feels a need for joint planning. The JTAB deals only with those cases that it has not been possible to resolve at lower levels by existing procedures. (See </w:t>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B</w:t>
      </w:r>
      <w:r w:rsidR="00F307EF" w:rsidRPr="0029606E">
        <w:fldChar w:fldCharType="end"/>
      </w:r>
      <w:r w:rsidRPr="0029606E">
        <w:t>.) Such cases may cover questions of planning and procedures as well as technical work.</w:t>
      </w:r>
    </w:p>
    <w:p w14:paraId="7D3C8E32" w14:textId="77777777" w:rsidR="00D77357" w:rsidRPr="0029606E" w:rsidRDefault="00D77357" w:rsidP="00D77357">
      <w:pPr>
        <w:pStyle w:val="BodyText"/>
      </w:pPr>
      <w:r w:rsidRPr="0029606E">
        <w:t>Decisions of the JTAB are communicated to both organizations for immediate implementation. They shall not be subject to appeal for at least 3 years.</w:t>
      </w:r>
    </w:p>
    <w:p w14:paraId="172809E1" w14:textId="77777777" w:rsidR="00D77357" w:rsidRPr="0029606E" w:rsidRDefault="00D77357" w:rsidP="00D77357">
      <w:pPr>
        <w:pStyle w:val="Heading3"/>
      </w:pPr>
      <w:bookmarkStart w:id="840" w:name="_Toc318972190"/>
      <w:bookmarkStart w:id="841" w:name="_Ref318973647"/>
      <w:bookmarkStart w:id="842" w:name="_Ref318973649"/>
      <w:bookmarkStart w:id="843" w:name="_Toc323037279"/>
      <w:bookmarkStart w:id="844" w:name="_Ref338418239"/>
      <w:bookmarkStart w:id="845" w:name="_Toc69204990"/>
      <w:bookmarkStart w:id="846" w:name="_Toc69205335"/>
      <w:bookmarkStart w:id="847" w:name="_Toc69215227"/>
      <w:r w:rsidRPr="0029606E">
        <w:t>Joint Technical Committees (JTC) and Joint Project Committees (JPC)</w:t>
      </w:r>
      <w:bookmarkEnd w:id="840"/>
      <w:bookmarkEnd w:id="841"/>
      <w:bookmarkEnd w:id="842"/>
      <w:bookmarkEnd w:id="843"/>
      <w:bookmarkEnd w:id="844"/>
      <w:bookmarkEnd w:id="845"/>
      <w:bookmarkEnd w:id="846"/>
      <w:bookmarkEnd w:id="847"/>
    </w:p>
    <w:p w14:paraId="760FBDFF" w14:textId="347712C6" w:rsidR="00D77357" w:rsidRPr="0029606E" w:rsidRDefault="00D77357" w:rsidP="00D77357">
      <w:pPr>
        <w:pStyle w:val="p4"/>
      </w:pPr>
      <w:r w:rsidRPr="0029606E">
        <w:rPr>
          <w:b/>
        </w:rPr>
        <w:fldChar w:fldCharType="begin"/>
      </w:r>
      <w:r w:rsidRPr="0029606E">
        <w:rPr>
          <w:b/>
        </w:rPr>
        <w:instrText xml:space="preserve"> REF _Ref338418239 \r \h  \* MERGEFORMAT </w:instrText>
      </w:r>
      <w:r w:rsidRPr="0029606E">
        <w:rPr>
          <w:b/>
        </w:rPr>
      </w:r>
      <w:r w:rsidRPr="0029606E">
        <w:rPr>
          <w:b/>
        </w:rPr>
        <w:fldChar w:fldCharType="separate"/>
      </w:r>
      <w:r w:rsidR="005C35CA">
        <w:rPr>
          <w:b/>
        </w:rPr>
        <w:t>1.3.2</w:t>
      </w:r>
      <w:r w:rsidRPr="0029606E">
        <w:rPr>
          <w:b/>
        </w:rPr>
        <w:fldChar w:fldCharType="end"/>
      </w:r>
      <w:r w:rsidRPr="0029606E">
        <w:rPr>
          <w:b/>
        </w:rPr>
        <w:t>.1</w:t>
      </w:r>
      <w:r w:rsidRPr="0029606E">
        <w:tab/>
        <w:t>JTC and JPC may be established by a common decision of the ISO/TMB and IEC/SMB, or by a decision of the JTAB.</w:t>
      </w:r>
    </w:p>
    <w:p w14:paraId="54F8E7DB" w14:textId="50F3CC4F" w:rsidR="00D77357" w:rsidRPr="0029606E" w:rsidRDefault="00D77357" w:rsidP="00025711">
      <w:pPr>
        <w:pStyle w:val="p4"/>
      </w:pPr>
      <w:r w:rsidRPr="0029606E">
        <w:rPr>
          <w:b/>
        </w:rPr>
        <w:fldChar w:fldCharType="begin"/>
      </w:r>
      <w:r w:rsidRPr="0029606E">
        <w:rPr>
          <w:b/>
        </w:rPr>
        <w:instrText xml:space="preserve"> REF _Ref338418239 \r \h  \* MERGEFORMAT </w:instrText>
      </w:r>
      <w:r w:rsidRPr="0029606E">
        <w:rPr>
          <w:b/>
        </w:rPr>
      </w:r>
      <w:r w:rsidRPr="0029606E">
        <w:rPr>
          <w:b/>
        </w:rPr>
        <w:fldChar w:fldCharType="separate"/>
      </w:r>
      <w:r w:rsidR="005C35CA">
        <w:rPr>
          <w:b/>
        </w:rPr>
        <w:t>1.3.2</w:t>
      </w:r>
      <w:r w:rsidRPr="0029606E">
        <w:rPr>
          <w:b/>
        </w:rPr>
        <w:fldChar w:fldCharType="end"/>
      </w:r>
      <w:r w:rsidRPr="0029606E">
        <w:rPr>
          <w:b/>
        </w:rPr>
        <w:t>.2</w:t>
      </w:r>
      <w:r w:rsidRPr="0029606E">
        <w:tab/>
        <w:t>For JPC, one organization has the administrative responsibility. This shall be decided by mutual agreement between the two organizations.</w:t>
      </w:r>
    </w:p>
    <w:p w14:paraId="6BE39F16" w14:textId="77777777" w:rsidR="00D77357" w:rsidRPr="0029606E" w:rsidRDefault="00D77357" w:rsidP="00D77357">
      <w:pPr>
        <w:pStyle w:val="BodyText"/>
      </w:pPr>
      <w:r w:rsidRPr="0029606E">
        <w:t>Participation is based on the one member/country, one vote principle.</w:t>
      </w:r>
    </w:p>
    <w:p w14:paraId="165B09BA" w14:textId="77777777" w:rsidR="00D77357" w:rsidRPr="0029606E" w:rsidRDefault="00D77357" w:rsidP="00E829D8">
      <w:pPr>
        <w:pStyle w:val="BodyText"/>
        <w:keepLines/>
      </w:pPr>
      <w:r w:rsidRPr="0029606E">
        <w:t xml:space="preserve">Where two </w:t>
      </w:r>
      <w:r w:rsidR="00D81FA7" w:rsidRPr="0029606E">
        <w:t>National Bodies</w:t>
      </w:r>
      <w:r w:rsidRPr="0029606E">
        <w:t xml:space="preserve"> in the same country elect to participate in a JPC then one shall be identified as having the administrative responsibility. The </w:t>
      </w:r>
      <w:r w:rsidR="003C11A1" w:rsidRPr="0029606E">
        <w:t>National Body</w:t>
      </w:r>
      <w:r w:rsidRPr="0029606E">
        <w:t xml:space="preserve"> with the administrative responsibility has the responsibility of coordinating activities in their country, including the circulation of documents, commenting and voting.</w:t>
      </w:r>
    </w:p>
    <w:p w14:paraId="3D90EC6D" w14:textId="77777777" w:rsidR="00D77357" w:rsidRPr="0029606E" w:rsidRDefault="00D77357" w:rsidP="00D77357">
      <w:pPr>
        <w:pStyle w:val="BodyText"/>
      </w:pPr>
      <w:r w:rsidRPr="0029606E">
        <w:t xml:space="preserve">Otherwise the normal procedures for project committees are followed (see </w:t>
      </w:r>
      <w:r w:rsidRPr="0029606E">
        <w:fldChar w:fldCharType="begin" w:fldLock="1"/>
      </w:r>
      <w:r w:rsidRPr="0029606E">
        <w:instrText xml:space="preserve"> REF _Ref227466245 \r \h  \* MERGEFORMAT </w:instrText>
      </w:r>
      <w:r w:rsidRPr="0029606E">
        <w:fldChar w:fldCharType="separate"/>
      </w:r>
      <w:r w:rsidRPr="0029606E">
        <w:t>1.10</w:t>
      </w:r>
      <w:r w:rsidRPr="0029606E">
        <w:fldChar w:fldCharType="end"/>
      </w:r>
      <w:r w:rsidRPr="0029606E">
        <w:t>).</w:t>
      </w:r>
    </w:p>
    <w:p w14:paraId="7BCAF2DA" w14:textId="62A105FE" w:rsidR="00D77357" w:rsidRPr="0029606E" w:rsidRDefault="00D77357" w:rsidP="00D77357">
      <w:pPr>
        <w:pStyle w:val="Heading2"/>
      </w:pPr>
      <w:bookmarkStart w:id="848" w:name="_Toc185305257"/>
      <w:bookmarkStart w:id="849" w:name="_Toc185305476"/>
      <w:bookmarkStart w:id="850" w:name="_Toc318972191"/>
      <w:bookmarkStart w:id="851" w:name="_Toc323037280"/>
      <w:bookmarkStart w:id="852" w:name="_Toc338243518"/>
      <w:bookmarkStart w:id="853" w:name="_Toc354474199"/>
      <w:bookmarkStart w:id="854" w:name="_Toc478053386"/>
      <w:bookmarkStart w:id="855" w:name="_Toc69204991"/>
      <w:bookmarkStart w:id="856" w:name="_Toc69205336"/>
      <w:bookmarkStart w:id="857" w:name="_Toc69304061"/>
      <w:r w:rsidRPr="0029606E">
        <w:t>Role of the Chief Executive Officer</w:t>
      </w:r>
      <w:bookmarkEnd w:id="848"/>
      <w:bookmarkEnd w:id="849"/>
      <w:bookmarkEnd w:id="850"/>
      <w:bookmarkEnd w:id="851"/>
      <w:bookmarkEnd w:id="852"/>
      <w:bookmarkEnd w:id="853"/>
      <w:bookmarkEnd w:id="854"/>
      <w:bookmarkEnd w:id="855"/>
      <w:bookmarkEnd w:id="856"/>
      <w:bookmarkEnd w:id="857"/>
    </w:p>
    <w:p w14:paraId="33D38C8F" w14:textId="1526C9A5" w:rsidR="00D77357" w:rsidRPr="0029606E" w:rsidRDefault="00D77357" w:rsidP="00D77357">
      <w:pPr>
        <w:pStyle w:val="BodyText"/>
      </w:pPr>
      <w:r w:rsidRPr="0029606E">
        <w:t xml:space="preserve">The Chief Executive Officer of the respective organization is responsible, </w:t>
      </w:r>
      <w:r w:rsidRPr="0029606E">
        <w:rPr>
          <w:i/>
        </w:rPr>
        <w:t>inter alia</w:t>
      </w:r>
      <w:r w:rsidRPr="0029606E">
        <w:t xml:space="preserve">, for implementing the ISO/IEC Directives and other rules for the technical work. For this purpose, the </w:t>
      </w:r>
      <w:del w:id="858" w:author="Author">
        <w:r w:rsidRPr="0029606E" w:rsidDel="00164399">
          <w:delText>office of the CEO</w:delText>
        </w:r>
      </w:del>
      <w:ins w:id="859" w:author="Author">
        <w:r w:rsidR="00164399">
          <w:t>Office of the CEO</w:t>
        </w:r>
      </w:ins>
      <w:r w:rsidRPr="0029606E">
        <w:t xml:space="preserve"> arranges all contacts between the technical committees, the council board and the technical management board.</w:t>
      </w:r>
    </w:p>
    <w:p w14:paraId="55C40B10" w14:textId="77777777" w:rsidR="00D77357" w:rsidRPr="0029606E" w:rsidRDefault="00D77357" w:rsidP="00D77357">
      <w:pPr>
        <w:pStyle w:val="BodyText"/>
      </w:pPr>
      <w:r w:rsidRPr="0029606E">
        <w:t>Deviations from the procedures set out in the present document shall not be made without the authorization of the Chief Executive Officers of ISO or IEC, or</w:t>
      </w:r>
      <w:r w:rsidR="00381D2D" w:rsidRPr="0029606E">
        <w:t xml:space="preserve"> </w:t>
      </w:r>
      <w:r w:rsidRPr="0029606E">
        <w:t>the ISO/IEC</w:t>
      </w:r>
      <w:r w:rsidR="00F25F10" w:rsidRPr="0029606E">
        <w:t xml:space="preserve"> </w:t>
      </w:r>
      <w:r w:rsidRPr="0029606E">
        <w:t>Joint Technical Advisory Board (JTAB)</w:t>
      </w:r>
      <w:r w:rsidR="00627302" w:rsidRPr="0029606E">
        <w:t>, or the technical management boards for deviations in the respective organization</w:t>
      </w:r>
      <w:r w:rsidR="00872737" w:rsidRPr="0029606E">
        <w:t>s</w:t>
      </w:r>
      <w:r w:rsidRPr="0029606E">
        <w:t>.</w:t>
      </w:r>
    </w:p>
    <w:p w14:paraId="5CE938BB" w14:textId="758AF141" w:rsidR="00D77357" w:rsidRPr="0029606E" w:rsidRDefault="00D77357" w:rsidP="00D77357">
      <w:pPr>
        <w:pStyle w:val="Heading2"/>
      </w:pPr>
      <w:bookmarkStart w:id="860" w:name="_Ref465563252"/>
      <w:bookmarkStart w:id="861" w:name="_Toc185305258"/>
      <w:bookmarkStart w:id="862" w:name="_Toc185305477"/>
      <w:bookmarkStart w:id="863" w:name="_Toc318972192"/>
      <w:bookmarkStart w:id="864" w:name="_Toc323037281"/>
      <w:bookmarkStart w:id="865" w:name="_Toc338243519"/>
      <w:bookmarkStart w:id="866" w:name="_Toc354474200"/>
      <w:bookmarkStart w:id="867" w:name="_Toc478053387"/>
      <w:bookmarkStart w:id="868" w:name="_Toc69204992"/>
      <w:bookmarkStart w:id="869" w:name="_Toc69205337"/>
      <w:bookmarkStart w:id="870" w:name="_Toc69304062"/>
      <w:r w:rsidRPr="0029606E">
        <w:t>Establishment of technical committees</w:t>
      </w:r>
      <w:bookmarkEnd w:id="860"/>
      <w:bookmarkEnd w:id="861"/>
      <w:bookmarkEnd w:id="862"/>
      <w:bookmarkEnd w:id="863"/>
      <w:bookmarkEnd w:id="864"/>
      <w:bookmarkEnd w:id="865"/>
      <w:bookmarkEnd w:id="866"/>
      <w:bookmarkEnd w:id="867"/>
      <w:bookmarkEnd w:id="868"/>
      <w:bookmarkEnd w:id="869"/>
      <w:bookmarkEnd w:id="870"/>
    </w:p>
    <w:p w14:paraId="7A32488E" w14:textId="5C916F34" w:rsidR="00D77357" w:rsidRPr="0029606E" w:rsidRDefault="00D77357" w:rsidP="00D77357">
      <w:pPr>
        <w:pStyle w:val="p3"/>
      </w:pPr>
      <w:r w:rsidRPr="0029606E">
        <w:rPr>
          <w:b/>
        </w:rPr>
        <w:fldChar w:fldCharType="begin"/>
      </w:r>
      <w:r w:rsidRPr="0029606E">
        <w:rPr>
          <w:b/>
        </w:rPr>
        <w:instrText xml:space="preserve"> REF _Ref465563252 \r \h  \* MERGEFORMAT </w:instrText>
      </w:r>
      <w:r w:rsidRPr="0029606E">
        <w:rPr>
          <w:b/>
        </w:rPr>
      </w:r>
      <w:r w:rsidRPr="0029606E">
        <w:rPr>
          <w:b/>
        </w:rPr>
        <w:fldChar w:fldCharType="separate"/>
      </w:r>
      <w:r w:rsidR="005C35CA">
        <w:rPr>
          <w:b/>
        </w:rPr>
        <w:t>1.5</w:t>
      </w:r>
      <w:r w:rsidRPr="0029606E">
        <w:rPr>
          <w:b/>
        </w:rPr>
        <w:fldChar w:fldCharType="end"/>
      </w:r>
      <w:r w:rsidRPr="0029606E">
        <w:rPr>
          <w:b/>
        </w:rPr>
        <w:t>.1</w:t>
      </w:r>
      <w:r w:rsidRPr="0029606E">
        <w:tab/>
        <w:t>Technical committees are established and dissolved by the technical management board.</w:t>
      </w:r>
    </w:p>
    <w:p w14:paraId="76165BA1" w14:textId="60B90BE1" w:rsidR="00D77357" w:rsidRPr="0029606E" w:rsidRDefault="00D77357" w:rsidP="00D77357">
      <w:pPr>
        <w:pStyle w:val="p3"/>
      </w:pPr>
      <w:r w:rsidRPr="0029606E">
        <w:rPr>
          <w:b/>
        </w:rPr>
        <w:fldChar w:fldCharType="begin"/>
      </w:r>
      <w:r w:rsidRPr="0029606E">
        <w:rPr>
          <w:b/>
        </w:rPr>
        <w:instrText xml:space="preserve"> REF _Ref465563252 \r \h  \* MERGEFORMAT </w:instrText>
      </w:r>
      <w:r w:rsidRPr="0029606E">
        <w:rPr>
          <w:b/>
        </w:rPr>
      </w:r>
      <w:r w:rsidRPr="0029606E">
        <w:rPr>
          <w:b/>
        </w:rPr>
        <w:fldChar w:fldCharType="separate"/>
      </w:r>
      <w:r w:rsidR="005C35CA">
        <w:rPr>
          <w:b/>
        </w:rPr>
        <w:t>1.5</w:t>
      </w:r>
      <w:r w:rsidRPr="0029606E">
        <w:rPr>
          <w:b/>
        </w:rPr>
        <w:fldChar w:fldCharType="end"/>
      </w:r>
      <w:r w:rsidRPr="0029606E">
        <w:rPr>
          <w:b/>
        </w:rPr>
        <w:t>.2</w:t>
      </w:r>
      <w:r w:rsidRPr="0029606E">
        <w:tab/>
        <w:t>The technical management board may transform an existing subcommittee into a new technical committee, following consultation with the technical committee concerned.</w:t>
      </w:r>
    </w:p>
    <w:bookmarkStart w:id="871" w:name="_Ref318973810"/>
    <w:p w14:paraId="52C62CFE" w14:textId="2A4C74CC" w:rsidR="00D77357" w:rsidRPr="0029606E" w:rsidRDefault="00D77357" w:rsidP="00D77357">
      <w:pPr>
        <w:pStyle w:val="p3"/>
      </w:pPr>
      <w:r w:rsidRPr="0029606E">
        <w:rPr>
          <w:b/>
        </w:rPr>
        <w:fldChar w:fldCharType="begin"/>
      </w:r>
      <w:r w:rsidRPr="0029606E">
        <w:rPr>
          <w:b/>
        </w:rPr>
        <w:instrText xml:space="preserve"> REF _Ref465563252 \r \h  \* MERGEFORMAT </w:instrText>
      </w:r>
      <w:r w:rsidRPr="0029606E">
        <w:rPr>
          <w:b/>
        </w:rPr>
      </w:r>
      <w:r w:rsidRPr="0029606E">
        <w:rPr>
          <w:b/>
        </w:rPr>
        <w:fldChar w:fldCharType="separate"/>
      </w:r>
      <w:r w:rsidR="005C35CA">
        <w:rPr>
          <w:b/>
        </w:rPr>
        <w:t>1.5</w:t>
      </w:r>
      <w:r w:rsidRPr="0029606E">
        <w:rPr>
          <w:b/>
        </w:rPr>
        <w:fldChar w:fldCharType="end"/>
      </w:r>
      <w:r w:rsidRPr="0029606E">
        <w:rPr>
          <w:b/>
        </w:rPr>
        <w:t>.3</w:t>
      </w:r>
      <w:r w:rsidRPr="0029606E">
        <w:tab/>
        <w:t>A proposal for work in a new field of technical activity which appears to require the establishment of a new technical committee may be made in the respective organization by</w:t>
      </w:r>
      <w:bookmarkEnd w:id="871"/>
    </w:p>
    <w:p w14:paraId="17B8EFB5" w14:textId="77777777" w:rsidR="00D77357" w:rsidRPr="0029606E" w:rsidRDefault="00315205" w:rsidP="00315205">
      <w:pPr>
        <w:pStyle w:val="ListContinue1"/>
      </w:pPr>
      <w:r w:rsidRPr="0029606E">
        <w:t>—</w:t>
      </w:r>
      <w:r w:rsidRPr="0029606E">
        <w:tab/>
      </w:r>
      <w:r w:rsidR="00D77357" w:rsidRPr="0029606E">
        <w:t xml:space="preserve">a </w:t>
      </w:r>
      <w:r w:rsidR="003C11A1" w:rsidRPr="0029606E">
        <w:t>National Body</w:t>
      </w:r>
      <w:r w:rsidR="00D77357" w:rsidRPr="0029606E">
        <w:t>;</w:t>
      </w:r>
    </w:p>
    <w:p w14:paraId="2CD0A7A8" w14:textId="77777777" w:rsidR="00D77357" w:rsidRPr="0029606E" w:rsidRDefault="00315205" w:rsidP="00315205">
      <w:pPr>
        <w:pStyle w:val="ListContinue1"/>
      </w:pPr>
      <w:r w:rsidRPr="0029606E">
        <w:t>—</w:t>
      </w:r>
      <w:r w:rsidRPr="0029606E">
        <w:tab/>
      </w:r>
      <w:r w:rsidR="00D77357" w:rsidRPr="0029606E">
        <w:t>a technical committee or subcommittee;</w:t>
      </w:r>
    </w:p>
    <w:p w14:paraId="5BBC94A6" w14:textId="77777777" w:rsidR="00D77357" w:rsidRPr="0029606E" w:rsidRDefault="00315205" w:rsidP="00315205">
      <w:pPr>
        <w:pStyle w:val="ListContinue1"/>
      </w:pPr>
      <w:r w:rsidRPr="0029606E">
        <w:t>—</w:t>
      </w:r>
      <w:r w:rsidRPr="0029606E">
        <w:tab/>
      </w:r>
      <w:r w:rsidR="00D77357" w:rsidRPr="0029606E">
        <w:t>a project committee;</w:t>
      </w:r>
    </w:p>
    <w:p w14:paraId="6C9F7C1E" w14:textId="77777777" w:rsidR="00D77357" w:rsidRPr="0029606E" w:rsidRDefault="00315205" w:rsidP="00315205">
      <w:pPr>
        <w:pStyle w:val="ListContinue1"/>
      </w:pPr>
      <w:r w:rsidRPr="0029606E">
        <w:t>—</w:t>
      </w:r>
      <w:r w:rsidRPr="0029606E">
        <w:tab/>
      </w:r>
      <w:r w:rsidR="00D77357" w:rsidRPr="0029606E">
        <w:t>a policy level committee;</w:t>
      </w:r>
    </w:p>
    <w:p w14:paraId="3D69869B" w14:textId="77777777" w:rsidR="00D77357" w:rsidRPr="0029606E" w:rsidRDefault="00315205" w:rsidP="00315205">
      <w:pPr>
        <w:pStyle w:val="ListContinue1"/>
      </w:pPr>
      <w:r w:rsidRPr="0029606E">
        <w:t>—</w:t>
      </w:r>
      <w:r w:rsidRPr="0029606E">
        <w:tab/>
      </w:r>
      <w:r w:rsidR="00D77357" w:rsidRPr="0029606E">
        <w:t>the technical management board;</w:t>
      </w:r>
    </w:p>
    <w:p w14:paraId="145DBDF4" w14:textId="77777777" w:rsidR="00D77357" w:rsidRPr="0029606E" w:rsidRDefault="00315205" w:rsidP="00315205">
      <w:pPr>
        <w:pStyle w:val="ListContinue1"/>
      </w:pPr>
      <w:r w:rsidRPr="0029606E">
        <w:t>—</w:t>
      </w:r>
      <w:r w:rsidRPr="0029606E">
        <w:tab/>
      </w:r>
      <w:r w:rsidR="00D77357" w:rsidRPr="0029606E">
        <w:t>the Chief Executive Officer;</w:t>
      </w:r>
    </w:p>
    <w:p w14:paraId="6B4D04B7" w14:textId="77777777" w:rsidR="00D77357" w:rsidRPr="0029606E" w:rsidRDefault="00315205" w:rsidP="00315205">
      <w:pPr>
        <w:pStyle w:val="ListContinue1"/>
      </w:pPr>
      <w:r w:rsidRPr="0029606E">
        <w:t>—</w:t>
      </w:r>
      <w:r w:rsidRPr="0029606E">
        <w:tab/>
      </w:r>
      <w:r w:rsidR="00D77357" w:rsidRPr="0029606E">
        <w:t>a body responsible for managing a certification system operating under the auspices of the organization;</w:t>
      </w:r>
    </w:p>
    <w:p w14:paraId="04BAE0D6" w14:textId="77777777" w:rsidR="00D77357" w:rsidRPr="0029606E" w:rsidRDefault="00627302" w:rsidP="00315205">
      <w:pPr>
        <w:pStyle w:val="ListContinue1"/>
      </w:pPr>
      <w:r w:rsidRPr="0029606E">
        <w:t>—</w:t>
      </w:r>
      <w:r w:rsidRPr="0029606E">
        <w:tab/>
      </w:r>
      <w:r w:rsidR="00D77357" w:rsidRPr="0029606E">
        <w:t xml:space="preserve">another international organization with </w:t>
      </w:r>
      <w:r w:rsidR="003C11A1" w:rsidRPr="0029606E">
        <w:t>National Body</w:t>
      </w:r>
      <w:r w:rsidR="00D77357" w:rsidRPr="0029606E">
        <w:t xml:space="preserve"> membership.</w:t>
      </w:r>
    </w:p>
    <w:bookmarkStart w:id="872" w:name="_Toc318972193"/>
    <w:bookmarkStart w:id="873" w:name="_Ref318974041"/>
    <w:bookmarkStart w:id="874" w:name="_Toc323037282"/>
    <w:p w14:paraId="10502B11" w14:textId="32DC56E1" w:rsidR="00D77357" w:rsidRPr="0029606E" w:rsidRDefault="00D77357" w:rsidP="007E3ACC">
      <w:pPr>
        <w:pStyle w:val="p3"/>
      </w:pPr>
      <w:r w:rsidRPr="0029606E">
        <w:rPr>
          <w:b/>
        </w:rPr>
        <w:fldChar w:fldCharType="begin"/>
      </w:r>
      <w:r w:rsidRPr="0029606E">
        <w:rPr>
          <w:b/>
        </w:rPr>
        <w:instrText xml:space="preserve"> REF _Ref465563252 \r \h  \* MERGEFORMAT </w:instrText>
      </w:r>
      <w:r w:rsidRPr="0029606E">
        <w:rPr>
          <w:b/>
        </w:rPr>
      </w:r>
      <w:r w:rsidRPr="0029606E">
        <w:rPr>
          <w:b/>
        </w:rPr>
        <w:fldChar w:fldCharType="separate"/>
      </w:r>
      <w:r w:rsidR="005C35CA">
        <w:rPr>
          <w:b/>
        </w:rPr>
        <w:t>1.5</w:t>
      </w:r>
      <w:r w:rsidRPr="0029606E">
        <w:rPr>
          <w:b/>
        </w:rPr>
        <w:fldChar w:fldCharType="end"/>
      </w:r>
      <w:r w:rsidRPr="0029606E">
        <w:rPr>
          <w:b/>
        </w:rPr>
        <w:t>.4</w:t>
      </w:r>
      <w:r w:rsidRPr="0029606E">
        <w:tab/>
        <w:t xml:space="preserve">The proposal shall be made using the appropriate form (see Annex SJ in the </w:t>
      </w:r>
      <w:r w:rsidR="00385EB1" w:rsidRPr="0029606E">
        <w:br/>
      </w:r>
      <w:r w:rsidRPr="0029606E">
        <w:t xml:space="preserve">Consolidated ISO Supplement to the ISO/IEC Directives and </w:t>
      </w:r>
      <w:hyperlink r:id="rId30" w:history="1">
        <w:r w:rsidR="007E3ACC" w:rsidRPr="0029606E">
          <w:rPr>
            <w:rStyle w:val="Hyperlink"/>
            <w:lang w:val="en-GB"/>
          </w:rPr>
          <w:t>https://www.iec.ch/standardsdev/resources/forms_templates/</w:t>
        </w:r>
      </w:hyperlink>
      <w:r w:rsidR="007E3ACC" w:rsidRPr="0029606E">
        <w:t xml:space="preserve"> </w:t>
      </w:r>
      <w:r w:rsidRPr="0029606E">
        <w:t>which covers</w:t>
      </w:r>
      <w:bookmarkEnd w:id="872"/>
      <w:bookmarkEnd w:id="873"/>
      <w:bookmarkEnd w:id="874"/>
    </w:p>
    <w:p w14:paraId="6E90DCED" w14:textId="77777777" w:rsidR="00D77357" w:rsidRPr="0029606E" w:rsidRDefault="00A77870" w:rsidP="00315205">
      <w:pPr>
        <w:pStyle w:val="ListNumber1"/>
      </w:pPr>
      <w:r w:rsidRPr="0029606E">
        <w:t>a)</w:t>
      </w:r>
      <w:r w:rsidRPr="0029606E">
        <w:tab/>
      </w:r>
      <w:r w:rsidR="00D77357" w:rsidRPr="0029606E">
        <w:t>the proposer;</w:t>
      </w:r>
    </w:p>
    <w:p w14:paraId="46786150" w14:textId="77777777" w:rsidR="00D77357" w:rsidRPr="0029606E" w:rsidRDefault="00315205" w:rsidP="00315205">
      <w:pPr>
        <w:pStyle w:val="ListNumber1"/>
      </w:pPr>
      <w:r w:rsidRPr="0029606E">
        <w:t>b</w:t>
      </w:r>
      <w:r w:rsidR="00A77870" w:rsidRPr="0029606E">
        <w:t>)</w:t>
      </w:r>
      <w:r w:rsidR="00A77870" w:rsidRPr="0029606E">
        <w:tab/>
      </w:r>
      <w:r w:rsidR="00D77357" w:rsidRPr="0029606E">
        <w:t>the subject proposed;</w:t>
      </w:r>
    </w:p>
    <w:p w14:paraId="133A2596" w14:textId="77777777" w:rsidR="00D77357" w:rsidRPr="0029606E" w:rsidRDefault="00315205" w:rsidP="00315205">
      <w:pPr>
        <w:pStyle w:val="ListNumber1"/>
      </w:pPr>
      <w:r w:rsidRPr="0029606E">
        <w:t>c</w:t>
      </w:r>
      <w:r w:rsidR="00A77870" w:rsidRPr="0029606E">
        <w:t>)</w:t>
      </w:r>
      <w:r w:rsidR="00A77870" w:rsidRPr="0029606E">
        <w:tab/>
      </w:r>
      <w:r w:rsidR="00D77357" w:rsidRPr="0029606E">
        <w:t>the scope of the work envisaged and the proposed initial programme of work;</w:t>
      </w:r>
    </w:p>
    <w:p w14:paraId="38C0B812" w14:textId="77777777" w:rsidR="00D77357" w:rsidRPr="0029606E" w:rsidRDefault="00315205" w:rsidP="00E829D8">
      <w:pPr>
        <w:pStyle w:val="ListNumber1"/>
        <w:keepNext/>
      </w:pPr>
      <w:r w:rsidRPr="0029606E">
        <w:t>d</w:t>
      </w:r>
      <w:r w:rsidR="00A77870" w:rsidRPr="0029606E">
        <w:t>)</w:t>
      </w:r>
      <w:r w:rsidR="00A77870" w:rsidRPr="0029606E">
        <w:tab/>
      </w:r>
      <w:r w:rsidR="00D77357" w:rsidRPr="0029606E">
        <w:t>a justification for the proposal;</w:t>
      </w:r>
    </w:p>
    <w:p w14:paraId="54625671" w14:textId="77777777" w:rsidR="00D77357" w:rsidRPr="0029606E" w:rsidRDefault="00315205" w:rsidP="00BB1E9B">
      <w:pPr>
        <w:pStyle w:val="ListNumber1"/>
        <w:spacing w:after="220"/>
      </w:pPr>
      <w:r w:rsidRPr="0029606E">
        <w:t>e</w:t>
      </w:r>
      <w:r w:rsidR="00A77870" w:rsidRPr="0029606E">
        <w:t>)</w:t>
      </w:r>
      <w:r w:rsidR="00A77870" w:rsidRPr="0029606E">
        <w:tab/>
      </w:r>
      <w:r w:rsidR="00D77357" w:rsidRPr="0029606E">
        <w:t>if applicable, a survey of similar work undertaken in other bodies;</w:t>
      </w:r>
    </w:p>
    <w:p w14:paraId="5B9B06F7" w14:textId="77777777" w:rsidR="00D77357" w:rsidRPr="0029606E" w:rsidRDefault="00315205" w:rsidP="00315205">
      <w:pPr>
        <w:pStyle w:val="ListNumber1"/>
      </w:pPr>
      <w:r w:rsidRPr="0029606E">
        <w:t>f</w:t>
      </w:r>
      <w:r w:rsidR="00A77870" w:rsidRPr="0029606E">
        <w:t>)</w:t>
      </w:r>
      <w:r w:rsidR="00A77870" w:rsidRPr="0029606E">
        <w:tab/>
      </w:r>
      <w:r w:rsidR="00D77357" w:rsidRPr="0029606E">
        <w:t>any liaisons deemed necessary with other bodies.</w:t>
      </w:r>
    </w:p>
    <w:p w14:paraId="65670A5E" w14:textId="39DEEE80" w:rsidR="00D77357" w:rsidRPr="0029606E" w:rsidRDefault="00D77357" w:rsidP="00773292">
      <w:pPr>
        <w:pStyle w:val="BodyText"/>
      </w:pPr>
      <w:r w:rsidRPr="0029606E">
        <w:t xml:space="preserve">For additional informational details to be included in the proposals for new work, </w:t>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C</w:t>
      </w:r>
      <w:r w:rsidR="00F307EF" w:rsidRPr="0029606E">
        <w:fldChar w:fldCharType="end"/>
      </w:r>
      <w:r w:rsidRPr="0029606E">
        <w:t>.</w:t>
      </w:r>
      <w:r w:rsidR="0091640B" w:rsidRPr="0029606E">
        <w:t xml:space="preserve"> </w:t>
      </w:r>
      <w:r w:rsidRPr="0029606E">
        <w:t xml:space="preserve">The form shall be submitted to the </w:t>
      </w:r>
      <w:del w:id="875" w:author="Author">
        <w:r w:rsidRPr="0029606E" w:rsidDel="00164399">
          <w:delText>office of the CEO</w:delText>
        </w:r>
      </w:del>
      <w:ins w:id="876" w:author="Author">
        <w:r w:rsidR="00164399">
          <w:t>Office of the CEO</w:t>
        </w:r>
      </w:ins>
      <w:r w:rsidR="0091640B" w:rsidRPr="0029606E">
        <w:t>.</w:t>
      </w:r>
    </w:p>
    <w:bookmarkStart w:id="877" w:name="_Ref318974056"/>
    <w:p w14:paraId="3D05B3C8" w14:textId="3F6E5645" w:rsidR="00537165" w:rsidRPr="0029606E" w:rsidRDefault="00537165" w:rsidP="00025711">
      <w:pPr>
        <w:pStyle w:val="p3"/>
      </w:pPr>
      <w:r w:rsidRPr="0029606E">
        <w:rPr>
          <w:b/>
        </w:rPr>
        <w:fldChar w:fldCharType="begin"/>
      </w:r>
      <w:r w:rsidRPr="0029606E">
        <w:rPr>
          <w:b/>
        </w:rPr>
        <w:instrText xml:space="preserve"> REF _Ref465563252 \r \h  \* MERGEFORMAT </w:instrText>
      </w:r>
      <w:r w:rsidRPr="0029606E">
        <w:rPr>
          <w:b/>
        </w:rPr>
      </w:r>
      <w:r w:rsidRPr="0029606E">
        <w:rPr>
          <w:b/>
        </w:rPr>
        <w:fldChar w:fldCharType="separate"/>
      </w:r>
      <w:r w:rsidR="005C35CA">
        <w:rPr>
          <w:b/>
        </w:rPr>
        <w:t>1.5</w:t>
      </w:r>
      <w:r w:rsidRPr="0029606E">
        <w:rPr>
          <w:b/>
        </w:rPr>
        <w:fldChar w:fldCharType="end"/>
      </w:r>
      <w:r w:rsidRPr="0029606E">
        <w:rPr>
          <w:b/>
        </w:rPr>
        <w:t>.5</w:t>
      </w:r>
      <w:r w:rsidRPr="0029606E">
        <w:tab/>
        <w:t xml:space="preserve">The </w:t>
      </w:r>
      <w:del w:id="878" w:author="Author">
        <w:r w:rsidRPr="0029606E" w:rsidDel="00164399">
          <w:delText>office of the CEO</w:delText>
        </w:r>
      </w:del>
      <w:ins w:id="879" w:author="Author">
        <w:r w:rsidR="00164399">
          <w:t>Office of the CEO</w:t>
        </w:r>
      </w:ins>
      <w:r w:rsidRPr="0029606E">
        <w:t xml:space="preserve"> shall ensure that the proposal is properly developed in accordance with ISO and IEC requirements (see </w:t>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C</w:t>
      </w:r>
      <w:r w:rsidR="00F307EF" w:rsidRPr="0029606E">
        <w:fldChar w:fldCharType="end"/>
      </w:r>
      <w:r w:rsidRPr="0029606E">
        <w:t xml:space="preserve">) and provides sufficient information to support informed decision making by </w:t>
      </w:r>
      <w:r w:rsidR="00D81FA7" w:rsidRPr="0029606E">
        <w:t>National Bodies</w:t>
      </w:r>
      <w:r w:rsidRPr="0029606E">
        <w:t xml:space="preserve">. The </w:t>
      </w:r>
      <w:del w:id="880" w:author="Author">
        <w:r w:rsidRPr="0029606E" w:rsidDel="00164399">
          <w:delText>office of the CEO</w:delText>
        </w:r>
      </w:del>
      <w:ins w:id="881" w:author="Author">
        <w:r w:rsidR="00164399">
          <w:t>Office of the CEO</w:t>
        </w:r>
      </w:ins>
      <w:r w:rsidRPr="0029606E">
        <w:t xml:space="preserve"> shall also assess the relationship of the proposal to existing work, and may consult interested parties, including the technical management board or committees conducting related existing work. If necessary, an ad hoc group may be established to examine the proposal.</w:t>
      </w:r>
      <w:bookmarkEnd w:id="877"/>
    </w:p>
    <w:p w14:paraId="1ECECE42" w14:textId="4D8E71F9" w:rsidR="0025539D" w:rsidRPr="0029606E" w:rsidRDefault="00537165" w:rsidP="004865A0">
      <w:pPr>
        <w:pStyle w:val="BodyText"/>
      </w:pPr>
      <w:r w:rsidRPr="0029606E">
        <w:t xml:space="preserve">Following its review, the </w:t>
      </w:r>
      <w:del w:id="882" w:author="Author">
        <w:r w:rsidRPr="0029606E" w:rsidDel="00164399">
          <w:delText>office of the CEO</w:delText>
        </w:r>
      </w:del>
      <w:ins w:id="883" w:author="Author">
        <w:r w:rsidR="00164399">
          <w:t>Office of the CEO</w:t>
        </w:r>
      </w:ins>
      <w:r w:rsidRPr="0029606E">
        <w:t xml:space="preserve"> may decide to return the proposal to the proposer for further development before circulation for voting. In this case, the proposer shall make the changes suggested or provide justification for not making the changes. If the proposer does not make the changes and requests that its proposal be circulated for voting as originally presented, the technical management board will decide on appropriate action. This could include blocking the proposal until the changes are made or accepting that it be balloted as received.</w:t>
      </w:r>
    </w:p>
    <w:p w14:paraId="7ECB8234" w14:textId="7B86DBC4" w:rsidR="006F462C" w:rsidRPr="0029606E" w:rsidRDefault="00537165" w:rsidP="00025711">
      <w:pPr>
        <w:pStyle w:val="BodyText"/>
      </w:pPr>
      <w:r w:rsidRPr="0029606E">
        <w:t xml:space="preserve">In all cases, the </w:t>
      </w:r>
      <w:del w:id="884" w:author="Author">
        <w:r w:rsidRPr="0029606E" w:rsidDel="00164399">
          <w:delText xml:space="preserve">office of the </w:delText>
        </w:r>
        <w:r w:rsidR="00E16107" w:rsidRPr="0029606E" w:rsidDel="00164399">
          <w:delText>CEO</w:delText>
        </w:r>
      </w:del>
      <w:ins w:id="885" w:author="Author">
        <w:r w:rsidR="00164399">
          <w:t>Office of the CEO</w:t>
        </w:r>
      </w:ins>
      <w:r w:rsidRPr="0029606E">
        <w:t xml:space="preserve"> may also include comments and recommendations to the proposal form.</w:t>
      </w:r>
    </w:p>
    <w:p w14:paraId="604F08FD" w14:textId="42D7A1CB" w:rsidR="006F462C" w:rsidRPr="0029606E" w:rsidRDefault="00537165" w:rsidP="004865A0">
      <w:pPr>
        <w:pStyle w:val="BodyText"/>
      </w:pPr>
      <w:r w:rsidRPr="0029606E">
        <w:t xml:space="preserve">For details relating to justification of the proposal, see </w:t>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C</w:t>
      </w:r>
      <w:r w:rsidR="00F307EF" w:rsidRPr="0029606E">
        <w:fldChar w:fldCharType="end"/>
      </w:r>
      <w:r w:rsidRPr="0029606E">
        <w:t>.</w:t>
      </w:r>
    </w:p>
    <w:p w14:paraId="6E4F98BF" w14:textId="3A72E736" w:rsidR="00DF7F15" w:rsidRPr="0029606E" w:rsidRDefault="00537165" w:rsidP="00D77357">
      <w:pPr>
        <w:pStyle w:val="BodyText"/>
      </w:pPr>
      <w:r w:rsidRPr="0029606E">
        <w:t xml:space="preserve">Proposers are strongly encouraged to conduct informal consultations with other </w:t>
      </w:r>
      <w:r w:rsidR="00D81FA7" w:rsidRPr="0029606E">
        <w:t>National Bodies</w:t>
      </w:r>
      <w:r w:rsidRPr="0029606E">
        <w:t xml:space="preserve"> in the preparation of proposals.</w:t>
      </w:r>
    </w:p>
    <w:p w14:paraId="75DAA6E6" w14:textId="77777777" w:rsidR="00D77357" w:rsidRPr="0029606E" w:rsidRDefault="00D77357" w:rsidP="00D77357">
      <w:pPr>
        <w:pStyle w:val="BodyText"/>
        <w:rPr>
          <w:rStyle w:val="zzzHighlight"/>
        </w:rPr>
      </w:pPr>
      <w:r w:rsidRPr="0029606E">
        <w:rPr>
          <w:rStyle w:val="zzzHighlight"/>
        </w:rPr>
        <w:t>In some instances, the ISO Technical Management Board may consider it appropriate to carry out an informal exploratory enquiry.</w:t>
      </w:r>
    </w:p>
    <w:p w14:paraId="6041C980" w14:textId="77777777" w:rsidR="00D77357" w:rsidRPr="0029606E" w:rsidRDefault="00D77357" w:rsidP="00D77357">
      <w:pPr>
        <w:pStyle w:val="BodyText"/>
        <w:rPr>
          <w:rStyle w:val="zzzHighlight"/>
        </w:rPr>
      </w:pPr>
      <w:r w:rsidRPr="0029606E">
        <w:rPr>
          <w:rStyle w:val="zzzHighlight"/>
        </w:rPr>
        <w:t xml:space="preserve">Technical committees are established by the ISO/TMB on a provisional basis. </w:t>
      </w:r>
      <w:r w:rsidR="00EA306E" w:rsidRPr="0029606E">
        <w:rPr>
          <w:rStyle w:val="zzzHighlight"/>
        </w:rPr>
        <w:t>Following the initial meeting of the technical committee, but no later than</w:t>
      </w:r>
      <w:r w:rsidRPr="0029606E">
        <w:rPr>
          <w:rStyle w:val="zzzHighlight"/>
        </w:rPr>
        <w:t xml:space="preserve"> 18 months, provisionally established technical committees are required to prepare a strategic business plan for review by the ISO/TMB (see Annex SC). The committees are formally established by the ISO/TMB at the time of acceptance of the business plan. This does not preclude the initiation of standardization projects during this 18 month period.</w:t>
      </w:r>
    </w:p>
    <w:bookmarkStart w:id="886" w:name="_Ref318974069"/>
    <w:p w14:paraId="56DC2EC2" w14:textId="34AA836C" w:rsidR="00D77357" w:rsidRPr="0029606E" w:rsidRDefault="00D77357" w:rsidP="00025711">
      <w:pPr>
        <w:pStyle w:val="p3"/>
      </w:pPr>
      <w:r w:rsidRPr="0029606E">
        <w:rPr>
          <w:b/>
        </w:rPr>
        <w:fldChar w:fldCharType="begin"/>
      </w:r>
      <w:r w:rsidRPr="0029606E">
        <w:rPr>
          <w:b/>
        </w:rPr>
        <w:instrText xml:space="preserve"> REF _Ref465563252 \r \h  \* MERGEFORMAT </w:instrText>
      </w:r>
      <w:r w:rsidRPr="0029606E">
        <w:rPr>
          <w:b/>
        </w:rPr>
      </w:r>
      <w:r w:rsidRPr="0029606E">
        <w:rPr>
          <w:b/>
        </w:rPr>
        <w:fldChar w:fldCharType="separate"/>
      </w:r>
      <w:r w:rsidR="005C35CA">
        <w:rPr>
          <w:b/>
        </w:rPr>
        <w:t>1.5</w:t>
      </w:r>
      <w:r w:rsidRPr="0029606E">
        <w:rPr>
          <w:b/>
        </w:rPr>
        <w:fldChar w:fldCharType="end"/>
      </w:r>
      <w:r w:rsidRPr="0029606E">
        <w:rPr>
          <w:b/>
        </w:rPr>
        <w:t>.6</w:t>
      </w:r>
      <w:r w:rsidRPr="0029606E">
        <w:tab/>
        <w:t xml:space="preserve">The proposal shall be circulated by the </w:t>
      </w:r>
      <w:del w:id="887" w:author="Author">
        <w:r w:rsidRPr="0029606E" w:rsidDel="00164399">
          <w:delText>office of the CEO</w:delText>
        </w:r>
      </w:del>
      <w:ins w:id="888" w:author="Author">
        <w:r w:rsidR="00164399">
          <w:t>Office of the CEO</w:t>
        </w:r>
      </w:ins>
      <w:r w:rsidRPr="0029606E">
        <w:t xml:space="preserve"> to all </w:t>
      </w:r>
      <w:r w:rsidR="00D81FA7" w:rsidRPr="0029606E">
        <w:t>National Bodies</w:t>
      </w:r>
      <w:r w:rsidRPr="0029606E">
        <w:t xml:space="preserve"> of the respective organization (ISO or IEC), asking whether or not they</w:t>
      </w:r>
      <w:bookmarkEnd w:id="886"/>
    </w:p>
    <w:p w14:paraId="57FA9A99" w14:textId="77777777" w:rsidR="00D77357" w:rsidRPr="0029606E" w:rsidRDefault="00315205" w:rsidP="00D00F98">
      <w:pPr>
        <w:pStyle w:val="ListNumber1"/>
        <w:spacing w:after="220"/>
      </w:pPr>
      <w:r w:rsidRPr="0029606E">
        <w:t>a</w:t>
      </w:r>
      <w:r w:rsidR="00A77870" w:rsidRPr="0029606E">
        <w:t>)</w:t>
      </w:r>
      <w:r w:rsidR="00A77870" w:rsidRPr="0029606E">
        <w:tab/>
      </w:r>
      <w:r w:rsidR="00D77357" w:rsidRPr="0029606E">
        <w:t>support the establishment of a new technical committee providing a statement justifying their decision</w:t>
      </w:r>
      <w:r w:rsidR="00773292" w:rsidRPr="0029606E">
        <w:t xml:space="preserve"> (</w:t>
      </w:r>
      <w:r w:rsidR="0025539D" w:rsidRPr="0029606E">
        <w:t>“</w:t>
      </w:r>
      <w:r w:rsidR="00773292" w:rsidRPr="0029606E">
        <w:t>justification statement</w:t>
      </w:r>
      <w:r w:rsidR="0025539D" w:rsidRPr="0029606E">
        <w:t>”</w:t>
      </w:r>
      <w:r w:rsidR="00773292" w:rsidRPr="0029606E">
        <w:t>)</w:t>
      </w:r>
      <w:r w:rsidR="00D77357" w:rsidRPr="0029606E">
        <w:t>, and</w:t>
      </w:r>
    </w:p>
    <w:p w14:paraId="4409BC6B" w14:textId="6DDDF653" w:rsidR="00D77357" w:rsidRPr="0029606E" w:rsidRDefault="00315205" w:rsidP="00315205">
      <w:pPr>
        <w:pStyle w:val="ListNumber1"/>
      </w:pPr>
      <w:r w:rsidRPr="0029606E">
        <w:t>b</w:t>
      </w:r>
      <w:r w:rsidR="00A77870" w:rsidRPr="0029606E">
        <w:t>)</w:t>
      </w:r>
      <w:r w:rsidR="00A77870" w:rsidRPr="0029606E">
        <w:tab/>
      </w:r>
      <w:r w:rsidR="00D77357" w:rsidRPr="0029606E">
        <w:t xml:space="preserve">intend to participate actively (see </w:t>
      </w:r>
      <w:r w:rsidR="00D77357" w:rsidRPr="0029606E">
        <w:fldChar w:fldCharType="begin"/>
      </w:r>
      <w:r w:rsidR="00D77357" w:rsidRPr="0029606E">
        <w:instrText xml:space="preserve"> REF _Ref465563381 \r \h  \* MERGEFORMAT </w:instrText>
      </w:r>
      <w:r w:rsidR="00D77357" w:rsidRPr="0029606E">
        <w:fldChar w:fldCharType="separate"/>
      </w:r>
      <w:r w:rsidR="005C35CA">
        <w:t>1.7</w:t>
      </w:r>
      <w:r w:rsidR="00D77357" w:rsidRPr="0029606E">
        <w:fldChar w:fldCharType="end"/>
      </w:r>
      <w:r w:rsidR="00D77357" w:rsidRPr="0029606E">
        <w:t>.1) in the work of the new technical committee.</w:t>
      </w:r>
    </w:p>
    <w:p w14:paraId="448E30BC" w14:textId="41AF5D9E" w:rsidR="00D77357" w:rsidRPr="0029606E" w:rsidRDefault="00D77357" w:rsidP="00D77357">
      <w:pPr>
        <w:pStyle w:val="BodyText"/>
      </w:pPr>
      <w:r w:rsidRPr="0029606E">
        <w:t xml:space="preserve">The proposal shall also be submitted to the other organization (IEC or ISO) for comment and for agreement (see </w:t>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B</w:t>
      </w:r>
      <w:r w:rsidR="00F307EF" w:rsidRPr="0029606E">
        <w:fldChar w:fldCharType="end"/>
      </w:r>
      <w:r w:rsidRPr="0029606E">
        <w:t>).</w:t>
      </w:r>
    </w:p>
    <w:p w14:paraId="1DF06A4D" w14:textId="240B6683" w:rsidR="00D77357" w:rsidRPr="0029606E" w:rsidRDefault="00D77357" w:rsidP="00D77357">
      <w:pPr>
        <w:pStyle w:val="BodyText"/>
      </w:pPr>
      <w:r w:rsidRPr="0029606E">
        <w:t xml:space="preserve">The replies to the proposal shall be made using the appropriate form within </w:t>
      </w:r>
      <w:r w:rsidR="00A36879" w:rsidRPr="0029606E">
        <w:t>12</w:t>
      </w:r>
      <w:r w:rsidR="00D421D6" w:rsidRPr="0029606E">
        <w:t> </w:t>
      </w:r>
      <w:r w:rsidR="00A36879" w:rsidRPr="0029606E">
        <w:t>weeks</w:t>
      </w:r>
      <w:r w:rsidRPr="0029606E">
        <w:t xml:space="preserve"> after circulation. Regarding </w:t>
      </w:r>
      <w:r w:rsidR="00D421D6" w:rsidRPr="0029606E">
        <w:fldChar w:fldCharType="begin"/>
      </w:r>
      <w:r w:rsidR="00D421D6" w:rsidRPr="0029606E">
        <w:instrText xml:space="preserve"> REF _Ref465563252 \r \h </w:instrText>
      </w:r>
      <w:r w:rsidR="00D421D6" w:rsidRPr="0029606E">
        <w:fldChar w:fldCharType="separate"/>
      </w:r>
      <w:r w:rsidR="005C35CA">
        <w:t>1.5</w:t>
      </w:r>
      <w:r w:rsidR="00D421D6" w:rsidRPr="0029606E">
        <w:fldChar w:fldCharType="end"/>
      </w:r>
      <w:r w:rsidRPr="0029606E">
        <w:t xml:space="preserve">.6 a) above, if no such statement is provided, the positive or negative vote of a </w:t>
      </w:r>
      <w:r w:rsidR="003C11A1" w:rsidRPr="0029606E">
        <w:t>National Body</w:t>
      </w:r>
      <w:r w:rsidRPr="0029606E">
        <w:t xml:space="preserve"> will not be registered and considered.</w:t>
      </w:r>
    </w:p>
    <w:p w14:paraId="2B2AC2D2" w14:textId="77777777" w:rsidR="00773292" w:rsidRPr="0029606E" w:rsidRDefault="00DE2675" w:rsidP="00773292">
      <w:pPr>
        <w:pStyle w:val="BodyText"/>
        <w:rPr>
          <w:rStyle w:val="zzzHighlight"/>
        </w:rPr>
      </w:pPr>
      <w:r w:rsidRPr="0029606E">
        <w:rPr>
          <w:rStyle w:val="zzzHighlight"/>
        </w:rPr>
        <w:t xml:space="preserve">The </w:t>
      </w:r>
      <w:r w:rsidR="00773292" w:rsidRPr="0029606E">
        <w:rPr>
          <w:rStyle w:val="zzzHighlight"/>
        </w:rPr>
        <w:t>form for replies to the proposal</w:t>
      </w:r>
      <w:r w:rsidR="00F60C31" w:rsidRPr="0029606E">
        <w:rPr>
          <w:rStyle w:val="zzzHighlight"/>
        </w:rPr>
        <w:t>s</w:t>
      </w:r>
      <w:r w:rsidR="00161958" w:rsidRPr="0029606E">
        <w:rPr>
          <w:rStyle w:val="zzzHighlight"/>
        </w:rPr>
        <w:t xml:space="preserve"> has been replaced by </w:t>
      </w:r>
      <w:r w:rsidR="00773292" w:rsidRPr="0029606E">
        <w:rPr>
          <w:rStyle w:val="zzzHighlight"/>
        </w:rPr>
        <w:t>an ele</w:t>
      </w:r>
      <w:r w:rsidR="001A6F87" w:rsidRPr="0029606E">
        <w:rPr>
          <w:rStyle w:val="zzzHighlight"/>
        </w:rPr>
        <w:t>c</w:t>
      </w:r>
      <w:r w:rsidR="00773292" w:rsidRPr="0029606E">
        <w:rPr>
          <w:rStyle w:val="zzzHighlight"/>
        </w:rPr>
        <w:t>tronic balloting system. Replies not using the electronic balloting system will not be counted.</w:t>
      </w:r>
    </w:p>
    <w:p w14:paraId="2280CAA2" w14:textId="188CDCB9" w:rsidR="00D77357" w:rsidRPr="0029606E" w:rsidRDefault="00D77357" w:rsidP="00025711">
      <w:pPr>
        <w:pStyle w:val="p3"/>
      </w:pPr>
      <w:r w:rsidRPr="0029606E">
        <w:rPr>
          <w:b/>
        </w:rPr>
        <w:fldChar w:fldCharType="begin"/>
      </w:r>
      <w:r w:rsidRPr="0029606E">
        <w:rPr>
          <w:b/>
        </w:rPr>
        <w:instrText xml:space="preserve"> REF _Ref465563252 \r \h  \* MERGEFORMAT </w:instrText>
      </w:r>
      <w:r w:rsidRPr="0029606E">
        <w:rPr>
          <w:b/>
        </w:rPr>
      </w:r>
      <w:r w:rsidRPr="0029606E">
        <w:rPr>
          <w:b/>
        </w:rPr>
        <w:fldChar w:fldCharType="separate"/>
      </w:r>
      <w:r w:rsidR="005C35CA">
        <w:rPr>
          <w:b/>
        </w:rPr>
        <w:t>1.5</w:t>
      </w:r>
      <w:r w:rsidRPr="0029606E">
        <w:rPr>
          <w:b/>
        </w:rPr>
        <w:fldChar w:fldCharType="end"/>
      </w:r>
      <w:r w:rsidRPr="0029606E">
        <w:rPr>
          <w:b/>
        </w:rPr>
        <w:t>.7</w:t>
      </w:r>
      <w:r w:rsidRPr="0029606E">
        <w:tab/>
        <w:t>The technical management board evaluates the replies and either</w:t>
      </w:r>
    </w:p>
    <w:p w14:paraId="41EA623F" w14:textId="77777777" w:rsidR="00D77357" w:rsidRPr="0029606E" w:rsidRDefault="00315205" w:rsidP="00315205">
      <w:pPr>
        <w:pStyle w:val="ListContinue1"/>
      </w:pPr>
      <w:r w:rsidRPr="0029606E">
        <w:t>—</w:t>
      </w:r>
      <w:r w:rsidRPr="0029606E">
        <w:tab/>
      </w:r>
      <w:r w:rsidR="00D77357" w:rsidRPr="0029606E">
        <w:t>decides the establishment of a new technical committee, provided that</w:t>
      </w:r>
    </w:p>
    <w:p w14:paraId="57C7E9F8" w14:textId="7FB15425" w:rsidR="00D77357" w:rsidRPr="0029606E" w:rsidRDefault="00315205" w:rsidP="0031259D">
      <w:pPr>
        <w:pStyle w:val="ListNumber2"/>
      </w:pPr>
      <w:r w:rsidRPr="0029606E">
        <w:t>1)</w:t>
      </w:r>
      <w:r w:rsidRPr="0029606E">
        <w:tab/>
      </w:r>
      <w:r w:rsidR="00D77357" w:rsidRPr="0029606E">
        <w:t>a 2/3</w:t>
      </w:r>
      <w:r w:rsidR="00F25F10" w:rsidRPr="0029606E">
        <w:t> </w:t>
      </w:r>
      <w:r w:rsidR="00D77357" w:rsidRPr="0029606E">
        <w:t xml:space="preserve">majority of the </w:t>
      </w:r>
      <w:r w:rsidR="00D81FA7" w:rsidRPr="0029606E">
        <w:t>National Bodies</w:t>
      </w:r>
      <w:r w:rsidR="00D77357" w:rsidRPr="0029606E">
        <w:t xml:space="preserve"> voting are in favour of the proposal</w:t>
      </w:r>
      <w:r w:rsidR="00353DB5" w:rsidRPr="0029606E">
        <w:t>; abstentions are</w:t>
      </w:r>
      <w:r w:rsidR="0031259D" w:rsidRPr="0029606E">
        <w:t xml:space="preserve"> </w:t>
      </w:r>
      <w:r w:rsidR="00353DB5" w:rsidRPr="0029606E">
        <w:t>excluded when the votes are counted;</w:t>
      </w:r>
      <w:r w:rsidR="00D77357" w:rsidRPr="0029606E">
        <w:t xml:space="preserve"> and</w:t>
      </w:r>
    </w:p>
    <w:p w14:paraId="2B67BC31" w14:textId="77777777" w:rsidR="00D77357" w:rsidRPr="0029606E" w:rsidRDefault="00315205" w:rsidP="0031259D">
      <w:pPr>
        <w:pStyle w:val="ListNumber2"/>
      </w:pPr>
      <w:r w:rsidRPr="0029606E">
        <w:t>2)</w:t>
      </w:r>
      <w:r w:rsidRPr="0029606E">
        <w:tab/>
      </w:r>
      <w:r w:rsidR="00D77357" w:rsidRPr="0029606E">
        <w:t>at least 5</w:t>
      </w:r>
      <w:r w:rsidR="00F25F10" w:rsidRPr="0029606E">
        <w:t> </w:t>
      </w:r>
      <w:r w:rsidR="00D81FA7" w:rsidRPr="0029606E">
        <w:t>National Bodies</w:t>
      </w:r>
      <w:r w:rsidR="00D77357" w:rsidRPr="0029606E">
        <w:t xml:space="preserve"> </w:t>
      </w:r>
      <w:r w:rsidR="00A4542E" w:rsidRPr="0029606E">
        <w:t xml:space="preserve">who voted in favour </w:t>
      </w:r>
      <w:r w:rsidR="00D77357" w:rsidRPr="0029606E">
        <w:t>expressed their intention to participate actively,</w:t>
      </w:r>
    </w:p>
    <w:p w14:paraId="45AB6942" w14:textId="77777777" w:rsidR="00D77357" w:rsidRPr="0029606E" w:rsidRDefault="00D77357" w:rsidP="00D77357">
      <w:pPr>
        <w:pStyle w:val="BodyText"/>
      </w:pPr>
      <w:r w:rsidRPr="0029606E">
        <w:t xml:space="preserve">and allocates the secretariat (see </w:t>
      </w:r>
      <w:r w:rsidRPr="0029606E">
        <w:fldChar w:fldCharType="begin" w:fldLock="1"/>
      </w:r>
      <w:r w:rsidRPr="0029606E">
        <w:instrText xml:space="preserve"> REF _Ref465566988 \r \h  \* MERGEFORMAT </w:instrText>
      </w:r>
      <w:r w:rsidRPr="0029606E">
        <w:fldChar w:fldCharType="separate"/>
      </w:r>
      <w:r w:rsidRPr="0029606E">
        <w:t>1.9.1</w:t>
      </w:r>
      <w:r w:rsidRPr="0029606E">
        <w:fldChar w:fldCharType="end"/>
      </w:r>
      <w:r w:rsidRPr="0029606E">
        <w:t>), or</w:t>
      </w:r>
    </w:p>
    <w:p w14:paraId="5BF1F16D" w14:textId="77777777" w:rsidR="00D77357" w:rsidRPr="0029606E" w:rsidRDefault="00315205" w:rsidP="00315205">
      <w:pPr>
        <w:pStyle w:val="ListContinue1"/>
      </w:pPr>
      <w:r w:rsidRPr="0029606E">
        <w:t>—</w:t>
      </w:r>
      <w:r w:rsidRPr="0029606E">
        <w:tab/>
      </w:r>
      <w:r w:rsidR="00D77357" w:rsidRPr="0029606E">
        <w:t>assigns the work to an existing technical committee, subject to the same criteria of acceptance.</w:t>
      </w:r>
    </w:p>
    <w:p w14:paraId="6BC7C460" w14:textId="63FF6AEE" w:rsidR="00D77357" w:rsidRPr="0029606E" w:rsidRDefault="00D77357" w:rsidP="00D77357">
      <w:pPr>
        <w:pStyle w:val="p3"/>
      </w:pPr>
      <w:r w:rsidRPr="0029606E">
        <w:rPr>
          <w:b/>
        </w:rPr>
        <w:fldChar w:fldCharType="begin"/>
      </w:r>
      <w:r w:rsidRPr="0029606E">
        <w:rPr>
          <w:b/>
        </w:rPr>
        <w:instrText xml:space="preserve"> REF _Ref465563252 \r \h  \* MERGEFORMAT </w:instrText>
      </w:r>
      <w:r w:rsidRPr="0029606E">
        <w:rPr>
          <w:b/>
        </w:rPr>
      </w:r>
      <w:r w:rsidRPr="0029606E">
        <w:rPr>
          <w:b/>
        </w:rPr>
        <w:fldChar w:fldCharType="separate"/>
      </w:r>
      <w:r w:rsidR="005C35CA">
        <w:rPr>
          <w:b/>
        </w:rPr>
        <w:t>1.5</w:t>
      </w:r>
      <w:r w:rsidRPr="0029606E">
        <w:rPr>
          <w:b/>
        </w:rPr>
        <w:fldChar w:fldCharType="end"/>
      </w:r>
      <w:r w:rsidRPr="0029606E">
        <w:rPr>
          <w:b/>
        </w:rPr>
        <w:t>.8</w:t>
      </w:r>
      <w:r w:rsidRPr="0029606E">
        <w:tab/>
        <w:t>Technical committees shall be numbered in sequence in the order in which they are established. If a technical committee is dissolved, its number shall not be allocated to another technical committee.</w:t>
      </w:r>
    </w:p>
    <w:p w14:paraId="69C598A6" w14:textId="5EB154E1" w:rsidR="00D77357" w:rsidRPr="0029606E" w:rsidRDefault="00D77357" w:rsidP="00D77357">
      <w:pPr>
        <w:pStyle w:val="p3"/>
      </w:pPr>
      <w:r w:rsidRPr="0029606E">
        <w:rPr>
          <w:b/>
        </w:rPr>
        <w:fldChar w:fldCharType="begin"/>
      </w:r>
      <w:r w:rsidRPr="0029606E">
        <w:rPr>
          <w:b/>
        </w:rPr>
        <w:instrText xml:space="preserve"> REF _Ref465563252 \r \h  \* MERGEFORMAT </w:instrText>
      </w:r>
      <w:r w:rsidRPr="0029606E">
        <w:rPr>
          <w:b/>
        </w:rPr>
      </w:r>
      <w:r w:rsidRPr="0029606E">
        <w:rPr>
          <w:b/>
        </w:rPr>
        <w:fldChar w:fldCharType="separate"/>
      </w:r>
      <w:r w:rsidR="005C35CA">
        <w:rPr>
          <w:b/>
        </w:rPr>
        <w:t>1.5</w:t>
      </w:r>
      <w:r w:rsidRPr="0029606E">
        <w:rPr>
          <w:b/>
        </w:rPr>
        <w:fldChar w:fldCharType="end"/>
      </w:r>
      <w:r w:rsidRPr="0029606E">
        <w:rPr>
          <w:b/>
        </w:rPr>
        <w:t>.9</w:t>
      </w:r>
      <w:r w:rsidRPr="0029606E">
        <w:tab/>
        <w:t xml:space="preserve">As soon as possible after the decision to establish a new technical committee, the necessary liaisons shall be arranged (see </w:t>
      </w:r>
      <w:r w:rsidRPr="0029606E">
        <w:fldChar w:fldCharType="begin" w:fldLock="1"/>
      </w:r>
      <w:r w:rsidRPr="0029606E">
        <w:instrText xml:space="preserve"> REF _Ref465567019 \r \h  \* MERGEFORMAT </w:instrText>
      </w:r>
      <w:r w:rsidRPr="0029606E">
        <w:fldChar w:fldCharType="separate"/>
      </w:r>
      <w:r w:rsidRPr="0029606E">
        <w:t>1.15</w:t>
      </w:r>
      <w:r w:rsidRPr="0029606E">
        <w:fldChar w:fldCharType="end"/>
      </w:r>
      <w:r w:rsidRPr="0029606E">
        <w:t xml:space="preserve"> to </w:t>
      </w:r>
      <w:r w:rsidRPr="0029606E">
        <w:fldChar w:fldCharType="begin" w:fldLock="1"/>
      </w:r>
      <w:r w:rsidRPr="0029606E">
        <w:instrText xml:space="preserve"> REF _Ref465567033 \r \h  \* MERGEFORMAT </w:instrText>
      </w:r>
      <w:r w:rsidRPr="0029606E">
        <w:fldChar w:fldCharType="separate"/>
      </w:r>
      <w:r w:rsidRPr="0029606E">
        <w:t>1.17</w:t>
      </w:r>
      <w:r w:rsidRPr="0029606E">
        <w:fldChar w:fldCharType="end"/>
      </w:r>
      <w:r w:rsidRPr="0029606E">
        <w:t>).</w:t>
      </w:r>
    </w:p>
    <w:bookmarkStart w:id="889" w:name="cl1_5_10"/>
    <w:bookmarkStart w:id="890" w:name="_Ref227468080"/>
    <w:p w14:paraId="5C7E0938" w14:textId="55BE55D5" w:rsidR="00D77357" w:rsidRPr="0029606E" w:rsidRDefault="00D77357" w:rsidP="00D77357">
      <w:pPr>
        <w:pStyle w:val="p3"/>
      </w:pPr>
      <w:r w:rsidRPr="0029606E">
        <w:rPr>
          <w:b/>
        </w:rPr>
        <w:fldChar w:fldCharType="begin"/>
      </w:r>
      <w:r w:rsidRPr="0029606E">
        <w:rPr>
          <w:b/>
        </w:rPr>
        <w:instrText xml:space="preserve"> REF _Ref465563252 \r \h  \* MERGEFORMAT </w:instrText>
      </w:r>
      <w:r w:rsidRPr="0029606E">
        <w:rPr>
          <w:b/>
        </w:rPr>
      </w:r>
      <w:r w:rsidRPr="0029606E">
        <w:rPr>
          <w:b/>
        </w:rPr>
        <w:fldChar w:fldCharType="separate"/>
      </w:r>
      <w:r w:rsidR="005C35CA">
        <w:rPr>
          <w:b/>
        </w:rPr>
        <w:t>1.5</w:t>
      </w:r>
      <w:r w:rsidRPr="0029606E">
        <w:rPr>
          <w:b/>
        </w:rPr>
        <w:fldChar w:fldCharType="end"/>
      </w:r>
      <w:r w:rsidRPr="0029606E">
        <w:rPr>
          <w:b/>
        </w:rPr>
        <w:t>.10</w:t>
      </w:r>
      <w:r w:rsidRPr="0029606E">
        <w:tab/>
        <w:t xml:space="preserve">A new </w:t>
      </w:r>
      <w:bookmarkEnd w:id="889"/>
      <w:r w:rsidRPr="0029606E">
        <w:t>technical committee shall agree on its title and scope as soon as possible after its establishment, preferably by correspondence.</w:t>
      </w:r>
      <w:bookmarkEnd w:id="890"/>
    </w:p>
    <w:p w14:paraId="6A349F47" w14:textId="380E076D" w:rsidR="00A32C1B" w:rsidRPr="0029606E" w:rsidRDefault="00A32C1B" w:rsidP="00D421D6">
      <w:pPr>
        <w:pStyle w:val="BodyText"/>
        <w:rPr>
          <w:rStyle w:val="zzzHighlight"/>
        </w:rPr>
      </w:pPr>
      <w:r w:rsidRPr="0029606E">
        <w:rPr>
          <w:rStyle w:val="zzzHighlight"/>
        </w:rPr>
        <w:t>Agreement of the title and scope of the technical committee requires approval by a 2/3</w:t>
      </w:r>
      <w:r w:rsidR="00D421D6" w:rsidRPr="0029606E">
        <w:rPr>
          <w:rStyle w:val="zzzHighlight"/>
        </w:rPr>
        <w:t> </w:t>
      </w:r>
      <w:r w:rsidRPr="0029606E">
        <w:rPr>
          <w:rStyle w:val="zzzHighlight"/>
        </w:rPr>
        <w:t>majority of the P</w:t>
      </w:r>
      <w:r w:rsidR="00C56D3B" w:rsidRPr="0029606E">
        <w:rPr>
          <w:rStyle w:val="zzzHighlight"/>
        </w:rPr>
        <w:noBreakHyphen/>
      </w:r>
      <w:r w:rsidRPr="0029606E">
        <w:rPr>
          <w:rStyle w:val="zzzHighlight"/>
        </w:rPr>
        <w:t>members voting.</w:t>
      </w:r>
    </w:p>
    <w:p w14:paraId="7FCF633F" w14:textId="77777777" w:rsidR="00D77357" w:rsidRPr="0029606E" w:rsidRDefault="00D77357" w:rsidP="00D77357">
      <w:pPr>
        <w:pStyle w:val="BodyText"/>
      </w:pPr>
      <w:r w:rsidRPr="0029606E">
        <w:t>The scope is a statement precisely defining the limits of the work of a technical committee.</w:t>
      </w:r>
    </w:p>
    <w:p w14:paraId="521F5CC6" w14:textId="77777777" w:rsidR="00D77357" w:rsidRPr="0029606E" w:rsidRDefault="00D77357" w:rsidP="00D77357">
      <w:pPr>
        <w:pStyle w:val="BodyText"/>
      </w:pPr>
      <w:r w:rsidRPr="0029606E">
        <w:t xml:space="preserve">The definition of the scope of a technical committee shall begin with the words </w:t>
      </w:r>
      <w:r w:rsidR="0025539D" w:rsidRPr="0029606E">
        <w:t>“</w:t>
      </w:r>
      <w:r w:rsidRPr="0029606E">
        <w:t>Standardization of</w:t>
      </w:r>
      <w:r w:rsidR="00F25F10" w:rsidRPr="0029606E">
        <w:t> </w:t>
      </w:r>
      <w:r w:rsidRPr="0029606E">
        <w:t>…</w:t>
      </w:r>
      <w:r w:rsidR="00F25F10" w:rsidRPr="0029606E">
        <w:t>”</w:t>
      </w:r>
      <w:r w:rsidRPr="0029606E">
        <w:t xml:space="preserve"> or </w:t>
      </w:r>
      <w:r w:rsidR="0025539D" w:rsidRPr="0029606E">
        <w:t>“</w:t>
      </w:r>
      <w:r w:rsidRPr="0029606E">
        <w:t>Standardization in the field of</w:t>
      </w:r>
      <w:r w:rsidR="00F25F10" w:rsidRPr="0029606E">
        <w:t> </w:t>
      </w:r>
      <w:r w:rsidRPr="0029606E">
        <w:t>…</w:t>
      </w:r>
      <w:r w:rsidR="00F25F10" w:rsidRPr="0029606E">
        <w:t>”</w:t>
      </w:r>
      <w:r w:rsidRPr="0029606E">
        <w:t xml:space="preserve"> and shall be drafted as concisely as possible.</w:t>
      </w:r>
    </w:p>
    <w:p w14:paraId="1836FF8F" w14:textId="7A2E3376" w:rsidR="00D77357" w:rsidRPr="0029606E" w:rsidRDefault="00D77357" w:rsidP="00D77357">
      <w:pPr>
        <w:pStyle w:val="BodyText"/>
      </w:pPr>
      <w:r w:rsidRPr="0029606E">
        <w:t xml:space="preserve">For recommendations on scopes, see </w:t>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J</w:t>
      </w:r>
      <w:r w:rsidR="00F307EF" w:rsidRPr="0029606E">
        <w:fldChar w:fldCharType="end"/>
      </w:r>
      <w:r w:rsidRPr="0029606E">
        <w:t>.</w:t>
      </w:r>
    </w:p>
    <w:p w14:paraId="10F6CC72" w14:textId="77777777" w:rsidR="00D77357" w:rsidRPr="0029606E" w:rsidRDefault="00D77357" w:rsidP="00D77357">
      <w:pPr>
        <w:pStyle w:val="BodyText"/>
      </w:pPr>
      <w:r w:rsidRPr="0029606E">
        <w:t>The agreed title and scope shall be submitted by the Chief Executive Officer to the technical management board for approval.</w:t>
      </w:r>
    </w:p>
    <w:p w14:paraId="670DED6E" w14:textId="6C980237" w:rsidR="00D77357" w:rsidRPr="0029606E" w:rsidRDefault="00D77357" w:rsidP="00D77357">
      <w:pPr>
        <w:pStyle w:val="p3"/>
      </w:pPr>
      <w:r w:rsidRPr="0029606E">
        <w:rPr>
          <w:b/>
        </w:rPr>
        <w:fldChar w:fldCharType="begin"/>
      </w:r>
      <w:r w:rsidRPr="0029606E">
        <w:rPr>
          <w:b/>
        </w:rPr>
        <w:instrText xml:space="preserve"> REF _Ref465563252 \r \h  \* MERGEFORMAT </w:instrText>
      </w:r>
      <w:r w:rsidRPr="0029606E">
        <w:rPr>
          <w:b/>
        </w:rPr>
      </w:r>
      <w:r w:rsidRPr="0029606E">
        <w:rPr>
          <w:b/>
        </w:rPr>
        <w:fldChar w:fldCharType="separate"/>
      </w:r>
      <w:r w:rsidR="005C35CA">
        <w:rPr>
          <w:b/>
        </w:rPr>
        <w:t>1.5</w:t>
      </w:r>
      <w:r w:rsidRPr="0029606E">
        <w:rPr>
          <w:b/>
        </w:rPr>
        <w:fldChar w:fldCharType="end"/>
      </w:r>
      <w:r w:rsidRPr="0029606E">
        <w:rPr>
          <w:b/>
        </w:rPr>
        <w:t>.11</w:t>
      </w:r>
      <w:r w:rsidRPr="0029606E">
        <w:tab/>
        <w:t>The technical management board or a technical committee may propose a modification of the latter's title and/or scope. The modified wording shall be established by the technical committee for approval by the technical management board.</w:t>
      </w:r>
    </w:p>
    <w:p w14:paraId="1C5A81C2" w14:textId="45E55438" w:rsidR="00363D0A" w:rsidRPr="0029606E" w:rsidRDefault="00553214" w:rsidP="00363D0A">
      <w:pPr>
        <w:pStyle w:val="p3"/>
      </w:pPr>
      <w:r w:rsidRPr="0029606E">
        <w:rPr>
          <w:b/>
        </w:rPr>
        <w:fldChar w:fldCharType="begin"/>
      </w:r>
      <w:r w:rsidRPr="0029606E">
        <w:rPr>
          <w:b/>
        </w:rPr>
        <w:instrText xml:space="preserve"> REF _Ref465563252 \r \h  \* MERGEFORMAT </w:instrText>
      </w:r>
      <w:r w:rsidRPr="0029606E">
        <w:rPr>
          <w:b/>
        </w:rPr>
      </w:r>
      <w:r w:rsidRPr="0029606E">
        <w:rPr>
          <w:b/>
        </w:rPr>
        <w:fldChar w:fldCharType="separate"/>
      </w:r>
      <w:r w:rsidR="005C35CA">
        <w:rPr>
          <w:b/>
        </w:rPr>
        <w:t>1.5</w:t>
      </w:r>
      <w:r w:rsidRPr="0029606E">
        <w:rPr>
          <w:b/>
        </w:rPr>
        <w:fldChar w:fldCharType="end"/>
      </w:r>
      <w:r w:rsidRPr="0029606E">
        <w:rPr>
          <w:b/>
        </w:rPr>
        <w:t>.</w:t>
      </w:r>
      <w:r w:rsidR="00363D0A" w:rsidRPr="0029606E">
        <w:rPr>
          <w:b/>
        </w:rPr>
        <w:t>12</w:t>
      </w:r>
      <w:r w:rsidRPr="0029606E">
        <w:tab/>
      </w:r>
      <w:r w:rsidR="00363D0A" w:rsidRPr="0029606E">
        <w:t xml:space="preserve">“Stand-by” – a </w:t>
      </w:r>
      <w:del w:id="891" w:author="Author">
        <w:r w:rsidR="00363D0A" w:rsidRPr="0029606E" w:rsidDel="00B51E46">
          <w:delText xml:space="preserve">technical committee or subcommittee </w:delText>
        </w:r>
      </w:del>
      <w:ins w:id="892" w:author="Author">
        <w:r w:rsidR="00260471">
          <w:t xml:space="preserve">committee </w:t>
        </w:r>
      </w:ins>
      <w:r w:rsidR="00363D0A" w:rsidRPr="0029606E">
        <w:t>is said to be in a “stand-by” status whe</w:t>
      </w:r>
      <w:r w:rsidR="00B804E7" w:rsidRPr="0029606E">
        <w:t>n it has no tasks on its work</w:t>
      </w:r>
      <w:r w:rsidR="00363D0A" w:rsidRPr="0029606E">
        <w:t xml:space="preserve"> programme but retains its title, scope and secretariat so that it can be reactivated should a new task be assigned to it.</w:t>
      </w:r>
    </w:p>
    <w:p w14:paraId="5730BF6D" w14:textId="77777777" w:rsidR="00363D0A" w:rsidRPr="0029606E" w:rsidRDefault="00363D0A" w:rsidP="00553214">
      <w:pPr>
        <w:pStyle w:val="BodyText"/>
      </w:pPr>
      <w:r w:rsidRPr="0029606E">
        <w:t xml:space="preserve">The decision to put a committee on stand-by or to reactivate it is taken by the </w:t>
      </w:r>
      <w:r w:rsidR="00B804E7" w:rsidRPr="0029606E">
        <w:t>t</w:t>
      </w:r>
      <w:r w:rsidRPr="0029606E">
        <w:t>echnical</w:t>
      </w:r>
      <w:r w:rsidR="00B804E7" w:rsidRPr="0029606E">
        <w:t xml:space="preserve"> management b</w:t>
      </w:r>
      <w:r w:rsidRPr="0029606E">
        <w:t>oard on a proposal from the committee in question.</w:t>
      </w:r>
    </w:p>
    <w:p w14:paraId="042C8B2C" w14:textId="19750BAA" w:rsidR="00D77357" w:rsidRPr="0029606E" w:rsidRDefault="00D77357" w:rsidP="00D77357">
      <w:pPr>
        <w:pStyle w:val="Heading2"/>
      </w:pPr>
      <w:bookmarkStart w:id="893" w:name="_Ref465563338"/>
      <w:bookmarkStart w:id="894" w:name="_Toc185305259"/>
      <w:bookmarkStart w:id="895" w:name="_Toc185305478"/>
      <w:bookmarkStart w:id="896" w:name="_Toc318972194"/>
      <w:bookmarkStart w:id="897" w:name="_Toc323037283"/>
      <w:bookmarkStart w:id="898" w:name="_Toc338243520"/>
      <w:bookmarkStart w:id="899" w:name="_Toc354474201"/>
      <w:bookmarkStart w:id="900" w:name="_Toc478053388"/>
      <w:bookmarkStart w:id="901" w:name="_Toc69204993"/>
      <w:bookmarkStart w:id="902" w:name="_Toc69205338"/>
      <w:bookmarkStart w:id="903" w:name="_Toc69304063"/>
      <w:r w:rsidRPr="0029606E">
        <w:t>Establishment of subcommittees</w:t>
      </w:r>
      <w:bookmarkEnd w:id="893"/>
      <w:bookmarkEnd w:id="894"/>
      <w:bookmarkEnd w:id="895"/>
      <w:bookmarkEnd w:id="896"/>
      <w:bookmarkEnd w:id="897"/>
      <w:bookmarkEnd w:id="898"/>
      <w:bookmarkEnd w:id="899"/>
      <w:bookmarkEnd w:id="900"/>
      <w:bookmarkEnd w:id="901"/>
      <w:bookmarkEnd w:id="902"/>
      <w:bookmarkEnd w:id="903"/>
    </w:p>
    <w:p w14:paraId="3BE3D0E8" w14:textId="0DBE70BC" w:rsidR="00D77357" w:rsidRPr="0029606E" w:rsidRDefault="00D77357" w:rsidP="00D77357">
      <w:pPr>
        <w:pStyle w:val="p3"/>
      </w:pPr>
      <w:r w:rsidRPr="0029606E">
        <w:rPr>
          <w:b/>
        </w:rPr>
        <w:fldChar w:fldCharType="begin"/>
      </w:r>
      <w:r w:rsidRPr="0029606E">
        <w:rPr>
          <w:b/>
        </w:rPr>
        <w:instrText xml:space="preserve"> REF _Ref465563338 \r \h  \* MERGEFORMAT </w:instrText>
      </w:r>
      <w:r w:rsidRPr="0029606E">
        <w:rPr>
          <w:b/>
        </w:rPr>
      </w:r>
      <w:r w:rsidRPr="0029606E">
        <w:rPr>
          <w:b/>
        </w:rPr>
        <w:fldChar w:fldCharType="separate"/>
      </w:r>
      <w:r w:rsidR="005C35CA">
        <w:rPr>
          <w:b/>
        </w:rPr>
        <w:t>1.6</w:t>
      </w:r>
      <w:r w:rsidRPr="0029606E">
        <w:rPr>
          <w:b/>
        </w:rPr>
        <w:fldChar w:fldCharType="end"/>
      </w:r>
      <w:r w:rsidRPr="0029606E">
        <w:rPr>
          <w:b/>
        </w:rPr>
        <w:t>.1</w:t>
      </w:r>
      <w:r w:rsidRPr="0029606E">
        <w:tab/>
        <w:t>Subcommittees are established and dissolved by a 2/3</w:t>
      </w:r>
      <w:r w:rsidR="00F25F10" w:rsidRPr="0029606E">
        <w:t> </w:t>
      </w:r>
      <w:r w:rsidRPr="0029606E">
        <w:t>majority decision of the P</w:t>
      </w:r>
      <w:r w:rsidR="0025539D" w:rsidRPr="0029606E">
        <w:noBreakHyphen/>
        <w:t>member</w:t>
      </w:r>
      <w:r w:rsidRPr="0029606E">
        <w:t xml:space="preserve">s of the parent committee voting, subject to ratification by the technical management board. A subcommittee may be established only on condition that a </w:t>
      </w:r>
      <w:r w:rsidR="003C11A1" w:rsidRPr="0029606E">
        <w:t>National Body</w:t>
      </w:r>
      <w:r w:rsidRPr="0029606E">
        <w:t xml:space="preserve"> has expressed its readiness to undertake the secretariat.</w:t>
      </w:r>
    </w:p>
    <w:p w14:paraId="2DD2176B" w14:textId="4405E0B8" w:rsidR="00D77357" w:rsidRPr="0029606E" w:rsidRDefault="00D77357" w:rsidP="00D77357">
      <w:pPr>
        <w:pStyle w:val="p3"/>
      </w:pPr>
      <w:r w:rsidRPr="0029606E">
        <w:rPr>
          <w:b/>
        </w:rPr>
        <w:fldChar w:fldCharType="begin"/>
      </w:r>
      <w:r w:rsidRPr="0029606E">
        <w:rPr>
          <w:b/>
        </w:rPr>
        <w:instrText xml:space="preserve"> REF _Ref465563338 \r \h  \* MERGEFORMAT </w:instrText>
      </w:r>
      <w:r w:rsidRPr="0029606E">
        <w:rPr>
          <w:b/>
        </w:rPr>
      </w:r>
      <w:r w:rsidRPr="0029606E">
        <w:rPr>
          <w:b/>
        </w:rPr>
        <w:fldChar w:fldCharType="separate"/>
      </w:r>
      <w:r w:rsidR="005C35CA">
        <w:rPr>
          <w:b/>
        </w:rPr>
        <w:t>1.6</w:t>
      </w:r>
      <w:r w:rsidRPr="0029606E">
        <w:rPr>
          <w:b/>
        </w:rPr>
        <w:fldChar w:fldCharType="end"/>
      </w:r>
      <w:r w:rsidRPr="0029606E">
        <w:rPr>
          <w:b/>
        </w:rPr>
        <w:t>.2</w:t>
      </w:r>
      <w:r w:rsidRPr="0029606E">
        <w:tab/>
        <w:t>At the time of its establishment, a subcommittee shall comprise at least 5</w:t>
      </w:r>
      <w:r w:rsidR="00553214" w:rsidRPr="0029606E">
        <w:t> </w:t>
      </w:r>
      <w:r w:rsidRPr="0029606E">
        <w:t xml:space="preserve">members of the parent technical committee having expressed their intention to participate actively (see </w:t>
      </w:r>
      <w:r w:rsidRPr="0029606E">
        <w:fldChar w:fldCharType="begin"/>
      </w:r>
      <w:r w:rsidRPr="0029606E">
        <w:instrText xml:space="preserve"> REF _Ref465563381 \r \h  \* MERGEFORMAT </w:instrText>
      </w:r>
      <w:r w:rsidRPr="0029606E">
        <w:fldChar w:fldCharType="separate"/>
      </w:r>
      <w:r w:rsidR="005C35CA">
        <w:t>1.7</w:t>
      </w:r>
      <w:r w:rsidRPr="0029606E">
        <w:fldChar w:fldCharType="end"/>
      </w:r>
      <w:r w:rsidRPr="0029606E">
        <w:t>.1) in the work of the subcommittee.</w:t>
      </w:r>
    </w:p>
    <w:p w14:paraId="6FD9341E" w14:textId="57CFA7C3" w:rsidR="00D77357" w:rsidRPr="0029606E" w:rsidRDefault="00D77357" w:rsidP="00D77357">
      <w:pPr>
        <w:pStyle w:val="p3"/>
      </w:pPr>
      <w:r w:rsidRPr="0029606E">
        <w:rPr>
          <w:b/>
        </w:rPr>
        <w:fldChar w:fldCharType="begin"/>
      </w:r>
      <w:r w:rsidRPr="0029606E">
        <w:rPr>
          <w:b/>
        </w:rPr>
        <w:instrText xml:space="preserve"> REF _Ref465563338 \r \h  \* MERGEFORMAT </w:instrText>
      </w:r>
      <w:r w:rsidRPr="0029606E">
        <w:rPr>
          <w:b/>
        </w:rPr>
      </w:r>
      <w:r w:rsidRPr="0029606E">
        <w:rPr>
          <w:b/>
        </w:rPr>
        <w:fldChar w:fldCharType="separate"/>
      </w:r>
      <w:r w:rsidR="005C35CA">
        <w:rPr>
          <w:b/>
        </w:rPr>
        <w:t>1.6</w:t>
      </w:r>
      <w:r w:rsidRPr="0029606E">
        <w:rPr>
          <w:b/>
        </w:rPr>
        <w:fldChar w:fldCharType="end"/>
      </w:r>
      <w:r w:rsidRPr="0029606E">
        <w:rPr>
          <w:b/>
        </w:rPr>
        <w:t>.3</w:t>
      </w:r>
      <w:r w:rsidRPr="0029606E">
        <w:tab/>
        <w:t>Subcommittees of a technical committee shall be designated in sequence in the order in which they are established. If a subcommittee is dissolved, its designation shall not be allocated to another subcommittee, unless the dissolution is part of a complete restructuring of the technical committee.</w:t>
      </w:r>
    </w:p>
    <w:p w14:paraId="7AB15157" w14:textId="13D7B236" w:rsidR="00D77357" w:rsidRPr="0029606E" w:rsidRDefault="00D77357" w:rsidP="00D77357">
      <w:pPr>
        <w:pStyle w:val="p3"/>
      </w:pPr>
      <w:r w:rsidRPr="0029606E">
        <w:rPr>
          <w:b/>
        </w:rPr>
        <w:fldChar w:fldCharType="begin"/>
      </w:r>
      <w:r w:rsidRPr="0029606E">
        <w:rPr>
          <w:b/>
        </w:rPr>
        <w:instrText xml:space="preserve"> REF _Ref465563338 \r \h  \* MERGEFORMAT </w:instrText>
      </w:r>
      <w:r w:rsidRPr="0029606E">
        <w:rPr>
          <w:b/>
        </w:rPr>
      </w:r>
      <w:r w:rsidRPr="0029606E">
        <w:rPr>
          <w:b/>
        </w:rPr>
        <w:fldChar w:fldCharType="separate"/>
      </w:r>
      <w:r w:rsidR="005C35CA">
        <w:rPr>
          <w:b/>
        </w:rPr>
        <w:t>1.6</w:t>
      </w:r>
      <w:r w:rsidRPr="0029606E">
        <w:rPr>
          <w:b/>
        </w:rPr>
        <w:fldChar w:fldCharType="end"/>
      </w:r>
      <w:r w:rsidRPr="0029606E">
        <w:rPr>
          <w:b/>
        </w:rPr>
        <w:t>.4</w:t>
      </w:r>
      <w:r w:rsidRPr="0029606E">
        <w:tab/>
        <w:t>The title and scope of a subcommittee shall be defined by the parent technical committee and shall be within the defined scope of the parent technical committee.</w:t>
      </w:r>
    </w:p>
    <w:p w14:paraId="7F8A6CEA" w14:textId="22064770" w:rsidR="00D77357" w:rsidRPr="0029606E" w:rsidRDefault="00D77357" w:rsidP="00D77357">
      <w:pPr>
        <w:pStyle w:val="p3"/>
      </w:pPr>
      <w:r w:rsidRPr="0029606E">
        <w:rPr>
          <w:b/>
        </w:rPr>
        <w:fldChar w:fldCharType="begin"/>
      </w:r>
      <w:r w:rsidRPr="0029606E">
        <w:rPr>
          <w:b/>
        </w:rPr>
        <w:instrText xml:space="preserve"> REF _Ref465563338 \r \h  \* MERGEFORMAT </w:instrText>
      </w:r>
      <w:r w:rsidRPr="0029606E">
        <w:rPr>
          <w:b/>
        </w:rPr>
      </w:r>
      <w:r w:rsidRPr="0029606E">
        <w:rPr>
          <w:b/>
        </w:rPr>
        <w:fldChar w:fldCharType="separate"/>
      </w:r>
      <w:r w:rsidR="005C35CA">
        <w:rPr>
          <w:b/>
        </w:rPr>
        <w:t>1.6</w:t>
      </w:r>
      <w:r w:rsidRPr="0029606E">
        <w:rPr>
          <w:b/>
        </w:rPr>
        <w:fldChar w:fldCharType="end"/>
      </w:r>
      <w:r w:rsidRPr="0029606E">
        <w:rPr>
          <w:b/>
        </w:rPr>
        <w:t>.5</w:t>
      </w:r>
      <w:r w:rsidRPr="0029606E">
        <w:tab/>
        <w:t xml:space="preserve">The secretariat of the parent technical committee shall inform the </w:t>
      </w:r>
      <w:del w:id="904" w:author="Author">
        <w:r w:rsidRPr="0029606E" w:rsidDel="00164399">
          <w:delText>office of the CEO</w:delText>
        </w:r>
      </w:del>
      <w:ins w:id="905" w:author="Author">
        <w:r w:rsidR="00164399">
          <w:t>Office of the CEO</w:t>
        </w:r>
      </w:ins>
      <w:r w:rsidRPr="0029606E">
        <w:t xml:space="preserve"> of the decision to establish a subcommittee, using the appropriate form. The </w:t>
      </w:r>
      <w:del w:id="906" w:author="Author">
        <w:r w:rsidRPr="0029606E" w:rsidDel="00164399">
          <w:delText>office of the CEO</w:delText>
        </w:r>
      </w:del>
      <w:ins w:id="907" w:author="Author">
        <w:r w:rsidR="00164399">
          <w:t>Office of the CEO</w:t>
        </w:r>
      </w:ins>
      <w:r w:rsidRPr="0029606E">
        <w:t xml:space="preserve"> shall submit the form to the technical management board for ratification of the decision.</w:t>
      </w:r>
    </w:p>
    <w:p w14:paraId="7C814603" w14:textId="5CBE4511" w:rsidR="00D77357" w:rsidRPr="0029606E" w:rsidRDefault="00D77357" w:rsidP="00D77357">
      <w:pPr>
        <w:pStyle w:val="p3"/>
      </w:pPr>
      <w:r w:rsidRPr="0029606E">
        <w:rPr>
          <w:b/>
        </w:rPr>
        <w:fldChar w:fldCharType="begin"/>
      </w:r>
      <w:r w:rsidRPr="0029606E">
        <w:rPr>
          <w:b/>
        </w:rPr>
        <w:instrText xml:space="preserve"> REF _Ref465563338 \r \h  \* MERGEFORMAT </w:instrText>
      </w:r>
      <w:r w:rsidRPr="0029606E">
        <w:rPr>
          <w:b/>
        </w:rPr>
      </w:r>
      <w:r w:rsidRPr="0029606E">
        <w:rPr>
          <w:b/>
        </w:rPr>
        <w:fldChar w:fldCharType="separate"/>
      </w:r>
      <w:r w:rsidR="005C35CA">
        <w:rPr>
          <w:b/>
        </w:rPr>
        <w:t>1.6</w:t>
      </w:r>
      <w:r w:rsidRPr="0029606E">
        <w:rPr>
          <w:b/>
        </w:rPr>
        <w:fldChar w:fldCharType="end"/>
      </w:r>
      <w:r w:rsidRPr="0029606E">
        <w:rPr>
          <w:b/>
        </w:rPr>
        <w:t>.6</w:t>
      </w:r>
      <w:r w:rsidRPr="0029606E">
        <w:tab/>
        <w:t xml:space="preserve">As soon as possible after ratification of the decision to establish a new subcommittee, any liaisons deemed necessary with other bodies shall be arranged (see </w:t>
      </w:r>
      <w:r w:rsidRPr="0029606E">
        <w:fldChar w:fldCharType="begin" w:fldLock="1"/>
      </w:r>
      <w:r w:rsidRPr="0029606E">
        <w:instrText xml:space="preserve"> REF _Ref465567617 \r \h  \* MERGEFORMAT </w:instrText>
      </w:r>
      <w:r w:rsidRPr="0029606E">
        <w:fldChar w:fldCharType="separate"/>
      </w:r>
      <w:r w:rsidRPr="0029606E">
        <w:t>1.15</w:t>
      </w:r>
      <w:r w:rsidRPr="0029606E">
        <w:fldChar w:fldCharType="end"/>
      </w:r>
      <w:r w:rsidRPr="0029606E">
        <w:t xml:space="preserve"> to </w:t>
      </w:r>
      <w:r w:rsidRPr="0029606E">
        <w:fldChar w:fldCharType="begin" w:fldLock="1"/>
      </w:r>
      <w:r w:rsidRPr="0029606E">
        <w:instrText xml:space="preserve"> REF _Ref465567629 \r \h  \* MERGEFORMAT </w:instrText>
      </w:r>
      <w:r w:rsidRPr="0029606E">
        <w:fldChar w:fldCharType="separate"/>
      </w:r>
      <w:r w:rsidRPr="0029606E">
        <w:t>1.17</w:t>
      </w:r>
      <w:r w:rsidRPr="0029606E">
        <w:fldChar w:fldCharType="end"/>
      </w:r>
      <w:r w:rsidRPr="0029606E">
        <w:t>).</w:t>
      </w:r>
    </w:p>
    <w:p w14:paraId="0667EEC8" w14:textId="1E6849B3" w:rsidR="00D77357" w:rsidRPr="0029606E" w:rsidRDefault="00D77357" w:rsidP="00D77357">
      <w:pPr>
        <w:pStyle w:val="Heading2"/>
      </w:pPr>
      <w:bookmarkStart w:id="908" w:name="_Ref465563381"/>
      <w:bookmarkStart w:id="909" w:name="_Ref465566838"/>
      <w:bookmarkStart w:id="910" w:name="_Ref465567590"/>
      <w:bookmarkStart w:id="911" w:name="_Toc185305260"/>
      <w:bookmarkStart w:id="912" w:name="_Toc185305479"/>
      <w:bookmarkStart w:id="913" w:name="_Toc318972195"/>
      <w:bookmarkStart w:id="914" w:name="_Toc323037284"/>
      <w:bookmarkStart w:id="915" w:name="_Toc338243521"/>
      <w:bookmarkStart w:id="916" w:name="_Toc354474202"/>
      <w:bookmarkStart w:id="917" w:name="_Toc478053389"/>
      <w:bookmarkStart w:id="918" w:name="_Toc69204994"/>
      <w:bookmarkStart w:id="919" w:name="_Toc69205339"/>
      <w:bookmarkStart w:id="920" w:name="_Toc69304064"/>
      <w:r w:rsidRPr="0029606E">
        <w:t>Participation in the work of technical committees and subcommittees</w:t>
      </w:r>
      <w:bookmarkEnd w:id="908"/>
      <w:bookmarkEnd w:id="909"/>
      <w:bookmarkEnd w:id="910"/>
      <w:bookmarkEnd w:id="911"/>
      <w:bookmarkEnd w:id="912"/>
      <w:bookmarkEnd w:id="913"/>
      <w:bookmarkEnd w:id="914"/>
      <w:bookmarkEnd w:id="915"/>
      <w:bookmarkEnd w:id="916"/>
      <w:bookmarkEnd w:id="917"/>
      <w:bookmarkEnd w:id="918"/>
      <w:bookmarkEnd w:id="919"/>
      <w:bookmarkEnd w:id="920"/>
    </w:p>
    <w:p w14:paraId="5C4034B6" w14:textId="19A0F464" w:rsidR="00D77357" w:rsidRPr="0029606E" w:rsidRDefault="00D77357" w:rsidP="00D77357">
      <w:pPr>
        <w:pStyle w:val="BodyText"/>
        <w:rPr>
          <w:rStyle w:val="zzzHighlight"/>
        </w:rPr>
      </w:pPr>
      <w:r w:rsidRPr="0029606E">
        <w:rPr>
          <w:rStyle w:val="zzzHighlight"/>
        </w:rPr>
        <w:t>It is recognized that member bodies in developing countries often lack the resources to participate in all committees which may be carrying out work which is important for their national economy. Developing country member bodies are therefore invited to establish P</w:t>
      </w:r>
      <w:r w:rsidR="0025539D" w:rsidRPr="0029606E">
        <w:rPr>
          <w:rStyle w:val="zzzHighlight"/>
        </w:rPr>
        <w:noBreakHyphen/>
        <w:t>member</w:t>
      </w:r>
      <w:r w:rsidRPr="0029606E">
        <w:rPr>
          <w:rStyle w:val="zzzHighlight"/>
        </w:rPr>
        <w:t xml:space="preserve"> twinning arrangements with </w:t>
      </w:r>
      <w:r w:rsidR="00AF5401" w:rsidRPr="0029606E">
        <w:rPr>
          <w:rStyle w:val="zzzHighlight"/>
        </w:rPr>
        <w:t xml:space="preserve">more experienced </w:t>
      </w:r>
      <w:r w:rsidRPr="0029606E">
        <w:rPr>
          <w:rStyle w:val="zzzHighlight"/>
        </w:rPr>
        <w:t>P</w:t>
      </w:r>
      <w:r w:rsidR="0025539D" w:rsidRPr="0029606E">
        <w:rPr>
          <w:rStyle w:val="zzzHighlight"/>
        </w:rPr>
        <w:noBreakHyphen/>
        <w:t>member</w:t>
      </w:r>
      <w:r w:rsidRPr="0029606E">
        <w:rPr>
          <w:rStyle w:val="zzzHighlight"/>
        </w:rPr>
        <w:t>s. Under such arrangements, the lead P</w:t>
      </w:r>
      <w:r w:rsidR="0025539D" w:rsidRPr="0029606E">
        <w:rPr>
          <w:rStyle w:val="zzzHighlight"/>
        </w:rPr>
        <w:noBreakHyphen/>
        <w:t>member</w:t>
      </w:r>
      <w:r w:rsidRPr="0029606E">
        <w:rPr>
          <w:rStyle w:val="zzzHighlight"/>
        </w:rPr>
        <w:t xml:space="preserve"> will ensure that the views of the twinned P</w:t>
      </w:r>
      <w:r w:rsidR="0025539D" w:rsidRPr="0029606E">
        <w:rPr>
          <w:rStyle w:val="zzzHighlight"/>
        </w:rPr>
        <w:noBreakHyphen/>
        <w:t>member</w:t>
      </w:r>
      <w:r w:rsidRPr="0029606E">
        <w:rPr>
          <w:rStyle w:val="zzzHighlight"/>
        </w:rPr>
        <w:t xml:space="preserve"> are communicated to and taken into consideration by the responsible ISO committee. The twinned P</w:t>
      </w:r>
      <w:r w:rsidR="0025539D" w:rsidRPr="0029606E">
        <w:rPr>
          <w:rStyle w:val="zzzHighlight"/>
        </w:rPr>
        <w:noBreakHyphen/>
        <w:t>member</w:t>
      </w:r>
      <w:r w:rsidRPr="0029606E">
        <w:rPr>
          <w:rStyle w:val="zzzHighlight"/>
        </w:rPr>
        <w:t xml:space="preserve"> shall consequently also have the status of P</w:t>
      </w:r>
      <w:r w:rsidR="0025539D" w:rsidRPr="0029606E">
        <w:rPr>
          <w:rStyle w:val="zzzHighlight"/>
        </w:rPr>
        <w:noBreakHyphen/>
        <w:t>member</w:t>
      </w:r>
      <w:r w:rsidRPr="0029606E">
        <w:rPr>
          <w:rStyle w:val="zzzHighlight"/>
        </w:rPr>
        <w:t xml:space="preserve"> (see note) and be registered as a twinned P</w:t>
      </w:r>
      <w:r w:rsidR="0025539D" w:rsidRPr="0029606E">
        <w:rPr>
          <w:rStyle w:val="zzzHighlight"/>
        </w:rPr>
        <w:noBreakHyphen/>
        <w:t>member</w:t>
      </w:r>
      <w:r w:rsidRPr="0029606E">
        <w:rPr>
          <w:rStyle w:val="zzzHighlight"/>
        </w:rPr>
        <w:t xml:space="preserve"> by the Central Secretariat.</w:t>
      </w:r>
    </w:p>
    <w:p w14:paraId="263323F4" w14:textId="3B94A23B" w:rsidR="00D77357" w:rsidRPr="0029606E" w:rsidRDefault="00D77357" w:rsidP="00315205">
      <w:pPr>
        <w:pStyle w:val="Note"/>
        <w:rPr>
          <w:rStyle w:val="zzzHighlight"/>
        </w:rPr>
      </w:pPr>
      <w:r w:rsidRPr="0029606E">
        <w:rPr>
          <w:rStyle w:val="zzzHighlight"/>
        </w:rPr>
        <w:t>NOTE</w:t>
      </w:r>
      <w:r w:rsidRPr="0029606E">
        <w:rPr>
          <w:rStyle w:val="zzzHighlight"/>
        </w:rPr>
        <w:tab/>
        <w:t>It is left to the member bodies concerned to determine the most effective way of implementing twinning. This may include for example the P</w:t>
      </w:r>
      <w:r w:rsidR="0025539D" w:rsidRPr="0029606E">
        <w:rPr>
          <w:rStyle w:val="zzzHighlight"/>
        </w:rPr>
        <w:noBreakHyphen/>
        <w:t>member</w:t>
      </w:r>
      <w:r w:rsidRPr="0029606E">
        <w:rPr>
          <w:rStyle w:val="zzzHighlight"/>
        </w:rPr>
        <w:t xml:space="preserve"> sponsoring an </w:t>
      </w:r>
      <w:del w:id="921" w:author="Author">
        <w:r w:rsidRPr="0029606E" w:rsidDel="00976EF7">
          <w:rPr>
            <w:rStyle w:val="zzzHighlight"/>
          </w:rPr>
          <w:delText>expert</w:delText>
        </w:r>
      </w:del>
      <w:ins w:id="922" w:author="Author">
        <w:r w:rsidR="00976EF7">
          <w:rPr>
            <w:rStyle w:val="zzzHighlight"/>
          </w:rPr>
          <w:t>Expert</w:t>
        </w:r>
      </w:ins>
      <w:r w:rsidRPr="0029606E">
        <w:rPr>
          <w:rStyle w:val="zzzHighlight"/>
        </w:rPr>
        <w:t xml:space="preserve"> from the twinned member body to participate in committee meetings or to act as an </w:t>
      </w:r>
      <w:del w:id="923" w:author="Author">
        <w:r w:rsidRPr="0029606E" w:rsidDel="00976EF7">
          <w:rPr>
            <w:rStyle w:val="zzzHighlight"/>
          </w:rPr>
          <w:delText>expert</w:delText>
        </w:r>
      </w:del>
      <w:ins w:id="924" w:author="Author">
        <w:r w:rsidR="00976EF7">
          <w:rPr>
            <w:rStyle w:val="zzzHighlight"/>
          </w:rPr>
          <w:t>Expert</w:t>
        </w:r>
      </w:ins>
      <w:r w:rsidRPr="0029606E">
        <w:rPr>
          <w:rStyle w:val="zzzHighlight"/>
        </w:rPr>
        <w:t xml:space="preserve"> in a working group, or it may involve the P</w:t>
      </w:r>
      <w:r w:rsidR="0025539D" w:rsidRPr="0029606E">
        <w:rPr>
          <w:rStyle w:val="zzzHighlight"/>
        </w:rPr>
        <w:noBreakHyphen/>
        <w:t>member</w:t>
      </w:r>
      <w:r w:rsidRPr="0029606E">
        <w:rPr>
          <w:rStyle w:val="zzzHighlight"/>
        </w:rPr>
        <w:t xml:space="preserve"> seeking the views of the twinned member body on particular agenda items/documents </w:t>
      </w:r>
      <w:r w:rsidR="00AF5401" w:rsidRPr="0029606E">
        <w:rPr>
          <w:rStyle w:val="zzzHighlight"/>
        </w:rPr>
        <w:t xml:space="preserve">and ensuring that </w:t>
      </w:r>
      <w:r w:rsidRPr="0029606E">
        <w:rPr>
          <w:rStyle w:val="zzzHighlight"/>
        </w:rPr>
        <w:t>the twinned member body provide</w:t>
      </w:r>
      <w:r w:rsidR="00AF5401" w:rsidRPr="0029606E">
        <w:rPr>
          <w:rStyle w:val="zzzHighlight"/>
        </w:rPr>
        <w:t>s</w:t>
      </w:r>
      <w:r w:rsidRPr="0029606E">
        <w:rPr>
          <w:rStyle w:val="zzzHighlight"/>
        </w:rPr>
        <w:t xml:space="preserve"> its positions in writing to the committee secretariat.</w:t>
      </w:r>
    </w:p>
    <w:p w14:paraId="12F70875" w14:textId="5C1928ED" w:rsidR="00D77357" w:rsidRPr="0029606E" w:rsidRDefault="00D77357" w:rsidP="00D77357">
      <w:pPr>
        <w:pStyle w:val="BodyText"/>
        <w:rPr>
          <w:rStyle w:val="zzzHighlight"/>
        </w:rPr>
      </w:pPr>
      <w:r w:rsidRPr="0029606E">
        <w:rPr>
          <w:rStyle w:val="zzzHighlight"/>
        </w:rPr>
        <w:t xml:space="preserve">The details of all twinning arrangements shall be notified to the secretariat and </w:t>
      </w:r>
      <w:del w:id="925" w:author="Author">
        <w:r w:rsidRPr="0029606E" w:rsidDel="00627DBC">
          <w:rPr>
            <w:rStyle w:val="zzzHighlight"/>
          </w:rPr>
          <w:delText>chair</w:delText>
        </w:r>
      </w:del>
      <w:ins w:id="926" w:author="Author">
        <w:r w:rsidR="00627DBC">
          <w:rPr>
            <w:rStyle w:val="zzzHighlight"/>
          </w:rPr>
          <w:t>Chair</w:t>
        </w:r>
      </w:ins>
      <w:r w:rsidRPr="0029606E">
        <w:rPr>
          <w:rStyle w:val="zzzHighlight"/>
        </w:rPr>
        <w:t xml:space="preserve"> of the committee concerned, with the committee members and the </w:t>
      </w:r>
      <w:del w:id="927" w:author="Author">
        <w:r w:rsidRPr="0029606E" w:rsidDel="00164399">
          <w:rPr>
            <w:rStyle w:val="zzzHighlight"/>
          </w:rPr>
          <w:delText>office of the CEO</w:delText>
        </w:r>
      </w:del>
      <w:ins w:id="928" w:author="Author">
        <w:r w:rsidR="00164399">
          <w:rPr>
            <w:rStyle w:val="zzzHighlight"/>
          </w:rPr>
          <w:t>Office of the CEO</w:t>
        </w:r>
      </w:ins>
      <w:r w:rsidRPr="0029606E">
        <w:rPr>
          <w:rStyle w:val="zzzHighlight"/>
        </w:rPr>
        <w:t xml:space="preserve"> being informed accordingly to ensure the greatest possible transparency.</w:t>
      </w:r>
    </w:p>
    <w:p w14:paraId="2A0C288D" w14:textId="77777777" w:rsidR="00D77357" w:rsidRPr="0029606E" w:rsidRDefault="00D77357" w:rsidP="00D77357">
      <w:pPr>
        <w:pStyle w:val="BodyText"/>
        <w:rPr>
          <w:rStyle w:val="zzzHighlight"/>
        </w:rPr>
      </w:pPr>
      <w:r w:rsidRPr="0029606E">
        <w:rPr>
          <w:rStyle w:val="zzzHighlight"/>
        </w:rPr>
        <w:t>A lead P</w:t>
      </w:r>
      <w:r w:rsidR="0025539D" w:rsidRPr="0029606E">
        <w:rPr>
          <w:rStyle w:val="zzzHighlight"/>
        </w:rPr>
        <w:noBreakHyphen/>
        <w:t>member</w:t>
      </w:r>
      <w:r w:rsidRPr="0029606E">
        <w:rPr>
          <w:rStyle w:val="zzzHighlight"/>
        </w:rPr>
        <w:t xml:space="preserve"> shall twin with only one other P</w:t>
      </w:r>
      <w:r w:rsidR="0025539D" w:rsidRPr="0029606E">
        <w:rPr>
          <w:rStyle w:val="zzzHighlight"/>
        </w:rPr>
        <w:noBreakHyphen/>
        <w:t>member</w:t>
      </w:r>
      <w:r w:rsidRPr="0029606E">
        <w:rPr>
          <w:rStyle w:val="zzzHighlight"/>
        </w:rPr>
        <w:t xml:space="preserve"> in any particular committee.</w:t>
      </w:r>
    </w:p>
    <w:p w14:paraId="2F7C7DF8" w14:textId="77777777" w:rsidR="00D77357" w:rsidRPr="0029606E" w:rsidRDefault="00D77357" w:rsidP="00D77357">
      <w:pPr>
        <w:pStyle w:val="BodyText"/>
        <w:rPr>
          <w:rStyle w:val="zzzHighlight"/>
        </w:rPr>
      </w:pPr>
      <w:r w:rsidRPr="0029606E">
        <w:rPr>
          <w:rStyle w:val="zzzHighlight"/>
        </w:rPr>
        <w:t>The twinned P</w:t>
      </w:r>
      <w:r w:rsidR="0025539D" w:rsidRPr="0029606E">
        <w:rPr>
          <w:rStyle w:val="zzzHighlight"/>
        </w:rPr>
        <w:noBreakHyphen/>
        <w:t>member</w:t>
      </w:r>
      <w:r w:rsidRPr="0029606E">
        <w:rPr>
          <w:rStyle w:val="zzzHighlight"/>
        </w:rPr>
        <w:t xml:space="preserve"> shall cast its own vote on all issues referred to the committee for vote by correspondence.</w:t>
      </w:r>
    </w:p>
    <w:p w14:paraId="55F95747" w14:textId="3CC583EA" w:rsidR="00D77357" w:rsidRPr="0029606E" w:rsidRDefault="00D77357" w:rsidP="00F25F10">
      <w:pPr>
        <w:pStyle w:val="BodyText"/>
        <w:rPr>
          <w:rStyle w:val="zzzHighlight"/>
        </w:rPr>
      </w:pPr>
      <w:r w:rsidRPr="0029606E">
        <w:rPr>
          <w:rStyle w:val="zzzHighlight"/>
        </w:rPr>
        <w:t xml:space="preserve">For more information on twinnings, see </w:t>
      </w:r>
      <w:r w:rsidR="00AF5401" w:rsidRPr="0029606E">
        <w:rPr>
          <w:rStyle w:val="zzzHighlight"/>
        </w:rPr>
        <w:t>Annex</w:t>
      </w:r>
      <w:r w:rsidR="00385EB1" w:rsidRPr="0029606E">
        <w:rPr>
          <w:rStyle w:val="zzzHighlight"/>
        </w:rPr>
        <w:t> </w:t>
      </w:r>
      <w:r w:rsidR="00AF5401" w:rsidRPr="0029606E">
        <w:rPr>
          <w:rStyle w:val="zzzHighlight"/>
        </w:rPr>
        <w:t>ST for the Twinning Policy.</w:t>
      </w:r>
    </w:p>
    <w:p w14:paraId="599623DF" w14:textId="77777777" w:rsidR="00D77357" w:rsidRPr="0029606E" w:rsidRDefault="00D77357" w:rsidP="00D77357">
      <w:pPr>
        <w:pStyle w:val="BodyText"/>
        <w:rPr>
          <w:rStyle w:val="zzzHighlight"/>
        </w:rPr>
      </w:pPr>
      <w:r w:rsidRPr="0029606E">
        <w:rPr>
          <w:rStyle w:val="zzzHighlight"/>
        </w:rPr>
        <w:t>Consistent with the ISO Statutes and Rules of Procedure, correspondent and subscriber members are not eligible for P</w:t>
      </w:r>
      <w:r w:rsidR="0025539D" w:rsidRPr="0029606E">
        <w:rPr>
          <w:rStyle w:val="zzzHighlight"/>
        </w:rPr>
        <w:noBreakHyphen/>
        <w:t>member</w:t>
      </w:r>
      <w:r w:rsidRPr="0029606E">
        <w:rPr>
          <w:rStyle w:val="zzzHighlight"/>
        </w:rPr>
        <w:t>ships. Correspondent members of ISO may register as observers of committees but do not have the right to submit comments.</w:t>
      </w:r>
    </w:p>
    <w:bookmarkStart w:id="929" w:name="_Ref185301087"/>
    <w:p w14:paraId="6FEAFD1F" w14:textId="01C1FC3A" w:rsidR="00D77357" w:rsidRPr="0029606E" w:rsidRDefault="00D77357" w:rsidP="00D77357">
      <w:pPr>
        <w:pStyle w:val="p3"/>
      </w:pPr>
      <w:r w:rsidRPr="0029606E">
        <w:rPr>
          <w:b/>
        </w:rPr>
        <w:fldChar w:fldCharType="begin"/>
      </w:r>
      <w:r w:rsidRPr="0029606E">
        <w:rPr>
          <w:b/>
        </w:rPr>
        <w:instrText xml:space="preserve"> REF _Ref465563381 \r \h  \* MERGEFORMAT </w:instrText>
      </w:r>
      <w:r w:rsidRPr="0029606E">
        <w:rPr>
          <w:b/>
        </w:rPr>
      </w:r>
      <w:r w:rsidRPr="0029606E">
        <w:rPr>
          <w:b/>
        </w:rPr>
        <w:fldChar w:fldCharType="separate"/>
      </w:r>
      <w:r w:rsidR="005C35CA">
        <w:rPr>
          <w:b/>
        </w:rPr>
        <w:t>1.7</w:t>
      </w:r>
      <w:r w:rsidRPr="0029606E">
        <w:rPr>
          <w:b/>
        </w:rPr>
        <w:fldChar w:fldCharType="end"/>
      </w:r>
      <w:r w:rsidRPr="0029606E">
        <w:rPr>
          <w:b/>
        </w:rPr>
        <w:t>.1</w:t>
      </w:r>
      <w:r w:rsidRPr="0029606E">
        <w:tab/>
        <w:t xml:space="preserve">All </w:t>
      </w:r>
      <w:r w:rsidR="00D81FA7" w:rsidRPr="0029606E">
        <w:t>National Bodies</w:t>
      </w:r>
      <w:r w:rsidRPr="0029606E">
        <w:t xml:space="preserve"> have the right to participate in the work of technical committees and subcommittees.</w:t>
      </w:r>
      <w:bookmarkEnd w:id="929"/>
    </w:p>
    <w:p w14:paraId="24FD89AC" w14:textId="6870A4F7" w:rsidR="00D77357" w:rsidRPr="0029606E" w:rsidRDefault="00D77357" w:rsidP="00F25F10">
      <w:pPr>
        <w:pStyle w:val="BodyText"/>
        <w:keepNext/>
      </w:pPr>
      <w:r w:rsidRPr="0029606E">
        <w:t xml:space="preserve">In order to achieve maximum efficiency and the necessary discipline in the work, each </w:t>
      </w:r>
      <w:r w:rsidR="003C11A1" w:rsidRPr="0029606E">
        <w:t>National Body</w:t>
      </w:r>
      <w:r w:rsidRPr="0029606E">
        <w:t xml:space="preserve"> shall clearly indicate to the </w:t>
      </w:r>
      <w:del w:id="930" w:author="Author">
        <w:r w:rsidRPr="0029606E" w:rsidDel="00164399">
          <w:delText>office of the CEO</w:delText>
        </w:r>
      </w:del>
      <w:ins w:id="931" w:author="Author">
        <w:r w:rsidR="00164399">
          <w:t>Office of the CEO</w:t>
        </w:r>
      </w:ins>
      <w:r w:rsidRPr="0029606E">
        <w:t>, with regard to each technical committee or subcommittee, if it intends</w:t>
      </w:r>
    </w:p>
    <w:p w14:paraId="2D974541" w14:textId="32A7D716" w:rsidR="00D77357" w:rsidRPr="0029606E" w:rsidRDefault="00315205" w:rsidP="00F25F10">
      <w:pPr>
        <w:pStyle w:val="ListContinue1"/>
      </w:pPr>
      <w:r w:rsidRPr="0029606E">
        <w:t>—</w:t>
      </w:r>
      <w:r w:rsidRPr="0029606E">
        <w:tab/>
      </w:r>
      <w:r w:rsidR="009840C6" w:rsidRPr="0029606E">
        <w:rPr>
          <w:noProof/>
        </w:rPr>
        <mc:AlternateContent>
          <mc:Choice Requires="wps">
            <w:drawing>
              <wp:anchor distT="0" distB="0" distL="114289" distR="114289" simplePos="0" relativeHeight="251658240" behindDoc="0" locked="0" layoutInCell="1" allowOverlap="1" wp14:anchorId="02267BC4" wp14:editId="0FF1FAC6">
                <wp:simplePos x="0" y="0"/>
                <wp:positionH relativeFrom="column">
                  <wp:posOffset>-506096</wp:posOffset>
                </wp:positionH>
                <wp:positionV relativeFrom="paragraph">
                  <wp:posOffset>196850</wp:posOffset>
                </wp:positionV>
                <wp:extent cx="0" cy="457200"/>
                <wp:effectExtent l="0" t="0" r="0" b="0"/>
                <wp:wrapNone/>
                <wp:docPr id="1435" name="Line 10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720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1FC44A6" id="Line 1059" o:spid="_x0000_s1026" style="position:absolute;z-index:251658240;visibility:visible;mso-wrap-style:square;mso-width-percent:0;mso-height-percent:0;mso-wrap-distance-left:3.17469mm;mso-wrap-distance-top:0;mso-wrap-distance-right:3.17469mm;mso-wrap-distance-bottom:0;mso-position-horizontal:absolute;mso-position-horizontal-relative:text;mso-position-vertical:absolute;mso-position-vertical-relative:text;mso-width-percent:0;mso-height-percent:0;mso-width-relative:page;mso-height-relative:page" from="-39.85pt,15.5pt" to="-39.8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" stroked="f">
                <o:lock v:ext="edit" shapetype="f"/>
              </v:line>
            </w:pict>
          </mc:Fallback>
        </mc:AlternateContent>
      </w:r>
      <w:r w:rsidR="00D77357" w:rsidRPr="0029606E">
        <w:t xml:space="preserve">to participate actively in the work, with an obligation to vote on all questions formally submitted for voting within the </w:t>
      </w:r>
      <w:del w:id="932" w:author="Author">
        <w:r w:rsidR="00D77357" w:rsidRPr="0029606E" w:rsidDel="006566B7">
          <w:delText>technical committee or subcommittee</w:delText>
        </w:r>
      </w:del>
      <w:ins w:id="933" w:author="Author">
        <w:r w:rsidR="006566B7">
          <w:t>committee</w:t>
        </w:r>
      </w:ins>
      <w:r w:rsidR="00D77357" w:rsidRPr="0029606E">
        <w:t>, on new work item proposals, enquiry drafts and final draft International Standards, and to contribute to meetings (</w:t>
      </w:r>
      <w:r w:rsidR="00D77357" w:rsidRPr="0029606E">
        <w:rPr>
          <w:b/>
        </w:rPr>
        <w:t>P</w:t>
      </w:r>
      <w:r w:rsidR="0025539D" w:rsidRPr="0029606E">
        <w:rPr>
          <w:b/>
        </w:rPr>
        <w:noBreakHyphen/>
        <w:t>member</w:t>
      </w:r>
      <w:r w:rsidR="00D77357" w:rsidRPr="0029606E">
        <w:rPr>
          <w:b/>
        </w:rPr>
        <w:t>s</w:t>
      </w:r>
      <w:r w:rsidR="00D77357" w:rsidRPr="0029606E">
        <w:t>), or</w:t>
      </w:r>
    </w:p>
    <w:p w14:paraId="1F48AA2E" w14:textId="77777777" w:rsidR="00D77357" w:rsidRPr="0029606E" w:rsidRDefault="00315205" w:rsidP="00315205">
      <w:pPr>
        <w:pStyle w:val="ListContinue1"/>
      </w:pPr>
      <w:r w:rsidRPr="0029606E">
        <w:t>—</w:t>
      </w:r>
      <w:r w:rsidRPr="0029606E">
        <w:tab/>
      </w:r>
      <w:r w:rsidR="00D77357" w:rsidRPr="0029606E">
        <w:t>to follow the work as an observer, and therefore to receive committee documents and to have the right to submit comments and to attend meetings (</w:t>
      </w:r>
      <w:r w:rsidR="00D77357" w:rsidRPr="0029606E">
        <w:rPr>
          <w:b/>
        </w:rPr>
        <w:t>O</w:t>
      </w:r>
      <w:r w:rsidR="0025539D" w:rsidRPr="0029606E">
        <w:rPr>
          <w:b/>
        </w:rPr>
        <w:noBreakHyphen/>
        <w:t>member</w:t>
      </w:r>
      <w:r w:rsidR="00D77357" w:rsidRPr="0029606E">
        <w:rPr>
          <w:b/>
        </w:rPr>
        <w:t>s</w:t>
      </w:r>
      <w:r w:rsidR="00D77357" w:rsidRPr="0029606E">
        <w:t>).</w:t>
      </w:r>
    </w:p>
    <w:p w14:paraId="41B558D7" w14:textId="77777777" w:rsidR="006B2EB3" w:rsidRPr="0029606E" w:rsidRDefault="006B2EB3" w:rsidP="00D421D6">
      <w:pPr>
        <w:pStyle w:val="BodyText"/>
        <w:rPr>
          <w:rStyle w:val="zzzHighlight"/>
        </w:rPr>
      </w:pPr>
      <w:r w:rsidRPr="0029606E">
        <w:rPr>
          <w:rStyle w:val="zzzHighlight"/>
        </w:rPr>
        <w:t xml:space="preserve">In ISO, </w:t>
      </w:r>
      <w:r w:rsidR="00D81FA7" w:rsidRPr="0029606E">
        <w:rPr>
          <w:rStyle w:val="zzzHighlight"/>
        </w:rPr>
        <w:t>National Bodies</w:t>
      </w:r>
      <w:r w:rsidRPr="0029606E">
        <w:rPr>
          <w:rStyle w:val="zzzHighlight"/>
        </w:rPr>
        <w:t xml:space="preserve"> that choose to be P-members of a committee have the additional obligation to vote on all systematic review ballots under the responsibility of that committee.</w:t>
      </w:r>
    </w:p>
    <w:p w14:paraId="651DF76F" w14:textId="0D158576" w:rsidR="00D77357" w:rsidRPr="0029606E" w:rsidRDefault="00D77357" w:rsidP="00D77357">
      <w:pPr>
        <w:pStyle w:val="BodyText"/>
      </w:pPr>
      <w:r w:rsidRPr="0029606E">
        <w:t xml:space="preserve">A </w:t>
      </w:r>
      <w:r w:rsidR="003C11A1" w:rsidRPr="0029606E">
        <w:t>National Body</w:t>
      </w:r>
      <w:r w:rsidRPr="0029606E">
        <w:t xml:space="preserve"> may choose to be neither P</w:t>
      </w:r>
      <w:r w:rsidR="0025539D" w:rsidRPr="0029606E">
        <w:noBreakHyphen/>
        <w:t>member</w:t>
      </w:r>
      <w:r w:rsidRPr="0029606E">
        <w:t xml:space="preserve"> nor O</w:t>
      </w:r>
      <w:r w:rsidR="0025539D" w:rsidRPr="0029606E">
        <w:noBreakHyphen/>
        <w:t>member</w:t>
      </w:r>
      <w:r w:rsidRPr="0029606E">
        <w:t xml:space="preserve"> of a given committee, in which case it will have neither the rights nor the obligations indicated above with regard to the work of that committee. Nevertheless, all </w:t>
      </w:r>
      <w:r w:rsidR="00D81FA7" w:rsidRPr="0029606E">
        <w:t>National Bodies</w:t>
      </w:r>
      <w:r w:rsidRPr="0029606E">
        <w:t xml:space="preserve"> irrespective of their status within a </w:t>
      </w:r>
      <w:del w:id="934" w:author="Author">
        <w:r w:rsidRPr="0029606E" w:rsidDel="00B51E46">
          <w:delText xml:space="preserve">technical committee or subcommittee </w:delText>
        </w:r>
      </w:del>
      <w:ins w:id="935" w:author="Author">
        <w:r w:rsidR="006566B7">
          <w:t xml:space="preserve">committee </w:t>
        </w:r>
      </w:ins>
      <w:r w:rsidRPr="0029606E">
        <w:t xml:space="preserve">have the right to vote on enquiry drafts (see </w:t>
      </w:r>
      <w:r w:rsidRPr="0029606E">
        <w:fldChar w:fldCharType="begin" w:fldLock="1"/>
      </w:r>
      <w:r w:rsidRPr="0029606E">
        <w:instrText xml:space="preserve"> REF _Ref465567662 \r \h  \* MERGEFORMAT </w:instrText>
      </w:r>
      <w:r w:rsidRPr="0029606E">
        <w:fldChar w:fldCharType="separate"/>
      </w:r>
      <w:r w:rsidRPr="0029606E">
        <w:t>2.6</w:t>
      </w:r>
      <w:r w:rsidRPr="0029606E">
        <w:fldChar w:fldCharType="end"/>
      </w:r>
      <w:r w:rsidRPr="0029606E">
        <w:t xml:space="preserve">) and on final draft International Standards (see </w:t>
      </w:r>
      <w:r w:rsidRPr="0029606E">
        <w:fldChar w:fldCharType="begin" w:fldLock="1"/>
      </w:r>
      <w:r w:rsidRPr="0029606E">
        <w:instrText xml:space="preserve"> REF _Ref465567676 \r \h  \* MERGEFORMAT </w:instrText>
      </w:r>
      <w:r w:rsidRPr="0029606E">
        <w:fldChar w:fldCharType="separate"/>
      </w:r>
      <w:r w:rsidRPr="0029606E">
        <w:t>2.7</w:t>
      </w:r>
      <w:r w:rsidRPr="0029606E">
        <w:fldChar w:fldCharType="end"/>
      </w:r>
      <w:r w:rsidRPr="0029606E">
        <w:t>).</w:t>
      </w:r>
    </w:p>
    <w:p w14:paraId="49AA5A87" w14:textId="77777777" w:rsidR="00D77357" w:rsidRPr="0029606E" w:rsidRDefault="00D81FA7" w:rsidP="00D77357">
      <w:pPr>
        <w:pStyle w:val="BodyText"/>
      </w:pPr>
      <w:r w:rsidRPr="0029606E">
        <w:t>National Bodies</w:t>
      </w:r>
      <w:r w:rsidR="00D77357" w:rsidRPr="0029606E">
        <w:t xml:space="preserve"> have the responsibility to organize their national input in an efficient and timely manner, taking account of all relevant interests at their national level.</w:t>
      </w:r>
    </w:p>
    <w:p w14:paraId="275FDAE4" w14:textId="5C7F0F04" w:rsidR="006F462C" w:rsidRPr="0029606E" w:rsidRDefault="00D77357" w:rsidP="00D77357">
      <w:pPr>
        <w:pStyle w:val="p3"/>
      </w:pPr>
      <w:r w:rsidRPr="0029606E">
        <w:rPr>
          <w:b/>
        </w:rPr>
        <w:fldChar w:fldCharType="begin"/>
      </w:r>
      <w:r w:rsidRPr="0029606E">
        <w:rPr>
          <w:b/>
        </w:rPr>
        <w:instrText xml:space="preserve"> REF _Ref465563381 \r \h  \* MERGEFORMAT </w:instrText>
      </w:r>
      <w:r w:rsidRPr="0029606E">
        <w:rPr>
          <w:b/>
        </w:rPr>
      </w:r>
      <w:r w:rsidRPr="0029606E">
        <w:rPr>
          <w:b/>
        </w:rPr>
        <w:fldChar w:fldCharType="separate"/>
      </w:r>
      <w:r w:rsidR="005C35CA">
        <w:rPr>
          <w:b/>
        </w:rPr>
        <w:t>1.7</w:t>
      </w:r>
      <w:r w:rsidRPr="0029606E">
        <w:rPr>
          <w:b/>
        </w:rPr>
        <w:fldChar w:fldCharType="end"/>
      </w:r>
      <w:r w:rsidRPr="0029606E">
        <w:rPr>
          <w:b/>
        </w:rPr>
        <w:t>.2</w:t>
      </w:r>
      <w:r w:rsidRPr="0029606E">
        <w:tab/>
        <w:t>Membership of a subcommittee is open to</w:t>
      </w:r>
      <w:r w:rsidR="00161958" w:rsidRPr="0029606E">
        <w:t xml:space="preserve"> any</w:t>
      </w:r>
      <w:r w:rsidR="00DE2675" w:rsidRPr="0029606E">
        <w:t xml:space="preserve"> </w:t>
      </w:r>
      <w:r w:rsidR="003C11A1" w:rsidRPr="0029606E">
        <w:t>National Body</w:t>
      </w:r>
      <w:r w:rsidR="00DE2675" w:rsidRPr="0029606E">
        <w:t>, regardless of their membership status in</w:t>
      </w:r>
      <w:r w:rsidRPr="0029606E">
        <w:t xml:space="preserve"> the parent technical committee.</w:t>
      </w:r>
    </w:p>
    <w:p w14:paraId="235D1B3F" w14:textId="61D1A17F" w:rsidR="00D77357" w:rsidRPr="0029606E" w:rsidRDefault="00D77357" w:rsidP="00D77357">
      <w:pPr>
        <w:pStyle w:val="BodyText"/>
      </w:pPr>
      <w:r w:rsidRPr="0029606E">
        <w:t>Members of a technical committee shall be given the opportunity to notify their intention to become a P</w:t>
      </w:r>
      <w:r w:rsidR="00C56D3B" w:rsidRPr="0029606E">
        <w:noBreakHyphen/>
      </w:r>
      <w:r w:rsidRPr="0029606E">
        <w:t xml:space="preserve"> or O</w:t>
      </w:r>
      <w:r w:rsidR="0025539D" w:rsidRPr="0029606E">
        <w:noBreakHyphen/>
        <w:t>member</w:t>
      </w:r>
      <w:r w:rsidRPr="0029606E">
        <w:t xml:space="preserve"> of a subcommittee at the time of its establishment.</w:t>
      </w:r>
    </w:p>
    <w:p w14:paraId="45EAFF20" w14:textId="77777777" w:rsidR="00D77357" w:rsidRPr="0029606E" w:rsidRDefault="00D77357" w:rsidP="00D77357">
      <w:pPr>
        <w:pStyle w:val="BodyText"/>
      </w:pPr>
      <w:r w:rsidRPr="0029606E">
        <w:t xml:space="preserve">Membership of a technical committee does not imply automatic membership of a subcommittee; </w:t>
      </w:r>
      <w:r w:rsidR="00D81FA7" w:rsidRPr="0029606E">
        <w:t>National Bodies</w:t>
      </w:r>
      <w:r w:rsidR="00315E0E" w:rsidRPr="0029606E">
        <w:t xml:space="preserve"> shall notify their intended status in each subcommittee</w:t>
      </w:r>
      <w:r w:rsidR="00D421D6" w:rsidRPr="0029606E">
        <w:t>.</w:t>
      </w:r>
    </w:p>
    <w:commentRangeStart w:id="936"/>
    <w:p w14:paraId="634A5427" w14:textId="68E05C38" w:rsidR="00D77357" w:rsidRDefault="00D77357" w:rsidP="00D77357">
      <w:pPr>
        <w:pStyle w:val="p3"/>
        <w:rPr>
          <w:ins w:id="937" w:author="Author"/>
        </w:rPr>
      </w:pPr>
      <w:r w:rsidRPr="0029606E">
        <w:rPr>
          <w:b/>
        </w:rPr>
        <w:fldChar w:fldCharType="begin"/>
      </w:r>
      <w:r w:rsidRPr="0029606E">
        <w:rPr>
          <w:b/>
        </w:rPr>
        <w:instrText xml:space="preserve"> REF _Ref465563381 \r \h  \* MERGEFORMAT </w:instrText>
      </w:r>
      <w:r w:rsidRPr="0029606E">
        <w:rPr>
          <w:b/>
        </w:rPr>
      </w:r>
      <w:r w:rsidRPr="0029606E">
        <w:rPr>
          <w:b/>
        </w:rPr>
        <w:fldChar w:fldCharType="separate"/>
      </w:r>
      <w:r w:rsidR="005C35CA">
        <w:rPr>
          <w:b/>
        </w:rPr>
        <w:t>1.7</w:t>
      </w:r>
      <w:r w:rsidRPr="0029606E">
        <w:rPr>
          <w:b/>
        </w:rPr>
        <w:fldChar w:fldCharType="end"/>
      </w:r>
      <w:r w:rsidRPr="0029606E">
        <w:rPr>
          <w:b/>
        </w:rPr>
        <w:t>.3</w:t>
      </w:r>
      <w:commentRangeEnd w:id="936"/>
      <w:r w:rsidR="002623E5">
        <w:rPr>
          <w:rStyle w:val="CommentReference"/>
          <w:rFonts w:eastAsia="MS Mincho"/>
          <w:szCs w:val="20"/>
          <w:lang w:eastAsia="ja-JP"/>
        </w:rPr>
        <w:commentReference w:id="936"/>
      </w:r>
      <w:r w:rsidRPr="0029606E">
        <w:tab/>
        <w:t xml:space="preserve">A </w:t>
      </w:r>
      <w:r w:rsidR="003C11A1" w:rsidRPr="0029606E">
        <w:t>National Body</w:t>
      </w:r>
      <w:r w:rsidRPr="0029606E">
        <w:t xml:space="preserve"> may, at any time, begin or end membership or change its membership status in any </w:t>
      </w:r>
      <w:del w:id="938" w:author="Author">
        <w:r w:rsidRPr="0029606E" w:rsidDel="00AC7900">
          <w:delText>technical c</w:delText>
        </w:r>
      </w:del>
      <w:ins w:id="939" w:author="Author">
        <w:r w:rsidR="00BE625C">
          <w:t>c</w:t>
        </w:r>
      </w:ins>
      <w:r w:rsidRPr="0029606E">
        <w:t xml:space="preserve">ommittee </w:t>
      </w:r>
      <w:del w:id="940" w:author="Author">
        <w:r w:rsidRPr="0029606E" w:rsidDel="00AC7900">
          <w:delText xml:space="preserve">or subcommittee </w:delText>
        </w:r>
      </w:del>
      <w:r w:rsidR="00841181" w:rsidRPr="0029606E">
        <w:t xml:space="preserve">in IEC </w:t>
      </w:r>
      <w:r w:rsidRPr="0029606E">
        <w:t xml:space="preserve">by informing the </w:t>
      </w:r>
      <w:del w:id="941" w:author="Author">
        <w:r w:rsidRPr="0029606E" w:rsidDel="00164399">
          <w:delText>office of the CEO</w:delText>
        </w:r>
      </w:del>
      <w:ins w:id="942" w:author="Author">
        <w:r w:rsidR="00164399">
          <w:t>Office of the CEO</w:t>
        </w:r>
      </w:ins>
      <w:r w:rsidRPr="0029606E">
        <w:t xml:space="preserve"> and the secretariat of the committee concerned</w:t>
      </w:r>
      <w:r w:rsidR="00EC707F" w:rsidRPr="0029606E">
        <w:t xml:space="preserve">, </w:t>
      </w:r>
      <w:r w:rsidR="00077ECF" w:rsidRPr="0029606E">
        <w:t>and in ISO by direct input via</w:t>
      </w:r>
      <w:r w:rsidR="00F70A46" w:rsidRPr="0029606E">
        <w:t xml:space="preserve"> the Global Directo</w:t>
      </w:r>
      <w:r w:rsidR="003A7858" w:rsidRPr="0029606E">
        <w:t>r</w:t>
      </w:r>
      <w:r w:rsidR="00F70A46" w:rsidRPr="0029606E">
        <w:t xml:space="preserve">y, </w:t>
      </w:r>
      <w:r w:rsidR="00EC707F" w:rsidRPr="0029606E">
        <w:t>subject to the requirements of clauses</w:t>
      </w:r>
      <w:r w:rsidR="00DC1F5F" w:rsidRPr="0029606E">
        <w:t> </w:t>
      </w:r>
      <w:r w:rsidR="00C56D3B" w:rsidRPr="0029606E">
        <w:fldChar w:fldCharType="begin"/>
      </w:r>
      <w:r w:rsidR="00C56D3B" w:rsidRPr="0029606E">
        <w:instrText xml:space="preserve"> REF _Ref465563381 \r \h  \* MERGEFORMAT </w:instrText>
      </w:r>
      <w:r w:rsidR="00C56D3B" w:rsidRPr="0029606E">
        <w:fldChar w:fldCharType="separate"/>
      </w:r>
      <w:r w:rsidR="005C35CA">
        <w:t>1.7</w:t>
      </w:r>
      <w:r w:rsidR="00C56D3B" w:rsidRPr="0029606E">
        <w:fldChar w:fldCharType="end"/>
      </w:r>
      <w:r w:rsidR="00EC707F" w:rsidRPr="0029606E">
        <w:t xml:space="preserve">.4 and </w:t>
      </w:r>
      <w:r w:rsidR="00C56D3B" w:rsidRPr="0029606E">
        <w:fldChar w:fldCharType="begin"/>
      </w:r>
      <w:r w:rsidR="00C56D3B" w:rsidRPr="0029606E">
        <w:instrText xml:space="preserve"> REF _Ref465563381 \r \h  \* MERGEFORMAT </w:instrText>
      </w:r>
      <w:r w:rsidR="00C56D3B" w:rsidRPr="0029606E">
        <w:fldChar w:fldCharType="separate"/>
      </w:r>
      <w:r w:rsidR="005C35CA">
        <w:t>1.7</w:t>
      </w:r>
      <w:r w:rsidR="00C56D3B" w:rsidRPr="0029606E">
        <w:fldChar w:fldCharType="end"/>
      </w:r>
      <w:r w:rsidR="00EC707F" w:rsidRPr="0029606E">
        <w:t>.5.</w:t>
      </w:r>
    </w:p>
    <w:p w14:paraId="37683477" w14:textId="6E2F4D09" w:rsidR="001652BB" w:rsidRPr="0029606E" w:rsidRDefault="001652BB" w:rsidP="00D77357">
      <w:pPr>
        <w:pStyle w:val="p3"/>
      </w:pPr>
      <w:ins w:id="943" w:author="Author">
        <w:r w:rsidRPr="001652BB">
          <w:t xml:space="preserve">Furthermore, a P-member may voluntarily downgrade to O-member if it consistently lacks expertise for votes at the </w:t>
        </w:r>
        <w:r w:rsidR="00FE7A4A">
          <w:t>committee</w:t>
        </w:r>
        <w:r w:rsidRPr="001652BB">
          <w:t xml:space="preserve"> level or to participate in working groups.</w:t>
        </w:r>
      </w:ins>
    </w:p>
    <w:bookmarkStart w:id="944" w:name="_Ref318974202"/>
    <w:commentRangeStart w:id="945"/>
    <w:p w14:paraId="358B3ABA" w14:textId="281CD7CA" w:rsidR="00D77357" w:rsidRPr="0029606E" w:rsidRDefault="00D77357" w:rsidP="00D77357">
      <w:pPr>
        <w:pStyle w:val="p3"/>
      </w:pPr>
      <w:r w:rsidRPr="0029606E">
        <w:rPr>
          <w:b/>
        </w:rPr>
        <w:fldChar w:fldCharType="begin"/>
      </w:r>
      <w:r w:rsidRPr="0029606E">
        <w:rPr>
          <w:b/>
        </w:rPr>
        <w:instrText xml:space="preserve"> REF _Ref465563381 \r \h  \* MERGEFORMAT </w:instrText>
      </w:r>
      <w:r w:rsidRPr="0029606E">
        <w:rPr>
          <w:b/>
        </w:rPr>
      </w:r>
      <w:r w:rsidRPr="0029606E">
        <w:rPr>
          <w:b/>
        </w:rPr>
        <w:fldChar w:fldCharType="separate"/>
      </w:r>
      <w:r w:rsidR="005C35CA">
        <w:rPr>
          <w:b/>
        </w:rPr>
        <w:t>1.7</w:t>
      </w:r>
      <w:r w:rsidRPr="0029606E">
        <w:rPr>
          <w:b/>
        </w:rPr>
        <w:fldChar w:fldCharType="end"/>
      </w:r>
      <w:r w:rsidRPr="0029606E">
        <w:rPr>
          <w:b/>
        </w:rPr>
        <w:t>.4</w:t>
      </w:r>
      <w:commentRangeEnd w:id="945"/>
      <w:r w:rsidR="00274DB1">
        <w:rPr>
          <w:rStyle w:val="CommentReference"/>
          <w:rFonts w:eastAsia="MS Mincho"/>
          <w:szCs w:val="20"/>
          <w:lang w:eastAsia="ja-JP"/>
        </w:rPr>
        <w:commentReference w:id="945"/>
      </w:r>
      <w:r w:rsidRPr="0029606E">
        <w:tab/>
        <w:t xml:space="preserve">A committee secretariat shall notify the </w:t>
      </w:r>
      <w:r w:rsidR="00110F97" w:rsidRPr="0029606E">
        <w:t xml:space="preserve">Office of the CEO </w:t>
      </w:r>
      <w:r w:rsidRPr="0029606E">
        <w:t>if a P</w:t>
      </w:r>
      <w:r w:rsidR="00C56D3B" w:rsidRPr="0029606E">
        <w:noBreakHyphen/>
      </w:r>
      <w:r w:rsidR="0025539D" w:rsidRPr="0029606E">
        <w:t>member</w:t>
      </w:r>
      <w:r w:rsidRPr="0029606E">
        <w:t xml:space="preserve"> of that committee </w:t>
      </w:r>
      <w:bookmarkEnd w:id="944"/>
      <w:r w:rsidR="000112B0" w:rsidRPr="0029606E">
        <w:t>:</w:t>
      </w:r>
    </w:p>
    <w:p w14:paraId="3958D440" w14:textId="0CF03E12" w:rsidR="00D77357" w:rsidRPr="0029606E" w:rsidRDefault="000112B0" w:rsidP="00315205">
      <w:pPr>
        <w:pStyle w:val="ListContinue1"/>
      </w:pPr>
      <w:r w:rsidRPr="0029606E">
        <w:t>1.</w:t>
      </w:r>
      <w:r w:rsidR="00315205" w:rsidRPr="0029606E">
        <w:tab/>
      </w:r>
      <w:r w:rsidR="00D77357" w:rsidRPr="0029606E">
        <w:t xml:space="preserve">has been persistently inactive </w:t>
      </w:r>
      <w:r w:rsidR="004D2400" w:rsidRPr="0029606E">
        <w:t xml:space="preserve">by failing to attend </w:t>
      </w:r>
      <w:del w:id="946" w:author="Author">
        <w:r w:rsidR="004D2400" w:rsidRPr="0029606E" w:rsidDel="00274DB1">
          <w:delText xml:space="preserve">physically, </w:delText>
        </w:r>
        <w:r w:rsidR="00D77357" w:rsidRPr="0029606E" w:rsidDel="00274DB1">
          <w:delText>by correspondence</w:delText>
        </w:r>
        <w:r w:rsidR="004D2400" w:rsidRPr="0029606E" w:rsidDel="00274DB1">
          <w:delText xml:space="preserve"> or remotely</w:delText>
        </w:r>
        <w:r w:rsidR="00020909" w:rsidRPr="0029606E" w:rsidDel="00274DB1">
          <w:delText>, 2</w:delText>
        </w:r>
        <w:r w:rsidR="00B825CF" w:rsidRPr="0029606E" w:rsidDel="00274DB1">
          <w:delText> </w:delText>
        </w:r>
      </w:del>
      <w:ins w:id="947" w:author="Author">
        <w:r w:rsidR="00274DB1">
          <w:t>two</w:t>
        </w:r>
        <w:r w:rsidR="00274DB1" w:rsidRPr="0029606E">
          <w:t> </w:t>
        </w:r>
      </w:ins>
      <w:r w:rsidR="00020909" w:rsidRPr="0029606E">
        <w:t>successive committee meetings</w:t>
      </w:r>
      <w:r w:rsidR="00D77357" w:rsidRPr="0029606E">
        <w:t xml:space="preserve"> </w:t>
      </w:r>
      <w:ins w:id="948" w:author="Author">
        <w:r w:rsidR="003C12FC">
          <w:t xml:space="preserve">(in person, virtually or by correspondence) </w:t>
        </w:r>
      </w:ins>
      <w:r w:rsidR="00D77357" w:rsidRPr="0029606E">
        <w:t xml:space="preserve">and </w:t>
      </w:r>
      <w:r w:rsidR="00C809DF" w:rsidRPr="0029606E">
        <w:t xml:space="preserve">failing to have </w:t>
      </w:r>
      <w:r w:rsidR="00D77357" w:rsidRPr="0029606E">
        <w:t xml:space="preserve">any </w:t>
      </w:r>
      <w:del w:id="949" w:author="Author">
        <w:r w:rsidR="00D77357" w:rsidRPr="0029606E" w:rsidDel="00976EF7">
          <w:delText>expert</w:delText>
        </w:r>
      </w:del>
      <w:ins w:id="950" w:author="Author">
        <w:r w:rsidR="00976EF7">
          <w:t>Expert</w:t>
        </w:r>
        <w:r w:rsidR="003C12FC">
          <w:t>(</w:t>
        </w:r>
      </w:ins>
      <w:r w:rsidR="00D77357" w:rsidRPr="0029606E">
        <w:t>s</w:t>
      </w:r>
      <w:ins w:id="951" w:author="Author">
        <w:r w:rsidR="003C12FC">
          <w:t>)</w:t>
        </w:r>
      </w:ins>
      <w:r w:rsidR="00D77357" w:rsidRPr="0029606E">
        <w:t xml:space="preserve"> </w:t>
      </w:r>
      <w:r w:rsidR="00C809DF" w:rsidRPr="0029606E">
        <w:t xml:space="preserve">appointed </w:t>
      </w:r>
      <w:r w:rsidR="00D77357" w:rsidRPr="0029606E">
        <w:t>to the technical work, or</w:t>
      </w:r>
    </w:p>
    <w:p w14:paraId="1FD37D8F" w14:textId="1D740AF8" w:rsidR="00D77357" w:rsidRPr="0029606E" w:rsidRDefault="00C809DF" w:rsidP="00315205">
      <w:pPr>
        <w:pStyle w:val="ListContinue1"/>
        <w:keepNext/>
      </w:pPr>
      <w:r w:rsidRPr="0029606E">
        <w:t>2a.</w:t>
      </w:r>
      <w:r w:rsidR="00315205" w:rsidRPr="0029606E">
        <w:tab/>
      </w:r>
      <w:r w:rsidR="00D77357" w:rsidRPr="0029606E">
        <w:t>In IEC:</w:t>
      </w:r>
    </w:p>
    <w:p w14:paraId="0F84966B" w14:textId="5184CFDD" w:rsidR="00D77357" w:rsidRDefault="004C0777" w:rsidP="002C0A2F">
      <w:pPr>
        <w:pStyle w:val="BodyTextindent10"/>
        <w:rPr>
          <w:ins w:id="952" w:author="Author"/>
        </w:rPr>
      </w:pPr>
      <w:r w:rsidRPr="0029606E">
        <w:t>H</w:t>
      </w:r>
      <w:r w:rsidR="00D77357" w:rsidRPr="0029606E">
        <w:t xml:space="preserve">as failed to vote on questions formally submitted for voting within the committee (see </w:t>
      </w:r>
      <w:r w:rsidR="00D77357" w:rsidRPr="0029606E">
        <w:fldChar w:fldCharType="begin"/>
      </w:r>
      <w:r w:rsidR="00D77357" w:rsidRPr="0029606E">
        <w:instrText xml:space="preserve"> REF _Ref465563381 \r \h  \* MERGEFORMAT </w:instrText>
      </w:r>
      <w:r w:rsidR="00D77357" w:rsidRPr="0029606E">
        <w:fldChar w:fldCharType="separate"/>
      </w:r>
      <w:r w:rsidR="005C35CA">
        <w:t>1.7</w:t>
      </w:r>
      <w:r w:rsidR="00D77357" w:rsidRPr="0029606E">
        <w:fldChar w:fldCharType="end"/>
      </w:r>
      <w:r w:rsidR="00D77357" w:rsidRPr="0029606E">
        <w:t>.1).</w:t>
      </w:r>
    </w:p>
    <w:p w14:paraId="076FF6A4" w14:textId="0A3C752A" w:rsidR="00A05E41" w:rsidRPr="0029606E" w:rsidRDefault="00A05E41" w:rsidP="00A05E41">
      <w:pPr>
        <w:pStyle w:val="BodyTextindent10"/>
      </w:pPr>
      <w:ins w:id="953" w:author="Author">
        <w:r w:rsidRPr="00343C1C">
          <w:t>Note: abstentions are taken into account when evaluating P-Member participation</w:t>
        </w:r>
      </w:ins>
    </w:p>
    <w:p w14:paraId="6C8B3493" w14:textId="152A3E1A" w:rsidR="00BF3BC8" w:rsidRPr="0029606E" w:rsidRDefault="00847AEF" w:rsidP="00315205">
      <w:pPr>
        <w:pStyle w:val="ListContinue1"/>
        <w:keepNext/>
      </w:pPr>
      <w:r w:rsidRPr="0029606E">
        <w:t>2</w:t>
      </w:r>
      <w:r w:rsidR="00C6665E" w:rsidRPr="0029606E">
        <w:t>b.</w:t>
      </w:r>
      <w:r w:rsidR="00315205" w:rsidRPr="0029606E">
        <w:tab/>
      </w:r>
      <w:r w:rsidR="00D77357" w:rsidRPr="0029606E">
        <w:t>In ISO:</w:t>
      </w:r>
    </w:p>
    <w:p w14:paraId="336CE3F7" w14:textId="4D327659" w:rsidR="00D77357" w:rsidRPr="0029606E" w:rsidRDefault="00D77357" w:rsidP="002C0A2F">
      <w:pPr>
        <w:pStyle w:val="BodyTextindent10"/>
      </w:pPr>
      <w:r w:rsidRPr="0029606E">
        <w:t>has failed to vote on over 20</w:t>
      </w:r>
      <w:r w:rsidR="00315205" w:rsidRPr="0029606E">
        <w:t> </w:t>
      </w:r>
      <w:r w:rsidR="00F25F10" w:rsidRPr="0029606E">
        <w:t>%</w:t>
      </w:r>
      <w:r w:rsidRPr="0029606E">
        <w:t xml:space="preserve"> </w:t>
      </w:r>
      <w:r w:rsidR="00A32C1B" w:rsidRPr="0029606E">
        <w:t xml:space="preserve">(and at least 2) </w:t>
      </w:r>
      <w:r w:rsidRPr="0029606E">
        <w:t xml:space="preserve">of the questions formally submitted for voting on the committee internal balloting (CIB) within the committee over one calendar year (see </w:t>
      </w:r>
      <w:r w:rsidRPr="0029606E">
        <w:fldChar w:fldCharType="begin"/>
      </w:r>
      <w:r w:rsidRPr="0029606E">
        <w:instrText xml:space="preserve"> REF _Ref465563381 \r \h  \* MERGEFORMAT </w:instrText>
      </w:r>
      <w:r w:rsidRPr="0029606E">
        <w:fldChar w:fldCharType="separate"/>
      </w:r>
      <w:r w:rsidR="005C35CA">
        <w:t>1.7</w:t>
      </w:r>
      <w:r w:rsidRPr="0029606E">
        <w:fldChar w:fldCharType="end"/>
      </w:r>
      <w:r w:rsidRPr="0029606E">
        <w:t>.1).</w:t>
      </w:r>
    </w:p>
    <w:p w14:paraId="5206F68C" w14:textId="15F54303" w:rsidR="00CA0E0A" w:rsidRPr="0029606E" w:rsidRDefault="00D77357" w:rsidP="00D77357">
      <w:pPr>
        <w:pStyle w:val="BodyText"/>
      </w:pPr>
      <w:r w:rsidRPr="0029606E">
        <w:t xml:space="preserve">Upon receipt of such a notification, the Chief Executive Officer shall remind the </w:t>
      </w:r>
      <w:r w:rsidR="003C11A1" w:rsidRPr="0029606E">
        <w:t>National Body</w:t>
      </w:r>
      <w:r w:rsidRPr="0029606E">
        <w:t xml:space="preserve"> of its obligation to take an active part in the work of the committee. In the absence of a satisfactory response to this reminder</w:t>
      </w:r>
      <w:r w:rsidR="00051F92" w:rsidRPr="0029606E">
        <w:t xml:space="preserve"> within 4 weeks</w:t>
      </w:r>
      <w:r w:rsidRPr="0029606E">
        <w:t>,</w:t>
      </w:r>
      <w:r w:rsidR="007B7874" w:rsidRPr="0029606E">
        <w:t xml:space="preserve"> </w:t>
      </w:r>
      <w:r w:rsidRPr="0029606E">
        <w:t xml:space="preserve">the </w:t>
      </w:r>
      <w:r w:rsidR="003C11A1" w:rsidRPr="0029606E">
        <w:t>National Body</w:t>
      </w:r>
      <w:r w:rsidRPr="0029606E">
        <w:t xml:space="preserve"> shall without exception automatically have its status changed to that of O</w:t>
      </w:r>
      <w:r w:rsidR="0025539D" w:rsidRPr="0029606E">
        <w:noBreakHyphen/>
        <w:t>member</w:t>
      </w:r>
      <w:r w:rsidRPr="0029606E">
        <w:t xml:space="preserve">. </w:t>
      </w:r>
    </w:p>
    <w:p w14:paraId="1ACD3779" w14:textId="0FDB2E4C" w:rsidR="001F7D74" w:rsidRPr="0029606E" w:rsidRDefault="001F7D74" w:rsidP="00175C34">
      <w:pPr>
        <w:pStyle w:val="BodyText"/>
      </w:pPr>
      <w:r w:rsidRPr="0029606E">
        <w:t>Even with the existence of a response within 4-weeks, should the member in question continue to be persistently inactive (see condition 1 above) up to and including the next plenary (or a minimum 6</w:t>
      </w:r>
      <w:r w:rsidR="00B825CF" w:rsidRPr="0029606E">
        <w:t> </w:t>
      </w:r>
      <w:r w:rsidRPr="0029606E">
        <w:t>months),</w:t>
      </w:r>
      <w:r w:rsidR="003D0173" w:rsidRPr="0029606E">
        <w:t xml:space="preserve"> </w:t>
      </w:r>
      <w:r w:rsidR="00175C34" w:rsidRPr="0029606E">
        <w:t>the National Body shall without exception automatically have its status changed to that of O</w:t>
      </w:r>
      <w:r w:rsidR="00B825CF" w:rsidRPr="0029606E">
        <w:noBreakHyphen/>
      </w:r>
      <w:r w:rsidR="00175C34" w:rsidRPr="0029606E">
        <w:t>member.</w:t>
      </w:r>
    </w:p>
    <w:p w14:paraId="7372383E" w14:textId="7D1889B3" w:rsidR="00D77357" w:rsidRPr="0029606E" w:rsidRDefault="00D77357" w:rsidP="00D77357">
      <w:pPr>
        <w:pStyle w:val="BodyText"/>
      </w:pPr>
      <w:r w:rsidRPr="0029606E">
        <w:t xml:space="preserve">A </w:t>
      </w:r>
      <w:r w:rsidR="003C11A1" w:rsidRPr="0029606E">
        <w:t>National Body</w:t>
      </w:r>
      <w:r w:rsidRPr="0029606E">
        <w:t xml:space="preserve"> having its status so changed may, after a period of 12 months, indicate to the </w:t>
      </w:r>
      <w:r w:rsidR="00A25072" w:rsidRPr="0029606E">
        <w:t xml:space="preserve">Office of the CEO </w:t>
      </w:r>
      <w:r w:rsidRPr="0029606E">
        <w:t>that it wishes to regain P</w:t>
      </w:r>
      <w:r w:rsidR="0025539D" w:rsidRPr="0029606E">
        <w:noBreakHyphen/>
        <w:t>member</w:t>
      </w:r>
      <w:r w:rsidRPr="0029606E">
        <w:t>ship of the committee, in which case this shall be granted.</w:t>
      </w:r>
    </w:p>
    <w:p w14:paraId="7FE4A798" w14:textId="77777777" w:rsidR="00A32C1B" w:rsidRPr="0029606E" w:rsidRDefault="00A32C1B" w:rsidP="003C0544">
      <w:pPr>
        <w:pStyle w:val="Note"/>
      </w:pPr>
      <w:r w:rsidRPr="0029606E">
        <w:t>NOTE</w:t>
      </w:r>
      <w:r w:rsidR="002C0A2F" w:rsidRPr="0029606E">
        <w:tab/>
        <w:t>T</w:t>
      </w:r>
      <w:r w:rsidRPr="0029606E">
        <w:t>his clause does not apply to the development of Guides.</w:t>
      </w:r>
    </w:p>
    <w:p w14:paraId="01FE62D7" w14:textId="61FAC459" w:rsidR="00D77357" w:rsidRPr="0029606E" w:rsidRDefault="00D77357" w:rsidP="00D77357">
      <w:pPr>
        <w:pStyle w:val="p3"/>
      </w:pPr>
      <w:r w:rsidRPr="0029606E">
        <w:rPr>
          <w:b/>
        </w:rPr>
        <w:fldChar w:fldCharType="begin"/>
      </w:r>
      <w:r w:rsidRPr="0029606E">
        <w:rPr>
          <w:b/>
        </w:rPr>
        <w:instrText xml:space="preserve"> REF _Ref465563381 \r \h  \* MERGEFORMAT </w:instrText>
      </w:r>
      <w:r w:rsidRPr="0029606E">
        <w:rPr>
          <w:b/>
        </w:rPr>
      </w:r>
      <w:r w:rsidRPr="0029606E">
        <w:rPr>
          <w:b/>
        </w:rPr>
        <w:fldChar w:fldCharType="separate"/>
      </w:r>
      <w:r w:rsidR="005C35CA">
        <w:rPr>
          <w:b/>
        </w:rPr>
        <w:t>1.7</w:t>
      </w:r>
      <w:r w:rsidRPr="0029606E">
        <w:rPr>
          <w:b/>
        </w:rPr>
        <w:fldChar w:fldCharType="end"/>
      </w:r>
      <w:r w:rsidRPr="0029606E">
        <w:rPr>
          <w:b/>
        </w:rPr>
        <w:t>.5</w:t>
      </w:r>
      <w:r w:rsidRPr="0029606E">
        <w:tab/>
        <w:t>If a P</w:t>
      </w:r>
      <w:r w:rsidR="0025539D" w:rsidRPr="0029606E">
        <w:noBreakHyphen/>
        <w:t>member</w:t>
      </w:r>
      <w:r w:rsidRPr="0029606E">
        <w:t xml:space="preserve"> of a </w:t>
      </w:r>
      <w:del w:id="954" w:author="Author">
        <w:r w:rsidRPr="0029606E" w:rsidDel="00242288">
          <w:delText xml:space="preserve">technical committee or subcommittee </w:delText>
        </w:r>
      </w:del>
      <w:ins w:id="955" w:author="Author">
        <w:r w:rsidR="00B51E46">
          <w:t xml:space="preserve">committee </w:t>
        </w:r>
      </w:ins>
      <w:r w:rsidRPr="0029606E">
        <w:t xml:space="preserve">fails to vote on an enquiry draft or final draft International Standard prepared by the respective committee, </w:t>
      </w:r>
      <w:r w:rsidR="00DF12AD" w:rsidRPr="0029606E">
        <w:t xml:space="preserve">or on a systematic review ballot for a </w:t>
      </w:r>
      <w:del w:id="956" w:author="Author">
        <w:r w:rsidR="00DF12AD" w:rsidRPr="0029606E" w:rsidDel="005218EC">
          <w:delText>deliverable</w:delText>
        </w:r>
      </w:del>
      <w:ins w:id="957" w:author="Author">
        <w:r w:rsidR="005218EC">
          <w:t>document</w:t>
        </w:r>
      </w:ins>
      <w:r w:rsidR="00DF12AD" w:rsidRPr="0029606E">
        <w:t xml:space="preserve"> under the responsibility of the committee, </w:t>
      </w:r>
      <w:r w:rsidRPr="0029606E">
        <w:t xml:space="preserve">the Chief Executive Officer shall remind the </w:t>
      </w:r>
      <w:r w:rsidR="003C11A1" w:rsidRPr="0029606E">
        <w:t>National Body</w:t>
      </w:r>
      <w:r w:rsidRPr="0029606E">
        <w:t xml:space="preserve"> of its obligation to vote. In the absence of a satisfactory response to this reminder, the </w:t>
      </w:r>
      <w:r w:rsidR="003C11A1" w:rsidRPr="0029606E">
        <w:t>National Body</w:t>
      </w:r>
      <w:r w:rsidRPr="0029606E">
        <w:t xml:space="preserve"> shall automatically have its status changed to that of O</w:t>
      </w:r>
      <w:r w:rsidR="0025539D" w:rsidRPr="0029606E">
        <w:noBreakHyphen/>
        <w:t>member</w:t>
      </w:r>
      <w:r w:rsidRPr="0029606E">
        <w:t xml:space="preserve">. A </w:t>
      </w:r>
      <w:r w:rsidR="003C11A1" w:rsidRPr="0029606E">
        <w:t>National Body</w:t>
      </w:r>
      <w:r w:rsidRPr="0029606E">
        <w:t xml:space="preserve"> having its status so changed may, after a period of </w:t>
      </w:r>
      <w:r w:rsidR="001839ED" w:rsidRPr="0029606E">
        <w:t>12</w:t>
      </w:r>
      <w:r w:rsidR="003C0544" w:rsidRPr="0029606E">
        <w:t> </w:t>
      </w:r>
      <w:r w:rsidRPr="0029606E">
        <w:t>months, indicate to the Chief Executive Officer that it wishes to regain P</w:t>
      </w:r>
      <w:r w:rsidR="0025539D" w:rsidRPr="0029606E">
        <w:noBreakHyphen/>
        <w:t>member</w:t>
      </w:r>
      <w:r w:rsidRPr="0029606E">
        <w:t>ship of the committee, in which case this shall be granted.</w:t>
      </w:r>
    </w:p>
    <w:p w14:paraId="172285E2" w14:textId="77777777" w:rsidR="00DF12AD" w:rsidRPr="0029606E" w:rsidRDefault="00DF12AD" w:rsidP="003C0544">
      <w:pPr>
        <w:pStyle w:val="Note"/>
      </w:pPr>
      <w:r w:rsidRPr="0029606E">
        <w:t>NOTE</w:t>
      </w:r>
      <w:r w:rsidR="002C0A2F" w:rsidRPr="0029606E">
        <w:tab/>
      </w:r>
      <w:r w:rsidR="003C0544" w:rsidRPr="0029606E">
        <w:t>T</w:t>
      </w:r>
      <w:r w:rsidRPr="0029606E">
        <w:t>his clause does not apply to the development of Guides.</w:t>
      </w:r>
    </w:p>
    <w:p w14:paraId="2276F64A" w14:textId="1244C4D4" w:rsidR="00D77357" w:rsidRPr="0029606E" w:rsidRDefault="00D77357" w:rsidP="00D77357">
      <w:pPr>
        <w:pStyle w:val="Heading2"/>
      </w:pPr>
      <w:bookmarkStart w:id="958" w:name="_Toc185305261"/>
      <w:bookmarkStart w:id="959" w:name="_Toc185305480"/>
      <w:bookmarkStart w:id="960" w:name="_Toc318972196"/>
      <w:bookmarkStart w:id="961" w:name="_Toc323037285"/>
      <w:bookmarkStart w:id="962" w:name="_Toc338243522"/>
      <w:bookmarkStart w:id="963" w:name="_Toc354474203"/>
      <w:bookmarkStart w:id="964" w:name="_Toc478053390"/>
      <w:bookmarkStart w:id="965" w:name="_Toc69204995"/>
      <w:bookmarkStart w:id="966" w:name="_Toc69205340"/>
      <w:bookmarkStart w:id="967" w:name="_Toc69304065"/>
      <w:r w:rsidRPr="0029606E">
        <w:t>Chairs of technical committees and subcommittees</w:t>
      </w:r>
      <w:bookmarkEnd w:id="958"/>
      <w:bookmarkEnd w:id="959"/>
      <w:bookmarkEnd w:id="960"/>
      <w:bookmarkEnd w:id="961"/>
      <w:bookmarkEnd w:id="962"/>
      <w:bookmarkEnd w:id="963"/>
      <w:bookmarkEnd w:id="964"/>
      <w:bookmarkEnd w:id="965"/>
      <w:bookmarkEnd w:id="966"/>
      <w:bookmarkEnd w:id="967"/>
    </w:p>
    <w:p w14:paraId="48D32E6D" w14:textId="77777777" w:rsidR="0025539D" w:rsidRPr="0029606E" w:rsidRDefault="00D77357" w:rsidP="00D77357">
      <w:pPr>
        <w:pStyle w:val="Heading3"/>
      </w:pPr>
      <w:bookmarkStart w:id="968" w:name="_Toc318972197"/>
      <w:bookmarkStart w:id="969" w:name="_Toc323037286"/>
      <w:bookmarkStart w:id="970" w:name="_Toc69204996"/>
      <w:bookmarkStart w:id="971" w:name="_Toc69205341"/>
      <w:r w:rsidRPr="0029606E">
        <w:t>Appointment</w:t>
      </w:r>
      <w:bookmarkEnd w:id="968"/>
      <w:bookmarkEnd w:id="969"/>
      <w:bookmarkEnd w:id="970"/>
      <w:bookmarkEnd w:id="971"/>
    </w:p>
    <w:p w14:paraId="68A8F89E" w14:textId="77777777" w:rsidR="006F462C" w:rsidRPr="0029606E" w:rsidRDefault="00C1715A" w:rsidP="00C1715A">
      <w:pPr>
        <w:pStyle w:val="BodyText"/>
      </w:pPr>
      <w:r w:rsidRPr="0029606E">
        <w:t xml:space="preserve">Chairs of technical committees shall be nominated by the secretariat of the technical committee and approved by the technical management board, for a maximum period of </w:t>
      </w:r>
      <w:r w:rsidR="005A2D5D" w:rsidRPr="0029606E">
        <w:t>6</w:t>
      </w:r>
      <w:r w:rsidR="00F25F10" w:rsidRPr="0029606E">
        <w:t> </w:t>
      </w:r>
      <w:r w:rsidRPr="0029606E">
        <w:t>years</w:t>
      </w:r>
      <w:r w:rsidR="005A2D5D" w:rsidRPr="0029606E">
        <w:t xml:space="preserve">, or for such shorter period as may be appropriate. </w:t>
      </w:r>
      <w:r w:rsidR="008E7FB3" w:rsidRPr="0029606E">
        <w:t>Extensions are allowed, up to a cumulative maximum of 9</w:t>
      </w:r>
      <w:r w:rsidR="003C0544" w:rsidRPr="0029606E">
        <w:t> years.</w:t>
      </w:r>
    </w:p>
    <w:p w14:paraId="3556AA41" w14:textId="277F3767" w:rsidR="003C0544" w:rsidRDefault="00C1715A" w:rsidP="00F25F10">
      <w:pPr>
        <w:pStyle w:val="BodyText"/>
        <w:rPr>
          <w:ins w:id="972" w:author="Author"/>
        </w:rPr>
      </w:pPr>
      <w:r w:rsidRPr="0029606E">
        <w:t xml:space="preserve">Chairs of subcommittees shall be nominated by the secretariat of the subcommittee and approved by the technical committee for a maximum period of </w:t>
      </w:r>
      <w:r w:rsidR="005A2D5D" w:rsidRPr="0029606E">
        <w:t>6</w:t>
      </w:r>
      <w:r w:rsidR="00F25F10" w:rsidRPr="0029606E">
        <w:t> </w:t>
      </w:r>
      <w:r w:rsidRPr="0029606E">
        <w:t>years</w:t>
      </w:r>
      <w:r w:rsidR="005A2D5D" w:rsidRPr="0029606E">
        <w:t xml:space="preserve">, or for such shorter period as may be appropriate. </w:t>
      </w:r>
      <w:r w:rsidR="008E7FB3" w:rsidRPr="0029606E">
        <w:t>Extensions are allowed, up to a cumulative maximum of 9</w:t>
      </w:r>
      <w:r w:rsidR="003C0544" w:rsidRPr="0029606E">
        <w:t> </w:t>
      </w:r>
      <w:r w:rsidR="008E7FB3" w:rsidRPr="0029606E">
        <w:t xml:space="preserve">years. </w:t>
      </w:r>
      <w:r w:rsidR="000D6ADA" w:rsidRPr="0029606E">
        <w:t>Approval criterion for both appointment and extension is a 2/3 majority vote of the P</w:t>
      </w:r>
      <w:r w:rsidR="000D6ADA" w:rsidRPr="0029606E">
        <w:noBreakHyphen/>
        <w:t>members of the technical committee.</w:t>
      </w:r>
    </w:p>
    <w:p w14:paraId="6847D0C3" w14:textId="1F4F6D7C" w:rsidR="00680806" w:rsidRPr="00030483" w:rsidRDefault="00680806" w:rsidP="00030483">
      <w:pPr>
        <w:pStyle w:val="BodyText"/>
        <w:rPr>
          <w:ins w:id="973" w:author="Author"/>
          <w:rStyle w:val="zzzHighlight"/>
          <w:color w:val="000000"/>
        </w:rPr>
      </w:pPr>
      <w:commentRangeStart w:id="974"/>
      <w:ins w:id="975" w:author="Author">
        <w:r w:rsidRPr="00030483">
          <w:rPr>
            <w:rStyle w:val="zzzHighlight"/>
            <w:color w:val="000000"/>
          </w:rPr>
          <w:t>For the nomination of a Chair, the secretariat may inform the P members of their candidate</w:t>
        </w:r>
        <w:commentRangeEnd w:id="974"/>
        <w:r w:rsidR="00030483">
          <w:rPr>
            <w:rStyle w:val="CommentReference"/>
            <w:rFonts w:eastAsia="MS Mincho"/>
            <w:szCs w:val="20"/>
            <w:lang w:eastAsia="ja-JP"/>
          </w:rPr>
          <w:commentReference w:id="974"/>
        </w:r>
        <w:r w:rsidRPr="00030483">
          <w:rPr>
            <w:rStyle w:val="zzzHighlight"/>
            <w:color w:val="000000"/>
          </w:rPr>
          <w:t>.</w:t>
        </w:r>
      </w:ins>
    </w:p>
    <w:p w14:paraId="567D4335" w14:textId="57D3F0F5" w:rsidR="00680806" w:rsidRPr="0029606E" w:rsidDel="00680806" w:rsidRDefault="00680806" w:rsidP="00F25F10">
      <w:pPr>
        <w:pStyle w:val="BodyText"/>
        <w:rPr>
          <w:del w:id="976" w:author="Author"/>
        </w:rPr>
      </w:pPr>
    </w:p>
    <w:p w14:paraId="58CE45D2" w14:textId="263CCB05" w:rsidR="006F7404" w:rsidRPr="0029606E" w:rsidRDefault="0058583E" w:rsidP="00F25F10">
      <w:pPr>
        <w:pStyle w:val="BodyText"/>
      </w:pPr>
      <w:r w:rsidRPr="0029606E">
        <w:t>S</w:t>
      </w:r>
      <w:r w:rsidR="006F7404" w:rsidRPr="0029606E">
        <w:t xml:space="preserve">ecretariats of technical committees or subcommittees may submit nominations for new </w:t>
      </w:r>
      <w:del w:id="977" w:author="Author">
        <w:r w:rsidR="006F7404" w:rsidRPr="0029606E" w:rsidDel="00627DBC">
          <w:delText>chair</w:delText>
        </w:r>
      </w:del>
      <w:ins w:id="978" w:author="Author">
        <w:r w:rsidR="00627DBC">
          <w:t>Chair</w:t>
        </w:r>
      </w:ins>
      <w:r w:rsidR="006F7404" w:rsidRPr="0029606E">
        <w:t xml:space="preserve">s up to one year before the end of the term of existing </w:t>
      </w:r>
      <w:del w:id="979" w:author="Author">
        <w:r w:rsidR="006F7404" w:rsidRPr="0029606E" w:rsidDel="00627DBC">
          <w:delText>chair</w:delText>
        </w:r>
      </w:del>
      <w:ins w:id="980" w:author="Author">
        <w:r w:rsidR="00627DBC">
          <w:t>Chair</w:t>
        </w:r>
      </w:ins>
      <w:r w:rsidR="006F7404" w:rsidRPr="0029606E">
        <w:t>s. Chairs appointed one year before shall be designated as the “</w:t>
      </w:r>
      <w:del w:id="981" w:author="Author">
        <w:r w:rsidR="006F7404" w:rsidRPr="0029606E" w:rsidDel="00627DBC">
          <w:delText>chair</w:delText>
        </w:r>
      </w:del>
      <w:ins w:id="982" w:author="Author">
        <w:r w:rsidR="00627DBC">
          <w:t>Chair</w:t>
        </w:r>
      </w:ins>
      <w:r w:rsidR="006F7404" w:rsidRPr="0029606E">
        <w:t xml:space="preserve"> elect” of the committee in question.</w:t>
      </w:r>
      <w:r w:rsidR="00381D2D" w:rsidRPr="0029606E">
        <w:t xml:space="preserve"> </w:t>
      </w:r>
      <w:r w:rsidR="006F7404" w:rsidRPr="0029606E">
        <w:t xml:space="preserve">This is intended to provide the </w:t>
      </w:r>
      <w:del w:id="983" w:author="Author">
        <w:r w:rsidR="006F7404" w:rsidRPr="0029606E" w:rsidDel="00627DBC">
          <w:delText>chair</w:delText>
        </w:r>
      </w:del>
      <w:ins w:id="984" w:author="Author">
        <w:r w:rsidR="00627DBC">
          <w:t>Chair</w:t>
        </w:r>
      </w:ins>
      <w:r w:rsidR="006F7404" w:rsidRPr="0029606E">
        <w:t xml:space="preserve"> elect an opportunity to learn before taking over as </w:t>
      </w:r>
      <w:del w:id="985" w:author="Author">
        <w:r w:rsidR="006F7404" w:rsidRPr="0029606E" w:rsidDel="00627DBC">
          <w:delText>chair</w:delText>
        </w:r>
      </w:del>
      <w:ins w:id="986" w:author="Author">
        <w:r w:rsidR="00627DBC">
          <w:t>Chair</w:t>
        </w:r>
      </w:ins>
      <w:r w:rsidR="006F7404" w:rsidRPr="0029606E">
        <w:t xml:space="preserve"> of a committee.</w:t>
      </w:r>
    </w:p>
    <w:p w14:paraId="7C596AB1" w14:textId="5C54C602" w:rsidR="00A81ECE" w:rsidRPr="0029606E" w:rsidRDefault="00A81ECE" w:rsidP="00A81ECE">
      <w:pPr>
        <w:pStyle w:val="BodyText"/>
        <w:rPr>
          <w:rStyle w:val="zzzHighlight"/>
          <w:color w:val="000000"/>
        </w:rPr>
      </w:pPr>
      <w:r w:rsidRPr="0029606E">
        <w:rPr>
          <w:rStyle w:val="zzzHighlight"/>
          <w:color w:val="000000"/>
        </w:rPr>
        <w:t xml:space="preserve">Where two NSBs agree to share the leadership of an ISO committee, they may jointly identify a </w:t>
      </w:r>
      <w:del w:id="987" w:author="Author">
        <w:r w:rsidRPr="0029606E" w:rsidDel="00627DBC">
          <w:rPr>
            <w:rStyle w:val="zzzHighlight"/>
            <w:color w:val="000000"/>
          </w:rPr>
          <w:delText>chair</w:delText>
        </w:r>
      </w:del>
      <w:ins w:id="988" w:author="Author">
        <w:r w:rsidR="00627DBC">
          <w:rPr>
            <w:rStyle w:val="zzzHighlight"/>
            <w:color w:val="000000"/>
          </w:rPr>
          <w:t>Chair</w:t>
        </w:r>
      </w:ins>
      <w:r w:rsidRPr="0029606E">
        <w:rPr>
          <w:rStyle w:val="zzzHighlight"/>
          <w:color w:val="000000"/>
        </w:rPr>
        <w:t xml:space="preserve"> and jointly agree the way in which they will support that </w:t>
      </w:r>
      <w:del w:id="989" w:author="Author">
        <w:r w:rsidRPr="0029606E" w:rsidDel="00627DBC">
          <w:rPr>
            <w:rStyle w:val="zzzHighlight"/>
            <w:color w:val="000000"/>
          </w:rPr>
          <w:delText>chair</w:delText>
        </w:r>
      </w:del>
      <w:ins w:id="990" w:author="Author">
        <w:r w:rsidR="00627DBC">
          <w:rPr>
            <w:rStyle w:val="zzzHighlight"/>
            <w:color w:val="000000"/>
          </w:rPr>
          <w:t>Chair</w:t>
        </w:r>
      </w:ins>
      <w:r w:rsidRPr="0029606E">
        <w:rPr>
          <w:rStyle w:val="zzzHighlight"/>
          <w:color w:val="000000"/>
        </w:rPr>
        <w:t xml:space="preserve">. In such cases, the NSB holding the committee secretariat is encouraged to nominate a </w:t>
      </w:r>
      <w:del w:id="991" w:author="Author">
        <w:r w:rsidRPr="0029606E" w:rsidDel="00627DBC">
          <w:rPr>
            <w:rStyle w:val="zzzHighlight"/>
            <w:color w:val="000000"/>
          </w:rPr>
          <w:delText>chair</w:delText>
        </w:r>
      </w:del>
      <w:ins w:id="992" w:author="Author">
        <w:r w:rsidR="00627DBC">
          <w:rPr>
            <w:rStyle w:val="zzzHighlight"/>
            <w:color w:val="000000"/>
          </w:rPr>
          <w:t>Chair</w:t>
        </w:r>
      </w:ins>
      <w:r w:rsidRPr="0029606E">
        <w:rPr>
          <w:rStyle w:val="zzzHighlight"/>
          <w:color w:val="000000"/>
        </w:rPr>
        <w:t xml:space="preserve"> from the other NSB.</w:t>
      </w:r>
    </w:p>
    <w:p w14:paraId="0D5F0D9A" w14:textId="77777777" w:rsidR="00A81ECE" w:rsidRPr="0029606E" w:rsidRDefault="00A81ECE" w:rsidP="00F25F10">
      <w:pPr>
        <w:pStyle w:val="BodyText"/>
        <w:rPr>
          <w:color w:val="000000"/>
          <w:shd w:val="clear" w:color="auto" w:fill="C6D9F1"/>
        </w:rPr>
      </w:pPr>
      <w:r w:rsidRPr="0029606E">
        <w:rPr>
          <w:rStyle w:val="zzzHighlight"/>
          <w:color w:val="000000"/>
        </w:rPr>
        <w:t>For the purposes of transparency, the NSBs involved shall inform the committee members of any cooperative relationships.</w:t>
      </w:r>
    </w:p>
    <w:p w14:paraId="26AF7799" w14:textId="6F813302" w:rsidR="00D77357" w:rsidRPr="0029606E" w:rsidRDefault="003C0DDF" w:rsidP="00D77357">
      <w:pPr>
        <w:pStyle w:val="BodyText"/>
        <w:rPr>
          <w:rStyle w:val="zzzHighlight"/>
        </w:rPr>
      </w:pPr>
      <w:r w:rsidRPr="0029606E">
        <w:rPr>
          <w:rStyle w:val="zzzHighlight"/>
        </w:rPr>
        <w:t xml:space="preserve">The candidates for chairmanships shall have the competencies and attributes listed in </w:t>
      </w:r>
      <w:r w:rsidR="007F7561" w:rsidRPr="0029606E">
        <w:rPr>
          <w:rStyle w:val="zzzHighlight"/>
        </w:rPr>
        <w:t>Annex</w:t>
      </w:r>
      <w:r w:rsidR="00F25F10" w:rsidRPr="0029606E">
        <w:rPr>
          <w:rStyle w:val="zzzHighlight"/>
        </w:rPr>
        <w:t> </w:t>
      </w:r>
      <w:r w:rsidR="00516288" w:rsidRPr="0029606E">
        <w:rPr>
          <w:rStyle w:val="zzzHighlight"/>
        </w:rPr>
        <w:t>L</w:t>
      </w:r>
      <w:r w:rsidR="007F7561" w:rsidRPr="0029606E">
        <w:rPr>
          <w:rStyle w:val="zzzHighlight"/>
        </w:rPr>
        <w:t xml:space="preserve"> </w:t>
      </w:r>
      <w:r w:rsidR="007F7561" w:rsidRPr="0029606E">
        <w:rPr>
          <w:rStyle w:val="zzzHighlight"/>
          <w:i/>
        </w:rPr>
        <w:t>Selection criteria for people leading the technical work</w:t>
      </w:r>
      <w:r w:rsidRPr="0029606E">
        <w:rPr>
          <w:rStyle w:val="zzzHighlight"/>
        </w:rPr>
        <w:t xml:space="preserve"> (see </w:t>
      </w:r>
      <w:r w:rsidR="00516288" w:rsidRPr="0029606E">
        <w:rPr>
          <w:rStyle w:val="zzzHighlight"/>
        </w:rPr>
        <w:t>L</w:t>
      </w:r>
      <w:r w:rsidRPr="0029606E">
        <w:rPr>
          <w:rStyle w:val="zzzHighlight"/>
        </w:rPr>
        <w:t>.3.1).</w:t>
      </w:r>
    </w:p>
    <w:p w14:paraId="348BE5CD" w14:textId="77777777" w:rsidR="00D77357" w:rsidRPr="0029606E" w:rsidRDefault="00D77357" w:rsidP="00D77357">
      <w:pPr>
        <w:pStyle w:val="Heading3"/>
      </w:pPr>
      <w:bookmarkStart w:id="993" w:name="_Ref465570090"/>
      <w:bookmarkStart w:id="994" w:name="_Toc318972198"/>
      <w:bookmarkStart w:id="995" w:name="_Toc323037287"/>
      <w:bookmarkStart w:id="996" w:name="_Toc69204997"/>
      <w:bookmarkStart w:id="997" w:name="_Toc69205342"/>
      <w:commentRangeStart w:id="998"/>
      <w:r w:rsidRPr="0029606E">
        <w:t>Responsibilities</w:t>
      </w:r>
      <w:bookmarkEnd w:id="993"/>
      <w:bookmarkEnd w:id="994"/>
      <w:bookmarkEnd w:id="995"/>
      <w:bookmarkEnd w:id="996"/>
      <w:bookmarkEnd w:id="997"/>
      <w:commentRangeEnd w:id="998"/>
      <w:r w:rsidR="00E37E3A">
        <w:rPr>
          <w:rStyle w:val="CommentReference"/>
          <w:b w:val="0"/>
        </w:rPr>
        <w:commentReference w:id="998"/>
      </w:r>
    </w:p>
    <w:p w14:paraId="75FBAC4E" w14:textId="322B0643" w:rsidR="00D77357" w:rsidRPr="0029606E" w:rsidRDefault="00D77357" w:rsidP="00D77357">
      <w:pPr>
        <w:pStyle w:val="BodyText"/>
      </w:pPr>
      <w:r w:rsidRPr="0029606E">
        <w:t xml:space="preserve">The </w:t>
      </w:r>
      <w:del w:id="999" w:author="Author">
        <w:r w:rsidRPr="0029606E" w:rsidDel="00627DBC">
          <w:delText>chair</w:delText>
        </w:r>
      </w:del>
      <w:ins w:id="1000" w:author="Author">
        <w:r w:rsidR="00627DBC">
          <w:t>Chair</w:t>
        </w:r>
      </w:ins>
      <w:r w:rsidRPr="0029606E">
        <w:t xml:space="preserve"> of a technical committee is responsible for the overall management of that technical committee, including any subcommittees and working groups.</w:t>
      </w:r>
    </w:p>
    <w:p w14:paraId="530E2D70" w14:textId="58C426F3" w:rsidR="00D77357" w:rsidRPr="0029606E" w:rsidRDefault="00D77357" w:rsidP="00E829D8">
      <w:pPr>
        <w:pStyle w:val="BodyText"/>
        <w:keepNext/>
      </w:pPr>
      <w:r w:rsidRPr="0029606E">
        <w:t xml:space="preserve">The </w:t>
      </w:r>
      <w:del w:id="1001" w:author="Author">
        <w:r w:rsidRPr="0029606E" w:rsidDel="00627DBC">
          <w:delText>chair</w:delText>
        </w:r>
      </w:del>
      <w:ins w:id="1002" w:author="Author">
        <w:r w:rsidR="00627DBC">
          <w:t>Chair</w:t>
        </w:r>
      </w:ins>
      <w:r w:rsidRPr="0029606E">
        <w:t xml:space="preserve"> of a </w:t>
      </w:r>
      <w:del w:id="1003" w:author="Author">
        <w:r w:rsidRPr="0029606E" w:rsidDel="00B51E46">
          <w:delText>technical committee or subcommittee</w:delText>
        </w:r>
      </w:del>
      <w:ins w:id="1004" w:author="Author">
        <w:r w:rsidR="00B51E46">
          <w:t>committee</w:t>
        </w:r>
      </w:ins>
      <w:r w:rsidRPr="0029606E">
        <w:t xml:space="preserve"> shall</w:t>
      </w:r>
    </w:p>
    <w:p w14:paraId="61F1FA53" w14:textId="24C09C9A" w:rsidR="00D77357" w:rsidRPr="0029606E" w:rsidRDefault="00315205" w:rsidP="00315205">
      <w:pPr>
        <w:pStyle w:val="ListNumber1"/>
      </w:pPr>
      <w:r w:rsidRPr="0029606E">
        <w:t>a</w:t>
      </w:r>
      <w:r w:rsidR="00A77870" w:rsidRPr="0029606E">
        <w:t>)</w:t>
      </w:r>
      <w:r w:rsidR="00A77870" w:rsidRPr="0029606E">
        <w:tab/>
      </w:r>
      <w:r w:rsidR="00D77357" w:rsidRPr="0029606E">
        <w:t>act in a purely international capacity, divesting him or herself of a national position; thus s</w:t>
      </w:r>
      <w:ins w:id="1005" w:author="Author">
        <w:r w:rsidR="00F70DBF">
          <w:t>he</w:t>
        </w:r>
      </w:ins>
      <w:r w:rsidR="00D77357" w:rsidRPr="0029606E">
        <w:t xml:space="preserve">/he cannot serve concurrently as the delegate of a </w:t>
      </w:r>
      <w:r w:rsidR="003C11A1" w:rsidRPr="0029606E">
        <w:t>National Body</w:t>
      </w:r>
      <w:r w:rsidR="00D77357" w:rsidRPr="0029606E">
        <w:t xml:space="preserve"> in his or her own committee;</w:t>
      </w:r>
    </w:p>
    <w:p w14:paraId="1B1D3DC9" w14:textId="49F22570" w:rsidR="00D77357" w:rsidRPr="0029606E" w:rsidRDefault="00315205" w:rsidP="00315205">
      <w:pPr>
        <w:pStyle w:val="ListNumber1"/>
      </w:pPr>
      <w:r w:rsidRPr="0029606E">
        <w:t>b</w:t>
      </w:r>
      <w:r w:rsidR="00A77870" w:rsidRPr="0029606E">
        <w:t>)</w:t>
      </w:r>
      <w:r w:rsidR="00A77870" w:rsidRPr="0029606E">
        <w:tab/>
      </w:r>
      <w:r w:rsidR="00D77357" w:rsidRPr="0029606E">
        <w:t xml:space="preserve">guide the </w:t>
      </w:r>
      <w:del w:id="1006" w:author="Author">
        <w:r w:rsidR="00D77357" w:rsidRPr="0029606E" w:rsidDel="00D50544">
          <w:delText>secretary</w:delText>
        </w:r>
      </w:del>
      <w:ins w:id="1007" w:author="Author">
        <w:r w:rsidR="00D50544">
          <w:t xml:space="preserve">Secretary/Committee Manager </w:t>
        </w:r>
      </w:ins>
      <w:del w:id="1008" w:author="Author">
        <w:r w:rsidR="00D77357" w:rsidRPr="0029606E" w:rsidDel="00D50544">
          <w:delText xml:space="preserve"> </w:delText>
        </w:r>
      </w:del>
      <w:r w:rsidR="00D77357" w:rsidRPr="0029606E">
        <w:t xml:space="preserve">of that </w:t>
      </w:r>
      <w:del w:id="1009" w:author="Author">
        <w:r w:rsidR="00D77357" w:rsidRPr="0029606E" w:rsidDel="00B51E46">
          <w:delText>technical committee or subcommittee</w:delText>
        </w:r>
      </w:del>
      <w:ins w:id="1010" w:author="Author">
        <w:r w:rsidR="00B51E46">
          <w:t>committee</w:t>
        </w:r>
      </w:ins>
      <w:r w:rsidR="00D77357" w:rsidRPr="0029606E">
        <w:t xml:space="preserve"> in carrying out his or her duty;</w:t>
      </w:r>
    </w:p>
    <w:p w14:paraId="4BD8169E" w14:textId="7A8E82F3" w:rsidR="00D77357" w:rsidRPr="0029606E" w:rsidRDefault="00315205" w:rsidP="00315205">
      <w:pPr>
        <w:pStyle w:val="ListNumber1"/>
      </w:pPr>
      <w:r w:rsidRPr="0029606E">
        <w:t>c</w:t>
      </w:r>
      <w:r w:rsidR="00A77870" w:rsidRPr="0029606E">
        <w:t>)</w:t>
      </w:r>
      <w:r w:rsidR="00A77870" w:rsidRPr="0029606E">
        <w:tab/>
      </w:r>
      <w:r w:rsidR="00D77357" w:rsidRPr="0029606E">
        <w:t xml:space="preserve">conduct </w:t>
      </w:r>
      <w:ins w:id="1011" w:author="Author">
        <w:r w:rsidR="00E37E3A">
          <w:t xml:space="preserve">committee </w:t>
        </w:r>
      </w:ins>
      <w:r w:rsidR="00D77357" w:rsidRPr="0029606E">
        <w:t xml:space="preserve">meetings with a view to reaching agreement on committee drafts (see </w:t>
      </w:r>
      <w:r w:rsidR="00D77357" w:rsidRPr="0029606E">
        <w:fldChar w:fldCharType="begin" w:fldLock="1"/>
      </w:r>
      <w:r w:rsidR="00D77357" w:rsidRPr="0029606E">
        <w:instrText xml:space="preserve"> REF _Ref465567704 \r \h  \* MERGEFORMAT </w:instrText>
      </w:r>
      <w:r w:rsidR="00D77357" w:rsidRPr="0029606E">
        <w:fldChar w:fldCharType="separate"/>
      </w:r>
      <w:r w:rsidR="00D77357" w:rsidRPr="0029606E">
        <w:t>2.5</w:t>
      </w:r>
      <w:r w:rsidR="00D77357" w:rsidRPr="0029606E">
        <w:fldChar w:fldCharType="end"/>
      </w:r>
      <w:r w:rsidR="00D77357" w:rsidRPr="0029606E">
        <w:t>);</w:t>
      </w:r>
    </w:p>
    <w:p w14:paraId="3BE899FE" w14:textId="77777777" w:rsidR="00D77357" w:rsidRPr="0029606E" w:rsidRDefault="00315205" w:rsidP="00315205">
      <w:pPr>
        <w:pStyle w:val="ListNumber1"/>
      </w:pPr>
      <w:r w:rsidRPr="0029606E">
        <w:t>d</w:t>
      </w:r>
      <w:r w:rsidR="00A77870" w:rsidRPr="0029606E">
        <w:t>)</w:t>
      </w:r>
      <w:r w:rsidR="00A77870" w:rsidRPr="0029606E">
        <w:tab/>
      </w:r>
      <w:r w:rsidR="00D77357" w:rsidRPr="0029606E">
        <w:t>ensure at meetings that all points of view expressed are adequately summed up so that they are understood by all present;</w:t>
      </w:r>
    </w:p>
    <w:p w14:paraId="65688302" w14:textId="67B21867" w:rsidR="00D77357" w:rsidRPr="0029606E" w:rsidRDefault="00315205" w:rsidP="00025711">
      <w:pPr>
        <w:pStyle w:val="ListNumber1"/>
        <w:spacing w:after="220"/>
      </w:pPr>
      <w:r w:rsidRPr="0029606E">
        <w:t>e</w:t>
      </w:r>
      <w:r w:rsidR="00A77870" w:rsidRPr="0029606E">
        <w:t>)</w:t>
      </w:r>
      <w:r w:rsidR="00A77870" w:rsidRPr="0029606E">
        <w:tab/>
      </w:r>
      <w:r w:rsidR="00D77357" w:rsidRPr="0029606E">
        <w:t xml:space="preserve">ensure at meetings that all decisions are clearly formulated and made available in written form by the </w:t>
      </w:r>
      <w:del w:id="1012" w:author="Author">
        <w:r w:rsidR="00D77357" w:rsidRPr="0029606E" w:rsidDel="00D50544">
          <w:delText>secretary</w:delText>
        </w:r>
      </w:del>
      <w:ins w:id="1013" w:author="Author">
        <w:r w:rsidR="00D50544">
          <w:t xml:space="preserve">Secretary/Committee Manager </w:t>
        </w:r>
      </w:ins>
      <w:del w:id="1014" w:author="Author">
        <w:r w:rsidR="00D77357" w:rsidRPr="0029606E" w:rsidDel="00D50544">
          <w:delText xml:space="preserve"> </w:delText>
        </w:r>
      </w:del>
      <w:r w:rsidR="00D77357" w:rsidRPr="0029606E">
        <w:t>for confirmation during the meeting;</w:t>
      </w:r>
    </w:p>
    <w:p w14:paraId="7576C67B" w14:textId="6F9FDCEF" w:rsidR="00D77357" w:rsidRPr="0029606E" w:rsidRDefault="00315205" w:rsidP="00025711">
      <w:pPr>
        <w:pStyle w:val="ListNumber1"/>
        <w:spacing w:after="220"/>
      </w:pPr>
      <w:r w:rsidRPr="0029606E">
        <w:t>f</w:t>
      </w:r>
      <w:r w:rsidR="00A77870" w:rsidRPr="0029606E">
        <w:t>)</w:t>
      </w:r>
      <w:r w:rsidR="00A77870" w:rsidRPr="0029606E">
        <w:tab/>
      </w:r>
      <w:r w:rsidR="00D77357" w:rsidRPr="0029606E">
        <w:t xml:space="preserve">take appropriate decisions at the </w:t>
      </w:r>
      <w:ins w:id="1015" w:author="Author">
        <w:r w:rsidR="00C1402E" w:rsidRPr="00C1402E">
          <w:t xml:space="preserve">committee stage (see 2.5) and </w:t>
        </w:r>
      </w:ins>
      <w:r w:rsidR="00D77357" w:rsidRPr="0029606E">
        <w:t xml:space="preserve">enquiry stage (see </w:t>
      </w:r>
      <w:r w:rsidR="00D77357" w:rsidRPr="0029606E">
        <w:fldChar w:fldCharType="begin" w:fldLock="1"/>
      </w:r>
      <w:r w:rsidR="00D77357" w:rsidRPr="0029606E">
        <w:instrText xml:space="preserve"> REF _Ref465567722 \r \h  \* MERGEFORMAT </w:instrText>
      </w:r>
      <w:r w:rsidR="00D77357" w:rsidRPr="0029606E">
        <w:fldChar w:fldCharType="separate"/>
      </w:r>
      <w:r w:rsidR="00D77357" w:rsidRPr="0029606E">
        <w:t>2.6</w:t>
      </w:r>
      <w:r w:rsidR="00D77357" w:rsidRPr="0029606E">
        <w:fldChar w:fldCharType="end"/>
      </w:r>
      <w:r w:rsidR="00D77357" w:rsidRPr="0029606E">
        <w:t>);</w:t>
      </w:r>
    </w:p>
    <w:p w14:paraId="68A945F5" w14:textId="6AB8DE05" w:rsidR="00D77357" w:rsidRPr="0029606E" w:rsidRDefault="00315205" w:rsidP="00025711">
      <w:pPr>
        <w:pStyle w:val="ListNumber1"/>
        <w:spacing w:after="220"/>
      </w:pPr>
      <w:r w:rsidRPr="0029606E">
        <w:t>g</w:t>
      </w:r>
      <w:r w:rsidR="00A77870" w:rsidRPr="0029606E">
        <w:t>)</w:t>
      </w:r>
      <w:r w:rsidR="00A77870" w:rsidRPr="0029606E">
        <w:tab/>
      </w:r>
      <w:r w:rsidR="00D77357" w:rsidRPr="0029606E">
        <w:t>advise the technical management board on important matters relating to that technical committee via the technical committee secretariat. For this purpose s</w:t>
      </w:r>
      <w:r w:rsidR="009052F7">
        <w:t>he</w:t>
      </w:r>
      <w:r w:rsidR="00D77357" w:rsidRPr="0029606E">
        <w:t xml:space="preserve">/he shall receive reports from the </w:t>
      </w:r>
      <w:del w:id="1016" w:author="Author">
        <w:r w:rsidR="00D77357" w:rsidRPr="0029606E" w:rsidDel="00627DBC">
          <w:delText>chair</w:delText>
        </w:r>
      </w:del>
      <w:ins w:id="1017" w:author="Author">
        <w:r w:rsidR="00627DBC">
          <w:t>Chair</w:t>
        </w:r>
      </w:ins>
      <w:r w:rsidR="00D77357" w:rsidRPr="0029606E">
        <w:t>s of any subcommittees via the subcommittee secretariats;</w:t>
      </w:r>
    </w:p>
    <w:p w14:paraId="40EDA9C9" w14:textId="77777777" w:rsidR="00D77357" w:rsidRPr="0029606E" w:rsidRDefault="00315205" w:rsidP="00025711">
      <w:pPr>
        <w:pStyle w:val="ListNumber1"/>
        <w:spacing w:after="220"/>
      </w:pPr>
      <w:r w:rsidRPr="0029606E">
        <w:t>h</w:t>
      </w:r>
      <w:r w:rsidR="00A77870" w:rsidRPr="0029606E">
        <w:t>)</w:t>
      </w:r>
      <w:r w:rsidR="00A77870" w:rsidRPr="0029606E">
        <w:tab/>
      </w:r>
      <w:r w:rsidR="00D77357" w:rsidRPr="0029606E">
        <w:t>ensure that the policy and strategic decisions of the technical management board are implemented in the committee;</w:t>
      </w:r>
    </w:p>
    <w:p w14:paraId="78975F6E" w14:textId="77777777" w:rsidR="00D77357" w:rsidRPr="0029606E" w:rsidRDefault="00A77870" w:rsidP="00025711">
      <w:pPr>
        <w:pStyle w:val="ListNumber1"/>
        <w:spacing w:after="220"/>
      </w:pPr>
      <w:r w:rsidRPr="0029606E">
        <w:t>i)</w:t>
      </w:r>
      <w:r w:rsidRPr="0029606E">
        <w:tab/>
      </w:r>
      <w:r w:rsidR="00D77357" w:rsidRPr="0029606E">
        <w:t>ensure the establishment and ongoing maintenance of a strategic business plan covering the activities of the technical committee and all groups reporting to the technical committee, including all subcommittees;</w:t>
      </w:r>
    </w:p>
    <w:p w14:paraId="6234EFE0" w14:textId="77777777" w:rsidR="00D77357" w:rsidRPr="0029606E" w:rsidRDefault="00A77870" w:rsidP="00025711">
      <w:pPr>
        <w:pStyle w:val="ListNumber1"/>
        <w:spacing w:after="220"/>
      </w:pPr>
      <w:r w:rsidRPr="0029606E">
        <w:t>j)</w:t>
      </w:r>
      <w:r w:rsidRPr="0029606E">
        <w:tab/>
      </w:r>
      <w:r w:rsidR="00D77357" w:rsidRPr="0029606E">
        <w:t>ensure the appropriate and consistent implementation and application of the committee's strategic business plan to the activities of the technical committee’s or subcommittee’s work programme;</w:t>
      </w:r>
    </w:p>
    <w:p w14:paraId="23E35A64" w14:textId="77777777" w:rsidR="00D77357" w:rsidRPr="0029606E" w:rsidRDefault="00A77870" w:rsidP="00025711">
      <w:pPr>
        <w:pStyle w:val="ListNumber1"/>
        <w:spacing w:after="220"/>
      </w:pPr>
      <w:r w:rsidRPr="0029606E">
        <w:t>k)</w:t>
      </w:r>
      <w:r w:rsidRPr="0029606E">
        <w:tab/>
      </w:r>
      <w:r w:rsidR="00D77357" w:rsidRPr="0029606E">
        <w:t>assist in the case of an appeal against a committee decision.</w:t>
      </w:r>
    </w:p>
    <w:p w14:paraId="640F6506" w14:textId="6ABB9BED" w:rsidR="00D77357" w:rsidRPr="0029606E" w:rsidRDefault="00D77357" w:rsidP="00D77357">
      <w:pPr>
        <w:pStyle w:val="BodyText"/>
      </w:pPr>
      <w:r w:rsidRPr="0029606E">
        <w:t xml:space="preserve">In case of unforeseen unavailability of the </w:t>
      </w:r>
      <w:del w:id="1018" w:author="Author">
        <w:r w:rsidRPr="0029606E" w:rsidDel="00627DBC">
          <w:delText>chair</w:delText>
        </w:r>
      </w:del>
      <w:ins w:id="1019" w:author="Author">
        <w:r w:rsidR="00627DBC">
          <w:t>Chair</w:t>
        </w:r>
      </w:ins>
      <w:r w:rsidRPr="0029606E">
        <w:t xml:space="preserve"> at a meeting, a session </w:t>
      </w:r>
      <w:del w:id="1020" w:author="Author">
        <w:r w:rsidRPr="0029606E" w:rsidDel="00627DBC">
          <w:delText>chair</w:delText>
        </w:r>
      </w:del>
      <w:ins w:id="1021" w:author="Author">
        <w:r w:rsidR="00627DBC">
          <w:t>Chair</w:t>
        </w:r>
      </w:ins>
      <w:r w:rsidRPr="0029606E">
        <w:t xml:space="preserve"> may be elected by the participants.</w:t>
      </w:r>
    </w:p>
    <w:p w14:paraId="3DA387F2" w14:textId="607F5C57" w:rsidR="00553214" w:rsidRPr="0029606E" w:rsidRDefault="00BE3A81" w:rsidP="00553214">
      <w:pPr>
        <w:pStyle w:val="BodyText"/>
      </w:pPr>
      <w:r w:rsidRPr="0029606E">
        <w:t xml:space="preserve">SC </w:t>
      </w:r>
      <w:del w:id="1022" w:author="Author">
        <w:r w:rsidRPr="0029606E" w:rsidDel="00627DBC">
          <w:delText>chair</w:delText>
        </w:r>
      </w:del>
      <w:ins w:id="1023" w:author="Author">
        <w:r w:rsidR="00627DBC">
          <w:t>Chair</w:t>
        </w:r>
      </w:ins>
      <w:r w:rsidRPr="0029606E">
        <w:t xml:space="preserve">s shall attend meetings of the parent committee as required and may participate in the discussion, but do not have the right to vote. In exceptional circumstances, if a </w:t>
      </w:r>
      <w:del w:id="1024" w:author="Author">
        <w:r w:rsidRPr="0029606E" w:rsidDel="00627DBC">
          <w:delText>chair</w:delText>
        </w:r>
      </w:del>
      <w:ins w:id="1025" w:author="Author">
        <w:r w:rsidR="00627DBC">
          <w:t>Chair</w:t>
        </w:r>
      </w:ins>
      <w:r w:rsidRPr="0029606E">
        <w:t xml:space="preserve"> is prevented from attending, she</w:t>
      </w:r>
      <w:r w:rsidR="00BB3444">
        <w:t>/he</w:t>
      </w:r>
      <w:r w:rsidRPr="0029606E">
        <w:t xml:space="preserve"> shall delegate the </w:t>
      </w:r>
      <w:del w:id="1026" w:author="Author">
        <w:r w:rsidRPr="0029606E" w:rsidDel="00D50544">
          <w:delText>secretary</w:delText>
        </w:r>
      </w:del>
      <w:ins w:id="1027" w:author="Author">
        <w:r w:rsidR="00D50544">
          <w:t>Secretary/Committee Manager</w:t>
        </w:r>
      </w:ins>
      <w:r w:rsidRPr="0029606E">
        <w:t xml:space="preserve"> (or in ISO and IEC, another representative) to represent the subcommittee. In the case where no representative from the SC can attend, a written report shall be provided.</w:t>
      </w:r>
      <w:bookmarkStart w:id="1028" w:name="_Toc320542769"/>
    </w:p>
    <w:p w14:paraId="0645B2B4" w14:textId="3F2D4005" w:rsidR="00D87A44" w:rsidRPr="0029606E" w:rsidRDefault="000C2069" w:rsidP="000C2069">
      <w:pPr>
        <w:pStyle w:val="Heading3"/>
        <w:numPr>
          <w:ilvl w:val="0"/>
          <w:numId w:val="0"/>
        </w:numPr>
        <w:rPr>
          <w:rStyle w:val="zzzHighlight"/>
        </w:rPr>
      </w:pPr>
      <w:bookmarkStart w:id="1029" w:name="_Toc69204998"/>
      <w:bookmarkStart w:id="1030" w:name="_Toc69205343"/>
      <w:r w:rsidRPr="0029606E">
        <w:rPr>
          <w:rStyle w:val="zzzHighlight"/>
        </w:rPr>
        <w:t>1.8.3</w:t>
      </w:r>
      <w:r w:rsidRPr="0029606E">
        <w:rPr>
          <w:rStyle w:val="zzzHighlight"/>
        </w:rPr>
        <w:tab/>
      </w:r>
      <w:r w:rsidR="00AF5401" w:rsidRPr="0029606E">
        <w:rPr>
          <w:rStyle w:val="zzzHighlight"/>
        </w:rPr>
        <w:t>Twinned</w:t>
      </w:r>
      <w:r w:rsidR="00D77357" w:rsidRPr="0029606E">
        <w:rPr>
          <w:rStyle w:val="zzzHighlight"/>
        </w:rPr>
        <w:t>-</w:t>
      </w:r>
      <w:del w:id="1031" w:author="Author">
        <w:r w:rsidR="00D77357" w:rsidRPr="0029606E" w:rsidDel="00627DBC">
          <w:rPr>
            <w:rStyle w:val="zzzHighlight"/>
          </w:rPr>
          <w:delText>chair</w:delText>
        </w:r>
      </w:del>
      <w:ins w:id="1032" w:author="Author">
        <w:r w:rsidR="00627DBC">
          <w:rPr>
            <w:rStyle w:val="zzzHighlight"/>
          </w:rPr>
          <w:t>Chair</w:t>
        </w:r>
      </w:ins>
      <w:r w:rsidR="00D77357" w:rsidRPr="0029606E">
        <w:rPr>
          <w:rStyle w:val="zzzHighlight"/>
        </w:rPr>
        <w:t>s</w:t>
      </w:r>
      <w:bookmarkEnd w:id="1028"/>
      <w:bookmarkEnd w:id="1029"/>
      <w:bookmarkEnd w:id="1030"/>
    </w:p>
    <w:p w14:paraId="217E8D58" w14:textId="231E7BDC" w:rsidR="00D77357" w:rsidRPr="0029606E" w:rsidRDefault="00D77357" w:rsidP="00893360">
      <w:pPr>
        <w:pStyle w:val="BodyText"/>
        <w:rPr>
          <w:rStyle w:val="zzzHighlight"/>
        </w:rPr>
      </w:pPr>
      <w:r w:rsidRPr="0029606E">
        <w:rPr>
          <w:rStyle w:val="zzzHighlight"/>
        </w:rPr>
        <w:t xml:space="preserve">Committees are encouraged to establish </w:t>
      </w:r>
      <w:del w:id="1033" w:author="Author">
        <w:r w:rsidRPr="0029606E" w:rsidDel="00627DBC">
          <w:rPr>
            <w:rStyle w:val="zzzHighlight"/>
          </w:rPr>
          <w:delText>chair</w:delText>
        </w:r>
      </w:del>
      <w:ins w:id="1034" w:author="Author">
        <w:r w:rsidR="00627DBC">
          <w:rPr>
            <w:rStyle w:val="zzzHighlight"/>
          </w:rPr>
          <w:t>Chair</w:t>
        </w:r>
      </w:ins>
      <w:r w:rsidR="00AF5401" w:rsidRPr="0029606E">
        <w:rPr>
          <w:rStyle w:val="zzzHighlight"/>
        </w:rPr>
        <w:t xml:space="preserve"> level</w:t>
      </w:r>
      <w:r w:rsidRPr="0029606E">
        <w:rPr>
          <w:rStyle w:val="zzzHighlight"/>
        </w:rPr>
        <w:t xml:space="preserve"> twinning arrangements </w:t>
      </w:r>
      <w:r w:rsidR="00AF5401" w:rsidRPr="0029606E">
        <w:rPr>
          <w:rStyle w:val="zzzHighlight"/>
        </w:rPr>
        <w:t xml:space="preserve">where one ISO member body acts as the lead partner and the other ISO member body as the twinned partner </w:t>
      </w:r>
      <w:r w:rsidRPr="0029606E">
        <w:rPr>
          <w:rStyle w:val="zzzHighlight"/>
        </w:rPr>
        <w:t xml:space="preserve">(with a limit of one </w:t>
      </w:r>
      <w:r w:rsidR="00AF5401" w:rsidRPr="0029606E">
        <w:rPr>
          <w:rStyle w:val="zzzHighlight"/>
        </w:rPr>
        <w:t>Twinned</w:t>
      </w:r>
      <w:r w:rsidRPr="0029606E">
        <w:rPr>
          <w:rStyle w:val="zzzHighlight"/>
        </w:rPr>
        <w:t>-</w:t>
      </w:r>
      <w:del w:id="1035" w:author="Author">
        <w:r w:rsidRPr="0029606E" w:rsidDel="00627DBC">
          <w:rPr>
            <w:rStyle w:val="zzzHighlight"/>
          </w:rPr>
          <w:delText>chair</w:delText>
        </w:r>
      </w:del>
      <w:ins w:id="1036" w:author="Author">
        <w:r w:rsidR="00627DBC">
          <w:rPr>
            <w:rStyle w:val="zzzHighlight"/>
          </w:rPr>
          <w:t>Chair</w:t>
        </w:r>
      </w:ins>
      <w:r w:rsidRPr="0029606E">
        <w:rPr>
          <w:rStyle w:val="zzzHighlight"/>
        </w:rPr>
        <w:t xml:space="preserve"> per committee). </w:t>
      </w:r>
      <w:r w:rsidR="00AF5401" w:rsidRPr="0029606E">
        <w:rPr>
          <w:rStyle w:val="zzzHighlight"/>
        </w:rPr>
        <w:t>Twinned</w:t>
      </w:r>
      <w:r w:rsidRPr="0029606E">
        <w:rPr>
          <w:rStyle w:val="zzzHighlight"/>
        </w:rPr>
        <w:t>-</w:t>
      </w:r>
      <w:del w:id="1037" w:author="Author">
        <w:r w:rsidRPr="0029606E" w:rsidDel="00627DBC">
          <w:rPr>
            <w:rStyle w:val="zzzHighlight"/>
          </w:rPr>
          <w:delText>chair</w:delText>
        </w:r>
      </w:del>
      <w:ins w:id="1038" w:author="Author">
        <w:r w:rsidR="00627DBC">
          <w:rPr>
            <w:rStyle w:val="zzzHighlight"/>
          </w:rPr>
          <w:t>Chair</w:t>
        </w:r>
      </w:ins>
      <w:r w:rsidRPr="0029606E">
        <w:rPr>
          <w:rStyle w:val="zzzHighlight"/>
        </w:rPr>
        <w:t xml:space="preserve">s </w:t>
      </w:r>
      <w:r w:rsidR="007A4D90" w:rsidRPr="0029606E">
        <w:rPr>
          <w:rStyle w:val="zzzHighlight"/>
        </w:rPr>
        <w:t>shall</w:t>
      </w:r>
      <w:r w:rsidRPr="0029606E">
        <w:rPr>
          <w:rStyle w:val="zzzHighlight"/>
        </w:rPr>
        <w:t xml:space="preserve"> be a P</w:t>
      </w:r>
      <w:r w:rsidR="0025539D" w:rsidRPr="0029606E">
        <w:rPr>
          <w:rStyle w:val="zzzHighlight"/>
        </w:rPr>
        <w:noBreakHyphen/>
        <w:t>member</w:t>
      </w:r>
      <w:r w:rsidRPr="0029606E">
        <w:rPr>
          <w:rStyle w:val="zzzHighlight"/>
        </w:rPr>
        <w:t xml:space="preserve"> (i.e. any P</w:t>
      </w:r>
      <w:r w:rsidR="0025539D" w:rsidRPr="0029606E">
        <w:rPr>
          <w:rStyle w:val="zzzHighlight"/>
        </w:rPr>
        <w:noBreakHyphen/>
        <w:t>member</w:t>
      </w:r>
      <w:r w:rsidRPr="0029606E">
        <w:rPr>
          <w:rStyle w:val="zzzHighlight"/>
        </w:rPr>
        <w:t xml:space="preserve"> whether through a twinning arrangement or not) in the committee concerned. The same rules apply for the appointment and term of </w:t>
      </w:r>
      <w:del w:id="1039" w:author="Author">
        <w:r w:rsidRPr="0029606E" w:rsidDel="00627DBC">
          <w:rPr>
            <w:rStyle w:val="zzzHighlight"/>
          </w:rPr>
          <w:delText>chair</w:delText>
        </w:r>
      </w:del>
      <w:ins w:id="1040" w:author="Author">
        <w:r w:rsidR="00627DBC">
          <w:rPr>
            <w:rStyle w:val="zzzHighlight"/>
          </w:rPr>
          <w:t>Chair</w:t>
        </w:r>
      </w:ins>
      <w:r w:rsidRPr="0029606E">
        <w:rPr>
          <w:rStyle w:val="zzzHighlight"/>
        </w:rPr>
        <w:t xml:space="preserve">s and </w:t>
      </w:r>
      <w:r w:rsidR="00496482" w:rsidRPr="0029606E">
        <w:rPr>
          <w:rStyle w:val="zzzHighlight"/>
        </w:rPr>
        <w:t>Twinned</w:t>
      </w:r>
      <w:r w:rsidRPr="0029606E">
        <w:rPr>
          <w:rStyle w:val="zzzHighlight"/>
        </w:rPr>
        <w:t>-</w:t>
      </w:r>
      <w:del w:id="1041" w:author="Author">
        <w:r w:rsidRPr="0029606E" w:rsidDel="00627DBC">
          <w:rPr>
            <w:rStyle w:val="zzzHighlight"/>
          </w:rPr>
          <w:delText>chair</w:delText>
        </w:r>
      </w:del>
      <w:ins w:id="1042" w:author="Author">
        <w:r w:rsidR="00627DBC">
          <w:rPr>
            <w:rStyle w:val="zzzHighlight"/>
          </w:rPr>
          <w:t>Chair</w:t>
        </w:r>
      </w:ins>
      <w:r w:rsidRPr="0029606E">
        <w:rPr>
          <w:rStyle w:val="zzzHighlight"/>
        </w:rPr>
        <w:t xml:space="preserve">s. The delineation of responsibilities shall be decided by mutual agreement </w:t>
      </w:r>
      <w:r w:rsidR="00496482" w:rsidRPr="0029606E">
        <w:rPr>
          <w:rStyle w:val="zzzHighlight"/>
        </w:rPr>
        <w:t>and recorded</w:t>
      </w:r>
      <w:r w:rsidRPr="0029606E">
        <w:rPr>
          <w:rStyle w:val="zzzHighlight"/>
        </w:rPr>
        <w:t xml:space="preserve"> in a twinning agreement between the</w:t>
      </w:r>
      <w:r w:rsidR="00496482" w:rsidRPr="0029606E">
        <w:rPr>
          <w:rStyle w:val="zzzHighlight"/>
        </w:rPr>
        <w:t xml:space="preserve"> two member bodies nominating the</w:t>
      </w:r>
      <w:r w:rsidRPr="0029606E">
        <w:rPr>
          <w:rStyle w:val="zzzHighlight"/>
        </w:rPr>
        <w:t xml:space="preserve"> </w:t>
      </w:r>
      <w:del w:id="1043" w:author="Author">
        <w:r w:rsidRPr="0029606E" w:rsidDel="00627DBC">
          <w:rPr>
            <w:rStyle w:val="zzzHighlight"/>
          </w:rPr>
          <w:delText>chair</w:delText>
        </w:r>
      </w:del>
      <w:ins w:id="1044" w:author="Author">
        <w:r w:rsidR="00627DBC">
          <w:rPr>
            <w:rStyle w:val="zzzHighlight"/>
          </w:rPr>
          <w:t>Chair</w:t>
        </w:r>
      </w:ins>
      <w:r w:rsidRPr="0029606E">
        <w:rPr>
          <w:rStyle w:val="zzzHighlight"/>
        </w:rPr>
        <w:t xml:space="preserve"> and </w:t>
      </w:r>
      <w:r w:rsidR="00496482" w:rsidRPr="0029606E">
        <w:rPr>
          <w:rStyle w:val="zzzHighlight"/>
        </w:rPr>
        <w:t>the Twinned</w:t>
      </w:r>
      <w:r w:rsidRPr="0029606E">
        <w:rPr>
          <w:rStyle w:val="zzzHighlight"/>
        </w:rPr>
        <w:t>-</w:t>
      </w:r>
      <w:del w:id="1045" w:author="Author">
        <w:r w:rsidRPr="0029606E" w:rsidDel="00627DBC">
          <w:rPr>
            <w:rStyle w:val="zzzHighlight"/>
          </w:rPr>
          <w:delText>chair</w:delText>
        </w:r>
      </w:del>
      <w:ins w:id="1046" w:author="Author">
        <w:r w:rsidR="00627DBC">
          <w:rPr>
            <w:rStyle w:val="zzzHighlight"/>
          </w:rPr>
          <w:t>Chair</w:t>
        </w:r>
      </w:ins>
      <w:r w:rsidRPr="0029606E">
        <w:rPr>
          <w:rStyle w:val="zzzHighlight"/>
        </w:rPr>
        <w:t xml:space="preserve">, with the committee members and the </w:t>
      </w:r>
      <w:del w:id="1047" w:author="Author">
        <w:r w:rsidRPr="0029606E" w:rsidDel="00164399">
          <w:rPr>
            <w:rStyle w:val="zzzHighlight"/>
          </w:rPr>
          <w:delText xml:space="preserve">office of the </w:delText>
        </w:r>
        <w:r w:rsidR="00F076A9" w:rsidRPr="0029606E" w:rsidDel="00164399">
          <w:rPr>
            <w:rStyle w:val="zzzHighlight"/>
          </w:rPr>
          <w:delText>CEO</w:delText>
        </w:r>
      </w:del>
      <w:ins w:id="1048" w:author="Author">
        <w:r w:rsidR="00164399">
          <w:rPr>
            <w:rStyle w:val="zzzHighlight"/>
          </w:rPr>
          <w:t>Office of the CEO</w:t>
        </w:r>
      </w:ins>
      <w:r w:rsidR="00F076A9" w:rsidRPr="0029606E">
        <w:rPr>
          <w:rStyle w:val="zzzHighlight"/>
        </w:rPr>
        <w:t xml:space="preserve"> being informed accordingly.</w:t>
      </w:r>
    </w:p>
    <w:p w14:paraId="0F0136BF" w14:textId="06733228" w:rsidR="00D77357" w:rsidRPr="0029606E" w:rsidRDefault="00D77357" w:rsidP="00F25F10">
      <w:pPr>
        <w:pStyle w:val="BodyText"/>
        <w:rPr>
          <w:rStyle w:val="zzzHighlight"/>
        </w:rPr>
      </w:pPr>
      <w:r w:rsidRPr="0029606E">
        <w:rPr>
          <w:rStyle w:val="zzzHighlight"/>
        </w:rPr>
        <w:t xml:space="preserve">For more information on twinnings, see </w:t>
      </w:r>
      <w:r w:rsidR="00496482" w:rsidRPr="0029606E">
        <w:rPr>
          <w:rStyle w:val="zzzHighlight"/>
        </w:rPr>
        <w:t>Annex</w:t>
      </w:r>
      <w:r w:rsidR="00385EB1" w:rsidRPr="0029606E">
        <w:rPr>
          <w:rStyle w:val="zzzHighlight"/>
        </w:rPr>
        <w:t> </w:t>
      </w:r>
      <w:r w:rsidR="00496482" w:rsidRPr="0029606E">
        <w:rPr>
          <w:rStyle w:val="zzzHighlight"/>
        </w:rPr>
        <w:t>ST for the Twinning Policy.</w:t>
      </w:r>
    </w:p>
    <w:p w14:paraId="3C9E05B1" w14:textId="4F3065FC" w:rsidR="00D77357" w:rsidRPr="0029606E" w:rsidRDefault="00D77357" w:rsidP="00D77357">
      <w:pPr>
        <w:pStyle w:val="Heading2"/>
      </w:pPr>
      <w:bookmarkStart w:id="1049" w:name="_Toc185305262"/>
      <w:bookmarkStart w:id="1050" w:name="_Toc185305481"/>
      <w:bookmarkStart w:id="1051" w:name="_Toc318972199"/>
      <w:bookmarkStart w:id="1052" w:name="_Toc323037288"/>
      <w:bookmarkStart w:id="1053" w:name="_Toc338243523"/>
      <w:bookmarkStart w:id="1054" w:name="_Toc354474204"/>
      <w:bookmarkStart w:id="1055" w:name="_Toc478053391"/>
      <w:bookmarkStart w:id="1056" w:name="_Toc69204999"/>
      <w:bookmarkStart w:id="1057" w:name="_Toc69205344"/>
      <w:bookmarkStart w:id="1058" w:name="_Toc69304066"/>
      <w:r w:rsidRPr="0029606E">
        <w:t>Secretariats of technical committees and subcommittees</w:t>
      </w:r>
      <w:bookmarkEnd w:id="1049"/>
      <w:bookmarkEnd w:id="1050"/>
      <w:bookmarkEnd w:id="1051"/>
      <w:bookmarkEnd w:id="1052"/>
      <w:bookmarkEnd w:id="1053"/>
      <w:bookmarkEnd w:id="1054"/>
      <w:bookmarkEnd w:id="1055"/>
      <w:bookmarkEnd w:id="1056"/>
      <w:bookmarkEnd w:id="1057"/>
      <w:bookmarkEnd w:id="1058"/>
    </w:p>
    <w:p w14:paraId="154D3C02" w14:textId="77777777" w:rsidR="00D77357" w:rsidRPr="0029606E" w:rsidRDefault="00D77357" w:rsidP="00D77357">
      <w:pPr>
        <w:pStyle w:val="Heading3"/>
      </w:pPr>
      <w:bookmarkStart w:id="1059" w:name="_Ref465566988"/>
      <w:bookmarkStart w:id="1060" w:name="_Toc318972200"/>
      <w:bookmarkStart w:id="1061" w:name="_Toc323037289"/>
      <w:bookmarkStart w:id="1062" w:name="_Toc69205000"/>
      <w:bookmarkStart w:id="1063" w:name="_Toc69205345"/>
      <w:commentRangeStart w:id="1064"/>
      <w:r w:rsidRPr="0029606E">
        <w:t>Allocation</w:t>
      </w:r>
      <w:bookmarkEnd w:id="1059"/>
      <w:bookmarkEnd w:id="1060"/>
      <w:bookmarkEnd w:id="1061"/>
      <w:bookmarkEnd w:id="1062"/>
      <w:bookmarkEnd w:id="1063"/>
      <w:commentRangeEnd w:id="1064"/>
      <w:r w:rsidR="00950D33">
        <w:rPr>
          <w:rStyle w:val="CommentReference"/>
          <w:b w:val="0"/>
        </w:rPr>
        <w:commentReference w:id="1064"/>
      </w:r>
    </w:p>
    <w:p w14:paraId="4F03D0FF" w14:textId="77777777" w:rsidR="00D77357" w:rsidRPr="0029606E" w:rsidRDefault="00D77357" w:rsidP="00893360">
      <w:pPr>
        <w:pStyle w:val="BodyText"/>
      </w:pPr>
      <w:r w:rsidRPr="0029606E">
        <w:t xml:space="preserve">The secretariat of a technical committee shall be allocated to a </w:t>
      </w:r>
      <w:r w:rsidR="003C11A1" w:rsidRPr="0029606E">
        <w:t>National Body</w:t>
      </w:r>
      <w:r w:rsidRPr="0029606E">
        <w:t xml:space="preserve"> by the technical management board.</w:t>
      </w:r>
    </w:p>
    <w:p w14:paraId="6075B049" w14:textId="77777777" w:rsidR="00D77357" w:rsidRPr="0029606E" w:rsidRDefault="00D77357" w:rsidP="00893360">
      <w:pPr>
        <w:pStyle w:val="BodyText"/>
      </w:pPr>
      <w:r w:rsidRPr="0029606E">
        <w:t xml:space="preserve">The secretariat of a subcommittee shall be allocated to a </w:t>
      </w:r>
      <w:r w:rsidR="003C11A1" w:rsidRPr="0029606E">
        <w:t>National Body</w:t>
      </w:r>
      <w:r w:rsidRPr="0029606E">
        <w:t xml:space="preserve"> by the parent technical committee. However, if two or more </w:t>
      </w:r>
      <w:r w:rsidR="00D81FA7" w:rsidRPr="0029606E">
        <w:t>National Bodies</w:t>
      </w:r>
      <w:r w:rsidRPr="0029606E">
        <w:t xml:space="preserve"> offer to undertake the secretariat of the same subcommittee, the technical management board shall decide on the allocation of the subcommittee secretariat.</w:t>
      </w:r>
    </w:p>
    <w:p w14:paraId="08FDAE73" w14:textId="51BE4076" w:rsidR="00D87A44" w:rsidRPr="0029606E" w:rsidRDefault="00A81ECE" w:rsidP="00A81ECE">
      <w:pPr>
        <w:pStyle w:val="BodyText"/>
        <w:rPr>
          <w:rStyle w:val="zzzHighlight"/>
          <w:color w:val="000000"/>
        </w:rPr>
      </w:pPr>
      <w:r w:rsidRPr="0029606E">
        <w:rPr>
          <w:rStyle w:val="zzzHighlight"/>
          <w:color w:val="000000"/>
        </w:rPr>
        <w:t>Two NSBs may cooperate on the work of an ISO committee secretariat, to support one another on strategic thinking and to share the resource burden of the work.  However, only one of these parties will be considered the official committee secretariat and such arrangements shall not be considered “co-secretariats”.</w:t>
      </w:r>
    </w:p>
    <w:p w14:paraId="0ABBC530" w14:textId="04BE2B0C" w:rsidR="00DD243F" w:rsidRPr="0029606E" w:rsidRDefault="00DD243F" w:rsidP="00A81ECE">
      <w:pPr>
        <w:pStyle w:val="BodyText"/>
        <w:rPr>
          <w:rStyle w:val="zzzHighlight"/>
          <w:color w:val="000000"/>
        </w:rPr>
      </w:pPr>
      <w:r w:rsidRPr="0029606E">
        <w:rPr>
          <w:rStyle w:val="zzzHighlight"/>
          <w:color w:val="000000"/>
        </w:rPr>
        <w:t xml:space="preserve">If two member bodies wish to create a partnership in which they rotate secretariat responsibilities of a </w:t>
      </w:r>
      <w:del w:id="1065" w:author="Author">
        <w:r w:rsidRPr="0029606E" w:rsidDel="005C7E83">
          <w:rPr>
            <w:rStyle w:val="zzzHighlight"/>
            <w:color w:val="000000"/>
          </w:rPr>
          <w:delText xml:space="preserve">technical </w:delText>
        </w:r>
      </w:del>
      <w:r w:rsidRPr="0029606E">
        <w:rPr>
          <w:rStyle w:val="zzzHighlight"/>
          <w:color w:val="000000"/>
        </w:rPr>
        <w:t xml:space="preserve">committee between them, they </w:t>
      </w:r>
      <w:r w:rsidR="000200EC" w:rsidRPr="0029606E">
        <w:rPr>
          <w:rStyle w:val="zzzHighlight"/>
          <w:color w:val="000000"/>
        </w:rPr>
        <w:t>shall</w:t>
      </w:r>
      <w:r w:rsidRPr="0029606E">
        <w:rPr>
          <w:rStyle w:val="zzzHighlight"/>
          <w:color w:val="000000"/>
        </w:rPr>
        <w:t xml:space="preserve"> both meet the requirements in clause</w:t>
      </w:r>
      <w:r w:rsidR="0029606E" w:rsidRPr="0029606E">
        <w:rPr>
          <w:rStyle w:val="zzzHighlight"/>
          <w:color w:val="000000"/>
        </w:rPr>
        <w:t> </w:t>
      </w:r>
      <w:r w:rsidRPr="0029606E">
        <w:rPr>
          <w:rStyle w:val="zzzHighlight"/>
          <w:color w:val="000000"/>
        </w:rPr>
        <w:t>1.9.1</w:t>
      </w:r>
      <w:r w:rsidR="00B825CF" w:rsidRPr="0029606E">
        <w:rPr>
          <w:rStyle w:val="zzzHighlight"/>
          <w:color w:val="000000"/>
        </w:rPr>
        <w:t> </w:t>
      </w:r>
      <w:r w:rsidRPr="0029606E">
        <w:rPr>
          <w:rStyle w:val="zzzHighlight"/>
          <w:color w:val="000000"/>
        </w:rPr>
        <w:t>b) and Annex</w:t>
      </w:r>
      <w:r w:rsidR="00B825CF" w:rsidRPr="0029606E">
        <w:rPr>
          <w:rStyle w:val="zzzHighlight"/>
          <w:color w:val="000000"/>
        </w:rPr>
        <w:t> </w:t>
      </w:r>
      <w:r w:rsidRPr="0029606E">
        <w:rPr>
          <w:rStyle w:val="zzzHighlight"/>
          <w:color w:val="000000"/>
        </w:rPr>
        <w:t>D of the ISO</w:t>
      </w:r>
      <w:r w:rsidR="00424DC8" w:rsidRPr="0029606E">
        <w:rPr>
          <w:rStyle w:val="zzzHighlight"/>
          <w:color w:val="000000"/>
        </w:rPr>
        <w:t>/IEC</w:t>
      </w:r>
      <w:r w:rsidRPr="0029606E">
        <w:rPr>
          <w:rStyle w:val="zzzHighlight"/>
          <w:color w:val="000000"/>
        </w:rPr>
        <w:t xml:space="preserve"> Directives, Part</w:t>
      </w:r>
      <w:r w:rsidR="00B825CF" w:rsidRPr="0029606E">
        <w:rPr>
          <w:rStyle w:val="zzzHighlight"/>
          <w:color w:val="000000"/>
        </w:rPr>
        <w:t> </w:t>
      </w:r>
      <w:r w:rsidRPr="0029606E">
        <w:rPr>
          <w:rStyle w:val="zzzHighlight"/>
          <w:color w:val="000000"/>
        </w:rPr>
        <w:t xml:space="preserve">1. If the rotation is proposed at the TC level, the request </w:t>
      </w:r>
      <w:del w:id="1066" w:author="Author">
        <w:r w:rsidRPr="0029606E" w:rsidDel="005C7E83">
          <w:rPr>
            <w:rStyle w:val="zzzHighlight"/>
            <w:color w:val="000000"/>
          </w:rPr>
          <w:delText xml:space="preserve">must </w:delText>
        </w:r>
      </w:del>
      <w:ins w:id="1067" w:author="Author">
        <w:r w:rsidR="005C7E83">
          <w:rPr>
            <w:rStyle w:val="zzzHighlight"/>
            <w:color w:val="000000"/>
          </w:rPr>
          <w:t xml:space="preserve">shall </w:t>
        </w:r>
      </w:ins>
      <w:r w:rsidRPr="0029606E">
        <w:rPr>
          <w:rStyle w:val="zzzHighlight"/>
          <w:color w:val="000000"/>
        </w:rPr>
        <w:t xml:space="preserve">be submitted for approval to the TMB, if it is at SC level approval </w:t>
      </w:r>
      <w:r w:rsidR="00C01679" w:rsidRPr="0029606E">
        <w:rPr>
          <w:rStyle w:val="zzzHighlight"/>
          <w:color w:val="000000"/>
        </w:rPr>
        <w:t>shall</w:t>
      </w:r>
      <w:r w:rsidRPr="0029606E">
        <w:rPr>
          <w:rStyle w:val="zzzHighlight"/>
          <w:color w:val="000000"/>
        </w:rPr>
        <w:t xml:space="preserve"> be sought from the TC. If one of the member body partners decides to relinquish the secretariat, the committee shall make a call for candidates to take over the secretariat. The other partner may submit their candidature to hold the secretariat.</w:t>
      </w:r>
    </w:p>
    <w:p w14:paraId="6AB8E597" w14:textId="3AE547BB" w:rsidR="00A81ECE" w:rsidRPr="0029606E" w:rsidRDefault="00A81ECE" w:rsidP="00A81ECE">
      <w:pPr>
        <w:pStyle w:val="BodyText"/>
        <w:rPr>
          <w:rStyle w:val="zzzHighlight"/>
          <w:color w:val="000000"/>
        </w:rPr>
      </w:pPr>
      <w:r w:rsidRPr="0029606E">
        <w:rPr>
          <w:rStyle w:val="zzzHighlight"/>
          <w:color w:val="000000"/>
        </w:rPr>
        <w:t>For the purposes of transparency, the NSBs involved shall inform the committee members of any cooperative relationships.</w:t>
      </w:r>
    </w:p>
    <w:p w14:paraId="524CC8C4" w14:textId="77777777" w:rsidR="00D77357" w:rsidRPr="0029606E" w:rsidRDefault="00D77357" w:rsidP="00893360">
      <w:pPr>
        <w:pStyle w:val="BodyText"/>
      </w:pPr>
      <w:r w:rsidRPr="0029606E">
        <w:t xml:space="preserve">For both technical committees and subcommittees, the secretariat shall be allocated to a </w:t>
      </w:r>
      <w:r w:rsidR="003C11A1" w:rsidRPr="0029606E">
        <w:t>National Body</w:t>
      </w:r>
      <w:r w:rsidRPr="0029606E">
        <w:t xml:space="preserve"> only if that </w:t>
      </w:r>
      <w:r w:rsidR="003C11A1" w:rsidRPr="0029606E">
        <w:t>National Body</w:t>
      </w:r>
    </w:p>
    <w:p w14:paraId="66BEEB28" w14:textId="4D20AC44" w:rsidR="00D77357" w:rsidRPr="0029606E" w:rsidRDefault="00315205" w:rsidP="00893360">
      <w:pPr>
        <w:pStyle w:val="ListNumber1"/>
      </w:pPr>
      <w:r w:rsidRPr="0029606E">
        <w:t>a</w:t>
      </w:r>
      <w:r w:rsidR="00A77870" w:rsidRPr="0029606E">
        <w:t>)</w:t>
      </w:r>
      <w:r w:rsidR="00A77870" w:rsidRPr="0029606E">
        <w:tab/>
      </w:r>
      <w:r w:rsidR="00D77357" w:rsidRPr="0029606E">
        <w:t xml:space="preserve">has indicated its intention to participate actively in the work of that </w:t>
      </w:r>
      <w:del w:id="1068" w:author="Author">
        <w:r w:rsidR="00D77357" w:rsidRPr="0029606E" w:rsidDel="00B51E46">
          <w:delText>technical committee or subcommittee</w:delText>
        </w:r>
      </w:del>
      <w:ins w:id="1069" w:author="Author">
        <w:r w:rsidR="00B51E46">
          <w:t>committee</w:t>
        </w:r>
      </w:ins>
      <w:r w:rsidR="00D77357" w:rsidRPr="0029606E">
        <w:t>, and</w:t>
      </w:r>
    </w:p>
    <w:p w14:paraId="45504335" w14:textId="77777777" w:rsidR="00D77357" w:rsidRPr="0029606E" w:rsidRDefault="00315205" w:rsidP="00893360">
      <w:pPr>
        <w:pStyle w:val="ListNumber1"/>
      </w:pPr>
      <w:r w:rsidRPr="0029606E">
        <w:t>b</w:t>
      </w:r>
      <w:r w:rsidR="00A77870" w:rsidRPr="0029606E">
        <w:t>)</w:t>
      </w:r>
      <w:r w:rsidR="00A77870" w:rsidRPr="0029606E">
        <w:tab/>
      </w:r>
      <w:r w:rsidR="00D77357" w:rsidRPr="0029606E">
        <w:t xml:space="preserve">has accepted that it will fulfil its responsibilities as secretariat and is in a position to ensure that adequate resources are available for secretariat work (see </w:t>
      </w:r>
      <w:r w:rsidR="00D77357" w:rsidRPr="0029606E">
        <w:fldChar w:fldCharType="begin" w:fldLock="1"/>
      </w:r>
      <w:r w:rsidR="00D77357" w:rsidRPr="0029606E">
        <w:instrText xml:space="preserve"> REF _Ref465567803 \r \h  \* MERGEFORMAT </w:instrText>
      </w:r>
      <w:r w:rsidR="00D77357" w:rsidRPr="0029606E">
        <w:fldChar w:fldCharType="separate"/>
      </w:r>
      <w:r w:rsidR="00D77357" w:rsidRPr="0029606E">
        <w:t>D.2</w:t>
      </w:r>
      <w:r w:rsidR="00D77357" w:rsidRPr="0029606E">
        <w:fldChar w:fldCharType="end"/>
      </w:r>
      <w:r w:rsidR="00D77357" w:rsidRPr="0029606E">
        <w:t>).</w:t>
      </w:r>
    </w:p>
    <w:p w14:paraId="332F34C0" w14:textId="5D942BB4" w:rsidR="0025539D" w:rsidRPr="0029606E" w:rsidRDefault="00D77357" w:rsidP="00893360">
      <w:pPr>
        <w:pStyle w:val="BodyText"/>
      </w:pPr>
      <w:r w:rsidRPr="0029606E">
        <w:t xml:space="preserve">Once the secretariat of a </w:t>
      </w:r>
      <w:del w:id="1070" w:author="Author">
        <w:r w:rsidRPr="0029606E" w:rsidDel="00B51E46">
          <w:delText>technical committee or subcommittee</w:delText>
        </w:r>
      </w:del>
      <w:ins w:id="1071" w:author="Author">
        <w:r w:rsidR="00B51E46">
          <w:t>committee</w:t>
        </w:r>
      </w:ins>
      <w:r w:rsidRPr="0029606E">
        <w:t xml:space="preserve"> has been allocated to a </w:t>
      </w:r>
      <w:r w:rsidR="003C11A1" w:rsidRPr="0029606E">
        <w:t>National Body</w:t>
      </w:r>
      <w:r w:rsidRPr="0029606E">
        <w:t xml:space="preserve">, the latter shall appoint a qualified individual as </w:t>
      </w:r>
      <w:del w:id="1072" w:author="Author">
        <w:r w:rsidRPr="0029606E" w:rsidDel="00D50544">
          <w:delText>secretary</w:delText>
        </w:r>
      </w:del>
      <w:ins w:id="1073" w:author="Author">
        <w:r w:rsidR="00D50544">
          <w:t>Secretary/Committee Manager</w:t>
        </w:r>
      </w:ins>
      <w:r w:rsidRPr="0029606E">
        <w:t xml:space="preserve"> (see </w:t>
      </w:r>
      <w:r w:rsidRPr="0029606E">
        <w:fldChar w:fldCharType="begin" w:fldLock="1"/>
      </w:r>
      <w:r w:rsidRPr="0029606E">
        <w:instrText xml:space="preserve"> REF _Ref289267301 \r \h  \* MERGEFORMAT </w:instrText>
      </w:r>
      <w:r w:rsidRPr="0029606E">
        <w:fldChar w:fldCharType="separate"/>
      </w:r>
      <w:r w:rsidRPr="0029606E">
        <w:t>D.1</w:t>
      </w:r>
      <w:r w:rsidRPr="0029606E">
        <w:fldChar w:fldCharType="end"/>
      </w:r>
      <w:r w:rsidR="00EC576F" w:rsidRPr="0029606E">
        <w:t xml:space="preserve"> and</w:t>
      </w:r>
      <w:r w:rsidR="0049208F" w:rsidRPr="0029606E">
        <w:t xml:space="preserve"> </w:t>
      </w:r>
      <w:r w:rsidR="00F25F10" w:rsidRPr="0029606E">
        <w:fldChar w:fldCharType="begin"/>
      </w:r>
      <w:r w:rsidR="00F25F10" w:rsidRPr="0029606E">
        <w:instrText xml:space="preserve"> REF _Ref385926173 \r \h </w:instrText>
      </w:r>
      <w:r w:rsidR="00F25F10" w:rsidRPr="0029606E">
        <w:fldChar w:fldCharType="separate"/>
      </w:r>
      <w:r w:rsidR="005C35CA">
        <w:t> D.3</w:t>
      </w:r>
      <w:r w:rsidR="00F25F10" w:rsidRPr="0029606E">
        <w:fldChar w:fldCharType="end"/>
      </w:r>
      <w:r w:rsidRPr="0029606E">
        <w:t>).</w:t>
      </w:r>
    </w:p>
    <w:p w14:paraId="35078430" w14:textId="12A32C26" w:rsidR="00D77357" w:rsidRPr="0029606E" w:rsidRDefault="00EC576F" w:rsidP="00893360">
      <w:pPr>
        <w:pStyle w:val="BodyText"/>
      </w:pPr>
      <w:del w:id="1074" w:author="Author">
        <w:r w:rsidRPr="0029606E" w:rsidDel="00BA01B9">
          <w:rPr>
            <w:rStyle w:val="zzzHighlight"/>
          </w:rPr>
          <w:delText>Secretaries</w:delText>
        </w:r>
      </w:del>
      <w:ins w:id="1075" w:author="Author">
        <w:r w:rsidR="00BA01B9">
          <w:rPr>
            <w:rStyle w:val="zzzHighlight"/>
          </w:rPr>
          <w:t>Secretaries/Committee Managers</w:t>
        </w:r>
      </w:ins>
      <w:r w:rsidRPr="0029606E">
        <w:rPr>
          <w:rStyle w:val="zzzHighlight"/>
        </w:rPr>
        <w:t xml:space="preserve"> shall have the competencies and attributes listed in Annex</w:t>
      </w:r>
      <w:r w:rsidR="00F25F10" w:rsidRPr="0029606E">
        <w:rPr>
          <w:rStyle w:val="zzzHighlight"/>
        </w:rPr>
        <w:t> </w:t>
      </w:r>
      <w:r w:rsidR="00516288" w:rsidRPr="0029606E">
        <w:rPr>
          <w:rStyle w:val="zzzHighlight"/>
        </w:rPr>
        <w:t>L</w:t>
      </w:r>
      <w:r w:rsidRPr="0029606E">
        <w:rPr>
          <w:rStyle w:val="zzzHighlight"/>
        </w:rPr>
        <w:t xml:space="preserve"> </w:t>
      </w:r>
      <w:r w:rsidRPr="0029606E">
        <w:rPr>
          <w:rStyle w:val="zzzHighlight"/>
          <w:i/>
        </w:rPr>
        <w:t>Selection criteria for people leading the technical work</w:t>
      </w:r>
      <w:r w:rsidRPr="0029606E">
        <w:rPr>
          <w:rStyle w:val="zzzHighlight"/>
        </w:rPr>
        <w:t xml:space="preserve"> (see </w:t>
      </w:r>
      <w:r w:rsidR="00516288" w:rsidRPr="0029606E">
        <w:rPr>
          <w:rStyle w:val="zzzHighlight"/>
        </w:rPr>
        <w:t>L</w:t>
      </w:r>
      <w:r w:rsidRPr="0029606E">
        <w:rPr>
          <w:rStyle w:val="zzzHighlight"/>
        </w:rPr>
        <w:t>.3.2).</w:t>
      </w:r>
    </w:p>
    <w:p w14:paraId="7C67087D" w14:textId="77777777" w:rsidR="00D77357" w:rsidRPr="0029606E" w:rsidRDefault="00D77357" w:rsidP="00893360">
      <w:pPr>
        <w:pStyle w:val="BodyText"/>
        <w:rPr>
          <w:rStyle w:val="zzzHighlight"/>
        </w:rPr>
      </w:pPr>
      <w:r w:rsidRPr="0029606E">
        <w:rPr>
          <w:rStyle w:val="zzzHighlight"/>
        </w:rPr>
        <w:t>TC/SC secretariats, at intervals of 5 years, shall normally be subject to reconfirmation by the ISO Technical Management Board.</w:t>
      </w:r>
    </w:p>
    <w:p w14:paraId="17BDA88F" w14:textId="77777777" w:rsidR="00D77357" w:rsidRPr="0029606E" w:rsidRDefault="00D77357" w:rsidP="00893360">
      <w:pPr>
        <w:pStyle w:val="BodyText"/>
        <w:rPr>
          <w:rStyle w:val="zzzHighlight"/>
        </w:rPr>
      </w:pPr>
      <w:r w:rsidRPr="0029606E">
        <w:rPr>
          <w:rStyle w:val="zzzHighlight"/>
        </w:rPr>
        <w:t>If, during a year when a particular TC/SC secretariat is due for reconfirmation, TC/SC productivity data show the committee to be experiencing difficulties, this will be drawn to the attention of the ISO Technical Management Board for decision as to whether a reconfirmation enquiry should be conducted. The allocation of those secretariats not notified for detailed examination will be reconfirmed automatically.</w:t>
      </w:r>
    </w:p>
    <w:p w14:paraId="61F8473F" w14:textId="77777777" w:rsidR="00D77357" w:rsidRPr="0029606E" w:rsidRDefault="00D77357" w:rsidP="00893360">
      <w:pPr>
        <w:pStyle w:val="BodyText"/>
        <w:rPr>
          <w:rStyle w:val="zzzHighlight"/>
        </w:rPr>
      </w:pPr>
      <w:r w:rsidRPr="0029606E">
        <w:rPr>
          <w:rStyle w:val="zzzHighlight"/>
        </w:rPr>
        <w:t>A reconfirmation enquiry may also be initiated at any time at the request of the Secretary-General or of a P</w:t>
      </w:r>
      <w:r w:rsidR="0025539D" w:rsidRPr="0029606E">
        <w:rPr>
          <w:rStyle w:val="zzzHighlight"/>
        </w:rPr>
        <w:noBreakHyphen/>
        <w:t>member</w:t>
      </w:r>
      <w:r w:rsidRPr="0029606E">
        <w:rPr>
          <w:rStyle w:val="zzzHighlight"/>
        </w:rPr>
        <w:t xml:space="preserve"> of a committee. Such requests shall be accompanied by a written justification and shall be considered by the ISO Technical Management Board which will decide whether to conduct a reconfirmation enquiry.</w:t>
      </w:r>
    </w:p>
    <w:p w14:paraId="0CD218CD" w14:textId="77777777" w:rsidR="00D77357" w:rsidRPr="0029606E" w:rsidRDefault="00D77357" w:rsidP="00792FC6">
      <w:pPr>
        <w:pStyle w:val="BodyText"/>
        <w:rPr>
          <w:rStyle w:val="zzzHighlight"/>
        </w:rPr>
      </w:pPr>
      <w:r w:rsidRPr="0029606E">
        <w:rPr>
          <w:rStyle w:val="zzzHighlight"/>
        </w:rPr>
        <w:t>The enquiry shall be conducted amongst the P</w:t>
      </w:r>
      <w:r w:rsidR="0025539D" w:rsidRPr="0029606E">
        <w:rPr>
          <w:rStyle w:val="zzzHighlight"/>
        </w:rPr>
        <w:noBreakHyphen/>
        <w:t>member</w:t>
      </w:r>
      <w:r w:rsidRPr="0029606E">
        <w:rPr>
          <w:rStyle w:val="zzzHighlight"/>
        </w:rPr>
        <w:t>s of the committee to determine whether the P</w:t>
      </w:r>
      <w:r w:rsidR="0025539D" w:rsidRPr="0029606E">
        <w:rPr>
          <w:rStyle w:val="zzzHighlight"/>
        </w:rPr>
        <w:noBreakHyphen/>
        <w:t>member</w:t>
      </w:r>
      <w:r w:rsidRPr="0029606E">
        <w:rPr>
          <w:rStyle w:val="zzzHighlight"/>
        </w:rPr>
        <w:t>s are satisfied that sufficient resources are available to the secretariat and that the performance of the secretariat is satisfactory. Any P</w:t>
      </w:r>
      <w:r w:rsidR="0025539D" w:rsidRPr="0029606E">
        <w:rPr>
          <w:rStyle w:val="zzzHighlight"/>
        </w:rPr>
        <w:noBreakHyphen/>
        <w:t>member</w:t>
      </w:r>
      <w:r w:rsidRPr="0029606E">
        <w:rPr>
          <w:rStyle w:val="zzzHighlight"/>
        </w:rPr>
        <w:t xml:space="preserve"> responding negatively shall be invited to indicate whether it is willing itself to accept the secretariat of the committee.</w:t>
      </w:r>
    </w:p>
    <w:p w14:paraId="730E2CF0" w14:textId="77777777" w:rsidR="00D77357" w:rsidRPr="0029606E" w:rsidRDefault="00D77357" w:rsidP="005607A4">
      <w:pPr>
        <w:pStyle w:val="BodyText"/>
        <w:keepLines/>
        <w:rPr>
          <w:rStyle w:val="zzzHighlight"/>
        </w:rPr>
      </w:pPr>
      <w:r w:rsidRPr="0029606E">
        <w:rPr>
          <w:rStyle w:val="zzzHighlight"/>
        </w:rPr>
        <w:t>The enquiry shall be conducted by the ISO Technical Management Board in the case of TC secretariats, and by TC secretariats in the case of SC secretariats. However, in cases where the same member body holds both the TC and SC secretariat, the enquiry shall be conducted by the ISO Technical Management Board.</w:t>
      </w:r>
    </w:p>
    <w:p w14:paraId="01DEE36F" w14:textId="77777777" w:rsidR="00D77357" w:rsidRPr="0029606E" w:rsidRDefault="00D77357" w:rsidP="009B0952">
      <w:pPr>
        <w:pStyle w:val="BodyText"/>
        <w:rPr>
          <w:rStyle w:val="zzzHighlight"/>
        </w:rPr>
      </w:pPr>
      <w:r w:rsidRPr="0029606E">
        <w:rPr>
          <w:rStyle w:val="zzzHighlight"/>
        </w:rPr>
        <w:t>If there are no negative responses, the secretariat allocation shall be reconfirmed. All negative responses concerning both TC and SC secretariats shall be referred to the ISO Technical Management Board for decision.</w:t>
      </w:r>
    </w:p>
    <w:p w14:paraId="5EC7D0B2" w14:textId="77777777" w:rsidR="00D77357" w:rsidRPr="0029606E" w:rsidRDefault="00D77357">
      <w:pPr>
        <w:pStyle w:val="Heading3"/>
      </w:pPr>
      <w:bookmarkStart w:id="1076" w:name="_Ref227466191"/>
      <w:bookmarkStart w:id="1077" w:name="_Toc318972201"/>
      <w:bookmarkStart w:id="1078" w:name="_Toc323037290"/>
      <w:bookmarkStart w:id="1079" w:name="_Toc69205001"/>
      <w:bookmarkStart w:id="1080" w:name="_Toc69205346"/>
      <w:r w:rsidRPr="0029606E">
        <w:t>Responsibilities</w:t>
      </w:r>
      <w:bookmarkEnd w:id="1076"/>
      <w:bookmarkEnd w:id="1077"/>
      <w:bookmarkEnd w:id="1078"/>
      <w:bookmarkEnd w:id="1079"/>
      <w:bookmarkEnd w:id="1080"/>
    </w:p>
    <w:p w14:paraId="329E1F6C" w14:textId="570D6F69" w:rsidR="00D77357" w:rsidRPr="0029606E" w:rsidRDefault="00D77357">
      <w:pPr>
        <w:pStyle w:val="BodyText"/>
      </w:pPr>
      <w:r w:rsidRPr="0029606E">
        <w:t xml:space="preserve">The </w:t>
      </w:r>
      <w:r w:rsidR="003C11A1" w:rsidRPr="0029606E">
        <w:t>National Body</w:t>
      </w:r>
      <w:r w:rsidRPr="0029606E">
        <w:t xml:space="preserve"> to which the secretariat has been allocated shall ensure the provision of technical and administrative services to its respective </w:t>
      </w:r>
      <w:del w:id="1081" w:author="Author">
        <w:r w:rsidRPr="0029606E" w:rsidDel="00B51E46">
          <w:delText>technical committee or subcommittee</w:delText>
        </w:r>
      </w:del>
      <w:ins w:id="1082" w:author="Author">
        <w:r w:rsidR="00B51E46">
          <w:t>committee</w:t>
        </w:r>
      </w:ins>
      <w:r w:rsidRPr="0029606E">
        <w:t>.</w:t>
      </w:r>
    </w:p>
    <w:p w14:paraId="77284C25" w14:textId="77777777" w:rsidR="00D77357" w:rsidRPr="0029606E" w:rsidRDefault="00D77357">
      <w:pPr>
        <w:pStyle w:val="BodyText"/>
      </w:pPr>
      <w:r w:rsidRPr="0029606E">
        <w:t>The secretariat is responsible for monitoring, reporting, and ensuring active progress of the work, and shall use its utmost endeavour to bring this work to an early and satisfactory conclusion. These tasks shall be carried out as far as possible by correspondence.</w:t>
      </w:r>
    </w:p>
    <w:p w14:paraId="5FFE2671" w14:textId="77777777" w:rsidR="00D77357" w:rsidRPr="0029606E" w:rsidRDefault="00D77357">
      <w:pPr>
        <w:pStyle w:val="BodyText"/>
      </w:pPr>
      <w:r w:rsidRPr="0029606E">
        <w:t>The secretariat is responsible for ensuring that the ISO/IEC Directives and the decisions of the technical management board are followed.</w:t>
      </w:r>
    </w:p>
    <w:p w14:paraId="3415B8C2" w14:textId="77777777" w:rsidR="00D77357" w:rsidRPr="0029606E" w:rsidRDefault="00D77357">
      <w:pPr>
        <w:pStyle w:val="BodyText"/>
      </w:pPr>
      <w:r w:rsidRPr="0029606E">
        <w:t>A secretariat shall act in a purely international capacity, divesting itself of a national point of view.</w:t>
      </w:r>
    </w:p>
    <w:p w14:paraId="405DC00C" w14:textId="77777777" w:rsidR="00D77357" w:rsidRPr="0029606E" w:rsidRDefault="00D77357">
      <w:pPr>
        <w:pStyle w:val="BodyText"/>
        <w:keepNext/>
      </w:pPr>
      <w:r w:rsidRPr="0029606E">
        <w:t>The secretariat is responsible for the following to be executed in a timely manner:</w:t>
      </w:r>
    </w:p>
    <w:p w14:paraId="679D5078" w14:textId="77777777" w:rsidR="00D77357" w:rsidRPr="0029606E" w:rsidRDefault="00315205">
      <w:pPr>
        <w:pStyle w:val="ListNumber1"/>
        <w:keepNext/>
      </w:pPr>
      <w:r w:rsidRPr="0029606E">
        <w:t>a</w:t>
      </w:r>
      <w:r w:rsidR="00A77870" w:rsidRPr="0029606E">
        <w:t>)</w:t>
      </w:r>
      <w:r w:rsidR="00A77870" w:rsidRPr="0029606E">
        <w:tab/>
      </w:r>
      <w:r w:rsidR="00D77357" w:rsidRPr="0029606E">
        <w:t>Working documents:</w:t>
      </w:r>
    </w:p>
    <w:p w14:paraId="1924E9B5" w14:textId="77777777" w:rsidR="00D77357" w:rsidRPr="0029606E" w:rsidRDefault="00315205">
      <w:pPr>
        <w:pStyle w:val="ListNumber2"/>
      </w:pPr>
      <w:r w:rsidRPr="0029606E">
        <w:t>1)</w:t>
      </w:r>
      <w:r w:rsidRPr="0029606E">
        <w:tab/>
      </w:r>
      <w:r w:rsidR="00D77357" w:rsidRPr="0029606E">
        <w:t>Preparation of committee drafts, arranging for their distribution and the treatment of the comments received;</w:t>
      </w:r>
    </w:p>
    <w:p w14:paraId="38267DA0" w14:textId="77777777" w:rsidR="00D77357" w:rsidRPr="0029606E" w:rsidRDefault="00315205">
      <w:pPr>
        <w:pStyle w:val="ListNumber2"/>
      </w:pPr>
      <w:r w:rsidRPr="0029606E">
        <w:t>2)</w:t>
      </w:r>
      <w:r w:rsidRPr="0029606E">
        <w:tab/>
      </w:r>
      <w:r w:rsidR="00D77357" w:rsidRPr="0029606E">
        <w:t>Preparation of enquiry drafts and text for the circulation of the final draft International Standards or publication of International Standards;</w:t>
      </w:r>
    </w:p>
    <w:p w14:paraId="37AE37CB" w14:textId="3B46A992" w:rsidR="00D77357" w:rsidRPr="0029606E" w:rsidRDefault="00315205">
      <w:pPr>
        <w:pStyle w:val="ListNumber2"/>
      </w:pPr>
      <w:r w:rsidRPr="0029606E">
        <w:t>3)</w:t>
      </w:r>
      <w:r w:rsidRPr="0029606E">
        <w:tab/>
      </w:r>
      <w:r w:rsidR="00D77357" w:rsidRPr="0029606E">
        <w:t xml:space="preserve">Ensuring the equivalence of the English and French texts, if necessary with the assistance of other </w:t>
      </w:r>
      <w:r w:rsidR="00D81FA7" w:rsidRPr="0029606E">
        <w:t>National Bodies</w:t>
      </w:r>
      <w:r w:rsidR="00D77357" w:rsidRPr="0029606E">
        <w:t xml:space="preserve"> that are able and willing to take responsibility for the language versions concerned. (See also </w:t>
      </w:r>
      <w:r w:rsidR="00AB0DEF" w:rsidRPr="0029606E">
        <w:fldChar w:fldCharType="begin"/>
      </w:r>
      <w:r w:rsidR="00AB0DEF" w:rsidRPr="0029606E">
        <w:instrText xml:space="preserve"> REF _Ref465567927 \r \h </w:instrText>
      </w:r>
      <w:r w:rsidR="00AB0DEF" w:rsidRPr="0029606E">
        <w:fldChar w:fldCharType="separate"/>
      </w:r>
      <w:r w:rsidR="005C35CA">
        <w:t>1.11</w:t>
      </w:r>
      <w:r w:rsidR="00AB0DEF" w:rsidRPr="0029606E">
        <w:fldChar w:fldCharType="end"/>
      </w:r>
      <w:r w:rsidR="00D77357" w:rsidRPr="0029606E">
        <w:t xml:space="preserve"> and the respective Supplements to the ISO/IEC Directives);</w:t>
      </w:r>
    </w:p>
    <w:p w14:paraId="319F4A54" w14:textId="77777777" w:rsidR="00D77357" w:rsidRPr="0029606E" w:rsidRDefault="00315205">
      <w:pPr>
        <w:pStyle w:val="ListNumber1"/>
        <w:keepNext/>
      </w:pPr>
      <w:r w:rsidRPr="0029606E">
        <w:t>b</w:t>
      </w:r>
      <w:r w:rsidR="00A77870" w:rsidRPr="0029606E">
        <w:t>)</w:t>
      </w:r>
      <w:r w:rsidR="00A77870" w:rsidRPr="0029606E">
        <w:tab/>
      </w:r>
      <w:r w:rsidR="00D77357" w:rsidRPr="0029606E">
        <w:t>Project management</w:t>
      </w:r>
    </w:p>
    <w:p w14:paraId="46F33B5A" w14:textId="77777777" w:rsidR="00D77357" w:rsidRPr="0029606E" w:rsidRDefault="00315205">
      <w:pPr>
        <w:pStyle w:val="ListNumber2"/>
      </w:pPr>
      <w:r w:rsidRPr="0029606E">
        <w:t>1)</w:t>
      </w:r>
      <w:r w:rsidRPr="0029606E">
        <w:tab/>
      </w:r>
      <w:r w:rsidR="00D77357" w:rsidRPr="0029606E">
        <w:t>Assisting in the establishment of priorities and target dates for each project;</w:t>
      </w:r>
    </w:p>
    <w:p w14:paraId="7C38C66E" w14:textId="1F0E7BF9" w:rsidR="00D77357" w:rsidRPr="0029606E" w:rsidRDefault="00315205">
      <w:pPr>
        <w:pStyle w:val="ListNumber2"/>
      </w:pPr>
      <w:r w:rsidRPr="0029606E">
        <w:t>2)</w:t>
      </w:r>
      <w:r w:rsidRPr="0029606E">
        <w:tab/>
      </w:r>
      <w:r w:rsidR="00D77357" w:rsidRPr="0029606E">
        <w:t xml:space="preserve">Notifying the names, etc. of all working group and maintenance team </w:t>
      </w:r>
      <w:del w:id="1083" w:author="Author">
        <w:r w:rsidR="00D77357" w:rsidRPr="0029606E" w:rsidDel="00627DBC">
          <w:delText>convenor</w:delText>
        </w:r>
      </w:del>
      <w:ins w:id="1084" w:author="Author">
        <w:r w:rsidR="00627DBC">
          <w:t>Convenor</w:t>
        </w:r>
      </w:ins>
      <w:r w:rsidR="00D77357" w:rsidRPr="0029606E">
        <w:t xml:space="preserve">s and </w:t>
      </w:r>
      <w:del w:id="1085" w:author="Author">
        <w:r w:rsidR="00D77357" w:rsidRPr="0029606E" w:rsidDel="00627DBC">
          <w:delText>project leader</w:delText>
        </w:r>
      </w:del>
      <w:ins w:id="1086" w:author="Author">
        <w:r w:rsidR="00627DBC">
          <w:t>Project Leader</w:t>
        </w:r>
      </w:ins>
      <w:r w:rsidR="00D77357" w:rsidRPr="0029606E">
        <w:t xml:space="preserve">s to the </w:t>
      </w:r>
      <w:del w:id="1087" w:author="Author">
        <w:r w:rsidR="00D77357" w:rsidRPr="0029606E" w:rsidDel="00164399">
          <w:delText>office of the CEO</w:delText>
        </w:r>
      </w:del>
      <w:ins w:id="1088" w:author="Author">
        <w:r w:rsidR="00164399">
          <w:t>Office of the CEO</w:t>
        </w:r>
      </w:ins>
      <w:r w:rsidR="00D77357" w:rsidRPr="0029606E">
        <w:t>;</w:t>
      </w:r>
    </w:p>
    <w:p w14:paraId="292168E4" w14:textId="2585042E" w:rsidR="00D77357" w:rsidRPr="0029606E" w:rsidRDefault="00315205">
      <w:pPr>
        <w:pStyle w:val="ListNumber2"/>
      </w:pPr>
      <w:r w:rsidRPr="0029606E">
        <w:t>3)</w:t>
      </w:r>
      <w:r w:rsidRPr="0029606E">
        <w:tab/>
      </w:r>
      <w:r w:rsidR="00D77357" w:rsidRPr="0029606E">
        <w:t xml:space="preserve">Proposing proactively the publication of alternative </w:t>
      </w:r>
      <w:del w:id="1089" w:author="Author">
        <w:r w:rsidR="00D77357" w:rsidRPr="0029606E" w:rsidDel="005218EC">
          <w:delText>deliverable</w:delText>
        </w:r>
      </w:del>
      <w:ins w:id="1090" w:author="Author">
        <w:r w:rsidR="005218EC">
          <w:t>document</w:t>
        </w:r>
      </w:ins>
      <w:r w:rsidR="00D77357" w:rsidRPr="0029606E">
        <w:t>s or cancellation of projects that are running significantly overtime, and/or which appear to lack sufficient support;</w:t>
      </w:r>
    </w:p>
    <w:p w14:paraId="01C1C148" w14:textId="77777777" w:rsidR="00D77357" w:rsidRPr="0029606E" w:rsidRDefault="00315205">
      <w:pPr>
        <w:pStyle w:val="ListNumber1"/>
        <w:keepNext/>
      </w:pPr>
      <w:r w:rsidRPr="0029606E">
        <w:t>c</w:t>
      </w:r>
      <w:r w:rsidR="00A77870" w:rsidRPr="0029606E">
        <w:t>)</w:t>
      </w:r>
      <w:r w:rsidR="00A77870" w:rsidRPr="0029606E">
        <w:tab/>
      </w:r>
      <w:r w:rsidR="00D77357" w:rsidRPr="0029606E">
        <w:t>Meetings (see also Clause </w:t>
      </w:r>
      <w:r w:rsidR="00D77357" w:rsidRPr="0029606E">
        <w:fldChar w:fldCharType="begin" w:fldLock="1"/>
      </w:r>
      <w:r w:rsidR="00D77357" w:rsidRPr="0029606E">
        <w:instrText xml:space="preserve"> REF _Ref465567883 \r \h  \* MERGEFORMAT </w:instrText>
      </w:r>
      <w:r w:rsidR="00D77357" w:rsidRPr="0029606E">
        <w:fldChar w:fldCharType="separate"/>
      </w:r>
      <w:r w:rsidR="00D77357" w:rsidRPr="0029606E">
        <w:t>4</w:t>
      </w:r>
      <w:r w:rsidR="00D77357" w:rsidRPr="0029606E">
        <w:fldChar w:fldCharType="end"/>
      </w:r>
      <w:r w:rsidR="00D77357" w:rsidRPr="0029606E">
        <w:t>), including:</w:t>
      </w:r>
    </w:p>
    <w:p w14:paraId="0120A174" w14:textId="77777777" w:rsidR="00D77357" w:rsidRPr="0029606E" w:rsidRDefault="00315205">
      <w:pPr>
        <w:pStyle w:val="ListNumber2"/>
      </w:pPr>
      <w:r w:rsidRPr="0029606E">
        <w:t>1)</w:t>
      </w:r>
      <w:r w:rsidRPr="0029606E">
        <w:tab/>
      </w:r>
      <w:r w:rsidR="00D77357" w:rsidRPr="0029606E">
        <w:t>Establishment of the agenda and arranging for its distribution;</w:t>
      </w:r>
    </w:p>
    <w:p w14:paraId="5BDE9EC1" w14:textId="77777777" w:rsidR="00D77357" w:rsidRPr="0029606E" w:rsidRDefault="00315205">
      <w:pPr>
        <w:pStyle w:val="ListNumber2"/>
      </w:pPr>
      <w:r w:rsidRPr="0029606E">
        <w:t>2)</w:t>
      </w:r>
      <w:r w:rsidRPr="0029606E">
        <w:tab/>
      </w:r>
      <w:r w:rsidR="00D77357" w:rsidRPr="0029606E">
        <w:t xml:space="preserve">Arranging for the distribution of all documents on the agenda, including reports of working groups, and indicating all other documents which are necessary for discussion during the meeting (see </w:t>
      </w:r>
      <w:r w:rsidR="00D77357" w:rsidRPr="0029606E">
        <w:fldChar w:fldCharType="begin" w:fldLock="1"/>
      </w:r>
      <w:r w:rsidR="00D77357" w:rsidRPr="0029606E">
        <w:instrText xml:space="preserve"> REF _Ref494676136 \r \h  \* MERGEFORMAT </w:instrText>
      </w:r>
      <w:r w:rsidR="00D77357" w:rsidRPr="0029606E">
        <w:fldChar w:fldCharType="separate"/>
      </w:r>
      <w:r w:rsidR="00D77357" w:rsidRPr="0029606E">
        <w:t>E.5</w:t>
      </w:r>
      <w:r w:rsidR="00D77357" w:rsidRPr="0029606E">
        <w:fldChar w:fldCharType="end"/>
      </w:r>
      <w:r w:rsidR="00D77357" w:rsidRPr="0029606E">
        <w:t>);</w:t>
      </w:r>
    </w:p>
    <w:p w14:paraId="067D4B1F" w14:textId="77777777" w:rsidR="00621063" w:rsidRPr="0029606E" w:rsidRDefault="00621063">
      <w:pPr>
        <w:pStyle w:val="ListNumber2"/>
        <w:keepNext/>
      </w:pPr>
      <w:r w:rsidRPr="0029606E">
        <w:t>3)</w:t>
      </w:r>
      <w:r w:rsidRPr="0029606E">
        <w:tab/>
        <w:t xml:space="preserve">Regarding the decisions </w:t>
      </w:r>
      <w:r w:rsidR="00DE2675" w:rsidRPr="0029606E">
        <w:t xml:space="preserve">(also referred to as resolutions) </w:t>
      </w:r>
      <w:r w:rsidRPr="0029606E">
        <w:t>taken in a meeting:</w:t>
      </w:r>
    </w:p>
    <w:p w14:paraId="0FB7920C" w14:textId="77777777" w:rsidR="006F462C" w:rsidRPr="0029606E" w:rsidRDefault="00C22681">
      <w:pPr>
        <w:pStyle w:val="ListContinue3"/>
      </w:pPr>
      <w:r w:rsidRPr="0029606E">
        <w:t>—</w:t>
      </w:r>
      <w:r w:rsidRPr="0029606E">
        <w:tab/>
      </w:r>
      <w:r w:rsidR="00621063" w:rsidRPr="0029606E">
        <w:t xml:space="preserve">ensuring that </w:t>
      </w:r>
      <w:r w:rsidR="00DE2675" w:rsidRPr="0029606E">
        <w:t xml:space="preserve">the decisions </w:t>
      </w:r>
      <w:r w:rsidR="00621063" w:rsidRPr="0029606E">
        <w:t>endorsing working groups recommendations contain the specific elements being endorsed;</w:t>
      </w:r>
    </w:p>
    <w:p w14:paraId="106A892A" w14:textId="77777777" w:rsidR="006F462C" w:rsidRPr="0029606E" w:rsidRDefault="00C22681">
      <w:pPr>
        <w:pStyle w:val="ListContinue3"/>
      </w:pPr>
      <w:r w:rsidRPr="0029606E">
        <w:t>—</w:t>
      </w:r>
      <w:r w:rsidRPr="0029606E">
        <w:tab/>
      </w:r>
      <w:r w:rsidR="00621063" w:rsidRPr="0029606E">
        <w:t xml:space="preserve">making the decisions available in writing for confirmation during the meeting (see </w:t>
      </w:r>
      <w:r w:rsidR="00621063" w:rsidRPr="0029606E">
        <w:fldChar w:fldCharType="begin" w:fldLock="1"/>
      </w:r>
      <w:r w:rsidR="00621063" w:rsidRPr="0029606E">
        <w:instrText xml:space="preserve"> REF _Ref494676136 \r \h  \* MERGEFORMAT </w:instrText>
      </w:r>
      <w:r w:rsidR="00621063" w:rsidRPr="0029606E">
        <w:fldChar w:fldCharType="separate"/>
      </w:r>
      <w:r w:rsidR="00621063" w:rsidRPr="0029606E">
        <w:t>E.5</w:t>
      </w:r>
      <w:r w:rsidR="00621063" w:rsidRPr="0029606E">
        <w:fldChar w:fldCharType="end"/>
      </w:r>
      <w:r w:rsidR="00621063" w:rsidRPr="0029606E">
        <w:t>); and</w:t>
      </w:r>
    </w:p>
    <w:p w14:paraId="621CC994" w14:textId="77777777" w:rsidR="00621063" w:rsidRPr="0029606E" w:rsidRDefault="00C22681">
      <w:pPr>
        <w:pStyle w:val="ListContinue3"/>
      </w:pPr>
      <w:r w:rsidRPr="0029606E">
        <w:t>—</w:t>
      </w:r>
      <w:r w:rsidRPr="0029606E">
        <w:tab/>
      </w:r>
      <w:r w:rsidR="00621063" w:rsidRPr="0029606E">
        <w:t>posting the</w:t>
      </w:r>
      <w:r w:rsidR="00DE2675" w:rsidRPr="0029606E">
        <w:t xml:space="preserve"> decisions within 48</w:t>
      </w:r>
      <w:r w:rsidRPr="0029606E">
        <w:t> </w:t>
      </w:r>
      <w:r w:rsidR="00DE2675" w:rsidRPr="0029606E">
        <w:t>hours</w:t>
      </w:r>
      <w:r w:rsidR="00DA129B" w:rsidRPr="0029606E">
        <w:t xml:space="preserve"> </w:t>
      </w:r>
      <w:r w:rsidR="00621063" w:rsidRPr="0029606E">
        <w:t>after the meeting in the committee's electronic folder</w:t>
      </w:r>
      <w:r w:rsidRPr="0029606E">
        <w:t>.</w:t>
      </w:r>
    </w:p>
    <w:p w14:paraId="056E0AE3" w14:textId="77777777" w:rsidR="00D77357" w:rsidRPr="0029606E" w:rsidRDefault="00315205">
      <w:pPr>
        <w:pStyle w:val="ListNumber2"/>
      </w:pPr>
      <w:r w:rsidRPr="0029606E">
        <w:t>4)</w:t>
      </w:r>
      <w:r w:rsidRPr="0029606E">
        <w:tab/>
      </w:r>
      <w:r w:rsidR="00D77357" w:rsidRPr="0029606E">
        <w:t xml:space="preserve">Preparation of the minutes of meetings to be circulated within </w:t>
      </w:r>
      <w:r w:rsidR="009745DD" w:rsidRPr="0029606E">
        <w:t>4</w:t>
      </w:r>
      <w:r w:rsidR="003C0544" w:rsidRPr="0029606E">
        <w:t> </w:t>
      </w:r>
      <w:r w:rsidR="00A36879" w:rsidRPr="0029606E">
        <w:t>weeks</w:t>
      </w:r>
      <w:r w:rsidR="00D77357" w:rsidRPr="0029606E">
        <w:t xml:space="preserve"> after the meeting;</w:t>
      </w:r>
    </w:p>
    <w:p w14:paraId="69A44AF4" w14:textId="496FDA38" w:rsidR="00D77357" w:rsidRPr="0029606E" w:rsidRDefault="00315205">
      <w:pPr>
        <w:pStyle w:val="ListNumber2"/>
      </w:pPr>
      <w:r w:rsidRPr="0029606E">
        <w:t>5)</w:t>
      </w:r>
      <w:r w:rsidRPr="0029606E">
        <w:tab/>
      </w:r>
      <w:r w:rsidR="00D77357" w:rsidRPr="0029606E">
        <w:t xml:space="preserve">Preparation of reports to the technical management board (TC secretariat), in the IEC within </w:t>
      </w:r>
      <w:r w:rsidR="009745DD" w:rsidRPr="0029606E">
        <w:t>4</w:t>
      </w:r>
      <w:r w:rsidR="003C0544" w:rsidRPr="0029606E">
        <w:t> </w:t>
      </w:r>
      <w:r w:rsidR="00A36879" w:rsidRPr="0029606E">
        <w:t>weeks</w:t>
      </w:r>
      <w:r w:rsidR="00D77357" w:rsidRPr="0029606E">
        <w:t xml:space="preserve"> after the meeting, or to the parent committee (SC secretariat);</w:t>
      </w:r>
    </w:p>
    <w:p w14:paraId="631367DD" w14:textId="0B4D80B3" w:rsidR="008A1417" w:rsidRPr="0029606E" w:rsidRDefault="006E3976">
      <w:pPr>
        <w:pStyle w:val="ListNumber2"/>
      </w:pPr>
      <w:r w:rsidRPr="0029606E">
        <w:t>6)</w:t>
      </w:r>
      <w:r w:rsidRPr="0029606E">
        <w:tab/>
      </w:r>
      <w:r w:rsidR="004418DF" w:rsidRPr="0029606E">
        <w:t xml:space="preserve">In case of unforeseen unavailability of the </w:t>
      </w:r>
      <w:del w:id="1091" w:author="Author">
        <w:r w:rsidR="004418DF" w:rsidRPr="0029606E" w:rsidDel="00D50544">
          <w:delText>secretary</w:delText>
        </w:r>
      </w:del>
      <w:ins w:id="1092" w:author="Author">
        <w:r w:rsidR="00D50544">
          <w:t>Secretary/Committee Manager</w:t>
        </w:r>
      </w:ins>
      <w:r w:rsidR="004418DF" w:rsidRPr="0029606E">
        <w:t xml:space="preserve"> at a meeting (if the Secretariat is unable to provide a replacement), an acting </w:t>
      </w:r>
      <w:del w:id="1093" w:author="Author">
        <w:r w:rsidR="004418DF" w:rsidRPr="0029606E" w:rsidDel="00D50544">
          <w:delText>secretary</w:delText>
        </w:r>
      </w:del>
      <w:ins w:id="1094" w:author="Author">
        <w:r w:rsidR="00D50544">
          <w:t>Secretary/Committee Manager</w:t>
        </w:r>
      </w:ins>
      <w:r w:rsidR="004418DF" w:rsidRPr="0029606E">
        <w:t xml:space="preserve"> may be appointed by the committee for the meeting.</w:t>
      </w:r>
    </w:p>
    <w:p w14:paraId="16D45C25" w14:textId="75C3321A" w:rsidR="004418DF" w:rsidRPr="0029606E" w:rsidRDefault="004418DF" w:rsidP="006E3976">
      <w:pPr>
        <w:pStyle w:val="ListNumber1"/>
        <w:keepNext/>
      </w:pPr>
      <w:r w:rsidRPr="0029606E">
        <w:t>d)</w:t>
      </w:r>
      <w:r w:rsidRPr="0029606E">
        <w:tab/>
        <w:t>Decisions</w:t>
      </w:r>
    </w:p>
    <w:p w14:paraId="65D9E1E6" w14:textId="77777777" w:rsidR="009B0952" w:rsidRDefault="004418DF" w:rsidP="00ED6164">
      <w:pPr>
        <w:pStyle w:val="BodyTextindent10"/>
      </w:pPr>
      <w:r w:rsidRPr="0029606E">
        <w:t>The comm</w:t>
      </w:r>
      <w:r w:rsidR="00C0785E" w:rsidRPr="0029606E">
        <w:t>i</w:t>
      </w:r>
      <w:r w:rsidRPr="0029606E">
        <w:t>tt</w:t>
      </w:r>
      <w:r w:rsidR="00C0785E" w:rsidRPr="0029606E">
        <w:t>e</w:t>
      </w:r>
      <w:r w:rsidRPr="0029606E">
        <w:t>e secretariat shall ensure that</w:t>
      </w:r>
      <w:r w:rsidR="009B0952">
        <w:t>:</w:t>
      </w:r>
    </w:p>
    <w:p w14:paraId="390E90EB" w14:textId="598F5092" w:rsidR="009B0952" w:rsidRDefault="00ED6164" w:rsidP="00030483">
      <w:pPr>
        <w:pStyle w:val="BodyTextindent10"/>
        <w:numPr>
          <w:ilvl w:val="0"/>
          <w:numId w:val="25"/>
        </w:numPr>
      </w:pPr>
      <w:r w:rsidRPr="0029606E">
        <w:t>all resolutions are clearly drafted, reviewed, and presented</w:t>
      </w:r>
      <w:r w:rsidR="009B0952">
        <w:t>;</w:t>
      </w:r>
      <w:r w:rsidR="009B0952" w:rsidRPr="0029606E">
        <w:t xml:space="preserve"> </w:t>
      </w:r>
    </w:p>
    <w:p w14:paraId="0E8915FE" w14:textId="307CA68F" w:rsidR="004418DF" w:rsidRPr="0029606E" w:rsidRDefault="004418DF" w:rsidP="00030483">
      <w:pPr>
        <w:pStyle w:val="BodyTextindent10"/>
        <w:numPr>
          <w:ilvl w:val="0"/>
          <w:numId w:val="25"/>
        </w:numPr>
      </w:pPr>
      <w:r w:rsidRPr="0029606E">
        <w:t>all decisions taken by the committee, whether at a plenary meeting or by correspondence, are documented and traceable through committee resolutions or numbered documents reporting the results of a committee decision;</w:t>
      </w:r>
    </w:p>
    <w:p w14:paraId="52D98615" w14:textId="4A8E7302" w:rsidR="004418DF" w:rsidRPr="0029606E" w:rsidRDefault="004418DF" w:rsidP="006E3976">
      <w:pPr>
        <w:pStyle w:val="ListNumber1"/>
        <w:keepNext/>
      </w:pPr>
      <w:r w:rsidRPr="0029606E">
        <w:t>e</w:t>
      </w:r>
      <w:r w:rsidR="00A77870" w:rsidRPr="0029606E">
        <w:t>)</w:t>
      </w:r>
      <w:r w:rsidR="00A77870" w:rsidRPr="0029606E">
        <w:tab/>
      </w:r>
      <w:r w:rsidR="00D77357" w:rsidRPr="0029606E">
        <w:t>Advising</w:t>
      </w:r>
    </w:p>
    <w:p w14:paraId="47125DF7" w14:textId="6EE97619" w:rsidR="00D77357" w:rsidRPr="0029606E" w:rsidRDefault="00D77357" w:rsidP="006E3976">
      <w:pPr>
        <w:pStyle w:val="BodyTextindent10"/>
      </w:pPr>
      <w:r w:rsidRPr="0029606E">
        <w:t xml:space="preserve">Providing advice to the </w:t>
      </w:r>
      <w:del w:id="1095" w:author="Author">
        <w:r w:rsidRPr="0029606E" w:rsidDel="00627DBC">
          <w:delText>chair</w:delText>
        </w:r>
      </w:del>
      <w:ins w:id="1096" w:author="Author">
        <w:r w:rsidR="00627DBC">
          <w:t>Chair</w:t>
        </w:r>
      </w:ins>
      <w:r w:rsidRPr="0029606E">
        <w:t xml:space="preserve">, </w:t>
      </w:r>
      <w:del w:id="1097" w:author="Author">
        <w:r w:rsidRPr="0029606E" w:rsidDel="00627DBC">
          <w:delText>project leader</w:delText>
        </w:r>
      </w:del>
      <w:ins w:id="1098" w:author="Author">
        <w:r w:rsidR="00627DBC">
          <w:t>Project Leader</w:t>
        </w:r>
      </w:ins>
      <w:r w:rsidRPr="0029606E">
        <w:t xml:space="preserve">s, and </w:t>
      </w:r>
      <w:del w:id="1099" w:author="Author">
        <w:r w:rsidRPr="0029606E" w:rsidDel="00627DBC">
          <w:delText>convenor</w:delText>
        </w:r>
      </w:del>
      <w:ins w:id="1100" w:author="Author">
        <w:r w:rsidR="00627DBC">
          <w:t>Convenor</w:t>
        </w:r>
      </w:ins>
      <w:r w:rsidRPr="0029606E">
        <w:t>s on procedures associated with the progression of projects.</w:t>
      </w:r>
    </w:p>
    <w:p w14:paraId="26AB9CC1" w14:textId="4A2606B7" w:rsidR="00D77357" w:rsidRPr="0029606E" w:rsidRDefault="00D77357" w:rsidP="004D7C50">
      <w:pPr>
        <w:pStyle w:val="BodyText"/>
      </w:pPr>
      <w:r w:rsidRPr="0029606E">
        <w:t xml:space="preserve">In all circumstances, each secretariat shall work in close liaison with the </w:t>
      </w:r>
      <w:del w:id="1101" w:author="Author">
        <w:r w:rsidRPr="0029606E" w:rsidDel="00627DBC">
          <w:delText>chair</w:delText>
        </w:r>
      </w:del>
      <w:ins w:id="1102" w:author="Author">
        <w:r w:rsidR="00627DBC">
          <w:t>Chair</w:t>
        </w:r>
      </w:ins>
      <w:r w:rsidRPr="0029606E">
        <w:t xml:space="preserve"> of its </w:t>
      </w:r>
      <w:del w:id="1103" w:author="Author">
        <w:r w:rsidRPr="0029606E" w:rsidDel="00B51E46">
          <w:delText>technical committee or subcommittee</w:delText>
        </w:r>
      </w:del>
      <w:ins w:id="1104" w:author="Author">
        <w:r w:rsidR="00B51E46">
          <w:t>committee</w:t>
        </w:r>
      </w:ins>
      <w:r w:rsidRPr="0029606E">
        <w:t>.</w:t>
      </w:r>
      <w:r w:rsidR="004D7C50" w:rsidRPr="0029606E">
        <w:t xml:space="preserve"> The secretariat and the </w:t>
      </w:r>
      <w:del w:id="1105" w:author="Author">
        <w:r w:rsidR="004D7C50" w:rsidRPr="0029606E" w:rsidDel="00627DBC">
          <w:delText>chair</w:delText>
        </w:r>
      </w:del>
      <w:ins w:id="1106" w:author="Author">
        <w:r w:rsidR="00627DBC">
          <w:t>Chair</w:t>
        </w:r>
      </w:ins>
      <w:r w:rsidR="004D7C50" w:rsidRPr="0029606E">
        <w:t xml:space="preserve"> are jointly responsible for the effective management of the committee.</w:t>
      </w:r>
    </w:p>
    <w:p w14:paraId="20A971A8" w14:textId="43CCCC09" w:rsidR="00D77357" w:rsidRPr="0029606E" w:rsidRDefault="00D77357" w:rsidP="000B3F2A">
      <w:pPr>
        <w:pStyle w:val="BodyText"/>
      </w:pPr>
      <w:r w:rsidRPr="0029606E">
        <w:t xml:space="preserve">The secretariat of a technical committee shall maintain close contact with the </w:t>
      </w:r>
      <w:del w:id="1107" w:author="Author">
        <w:r w:rsidRPr="0029606E" w:rsidDel="00164399">
          <w:delText>office of the CEO</w:delText>
        </w:r>
      </w:del>
      <w:ins w:id="1108" w:author="Author">
        <w:r w:rsidR="00164399">
          <w:t>Office of the CEO</w:t>
        </w:r>
      </w:ins>
      <w:r w:rsidRPr="0029606E">
        <w:t xml:space="preserve"> and with the members of the technical committee regarding its activities, including those of its subcommittees and working groups.</w:t>
      </w:r>
    </w:p>
    <w:p w14:paraId="1F79EFD5" w14:textId="2D59152A" w:rsidR="00D77357" w:rsidRPr="0029606E" w:rsidRDefault="00D77357" w:rsidP="00D77357">
      <w:pPr>
        <w:pStyle w:val="BodyText"/>
      </w:pPr>
      <w:r w:rsidRPr="0029606E">
        <w:t xml:space="preserve">The secretariat of a subcommittee shall maintain close contact with the secretariat of the parent technical committee and as necessary with the </w:t>
      </w:r>
      <w:del w:id="1109" w:author="Author">
        <w:r w:rsidRPr="0029606E" w:rsidDel="00164399">
          <w:delText>office of the CEO</w:delText>
        </w:r>
      </w:del>
      <w:ins w:id="1110" w:author="Author">
        <w:r w:rsidR="00164399">
          <w:t>Office of the CEO</w:t>
        </w:r>
      </w:ins>
      <w:r w:rsidRPr="0029606E">
        <w:t>. It shall also maintain contact with the members of the subcommittee regarding its activities, including those of its working groups.</w:t>
      </w:r>
    </w:p>
    <w:p w14:paraId="23F281E4" w14:textId="509CB9C8" w:rsidR="006F462C" w:rsidRPr="0029606E" w:rsidRDefault="0044624F" w:rsidP="007C31CA">
      <w:pPr>
        <w:pStyle w:val="BodyText"/>
      </w:pPr>
      <w:r w:rsidRPr="0029606E">
        <w:t xml:space="preserve">The secretariat of a </w:t>
      </w:r>
      <w:del w:id="1111" w:author="Author">
        <w:r w:rsidRPr="0029606E" w:rsidDel="00B51E46">
          <w:delText>technical committee or subcommittee</w:delText>
        </w:r>
      </w:del>
      <w:ins w:id="1112" w:author="Author">
        <w:r w:rsidR="00B51E46">
          <w:t>committee</w:t>
        </w:r>
      </w:ins>
      <w:r w:rsidRPr="0029606E">
        <w:t xml:space="preserve"> shall update in conjunction with the </w:t>
      </w:r>
      <w:del w:id="1113" w:author="Author">
        <w:r w:rsidRPr="0029606E" w:rsidDel="00164399">
          <w:delText>office of the CEO</w:delText>
        </w:r>
      </w:del>
      <w:ins w:id="1114" w:author="Author">
        <w:r w:rsidR="00164399">
          <w:t>Office of the CEO</w:t>
        </w:r>
      </w:ins>
      <w:r w:rsidRPr="0029606E">
        <w:t xml:space="preserve"> the record of the status of the membership of the committee.</w:t>
      </w:r>
    </w:p>
    <w:p w14:paraId="296DD48E" w14:textId="5E0327B5" w:rsidR="0044624F" w:rsidRPr="0029606E" w:rsidRDefault="0044624F" w:rsidP="00C22681">
      <w:pPr>
        <w:pStyle w:val="BodyText"/>
      </w:pPr>
      <w:r w:rsidRPr="0029606E">
        <w:rPr>
          <w:rStyle w:val="zzzHighlight"/>
        </w:rPr>
        <w:t xml:space="preserve">The </w:t>
      </w:r>
      <w:del w:id="1115" w:author="Author">
        <w:r w:rsidRPr="0029606E" w:rsidDel="00164399">
          <w:rPr>
            <w:rStyle w:val="zzzHighlight"/>
          </w:rPr>
          <w:delText>office of the CEO</w:delText>
        </w:r>
      </w:del>
      <w:ins w:id="1116" w:author="Author">
        <w:r w:rsidR="00164399">
          <w:rPr>
            <w:rStyle w:val="zzzHighlight"/>
          </w:rPr>
          <w:t>Office of the CEO</w:t>
        </w:r>
      </w:ins>
      <w:r w:rsidRPr="0029606E">
        <w:rPr>
          <w:rStyle w:val="zzzHighlight"/>
        </w:rPr>
        <w:t xml:space="preserve"> shall also maintain a register of the membership of its working groups.</w:t>
      </w:r>
    </w:p>
    <w:p w14:paraId="7580256C" w14:textId="299816B4" w:rsidR="00D77357" w:rsidRPr="0029606E" w:rsidRDefault="00D77357" w:rsidP="00315205">
      <w:pPr>
        <w:pStyle w:val="BodyText"/>
        <w:rPr>
          <w:rStyle w:val="zzzHighlight"/>
        </w:rPr>
      </w:pPr>
      <w:r w:rsidRPr="0029606E">
        <w:rPr>
          <w:rStyle w:val="zzzHighlight"/>
        </w:rPr>
        <w:t>Member bodies are encouraged to establish twinning arrangements between a</w:t>
      </w:r>
      <w:r w:rsidR="00B16C93" w:rsidRPr="0029606E">
        <w:rPr>
          <w:rStyle w:val="zzzHighlight"/>
        </w:rPr>
        <w:t xml:space="preserve"> secretariat and a twinned secretariat</w:t>
      </w:r>
      <w:r w:rsidRPr="0029606E">
        <w:rPr>
          <w:rStyle w:val="zzzHighlight"/>
        </w:rPr>
        <w:t xml:space="preserve"> with a limit of one </w:t>
      </w:r>
      <w:r w:rsidR="007323FB" w:rsidRPr="0029606E">
        <w:rPr>
          <w:rStyle w:val="zzzHighlight"/>
        </w:rPr>
        <w:t xml:space="preserve">twinned </w:t>
      </w:r>
      <w:r w:rsidRPr="0029606E">
        <w:rPr>
          <w:rStyle w:val="zzzHighlight"/>
        </w:rPr>
        <w:t>secretariat per committee</w:t>
      </w:r>
      <w:r w:rsidR="00A53B8F" w:rsidRPr="0029606E">
        <w:rPr>
          <w:rStyle w:val="zzzHighlight"/>
        </w:rPr>
        <w:t xml:space="preserve">. </w:t>
      </w:r>
      <w:r w:rsidRPr="0029606E">
        <w:rPr>
          <w:rStyle w:val="zzzHighlight"/>
        </w:rPr>
        <w:t xml:space="preserve">The lead partner </w:t>
      </w:r>
      <w:r w:rsidR="007323FB" w:rsidRPr="0029606E">
        <w:rPr>
          <w:rStyle w:val="zzzHighlight"/>
        </w:rPr>
        <w:t xml:space="preserve">will hold the </w:t>
      </w:r>
      <w:r w:rsidRPr="0029606E">
        <w:rPr>
          <w:rStyle w:val="zzzHighlight"/>
        </w:rPr>
        <w:t xml:space="preserve">secretariat and the twinned partner </w:t>
      </w:r>
      <w:r w:rsidR="007323FB" w:rsidRPr="0029606E">
        <w:rPr>
          <w:rStyle w:val="zzzHighlight"/>
        </w:rPr>
        <w:t xml:space="preserve">the twinned </w:t>
      </w:r>
      <w:r w:rsidRPr="0029606E">
        <w:rPr>
          <w:rStyle w:val="zzzHighlight"/>
        </w:rPr>
        <w:t>secretariat</w:t>
      </w:r>
      <w:r w:rsidR="007323FB" w:rsidRPr="0029606E">
        <w:rPr>
          <w:rStyle w:val="zzzHighlight"/>
        </w:rPr>
        <w:t xml:space="preserve">. Twinned </w:t>
      </w:r>
      <w:r w:rsidRPr="0029606E">
        <w:rPr>
          <w:rStyle w:val="zzzHighlight"/>
        </w:rPr>
        <w:t xml:space="preserve">secretariats </w:t>
      </w:r>
      <w:r w:rsidR="007A4D90" w:rsidRPr="0029606E">
        <w:rPr>
          <w:rStyle w:val="zzzHighlight"/>
        </w:rPr>
        <w:t>shall</w:t>
      </w:r>
      <w:r w:rsidRPr="0029606E">
        <w:rPr>
          <w:rStyle w:val="zzzHighlight"/>
        </w:rPr>
        <w:t xml:space="preserve"> be from member bodies holding P</w:t>
      </w:r>
      <w:r w:rsidR="0025539D" w:rsidRPr="0029606E">
        <w:rPr>
          <w:rStyle w:val="zzzHighlight"/>
        </w:rPr>
        <w:noBreakHyphen/>
        <w:t>member</w:t>
      </w:r>
      <w:r w:rsidRPr="0029606E">
        <w:rPr>
          <w:rStyle w:val="zzzHighlight"/>
        </w:rPr>
        <w:t xml:space="preserve">ship in the committee concerned (either directly or via a twinning arrangement). The same rules apply for the allocation of secretariats and </w:t>
      </w:r>
      <w:r w:rsidR="007323FB" w:rsidRPr="0029606E">
        <w:rPr>
          <w:rStyle w:val="zzzHighlight"/>
        </w:rPr>
        <w:t xml:space="preserve">twinned </w:t>
      </w:r>
      <w:r w:rsidRPr="0029606E">
        <w:rPr>
          <w:rStyle w:val="zzzHighlight"/>
        </w:rPr>
        <w:t xml:space="preserve">secretariats, as well as </w:t>
      </w:r>
      <w:del w:id="1117" w:author="Author">
        <w:r w:rsidRPr="0029606E" w:rsidDel="00BA01B9">
          <w:rPr>
            <w:rStyle w:val="zzzHighlight"/>
          </w:rPr>
          <w:delText>secretaries</w:delText>
        </w:r>
      </w:del>
      <w:ins w:id="1118" w:author="Author">
        <w:r w:rsidR="00BA01B9">
          <w:rPr>
            <w:rStyle w:val="zzzHighlight"/>
          </w:rPr>
          <w:t>Secretaries/Committee Managers</w:t>
        </w:r>
      </w:ins>
      <w:r w:rsidRPr="0029606E">
        <w:rPr>
          <w:rStyle w:val="zzzHighlight"/>
        </w:rPr>
        <w:t xml:space="preserve"> and </w:t>
      </w:r>
      <w:r w:rsidR="007323FB" w:rsidRPr="0029606E">
        <w:rPr>
          <w:rStyle w:val="zzzHighlight"/>
        </w:rPr>
        <w:t xml:space="preserve">twinned </w:t>
      </w:r>
      <w:del w:id="1119" w:author="Author">
        <w:r w:rsidRPr="0029606E" w:rsidDel="00BA01B9">
          <w:rPr>
            <w:rStyle w:val="zzzHighlight"/>
          </w:rPr>
          <w:delText>secretaries</w:delText>
        </w:r>
      </w:del>
      <w:ins w:id="1120" w:author="Author">
        <w:r w:rsidR="00BA01B9">
          <w:rPr>
            <w:rStyle w:val="zzzHighlight"/>
          </w:rPr>
          <w:t>Secretaries/Committee Managers</w:t>
        </w:r>
      </w:ins>
      <w:r w:rsidRPr="0029606E">
        <w:rPr>
          <w:rStyle w:val="zzzHighlight"/>
        </w:rPr>
        <w:t xml:space="preserve">. The delineation of responsibilities shall be decided by mutual agreement between the member bodies concerned, </w:t>
      </w:r>
      <w:r w:rsidR="007323FB" w:rsidRPr="0029606E">
        <w:rPr>
          <w:rStyle w:val="zzzHighlight"/>
        </w:rPr>
        <w:t xml:space="preserve">and recorded in the twinning agreement, </w:t>
      </w:r>
      <w:r w:rsidRPr="0029606E">
        <w:rPr>
          <w:rStyle w:val="zzzHighlight"/>
        </w:rPr>
        <w:t xml:space="preserve">with the committee members and the </w:t>
      </w:r>
      <w:del w:id="1121" w:author="Author">
        <w:r w:rsidRPr="0029606E" w:rsidDel="00164399">
          <w:rPr>
            <w:rStyle w:val="zzzHighlight"/>
          </w:rPr>
          <w:delText>office of the CEO</w:delText>
        </w:r>
      </w:del>
      <w:ins w:id="1122" w:author="Author">
        <w:r w:rsidR="00164399">
          <w:rPr>
            <w:rStyle w:val="zzzHighlight"/>
          </w:rPr>
          <w:t>Office of the CEO</w:t>
        </w:r>
      </w:ins>
      <w:r w:rsidRPr="0029606E">
        <w:rPr>
          <w:rStyle w:val="zzzHighlight"/>
        </w:rPr>
        <w:t xml:space="preserve"> being informed accordingly.</w:t>
      </w:r>
    </w:p>
    <w:p w14:paraId="50289845" w14:textId="26675718" w:rsidR="00D77357" w:rsidRPr="0029606E" w:rsidRDefault="00D77357" w:rsidP="00315205">
      <w:pPr>
        <w:pStyle w:val="BodyText"/>
        <w:rPr>
          <w:rStyle w:val="zzzHighlight"/>
        </w:rPr>
      </w:pPr>
      <w:r w:rsidRPr="0029606E">
        <w:rPr>
          <w:rStyle w:val="zzzHighlight"/>
        </w:rPr>
        <w:t xml:space="preserve">For more information on twinnings, see </w:t>
      </w:r>
      <w:r w:rsidR="007323FB" w:rsidRPr="0029606E">
        <w:rPr>
          <w:rStyle w:val="zzzHighlight"/>
        </w:rPr>
        <w:t>Annex</w:t>
      </w:r>
      <w:r w:rsidR="00DC1F5F" w:rsidRPr="0029606E">
        <w:rPr>
          <w:rStyle w:val="zzzHighlight"/>
        </w:rPr>
        <w:t> </w:t>
      </w:r>
      <w:r w:rsidR="007323FB" w:rsidRPr="0029606E">
        <w:rPr>
          <w:rStyle w:val="zzzHighlight"/>
        </w:rPr>
        <w:t>ST for the Twinning Policy.</w:t>
      </w:r>
    </w:p>
    <w:p w14:paraId="4066689B" w14:textId="77777777" w:rsidR="00D77357" w:rsidRPr="0029606E" w:rsidRDefault="00D77357" w:rsidP="00D77357">
      <w:pPr>
        <w:pStyle w:val="Heading3"/>
      </w:pPr>
      <w:bookmarkStart w:id="1123" w:name="_Toc318972202"/>
      <w:bookmarkStart w:id="1124" w:name="_Toc323037291"/>
      <w:bookmarkStart w:id="1125" w:name="_Toc69205002"/>
      <w:bookmarkStart w:id="1126" w:name="_Toc69205347"/>
      <w:r w:rsidRPr="0029606E">
        <w:t>Change of secretariat of a technical committee</w:t>
      </w:r>
      <w:bookmarkEnd w:id="1123"/>
      <w:bookmarkEnd w:id="1124"/>
      <w:bookmarkEnd w:id="1125"/>
      <w:bookmarkEnd w:id="1126"/>
    </w:p>
    <w:p w14:paraId="33C7DE79" w14:textId="77777777" w:rsidR="00D77357" w:rsidRPr="0029606E" w:rsidRDefault="00D77357" w:rsidP="00D77357">
      <w:pPr>
        <w:pStyle w:val="BodyText"/>
      </w:pPr>
      <w:r w:rsidRPr="0029606E">
        <w:t xml:space="preserve">If a </w:t>
      </w:r>
      <w:r w:rsidR="003C11A1" w:rsidRPr="0029606E">
        <w:t>National Body</w:t>
      </w:r>
      <w:r w:rsidRPr="0029606E">
        <w:t xml:space="preserve"> wishes to relinquish the secretariat of a technical committee, the </w:t>
      </w:r>
      <w:r w:rsidR="003C11A1" w:rsidRPr="0029606E">
        <w:t>National Body</w:t>
      </w:r>
      <w:r w:rsidRPr="0029606E">
        <w:t xml:space="preserve"> concerned shall immediately inform the Chief Executive Officer, giving a minimum of 12 months' notice. The technical management board decides on the transfer of the secretariat to another </w:t>
      </w:r>
      <w:r w:rsidR="003C11A1" w:rsidRPr="0029606E">
        <w:t>National Body</w:t>
      </w:r>
      <w:r w:rsidRPr="0029606E">
        <w:t>.</w:t>
      </w:r>
    </w:p>
    <w:p w14:paraId="15AE8B78" w14:textId="77777777" w:rsidR="00D77357" w:rsidRPr="0029606E" w:rsidRDefault="00D77357" w:rsidP="00D77357">
      <w:pPr>
        <w:pStyle w:val="BodyText"/>
      </w:pPr>
      <w:r w:rsidRPr="0029606E">
        <w:t xml:space="preserve">If the secretariat of a technical committee persistently fails to fulfil its responsibilities as set out in these procedures, the Chief Executive Officer or a </w:t>
      </w:r>
      <w:r w:rsidR="003C11A1" w:rsidRPr="0029606E">
        <w:t>National Body</w:t>
      </w:r>
      <w:r w:rsidRPr="0029606E">
        <w:t xml:space="preserve"> may have the matter placed before the technical management board, which may review the allocation of the secretariat with a view to its possible transfer to another </w:t>
      </w:r>
      <w:r w:rsidR="003C11A1" w:rsidRPr="0029606E">
        <w:t>National Body</w:t>
      </w:r>
      <w:r w:rsidRPr="0029606E">
        <w:t>.</w:t>
      </w:r>
    </w:p>
    <w:p w14:paraId="0F4814FB" w14:textId="77777777" w:rsidR="00D87A44" w:rsidRPr="0029606E" w:rsidRDefault="007323FB" w:rsidP="00CE2DD8">
      <w:pPr>
        <w:pStyle w:val="BodyText"/>
        <w:rPr>
          <w:rStyle w:val="zzzHighlight"/>
        </w:rPr>
      </w:pPr>
      <w:r w:rsidRPr="0029606E">
        <w:rPr>
          <w:rStyle w:val="zzzHighlight"/>
        </w:rPr>
        <w:t>Concerning the procedure to follow when the lead partner in a twinning arrangement for a technical committee secretariat wishes to relinquish the secretariat, see clause</w:t>
      </w:r>
      <w:r w:rsidR="00DC1F5F" w:rsidRPr="0029606E">
        <w:rPr>
          <w:rStyle w:val="zzzHighlight"/>
        </w:rPr>
        <w:t> </w:t>
      </w:r>
      <w:r w:rsidRPr="0029606E">
        <w:rPr>
          <w:rStyle w:val="zzzHighlight"/>
        </w:rPr>
        <w:t>ST.5.</w:t>
      </w:r>
      <w:r w:rsidR="00292638" w:rsidRPr="0029606E">
        <w:rPr>
          <w:rStyle w:val="zzzHighlight"/>
        </w:rPr>
        <w:t>7</w:t>
      </w:r>
      <w:r w:rsidRPr="0029606E">
        <w:rPr>
          <w:rStyle w:val="zzzHighlight"/>
        </w:rPr>
        <w:t xml:space="preserve"> Terminating a twinning arrangement of Annex</w:t>
      </w:r>
      <w:r w:rsidR="00DC1F5F" w:rsidRPr="0029606E">
        <w:rPr>
          <w:rStyle w:val="zzzHighlight"/>
        </w:rPr>
        <w:t> </w:t>
      </w:r>
      <w:r w:rsidRPr="0029606E">
        <w:rPr>
          <w:rStyle w:val="zzzHighlight"/>
        </w:rPr>
        <w:t>ST on the Twinning Policy.</w:t>
      </w:r>
    </w:p>
    <w:p w14:paraId="454C6829" w14:textId="071A1945" w:rsidR="00D77357" w:rsidRPr="0029606E" w:rsidRDefault="00D77357" w:rsidP="00D77357">
      <w:pPr>
        <w:pStyle w:val="Heading3"/>
      </w:pPr>
      <w:bookmarkStart w:id="1127" w:name="_Toc318972203"/>
      <w:bookmarkStart w:id="1128" w:name="_Toc323037292"/>
      <w:bookmarkStart w:id="1129" w:name="_Toc69205003"/>
      <w:bookmarkStart w:id="1130" w:name="_Toc69205348"/>
      <w:r w:rsidRPr="0029606E">
        <w:t>Change of secretariat of a subcommittee</w:t>
      </w:r>
      <w:bookmarkEnd w:id="1127"/>
      <w:bookmarkEnd w:id="1128"/>
      <w:bookmarkEnd w:id="1129"/>
      <w:bookmarkEnd w:id="1130"/>
    </w:p>
    <w:p w14:paraId="1F44C649" w14:textId="77777777" w:rsidR="00D77357" w:rsidRPr="0029606E" w:rsidRDefault="00D77357" w:rsidP="00D77357">
      <w:pPr>
        <w:pStyle w:val="BodyText"/>
      </w:pPr>
      <w:r w:rsidRPr="0029606E">
        <w:t xml:space="preserve">If a </w:t>
      </w:r>
      <w:r w:rsidR="003C11A1" w:rsidRPr="0029606E">
        <w:t>National Body</w:t>
      </w:r>
      <w:r w:rsidRPr="0029606E">
        <w:t xml:space="preserve"> wishes to relinquish the secretariat of a subcommittee, the </w:t>
      </w:r>
      <w:r w:rsidR="003C11A1" w:rsidRPr="0029606E">
        <w:t>National Body</w:t>
      </w:r>
      <w:r w:rsidRPr="0029606E">
        <w:t xml:space="preserve"> concerned shall immediately inform the secretariat of the parent technical committee, giving a minimum of 12 months' notice.</w:t>
      </w:r>
    </w:p>
    <w:p w14:paraId="2C77ACBF" w14:textId="77777777" w:rsidR="00D77357" w:rsidRPr="0029606E" w:rsidRDefault="00D77357" w:rsidP="00D77357">
      <w:pPr>
        <w:pStyle w:val="BodyText"/>
      </w:pPr>
      <w:r w:rsidRPr="0029606E">
        <w:t xml:space="preserve">If the secretariat of a subcommittee persistently fails to fulfil its responsibilities as set out in these procedures, the Chief Executive Officer or a </w:t>
      </w:r>
      <w:r w:rsidR="003C11A1" w:rsidRPr="0029606E">
        <w:t>National Body</w:t>
      </w:r>
      <w:r w:rsidRPr="0029606E">
        <w:t xml:space="preserve"> may have the matter placed before the parent technical committee, which may decide, by majority vote of the P</w:t>
      </w:r>
      <w:r w:rsidR="0025539D" w:rsidRPr="0029606E">
        <w:noBreakHyphen/>
        <w:t>member</w:t>
      </w:r>
      <w:r w:rsidRPr="0029606E">
        <w:t>s, that the secretariat of the subcommittee should be re-allocated.</w:t>
      </w:r>
    </w:p>
    <w:p w14:paraId="062AE725" w14:textId="77777777" w:rsidR="00D77357" w:rsidRPr="0029606E" w:rsidRDefault="00D77357" w:rsidP="00D77357">
      <w:pPr>
        <w:pStyle w:val="BodyText"/>
      </w:pPr>
      <w:r w:rsidRPr="0029606E">
        <w:t>In either of the above cases an enquiry shall be made by the secretariat of the technical committee to obtain offers from other P</w:t>
      </w:r>
      <w:r w:rsidR="0025539D" w:rsidRPr="0029606E">
        <w:noBreakHyphen/>
        <w:t>member</w:t>
      </w:r>
      <w:r w:rsidRPr="0029606E">
        <w:t>s of the subcommittee for undertaking the secretariat.</w:t>
      </w:r>
    </w:p>
    <w:p w14:paraId="36F21C0E" w14:textId="77777777" w:rsidR="00D77357" w:rsidRPr="0029606E" w:rsidRDefault="00D77357" w:rsidP="00D77357">
      <w:pPr>
        <w:pStyle w:val="BodyText"/>
      </w:pPr>
      <w:r w:rsidRPr="0029606E">
        <w:t xml:space="preserve">If two or more </w:t>
      </w:r>
      <w:r w:rsidR="00D81FA7" w:rsidRPr="0029606E">
        <w:t>National Bodies</w:t>
      </w:r>
      <w:r w:rsidRPr="0029606E">
        <w:t xml:space="preserve"> offer to undertake the secretariat of the same subcommittee or if, because of the structure of the technical committee, the re-allocation of the secretariat is linked with the re</w:t>
      </w:r>
      <w:r w:rsidR="00BB1E9B" w:rsidRPr="0029606E">
        <w:noBreakHyphen/>
      </w:r>
      <w:r w:rsidRPr="0029606E">
        <w:t>allocation of the technical committee secretariat, the technical management board decides on the re</w:t>
      </w:r>
      <w:r w:rsidR="00BB1E9B" w:rsidRPr="0029606E">
        <w:noBreakHyphen/>
      </w:r>
      <w:r w:rsidRPr="0029606E">
        <w:t>allocation of the subcommittee secretariat. If only one offer is received, the parent technical committee itself proceeds with the appointment.</w:t>
      </w:r>
    </w:p>
    <w:p w14:paraId="462C5159" w14:textId="77777777" w:rsidR="00D87A44" w:rsidRPr="0029606E" w:rsidRDefault="007323FB" w:rsidP="00D77357">
      <w:pPr>
        <w:pStyle w:val="BodyText"/>
      </w:pPr>
      <w:r w:rsidRPr="0029606E">
        <w:rPr>
          <w:rStyle w:val="zzzHighlight"/>
        </w:rPr>
        <w:t>Concerning the procedure to follow when the lead partner in a twinning arrangement for a subcommittee secretariat wishes to relinquish the secretariat, see ST.5.</w:t>
      </w:r>
      <w:r w:rsidR="00292638" w:rsidRPr="0029606E">
        <w:rPr>
          <w:rStyle w:val="zzzHighlight"/>
        </w:rPr>
        <w:t>7</w:t>
      </w:r>
      <w:r w:rsidRPr="0029606E">
        <w:rPr>
          <w:rStyle w:val="zzzHighlight"/>
        </w:rPr>
        <w:t xml:space="preserve"> Terminating a twinning arrangement of Annex</w:t>
      </w:r>
      <w:r w:rsidR="00DC1F5F" w:rsidRPr="0029606E">
        <w:rPr>
          <w:rStyle w:val="zzzHighlight"/>
        </w:rPr>
        <w:t> </w:t>
      </w:r>
      <w:r w:rsidRPr="0029606E">
        <w:rPr>
          <w:rStyle w:val="zzzHighlight"/>
        </w:rPr>
        <w:t>ST on the Twinning Policy.</w:t>
      </w:r>
    </w:p>
    <w:p w14:paraId="6F5C6F9C" w14:textId="1091B73B" w:rsidR="00D77357" w:rsidRPr="0029606E" w:rsidRDefault="00D77357" w:rsidP="00D77357">
      <w:pPr>
        <w:pStyle w:val="Heading2"/>
      </w:pPr>
      <w:bookmarkStart w:id="1131" w:name="_Ref227466245"/>
      <w:bookmarkStart w:id="1132" w:name="_Ref227466756"/>
      <w:bookmarkStart w:id="1133" w:name="_Ref227466768"/>
      <w:bookmarkStart w:id="1134" w:name="_Toc318972204"/>
      <w:bookmarkStart w:id="1135" w:name="_Toc323037293"/>
      <w:bookmarkStart w:id="1136" w:name="_Toc338243524"/>
      <w:bookmarkStart w:id="1137" w:name="_Toc354474205"/>
      <w:bookmarkStart w:id="1138" w:name="_Toc478053392"/>
      <w:bookmarkStart w:id="1139" w:name="_Toc69205004"/>
      <w:bookmarkStart w:id="1140" w:name="_Toc69205349"/>
      <w:bookmarkStart w:id="1141" w:name="_Toc69304067"/>
      <w:r w:rsidRPr="0029606E">
        <w:t>Project committees</w:t>
      </w:r>
      <w:bookmarkEnd w:id="1131"/>
      <w:bookmarkEnd w:id="1132"/>
      <w:bookmarkEnd w:id="1133"/>
      <w:bookmarkEnd w:id="1134"/>
      <w:bookmarkEnd w:id="1135"/>
      <w:bookmarkEnd w:id="1136"/>
      <w:bookmarkEnd w:id="1137"/>
      <w:bookmarkEnd w:id="1138"/>
      <w:bookmarkEnd w:id="1139"/>
      <w:bookmarkEnd w:id="1140"/>
      <w:bookmarkEnd w:id="1141"/>
    </w:p>
    <w:p w14:paraId="4832AFAE" w14:textId="77777777" w:rsidR="00D77357" w:rsidRPr="0029606E" w:rsidRDefault="00D77357" w:rsidP="00D77357">
      <w:pPr>
        <w:pStyle w:val="BodyText"/>
      </w:pPr>
      <w:r w:rsidRPr="0029606E">
        <w:t>Project committees are established by the technical management board to prepare individual standards not falling within the scope of an existing technical committee.</w:t>
      </w:r>
    </w:p>
    <w:p w14:paraId="5B8A7CE7" w14:textId="77777777" w:rsidR="00D77357" w:rsidRPr="0029606E" w:rsidRDefault="00D77357" w:rsidP="00D77357">
      <w:pPr>
        <w:pStyle w:val="Note"/>
      </w:pPr>
      <w:r w:rsidRPr="0029606E">
        <w:t>NOTE</w:t>
      </w:r>
      <w:r w:rsidRPr="0029606E">
        <w:tab/>
        <w:t>Such standards carry one reference number but may be subdivided into parts.</w:t>
      </w:r>
    </w:p>
    <w:p w14:paraId="6AE689D3" w14:textId="76119197" w:rsidR="00D77357" w:rsidRPr="0029606E" w:rsidRDefault="00D77357" w:rsidP="00D77357">
      <w:pPr>
        <w:pStyle w:val="BodyText"/>
      </w:pPr>
      <w:r w:rsidRPr="0029606E">
        <w:t xml:space="preserve">Procedures for project committees are given in </w:t>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K</w:t>
      </w:r>
      <w:r w:rsidR="00F307EF" w:rsidRPr="0029606E">
        <w:fldChar w:fldCharType="end"/>
      </w:r>
      <w:r w:rsidRPr="0029606E">
        <w:t>.</w:t>
      </w:r>
    </w:p>
    <w:p w14:paraId="294250AD" w14:textId="77777777" w:rsidR="00D77357" w:rsidRPr="0029606E" w:rsidRDefault="00D77357" w:rsidP="00D77357">
      <w:pPr>
        <w:pStyle w:val="BodyText"/>
      </w:pPr>
      <w:r w:rsidRPr="0029606E">
        <w:t xml:space="preserve">Project committees wishing to be transformed into a technical committee shall follow the process for the establishment of a new technical committee (see </w:t>
      </w:r>
      <w:r w:rsidRPr="0029606E">
        <w:fldChar w:fldCharType="begin" w:fldLock="1"/>
      </w:r>
      <w:r w:rsidRPr="0029606E">
        <w:instrText xml:space="preserve"> REF _Ref465563252 \r \h  \* MERGEFORMAT </w:instrText>
      </w:r>
      <w:r w:rsidRPr="0029606E">
        <w:fldChar w:fldCharType="separate"/>
      </w:r>
      <w:r w:rsidRPr="0029606E">
        <w:t>1.5</w:t>
      </w:r>
      <w:r w:rsidRPr="0029606E">
        <w:fldChar w:fldCharType="end"/>
      </w:r>
      <w:r w:rsidRPr="0029606E">
        <w:t>).</w:t>
      </w:r>
    </w:p>
    <w:p w14:paraId="701DBB69" w14:textId="23A76712" w:rsidR="00D77357" w:rsidRPr="0029606E" w:rsidRDefault="00D77357" w:rsidP="00D77357">
      <w:pPr>
        <w:pStyle w:val="Heading2"/>
      </w:pPr>
      <w:bookmarkStart w:id="1142" w:name="_Ref465567927"/>
      <w:bookmarkStart w:id="1143" w:name="_Toc185305263"/>
      <w:bookmarkStart w:id="1144" w:name="_Toc185305482"/>
      <w:bookmarkStart w:id="1145" w:name="_Toc318972205"/>
      <w:bookmarkStart w:id="1146" w:name="_Toc323037294"/>
      <w:bookmarkStart w:id="1147" w:name="_Toc338243525"/>
      <w:bookmarkStart w:id="1148" w:name="_Toc354474206"/>
      <w:bookmarkStart w:id="1149" w:name="_Toc478053393"/>
      <w:bookmarkStart w:id="1150" w:name="_Toc69205005"/>
      <w:bookmarkStart w:id="1151" w:name="_Toc69205350"/>
      <w:bookmarkStart w:id="1152" w:name="_Toc69304068"/>
      <w:commentRangeStart w:id="1153"/>
      <w:r w:rsidRPr="0029606E">
        <w:t>Editing committees</w:t>
      </w:r>
      <w:bookmarkEnd w:id="1142"/>
      <w:bookmarkEnd w:id="1143"/>
      <w:bookmarkEnd w:id="1144"/>
      <w:bookmarkEnd w:id="1145"/>
      <w:bookmarkEnd w:id="1146"/>
      <w:bookmarkEnd w:id="1147"/>
      <w:bookmarkEnd w:id="1148"/>
      <w:bookmarkEnd w:id="1149"/>
      <w:bookmarkEnd w:id="1150"/>
      <w:bookmarkEnd w:id="1151"/>
      <w:bookmarkEnd w:id="1152"/>
      <w:commentRangeEnd w:id="1153"/>
      <w:r w:rsidR="0039423D">
        <w:rPr>
          <w:rStyle w:val="CommentReference"/>
          <w:b w:val="0"/>
        </w:rPr>
        <w:commentReference w:id="1153"/>
      </w:r>
    </w:p>
    <w:p w14:paraId="3FAB9EAF" w14:textId="1D38C3A2" w:rsidR="00D77357" w:rsidRPr="0029606E" w:rsidRDefault="00D77357" w:rsidP="00D77357">
      <w:pPr>
        <w:pStyle w:val="BodyText"/>
      </w:pPr>
      <w:r w:rsidRPr="0029606E">
        <w:t xml:space="preserve">It is recommended that committees establish one or more editing committees for the purpose of updating and editing committee drafts, enquiry drafts and final draft International Standards and for ensuring their conformity to the ISO/IEC Directives, Part 2 (see also </w:t>
      </w:r>
      <w:r w:rsidRPr="0029606E">
        <w:fldChar w:fldCharType="begin"/>
      </w:r>
      <w:r w:rsidRPr="0029606E">
        <w:instrText xml:space="preserve"> REF _Ref509831690 \r \h  \* MERGEFORMAT </w:instrText>
      </w:r>
      <w:r w:rsidRPr="0029606E">
        <w:fldChar w:fldCharType="separate"/>
      </w:r>
      <w:r w:rsidR="005C35CA">
        <w:t>2.6</w:t>
      </w:r>
      <w:r w:rsidRPr="0029606E">
        <w:fldChar w:fldCharType="end"/>
      </w:r>
      <w:r w:rsidRPr="0029606E">
        <w:t>.6).</w:t>
      </w:r>
    </w:p>
    <w:p w14:paraId="35F37D03" w14:textId="77777777" w:rsidR="00D77357" w:rsidRPr="0029606E" w:rsidRDefault="00D77357" w:rsidP="00893360">
      <w:pPr>
        <w:pStyle w:val="BodyText"/>
        <w:keepNext/>
      </w:pPr>
      <w:r w:rsidRPr="0029606E">
        <w:t>Such committees should comprise at least</w:t>
      </w:r>
    </w:p>
    <w:p w14:paraId="590FA2F9" w14:textId="7F477D1B" w:rsidR="00D77357" w:rsidRPr="0029606E" w:rsidRDefault="00AD5315" w:rsidP="00893360">
      <w:pPr>
        <w:pStyle w:val="ListContinue1"/>
        <w:keepNext/>
      </w:pPr>
      <w:r w:rsidRPr="0029606E">
        <w:t>—</w:t>
      </w:r>
      <w:r w:rsidRPr="0029606E">
        <w:tab/>
      </w:r>
      <w:r w:rsidR="00D77357" w:rsidRPr="0029606E">
        <w:t xml:space="preserve">one technical </w:t>
      </w:r>
      <w:del w:id="1154" w:author="Author">
        <w:r w:rsidR="00D77357" w:rsidRPr="0029606E" w:rsidDel="00976EF7">
          <w:delText>expert</w:delText>
        </w:r>
      </w:del>
      <w:ins w:id="1155" w:author="Author">
        <w:r w:rsidR="00976EF7">
          <w:t>Expert</w:t>
        </w:r>
      </w:ins>
      <w:r w:rsidR="00D77357" w:rsidRPr="0029606E">
        <w:t xml:space="preserve"> </w:t>
      </w:r>
      <w:del w:id="1156" w:author="Author">
        <w:r w:rsidR="00D77357" w:rsidRPr="0029606E" w:rsidDel="00E66CF3">
          <w:delText>of English mother tongue</w:delText>
        </w:r>
      </w:del>
      <w:ins w:id="1157" w:author="Author">
        <w:r w:rsidR="00E66CF3">
          <w:t>fluent in English</w:t>
        </w:r>
      </w:ins>
      <w:r w:rsidR="00D77357" w:rsidRPr="0029606E">
        <w:t xml:space="preserve"> and having an adequate knowledge of French;</w:t>
      </w:r>
    </w:p>
    <w:p w14:paraId="47EBFDDA" w14:textId="72E0B548" w:rsidR="00D77357" w:rsidRPr="0029606E" w:rsidRDefault="00AD5315" w:rsidP="006E3976">
      <w:pPr>
        <w:pStyle w:val="ListContinue1"/>
        <w:keepNext/>
      </w:pPr>
      <w:r w:rsidRPr="0029606E">
        <w:t>—</w:t>
      </w:r>
      <w:r w:rsidRPr="0029606E">
        <w:tab/>
      </w:r>
      <w:r w:rsidR="00D77357" w:rsidRPr="0029606E">
        <w:t xml:space="preserve">one technical </w:t>
      </w:r>
      <w:del w:id="1158" w:author="Author">
        <w:r w:rsidR="00D77357" w:rsidRPr="0029606E" w:rsidDel="00976EF7">
          <w:delText>expert</w:delText>
        </w:r>
      </w:del>
      <w:ins w:id="1159" w:author="Author">
        <w:r w:rsidR="00976EF7">
          <w:t>Expert</w:t>
        </w:r>
      </w:ins>
      <w:r w:rsidR="00D77357" w:rsidRPr="0029606E">
        <w:t xml:space="preserve"> </w:t>
      </w:r>
      <w:del w:id="1160" w:author="Author">
        <w:r w:rsidR="00D77357" w:rsidRPr="0029606E" w:rsidDel="00E66CF3">
          <w:delText>of French mother tongue</w:delText>
        </w:r>
      </w:del>
      <w:ins w:id="1161" w:author="Author">
        <w:r w:rsidR="00E66CF3">
          <w:t>fluent in French</w:t>
        </w:r>
      </w:ins>
      <w:r w:rsidR="00D77357" w:rsidRPr="0029606E">
        <w:t xml:space="preserve"> and having an adequate knowledge of English;</w:t>
      </w:r>
    </w:p>
    <w:p w14:paraId="43767467" w14:textId="05717B4B" w:rsidR="00D77357" w:rsidRPr="0029606E" w:rsidRDefault="00AD5315" w:rsidP="00AD5315">
      <w:pPr>
        <w:pStyle w:val="ListContinue1"/>
      </w:pPr>
      <w:r w:rsidRPr="0029606E">
        <w:t>—</w:t>
      </w:r>
      <w:r w:rsidRPr="0029606E">
        <w:tab/>
      </w:r>
      <w:r w:rsidR="00D77357" w:rsidRPr="0029606E">
        <w:t xml:space="preserve">the </w:t>
      </w:r>
      <w:del w:id="1162" w:author="Author">
        <w:r w:rsidR="00D77357" w:rsidRPr="0029606E" w:rsidDel="00627DBC">
          <w:delText>project leader</w:delText>
        </w:r>
      </w:del>
      <w:ins w:id="1163" w:author="Author">
        <w:r w:rsidR="00627DBC">
          <w:t>Project Leader</w:t>
        </w:r>
      </w:ins>
      <w:r w:rsidR="00D77357" w:rsidRPr="0029606E">
        <w:t xml:space="preserve"> (see </w:t>
      </w:r>
      <w:r w:rsidR="00D77357" w:rsidRPr="0029606E">
        <w:fldChar w:fldCharType="begin" w:fldLock="1"/>
      </w:r>
      <w:r w:rsidR="00D77357" w:rsidRPr="0029606E">
        <w:instrText xml:space="preserve"> REF _Ref465568009 \r \h  \* MERGEFORMAT </w:instrText>
      </w:r>
      <w:r w:rsidR="00D77357" w:rsidRPr="0029606E">
        <w:fldChar w:fldCharType="separate"/>
      </w:r>
      <w:r w:rsidR="00D77357" w:rsidRPr="0029606E">
        <w:t>2.1.8</w:t>
      </w:r>
      <w:r w:rsidR="00D77357" w:rsidRPr="0029606E">
        <w:fldChar w:fldCharType="end"/>
      </w:r>
      <w:r w:rsidR="00D77357" w:rsidRPr="0029606E">
        <w:t>).</w:t>
      </w:r>
    </w:p>
    <w:p w14:paraId="325C75F3" w14:textId="5340CF6E" w:rsidR="00D77357" w:rsidRPr="0029606E" w:rsidRDefault="00D77357" w:rsidP="00D77357">
      <w:pPr>
        <w:pStyle w:val="BodyText"/>
      </w:pPr>
      <w:r w:rsidRPr="0029606E">
        <w:t xml:space="preserve">The </w:t>
      </w:r>
      <w:del w:id="1164" w:author="Author">
        <w:r w:rsidRPr="0029606E" w:rsidDel="00627DBC">
          <w:delText>project leader</w:delText>
        </w:r>
      </w:del>
      <w:ins w:id="1165" w:author="Author">
        <w:r w:rsidR="00627DBC">
          <w:t>Project Leader</w:t>
        </w:r>
      </w:ins>
      <w:r w:rsidRPr="0029606E">
        <w:t xml:space="preserve"> and/or </w:t>
      </w:r>
      <w:del w:id="1166" w:author="Author">
        <w:r w:rsidRPr="0029606E" w:rsidDel="00D50544">
          <w:delText>secretary</w:delText>
        </w:r>
      </w:del>
      <w:ins w:id="1167" w:author="Author">
        <w:r w:rsidR="00D50544">
          <w:t>Secretary/Committee Manager</w:t>
        </w:r>
      </w:ins>
      <w:r w:rsidRPr="0029606E">
        <w:t xml:space="preserve"> may take direct responsibility for one of the language versions concerned.</w:t>
      </w:r>
    </w:p>
    <w:p w14:paraId="2025BFA6" w14:textId="38DC23BB" w:rsidR="00D77357" w:rsidRPr="0029606E" w:rsidRDefault="00D77357" w:rsidP="00D77357">
      <w:pPr>
        <w:pStyle w:val="BodyText"/>
      </w:pPr>
      <w:r w:rsidRPr="0029606E">
        <w:t xml:space="preserve">Editing committees shall meet when required by the respective </w:t>
      </w:r>
      <w:del w:id="1168" w:author="Author">
        <w:r w:rsidRPr="0029606E" w:rsidDel="00B51E46">
          <w:delText>technical committee or subcommittee</w:delText>
        </w:r>
      </w:del>
      <w:ins w:id="1169" w:author="Author">
        <w:r w:rsidR="00B51E46">
          <w:t>committee</w:t>
        </w:r>
      </w:ins>
      <w:r w:rsidRPr="0029606E">
        <w:t xml:space="preserve"> secretariat for the purpose of updating and editing drafts which have been accepted by correspondence for further processing.</w:t>
      </w:r>
    </w:p>
    <w:p w14:paraId="63360B02" w14:textId="4B06F6DE" w:rsidR="00D77357" w:rsidRPr="0029606E" w:rsidRDefault="00D77357" w:rsidP="00D77357">
      <w:pPr>
        <w:pStyle w:val="BodyText"/>
      </w:pPr>
      <w:r w:rsidRPr="0029606E">
        <w:t xml:space="preserve">Editing committees shall be equipped with means of processing </w:t>
      </w:r>
      <w:r w:rsidR="00C728E8" w:rsidRPr="0029606E">
        <w:t xml:space="preserve">and providing </w:t>
      </w:r>
      <w:r w:rsidRPr="0029606E">
        <w:t xml:space="preserve">texts electronically (see also </w:t>
      </w:r>
      <w:r w:rsidRPr="0029606E">
        <w:fldChar w:fldCharType="begin"/>
      </w:r>
      <w:r w:rsidRPr="0029606E">
        <w:instrText xml:space="preserve"> REF _Ref509831690 \r \h  \* MERGEFORMAT </w:instrText>
      </w:r>
      <w:r w:rsidRPr="0029606E">
        <w:fldChar w:fldCharType="separate"/>
      </w:r>
      <w:r w:rsidR="005C35CA">
        <w:t>2.6</w:t>
      </w:r>
      <w:r w:rsidRPr="0029606E">
        <w:fldChar w:fldCharType="end"/>
      </w:r>
      <w:r w:rsidRPr="0029606E">
        <w:t>.6).</w:t>
      </w:r>
    </w:p>
    <w:p w14:paraId="2B514569" w14:textId="77777777" w:rsidR="00D77357" w:rsidRPr="0029606E" w:rsidRDefault="00D77357" w:rsidP="00D77357">
      <w:pPr>
        <w:pStyle w:val="Heading2"/>
      </w:pPr>
      <w:bookmarkStart w:id="1170" w:name="_Ref465563449"/>
      <w:bookmarkStart w:id="1171" w:name="_Ref465566565"/>
      <w:bookmarkStart w:id="1172" w:name="_Ref465566590"/>
      <w:bookmarkStart w:id="1173" w:name="_Ref465568202"/>
      <w:bookmarkStart w:id="1174" w:name="_Ref465568216"/>
      <w:bookmarkStart w:id="1175" w:name="_Ref465571720"/>
      <w:bookmarkStart w:id="1176" w:name="_Ref465737242"/>
      <w:bookmarkStart w:id="1177" w:name="_Toc185305264"/>
      <w:bookmarkStart w:id="1178" w:name="_Toc185305483"/>
      <w:bookmarkStart w:id="1179" w:name="_Toc318972206"/>
      <w:bookmarkStart w:id="1180" w:name="_Toc323037295"/>
      <w:bookmarkStart w:id="1181" w:name="_Toc338243526"/>
      <w:bookmarkStart w:id="1182" w:name="_Toc354474207"/>
      <w:bookmarkStart w:id="1183" w:name="_Toc478053394"/>
      <w:bookmarkStart w:id="1184" w:name="_Toc69205006"/>
      <w:bookmarkStart w:id="1185" w:name="_Toc69205351"/>
      <w:bookmarkStart w:id="1186" w:name="_Toc69304069"/>
      <w:bookmarkStart w:id="1187" w:name="Working_groups"/>
      <w:r w:rsidRPr="0029606E">
        <w:t>Working groups</w:t>
      </w:r>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p>
    <w:bookmarkStart w:id="1188" w:name="_Ref185301141"/>
    <w:bookmarkStart w:id="1189" w:name="_Ref289267107"/>
    <w:bookmarkEnd w:id="1187"/>
    <w:commentRangeStart w:id="1190"/>
    <w:p w14:paraId="67E0A662" w14:textId="66A63EC9" w:rsidR="00C3729F" w:rsidRPr="0029606E" w:rsidRDefault="00C3729F" w:rsidP="00C22681">
      <w:pPr>
        <w:pStyle w:val="p3"/>
      </w:pPr>
      <w:r w:rsidRPr="0029606E">
        <w:rPr>
          <w:b/>
        </w:rPr>
        <w:fldChar w:fldCharType="begin"/>
      </w:r>
      <w:r w:rsidRPr="0029606E">
        <w:rPr>
          <w:b/>
        </w:rPr>
        <w:instrText xml:space="preserve"> REF _Ref465563449 \r \h  \* MERGEFORMAT </w:instrText>
      </w:r>
      <w:r w:rsidRPr="0029606E">
        <w:rPr>
          <w:b/>
        </w:rPr>
      </w:r>
      <w:r w:rsidRPr="0029606E">
        <w:rPr>
          <w:b/>
        </w:rPr>
        <w:fldChar w:fldCharType="separate"/>
      </w:r>
      <w:r w:rsidR="005C35CA">
        <w:rPr>
          <w:b/>
        </w:rPr>
        <w:t>1.12</w:t>
      </w:r>
      <w:r w:rsidRPr="0029606E">
        <w:rPr>
          <w:b/>
        </w:rPr>
        <w:fldChar w:fldCharType="end"/>
      </w:r>
      <w:r w:rsidRPr="0029606E">
        <w:rPr>
          <w:b/>
        </w:rPr>
        <w:t>.1</w:t>
      </w:r>
      <w:r w:rsidRPr="0029606E">
        <w:tab/>
      </w:r>
      <w:commentRangeEnd w:id="1190"/>
      <w:r w:rsidR="000C229E">
        <w:rPr>
          <w:rStyle w:val="CommentReference"/>
          <w:rFonts w:eastAsia="MS Mincho"/>
          <w:szCs w:val="20"/>
          <w:lang w:eastAsia="ja-JP"/>
        </w:rPr>
        <w:commentReference w:id="1190"/>
      </w:r>
      <w:del w:id="1191" w:author="Author">
        <w:r w:rsidRPr="0029606E" w:rsidDel="00357F29">
          <w:delText>Technical c</w:delText>
        </w:r>
      </w:del>
      <w:ins w:id="1192" w:author="Author">
        <w:r w:rsidR="00357F29">
          <w:t>C</w:t>
        </w:r>
      </w:ins>
      <w:r w:rsidRPr="0029606E">
        <w:t xml:space="preserve">ommittees </w:t>
      </w:r>
      <w:del w:id="1193" w:author="Author">
        <w:r w:rsidRPr="0029606E" w:rsidDel="00357F29">
          <w:delText xml:space="preserve">or subcommittees </w:delText>
        </w:r>
      </w:del>
      <w:r w:rsidRPr="0029606E">
        <w:t>may establish</w:t>
      </w:r>
      <w:r w:rsidR="00BE3A81" w:rsidRPr="0029606E">
        <w:t>, by decision of the committee,</w:t>
      </w:r>
      <w:r w:rsidRPr="0029606E">
        <w:t xml:space="preserve"> working groups for specific tasks (see</w:t>
      </w:r>
      <w:r w:rsidR="00C7386A" w:rsidRPr="0029606E">
        <w:t xml:space="preserve"> </w:t>
      </w:r>
      <w:r w:rsidR="006E3976" w:rsidRPr="0029606E">
        <w:fldChar w:fldCharType="begin"/>
      </w:r>
      <w:r w:rsidR="006E3976" w:rsidRPr="0029606E">
        <w:instrText xml:space="preserve"> REF _Ref36716683 \r \h </w:instrText>
      </w:r>
      <w:r w:rsidR="006E3976" w:rsidRPr="0029606E">
        <w:fldChar w:fldCharType="separate"/>
      </w:r>
      <w:r w:rsidR="005C35CA">
        <w:t>2.2</w:t>
      </w:r>
      <w:r w:rsidR="006E3976" w:rsidRPr="0029606E">
        <w:fldChar w:fldCharType="end"/>
      </w:r>
      <w:r w:rsidR="00C7386A" w:rsidRPr="0029606E">
        <w:t>,</w:t>
      </w:r>
      <w:r w:rsidRPr="0029606E">
        <w:t xml:space="preserve"> </w:t>
      </w:r>
      <w:r w:rsidRPr="0029606E">
        <w:fldChar w:fldCharType="begin" w:fldLock="1"/>
      </w:r>
      <w:r w:rsidRPr="0029606E">
        <w:instrText xml:space="preserve"> REF _Ref465661415 \r \h  \* MERGEFORMAT </w:instrText>
      </w:r>
      <w:r w:rsidRPr="0029606E">
        <w:fldChar w:fldCharType="separate"/>
      </w:r>
      <w:r w:rsidRPr="0029606E">
        <w:t>2.4</w:t>
      </w:r>
      <w:r w:rsidRPr="0029606E">
        <w:fldChar w:fldCharType="end"/>
      </w:r>
      <w:r w:rsidR="003873C9" w:rsidRPr="0029606E">
        <w:t xml:space="preserve">, </w:t>
      </w:r>
      <w:r w:rsidR="00B825CF" w:rsidRPr="0029606E">
        <w:fldChar w:fldCharType="begin"/>
      </w:r>
      <w:r w:rsidR="00B825CF" w:rsidRPr="0029606E">
        <w:instrText xml:space="preserve"> REF _Ref509831673 \r \h </w:instrText>
      </w:r>
      <w:r w:rsidR="00B825CF" w:rsidRPr="0029606E">
        <w:fldChar w:fldCharType="separate"/>
      </w:r>
      <w:r w:rsidR="005C35CA">
        <w:t>2.5</w:t>
      </w:r>
      <w:r w:rsidR="00B825CF" w:rsidRPr="0029606E">
        <w:fldChar w:fldCharType="end"/>
      </w:r>
      <w:r w:rsidR="00C7386A" w:rsidRPr="0029606E">
        <w:t xml:space="preserve"> and </w:t>
      </w:r>
      <w:r w:rsidR="006E3976" w:rsidRPr="0029606E">
        <w:fldChar w:fldCharType="begin"/>
      </w:r>
      <w:r w:rsidR="006E3976" w:rsidRPr="0029606E">
        <w:instrText xml:space="preserve"> REF _Ref509831690 \r \h </w:instrText>
      </w:r>
      <w:r w:rsidR="006E3976" w:rsidRPr="0029606E">
        <w:fldChar w:fldCharType="separate"/>
      </w:r>
      <w:r w:rsidR="005C35CA">
        <w:t>2.6</w:t>
      </w:r>
      <w:r w:rsidR="006E3976" w:rsidRPr="0029606E">
        <w:fldChar w:fldCharType="end"/>
      </w:r>
      <w:r w:rsidRPr="0029606E">
        <w:t xml:space="preserve">). A working group </w:t>
      </w:r>
      <w:r w:rsidR="00047AC5" w:rsidRPr="0029606E">
        <w:t>operates</w:t>
      </w:r>
      <w:r w:rsidR="002775E1" w:rsidRPr="0029606E">
        <w:t xml:space="preserve"> by consensus,</w:t>
      </w:r>
      <w:r w:rsidRPr="0029606E">
        <w:t xml:space="preserve"> report</w:t>
      </w:r>
      <w:r w:rsidR="002775E1" w:rsidRPr="0029606E">
        <w:t>s and gives recommendations, if any,</w:t>
      </w:r>
      <w:r w:rsidRPr="0029606E">
        <w:t xml:space="preserve"> to its parent committee through a </w:t>
      </w:r>
      <w:del w:id="1194" w:author="Author">
        <w:r w:rsidRPr="0029606E" w:rsidDel="00627DBC">
          <w:delText>convenor</w:delText>
        </w:r>
      </w:del>
      <w:ins w:id="1195" w:author="Author">
        <w:r w:rsidR="00627DBC">
          <w:t>Convenor</w:t>
        </w:r>
      </w:ins>
      <w:r w:rsidRPr="0029606E">
        <w:t xml:space="preserve"> appointed by the parent committee.</w:t>
      </w:r>
      <w:bookmarkEnd w:id="1188"/>
    </w:p>
    <w:p w14:paraId="305BE441" w14:textId="2896E908" w:rsidR="00C3729F" w:rsidRPr="0029606E" w:rsidRDefault="00D01D86" w:rsidP="00291D02">
      <w:pPr>
        <w:pStyle w:val="BodyText"/>
      </w:pPr>
      <w:r w:rsidRPr="0029606E">
        <w:t>W</w:t>
      </w:r>
      <w:r w:rsidR="00C3729F" w:rsidRPr="0029606E">
        <w:t xml:space="preserve">orking group </w:t>
      </w:r>
      <w:del w:id="1196" w:author="Author">
        <w:r w:rsidR="00C3729F" w:rsidRPr="0029606E" w:rsidDel="00627DBC">
          <w:delText>convenor</w:delText>
        </w:r>
      </w:del>
      <w:ins w:id="1197" w:author="Author">
        <w:r w:rsidR="00627DBC">
          <w:t>Convenor</w:t>
        </w:r>
      </w:ins>
      <w:r w:rsidR="00C3729F" w:rsidRPr="0029606E">
        <w:t>s shall be appointed by the committee for</w:t>
      </w:r>
      <w:r w:rsidR="00381D2D" w:rsidRPr="0029606E">
        <w:t xml:space="preserve"> </w:t>
      </w:r>
      <w:r w:rsidR="00C3729F" w:rsidRPr="0029606E">
        <w:t xml:space="preserve">up to three-year terms. </w:t>
      </w:r>
      <w:r w:rsidRPr="0029606E">
        <w:t xml:space="preserve">Such appointments shall be confirmed by the </w:t>
      </w:r>
      <w:r w:rsidR="003C11A1" w:rsidRPr="0029606E">
        <w:t>National Body</w:t>
      </w:r>
      <w:r w:rsidRPr="0029606E">
        <w:t xml:space="preserve"> (or liaison organization). The </w:t>
      </w:r>
      <w:del w:id="1198" w:author="Author">
        <w:r w:rsidRPr="0029606E" w:rsidDel="00627DBC">
          <w:delText>c</w:delText>
        </w:r>
        <w:r w:rsidR="00C3729F" w:rsidRPr="0029606E" w:rsidDel="00627DBC">
          <w:delText>onvenor</w:delText>
        </w:r>
      </w:del>
      <w:ins w:id="1199" w:author="Author">
        <w:r w:rsidR="00627DBC">
          <w:t>Convenor</w:t>
        </w:r>
      </w:ins>
      <w:r w:rsidR="00C3729F" w:rsidRPr="0029606E">
        <w:t xml:space="preserve"> may be reappointed for additional terms of up to three-year</w:t>
      </w:r>
      <w:r w:rsidRPr="0029606E">
        <w:t>s</w:t>
      </w:r>
      <w:r w:rsidR="00C3729F" w:rsidRPr="0029606E">
        <w:t>. There is no limit to the number of terms.</w:t>
      </w:r>
    </w:p>
    <w:p w14:paraId="5050659B" w14:textId="26F902F8" w:rsidR="00D01D86" w:rsidRPr="0029606E" w:rsidRDefault="00D01D86" w:rsidP="00291D02">
      <w:pPr>
        <w:pStyle w:val="BodyText"/>
      </w:pPr>
      <w:r w:rsidRPr="0029606E">
        <w:t xml:space="preserve">Responsibility for any changes of </w:t>
      </w:r>
      <w:del w:id="1200" w:author="Author">
        <w:r w:rsidRPr="0029606E" w:rsidDel="00627DBC">
          <w:delText>convenor</w:delText>
        </w:r>
      </w:del>
      <w:ins w:id="1201" w:author="Author">
        <w:r w:rsidR="00627DBC">
          <w:t>Convenor</w:t>
        </w:r>
      </w:ins>
      <w:r w:rsidRPr="0029606E">
        <w:t xml:space="preserve">s rests with the committee and not with the </w:t>
      </w:r>
      <w:r w:rsidR="003C11A1" w:rsidRPr="0029606E">
        <w:t>National Body</w:t>
      </w:r>
      <w:r w:rsidRPr="0029606E">
        <w:t xml:space="preserve"> (or liaison organization).</w:t>
      </w:r>
      <w:ins w:id="1202" w:author="Author">
        <w:r w:rsidR="00A57AD1">
          <w:t xml:space="preserve"> </w:t>
        </w:r>
        <w:r w:rsidR="00A57AD1" w:rsidRPr="00A57AD1">
          <w:t xml:space="preserve">In a case a WG </w:t>
        </w:r>
        <w:r w:rsidR="00627DBC">
          <w:t>Convenor</w:t>
        </w:r>
        <w:r w:rsidR="00A57AD1" w:rsidRPr="00A57AD1">
          <w:t xml:space="preserve"> resigns, the </w:t>
        </w:r>
        <w:r w:rsidR="00D50544">
          <w:t>Secretary/Committee Manager</w:t>
        </w:r>
        <w:r w:rsidR="00A57AD1" w:rsidRPr="00A57AD1">
          <w:t xml:space="preserve"> shall launch a call to identify new candidates.</w:t>
        </w:r>
      </w:ins>
    </w:p>
    <w:p w14:paraId="7B834AFA" w14:textId="531B75EA" w:rsidR="00477BBE" w:rsidRPr="0029606E" w:rsidRDefault="00C3729F" w:rsidP="00291D02">
      <w:pPr>
        <w:pStyle w:val="BodyText"/>
      </w:pPr>
      <w:r w:rsidRPr="0029606E">
        <w:t xml:space="preserve">The </w:t>
      </w:r>
      <w:del w:id="1203" w:author="Author">
        <w:r w:rsidRPr="0029606E" w:rsidDel="00627DBC">
          <w:delText>convenor</w:delText>
        </w:r>
      </w:del>
      <w:ins w:id="1204" w:author="Author">
        <w:r w:rsidR="00627DBC">
          <w:t>Convenor</w:t>
        </w:r>
      </w:ins>
      <w:r w:rsidRPr="0029606E">
        <w:t xml:space="preserve"> may be supported by a secretariat, as needed.</w:t>
      </w:r>
    </w:p>
    <w:p w14:paraId="3756DCE7" w14:textId="67B0772A" w:rsidR="006F462C" w:rsidRPr="0029606E" w:rsidRDefault="00464080" w:rsidP="00291D02">
      <w:pPr>
        <w:pStyle w:val="BodyText"/>
      </w:pPr>
      <w:r w:rsidRPr="0029606E">
        <w:rPr>
          <w:rStyle w:val="zzzHighlight"/>
        </w:rPr>
        <w:t xml:space="preserve">The nomination of the working group </w:t>
      </w:r>
      <w:del w:id="1205" w:author="Author">
        <w:r w:rsidRPr="0029606E" w:rsidDel="00D50544">
          <w:rPr>
            <w:rStyle w:val="zzzHighlight"/>
          </w:rPr>
          <w:delText xml:space="preserve">secretary </w:delText>
        </w:r>
      </w:del>
      <w:ins w:id="1206" w:author="Author">
        <w:r w:rsidR="00D50544">
          <w:rPr>
            <w:rStyle w:val="zzzHighlight"/>
          </w:rPr>
          <w:t>S</w:t>
        </w:r>
        <w:r w:rsidR="00D50544" w:rsidRPr="0029606E">
          <w:rPr>
            <w:rStyle w:val="zzzHighlight"/>
          </w:rPr>
          <w:t xml:space="preserve">ecretary </w:t>
        </w:r>
      </w:ins>
      <w:r w:rsidRPr="0029606E">
        <w:rPr>
          <w:rStyle w:val="zzzHighlight"/>
        </w:rPr>
        <w:t>shall be confirmed by his/her National Body.</w:t>
      </w:r>
    </w:p>
    <w:p w14:paraId="352AD87B" w14:textId="0AF21B67" w:rsidR="00D87A44" w:rsidRPr="0029606E" w:rsidRDefault="00C3729F" w:rsidP="00291D02">
      <w:pPr>
        <w:pStyle w:val="BodyText"/>
        <w:rPr>
          <w:rStyle w:val="zzzHighlight"/>
        </w:rPr>
      </w:pPr>
      <w:r w:rsidRPr="0029606E">
        <w:rPr>
          <w:rStyle w:val="zzzHighlight"/>
        </w:rPr>
        <w:t xml:space="preserve">Committees are encouraged to establish arrangements between a </w:t>
      </w:r>
      <w:del w:id="1207" w:author="Author">
        <w:r w:rsidR="007323FB" w:rsidRPr="0029606E" w:rsidDel="00627DBC">
          <w:rPr>
            <w:rStyle w:val="zzzHighlight"/>
          </w:rPr>
          <w:delText>convenor</w:delText>
        </w:r>
      </w:del>
      <w:ins w:id="1208" w:author="Author">
        <w:r w:rsidR="00627DBC">
          <w:rPr>
            <w:rStyle w:val="zzzHighlight"/>
          </w:rPr>
          <w:t>Convenor</w:t>
        </w:r>
      </w:ins>
      <w:r w:rsidR="007323FB" w:rsidRPr="0029606E">
        <w:rPr>
          <w:rStyle w:val="zzzHighlight"/>
        </w:rPr>
        <w:t xml:space="preserve"> and a twinned </w:t>
      </w:r>
      <w:del w:id="1209" w:author="Author">
        <w:r w:rsidR="007323FB" w:rsidRPr="0029606E" w:rsidDel="00627DBC">
          <w:rPr>
            <w:rStyle w:val="zzzHighlight"/>
          </w:rPr>
          <w:delText>convenor</w:delText>
        </w:r>
      </w:del>
      <w:ins w:id="1210" w:author="Author">
        <w:r w:rsidR="00627DBC">
          <w:rPr>
            <w:rStyle w:val="zzzHighlight"/>
          </w:rPr>
          <w:t>Convenor</w:t>
        </w:r>
      </w:ins>
      <w:r w:rsidR="007323FB" w:rsidRPr="0029606E">
        <w:rPr>
          <w:rStyle w:val="zzzHighlight"/>
        </w:rPr>
        <w:t xml:space="preserve">, </w:t>
      </w:r>
      <w:r w:rsidRPr="0029606E">
        <w:rPr>
          <w:rStyle w:val="zzzHighlight"/>
        </w:rPr>
        <w:t xml:space="preserve">with a limit of one </w:t>
      </w:r>
      <w:r w:rsidR="007323FB" w:rsidRPr="0029606E">
        <w:rPr>
          <w:rStyle w:val="zzzHighlight"/>
        </w:rPr>
        <w:t xml:space="preserve">twinned </w:t>
      </w:r>
      <w:del w:id="1211" w:author="Author">
        <w:r w:rsidRPr="0029606E" w:rsidDel="00627DBC">
          <w:rPr>
            <w:rStyle w:val="zzzHighlight"/>
          </w:rPr>
          <w:delText>convenor</w:delText>
        </w:r>
      </w:del>
      <w:ins w:id="1212" w:author="Author">
        <w:r w:rsidR="00627DBC">
          <w:rPr>
            <w:rStyle w:val="zzzHighlight"/>
          </w:rPr>
          <w:t>Convenor</w:t>
        </w:r>
      </w:ins>
      <w:r w:rsidRPr="0029606E">
        <w:rPr>
          <w:rStyle w:val="zzzHighlight"/>
        </w:rPr>
        <w:t xml:space="preserve"> per working group. The lead partner (</w:t>
      </w:r>
      <w:del w:id="1213" w:author="Author">
        <w:r w:rsidRPr="0029606E" w:rsidDel="00627DBC">
          <w:rPr>
            <w:rStyle w:val="zzzHighlight"/>
          </w:rPr>
          <w:delText>convenor</w:delText>
        </w:r>
      </w:del>
      <w:ins w:id="1214" w:author="Author">
        <w:r w:rsidR="00627DBC">
          <w:rPr>
            <w:rStyle w:val="zzzHighlight"/>
          </w:rPr>
          <w:t>Convenor</w:t>
        </w:r>
      </w:ins>
      <w:r w:rsidRPr="0029606E">
        <w:rPr>
          <w:rStyle w:val="zzzHighlight"/>
        </w:rPr>
        <w:t>) and twinned partner (</w:t>
      </w:r>
      <w:r w:rsidR="00AD543B" w:rsidRPr="0029606E">
        <w:rPr>
          <w:rStyle w:val="zzzHighlight"/>
        </w:rPr>
        <w:t xml:space="preserve">twinned </w:t>
      </w:r>
      <w:del w:id="1215" w:author="Author">
        <w:r w:rsidRPr="0029606E" w:rsidDel="00627DBC">
          <w:rPr>
            <w:rStyle w:val="zzzHighlight"/>
          </w:rPr>
          <w:delText>convenor</w:delText>
        </w:r>
      </w:del>
      <w:ins w:id="1216" w:author="Author">
        <w:r w:rsidR="00627DBC">
          <w:rPr>
            <w:rStyle w:val="zzzHighlight"/>
          </w:rPr>
          <w:t>Convenor</w:t>
        </w:r>
      </w:ins>
      <w:r w:rsidRPr="0029606E">
        <w:rPr>
          <w:rStyle w:val="zzzHighlight"/>
        </w:rPr>
        <w:t xml:space="preserve">) will be decided by mutual agreement. </w:t>
      </w:r>
      <w:del w:id="1217" w:author="Author">
        <w:r w:rsidRPr="0029606E" w:rsidDel="00627DBC">
          <w:rPr>
            <w:rStyle w:val="zzzHighlight"/>
          </w:rPr>
          <w:delText>Convenor</w:delText>
        </w:r>
      </w:del>
      <w:ins w:id="1218" w:author="Author">
        <w:r w:rsidR="00627DBC">
          <w:rPr>
            <w:rStyle w:val="zzzHighlight"/>
          </w:rPr>
          <w:t>Convenor</w:t>
        </w:r>
      </w:ins>
      <w:r w:rsidRPr="0029606E">
        <w:rPr>
          <w:rStyle w:val="zzzHighlight"/>
        </w:rPr>
        <w:t xml:space="preserve">s and </w:t>
      </w:r>
      <w:r w:rsidR="007323FB" w:rsidRPr="0029606E">
        <w:rPr>
          <w:rStyle w:val="zzzHighlight"/>
        </w:rPr>
        <w:t xml:space="preserve">twinned </w:t>
      </w:r>
      <w:del w:id="1219" w:author="Author">
        <w:r w:rsidRPr="0029606E" w:rsidDel="00627DBC">
          <w:rPr>
            <w:rStyle w:val="zzzHighlight"/>
          </w:rPr>
          <w:delText>convenor</w:delText>
        </w:r>
      </w:del>
      <w:ins w:id="1220" w:author="Author">
        <w:r w:rsidR="00627DBC">
          <w:rPr>
            <w:rStyle w:val="zzzHighlight"/>
          </w:rPr>
          <w:t>Convenor</w:t>
        </w:r>
      </w:ins>
      <w:r w:rsidRPr="0029606E">
        <w:rPr>
          <w:rStyle w:val="zzzHighlight"/>
        </w:rPr>
        <w:t xml:space="preserve">s </w:t>
      </w:r>
      <w:r w:rsidR="007A4D90" w:rsidRPr="0029606E">
        <w:rPr>
          <w:rStyle w:val="zzzHighlight"/>
        </w:rPr>
        <w:t>shall</w:t>
      </w:r>
      <w:r w:rsidRPr="0029606E">
        <w:rPr>
          <w:rStyle w:val="zzzHighlight"/>
        </w:rPr>
        <w:t xml:space="preserve"> be from the P</w:t>
      </w:r>
      <w:r w:rsidR="0025539D" w:rsidRPr="0029606E">
        <w:rPr>
          <w:rStyle w:val="zzzHighlight"/>
        </w:rPr>
        <w:noBreakHyphen/>
        <w:t>member</w:t>
      </w:r>
      <w:r w:rsidRPr="0029606E">
        <w:rPr>
          <w:rStyle w:val="zzzHighlight"/>
        </w:rPr>
        <w:t xml:space="preserve">s in the committee concerned. The same rules apply for the appointment of </w:t>
      </w:r>
      <w:del w:id="1221" w:author="Author">
        <w:r w:rsidRPr="0029606E" w:rsidDel="00627DBC">
          <w:rPr>
            <w:rStyle w:val="zzzHighlight"/>
          </w:rPr>
          <w:delText>convenor</w:delText>
        </w:r>
      </w:del>
      <w:ins w:id="1222" w:author="Author">
        <w:r w:rsidR="00627DBC">
          <w:rPr>
            <w:rStyle w:val="zzzHighlight"/>
          </w:rPr>
          <w:t>Convenor</w:t>
        </w:r>
      </w:ins>
      <w:r w:rsidRPr="0029606E">
        <w:rPr>
          <w:rStyle w:val="zzzHighlight"/>
        </w:rPr>
        <w:t xml:space="preserve">s and </w:t>
      </w:r>
      <w:r w:rsidR="007323FB" w:rsidRPr="0029606E">
        <w:rPr>
          <w:rStyle w:val="zzzHighlight"/>
        </w:rPr>
        <w:t xml:space="preserve">twinned </w:t>
      </w:r>
      <w:del w:id="1223" w:author="Author">
        <w:r w:rsidRPr="0029606E" w:rsidDel="00627DBC">
          <w:rPr>
            <w:rStyle w:val="zzzHighlight"/>
          </w:rPr>
          <w:delText>convenor</w:delText>
        </w:r>
      </w:del>
      <w:ins w:id="1224" w:author="Author">
        <w:r w:rsidR="00627DBC">
          <w:rPr>
            <w:rStyle w:val="zzzHighlight"/>
          </w:rPr>
          <w:t>Convenor</w:t>
        </w:r>
      </w:ins>
      <w:r w:rsidRPr="0029606E">
        <w:rPr>
          <w:rStyle w:val="zzzHighlight"/>
        </w:rPr>
        <w:t>s.</w:t>
      </w:r>
    </w:p>
    <w:p w14:paraId="3B0D850D" w14:textId="1E8A9812" w:rsidR="007323FB" w:rsidRPr="0029606E" w:rsidRDefault="00C3729F" w:rsidP="00291D02">
      <w:pPr>
        <w:pStyle w:val="BodyText"/>
        <w:rPr>
          <w:rStyle w:val="zzzHighlight"/>
        </w:rPr>
      </w:pPr>
      <w:r w:rsidRPr="0029606E">
        <w:rPr>
          <w:rStyle w:val="zzzHighlight"/>
        </w:rPr>
        <w:t xml:space="preserve">Note that </w:t>
      </w:r>
      <w:r w:rsidR="007323FB" w:rsidRPr="0029606E">
        <w:rPr>
          <w:rStyle w:val="zzzHighlight"/>
        </w:rPr>
        <w:t xml:space="preserve">twinned </w:t>
      </w:r>
      <w:del w:id="1225" w:author="Author">
        <w:r w:rsidRPr="0029606E" w:rsidDel="00627DBC">
          <w:rPr>
            <w:rStyle w:val="zzzHighlight"/>
          </w:rPr>
          <w:delText>convenor</w:delText>
        </w:r>
      </w:del>
      <w:ins w:id="1226" w:author="Author">
        <w:r w:rsidR="00627DBC">
          <w:rPr>
            <w:rStyle w:val="zzzHighlight"/>
          </w:rPr>
          <w:t>Convenor</w:t>
        </w:r>
      </w:ins>
      <w:r w:rsidRPr="0029606E">
        <w:rPr>
          <w:rStyle w:val="zzzHighlight"/>
        </w:rPr>
        <w:t>s are only possible through twinning arrangements</w:t>
      </w:r>
      <w:r w:rsidR="007323FB" w:rsidRPr="0029606E">
        <w:rPr>
          <w:rStyle w:val="zzzHighlight"/>
        </w:rPr>
        <w:t>.</w:t>
      </w:r>
    </w:p>
    <w:p w14:paraId="10B6159F" w14:textId="6F1A8261" w:rsidR="00C3729F" w:rsidRPr="0029606E" w:rsidRDefault="007323FB" w:rsidP="00291D02">
      <w:pPr>
        <w:pStyle w:val="BodyText"/>
        <w:rPr>
          <w:rStyle w:val="zzzHighlight"/>
        </w:rPr>
      </w:pPr>
      <w:r w:rsidRPr="0029606E">
        <w:rPr>
          <w:rStyle w:val="zzzHighlight"/>
        </w:rPr>
        <w:t>Co-</w:t>
      </w:r>
      <w:del w:id="1227" w:author="Author">
        <w:r w:rsidRPr="0029606E" w:rsidDel="00627DBC">
          <w:rPr>
            <w:rStyle w:val="zzzHighlight"/>
          </w:rPr>
          <w:delText>convenor</w:delText>
        </w:r>
      </w:del>
      <w:ins w:id="1228" w:author="Author">
        <w:r w:rsidR="00627DBC">
          <w:rPr>
            <w:rStyle w:val="zzzHighlight"/>
          </w:rPr>
          <w:t>Convenor</w:t>
        </w:r>
      </w:ins>
      <w:r w:rsidRPr="0029606E">
        <w:rPr>
          <w:rStyle w:val="zzzHighlight"/>
        </w:rPr>
        <w:t xml:space="preserve">s are only possible in </w:t>
      </w:r>
      <w:r w:rsidR="00C3729F" w:rsidRPr="0029606E">
        <w:rPr>
          <w:rStyle w:val="zzzHighlight"/>
        </w:rPr>
        <w:t>Joint Working Groups (JWG)</w:t>
      </w:r>
      <w:r w:rsidR="0025539D" w:rsidRPr="0029606E">
        <w:rPr>
          <w:rStyle w:val="zzzHighlight"/>
        </w:rPr>
        <w:t xml:space="preserve"> — </w:t>
      </w:r>
      <w:r w:rsidR="00C3729F" w:rsidRPr="0029606E">
        <w:rPr>
          <w:rStyle w:val="zzzHighlight"/>
        </w:rPr>
        <w:t>see 1.12.6.</w:t>
      </w:r>
    </w:p>
    <w:p w14:paraId="209A79C1" w14:textId="08380293" w:rsidR="00D87A44" w:rsidRPr="0029606E" w:rsidRDefault="00C3729F" w:rsidP="00291D02">
      <w:pPr>
        <w:pStyle w:val="BodyText"/>
        <w:rPr>
          <w:rStyle w:val="zzzHighlight"/>
        </w:rPr>
      </w:pPr>
      <w:r w:rsidRPr="0029606E">
        <w:rPr>
          <w:rStyle w:val="zzzHighlight"/>
        </w:rPr>
        <w:t xml:space="preserve">For more information on twinnings, see </w:t>
      </w:r>
      <w:r w:rsidR="007323FB" w:rsidRPr="0029606E">
        <w:rPr>
          <w:rStyle w:val="zzzHighlight"/>
        </w:rPr>
        <w:t>Annex</w:t>
      </w:r>
      <w:r w:rsidR="00385EB1" w:rsidRPr="0029606E">
        <w:rPr>
          <w:rStyle w:val="zzzHighlight"/>
        </w:rPr>
        <w:t> </w:t>
      </w:r>
      <w:r w:rsidR="007323FB" w:rsidRPr="0029606E">
        <w:rPr>
          <w:rStyle w:val="zzzHighlight"/>
        </w:rPr>
        <w:t>ST for the Twinning Policy.</w:t>
      </w:r>
    </w:p>
    <w:p w14:paraId="1DED3A87" w14:textId="7DE08244" w:rsidR="00C3729F" w:rsidRPr="0029606E" w:rsidRDefault="00C3729F" w:rsidP="007030F0">
      <w:pPr>
        <w:pStyle w:val="BodyText"/>
      </w:pPr>
      <w:r w:rsidRPr="0029606E">
        <w:t xml:space="preserve">A working group comprises a restricted number of </w:t>
      </w:r>
      <w:del w:id="1229" w:author="Author">
        <w:r w:rsidRPr="0029606E" w:rsidDel="00976EF7">
          <w:delText>expert</w:delText>
        </w:r>
      </w:del>
      <w:ins w:id="1230" w:author="Author">
        <w:r w:rsidR="00976EF7">
          <w:t>Expert</w:t>
        </w:r>
      </w:ins>
      <w:r w:rsidRPr="0029606E">
        <w:t>s individually appointed by the P</w:t>
      </w:r>
      <w:r w:rsidR="0025539D" w:rsidRPr="0029606E">
        <w:noBreakHyphen/>
        <w:t>member</w:t>
      </w:r>
      <w:r w:rsidRPr="0029606E">
        <w:t>s, A</w:t>
      </w:r>
      <w:r w:rsidR="0025539D" w:rsidRPr="0029606E">
        <w:noBreakHyphen/>
        <w:t>liaison</w:t>
      </w:r>
      <w:r w:rsidRPr="0029606E">
        <w:t xml:space="preserve">s of the parent committee and </w:t>
      </w:r>
      <w:r w:rsidR="00B92A46" w:rsidRPr="0029606E">
        <w:t>C</w:t>
      </w:r>
      <w:r w:rsidR="0025539D" w:rsidRPr="0029606E">
        <w:noBreakHyphen/>
        <w:t>liaison</w:t>
      </w:r>
      <w:r w:rsidRPr="0029606E">
        <w:t xml:space="preserve"> organizations, brought together to deal with the specific task allocated to the working group. The </w:t>
      </w:r>
      <w:del w:id="1231" w:author="Author">
        <w:r w:rsidRPr="0029606E" w:rsidDel="00976EF7">
          <w:delText>expert</w:delText>
        </w:r>
      </w:del>
      <w:ins w:id="1232" w:author="Author">
        <w:r w:rsidR="00976EF7">
          <w:t>Expert</w:t>
        </w:r>
      </w:ins>
      <w:r w:rsidRPr="0029606E">
        <w:t>s act in a personal capacity and not as the official representative of the P</w:t>
      </w:r>
      <w:r w:rsidR="0025539D" w:rsidRPr="0029606E">
        <w:noBreakHyphen/>
        <w:t>member</w:t>
      </w:r>
      <w:r w:rsidRPr="0029606E">
        <w:t xml:space="preserve"> or A</w:t>
      </w:r>
      <w:r w:rsidR="0025539D" w:rsidRPr="0029606E">
        <w:noBreakHyphen/>
        <w:t>liaison</w:t>
      </w:r>
      <w:r w:rsidRPr="0029606E">
        <w:t xml:space="preserve"> organization (see </w:t>
      </w:r>
      <w:r w:rsidRPr="0029606E">
        <w:fldChar w:fldCharType="begin" w:fldLock="1"/>
      </w:r>
      <w:r w:rsidRPr="0029606E">
        <w:instrText xml:space="preserve"> REF _Ref465568067 \r \h  \* MERGEFORMAT </w:instrText>
      </w:r>
      <w:r w:rsidRPr="0029606E">
        <w:fldChar w:fldCharType="separate"/>
      </w:r>
      <w:r w:rsidRPr="0029606E">
        <w:t>1.17</w:t>
      </w:r>
      <w:r w:rsidRPr="0029606E">
        <w:fldChar w:fldCharType="end"/>
      </w:r>
      <w:r w:rsidRPr="0029606E">
        <w:t xml:space="preserve">) by which they have been appointed with the exception of those appointed by </w:t>
      </w:r>
      <w:r w:rsidR="00B92A46" w:rsidRPr="0029606E">
        <w:t>C</w:t>
      </w:r>
      <w:r w:rsidR="0025539D" w:rsidRPr="0029606E">
        <w:noBreakHyphen/>
        <w:t>liaison</w:t>
      </w:r>
      <w:r w:rsidRPr="0029606E">
        <w:t xml:space="preserve"> organizations (see </w:t>
      </w:r>
      <w:r w:rsidRPr="0029606E">
        <w:fldChar w:fldCharType="begin" w:fldLock="1"/>
      </w:r>
      <w:r w:rsidRPr="0029606E">
        <w:instrText xml:space="preserve"> REF _Ref465568067 \r \h  \* MERGEFORMAT </w:instrText>
      </w:r>
      <w:r w:rsidRPr="0029606E">
        <w:fldChar w:fldCharType="separate"/>
      </w:r>
      <w:r w:rsidRPr="0029606E">
        <w:t>1.17</w:t>
      </w:r>
      <w:r w:rsidRPr="0029606E">
        <w:fldChar w:fldCharType="end"/>
      </w:r>
      <w:r w:rsidRPr="0029606E">
        <w:t>). However, it is recommended that they keep close contact with that P</w:t>
      </w:r>
      <w:r w:rsidR="0025539D" w:rsidRPr="0029606E">
        <w:noBreakHyphen/>
        <w:t>member</w:t>
      </w:r>
      <w:r w:rsidRPr="0029606E">
        <w:t xml:space="preserve"> or organization in order to inform them about the progress of the work and of the various opinions in the working group at the earliest possible stage.</w:t>
      </w:r>
      <w:r w:rsidR="00690BF1" w:rsidRPr="0029606E">
        <w:t xml:space="preserve"> </w:t>
      </w:r>
      <w:r w:rsidR="007030F0" w:rsidRPr="0029606E">
        <w:t xml:space="preserve">A working group may also include representatives appointed by liaison committees (see </w:t>
      </w:r>
      <w:r w:rsidR="00B825CF" w:rsidRPr="0029606E">
        <w:fldChar w:fldCharType="begin"/>
      </w:r>
      <w:r w:rsidR="00B825CF" w:rsidRPr="0029606E">
        <w:instrText xml:space="preserve"> REF _Ref465563551 \r \h </w:instrText>
      </w:r>
      <w:r w:rsidR="00B825CF" w:rsidRPr="0029606E">
        <w:fldChar w:fldCharType="separate"/>
      </w:r>
      <w:r w:rsidR="005C35CA">
        <w:t>1.15</w:t>
      </w:r>
      <w:r w:rsidR="00B825CF" w:rsidRPr="0029606E">
        <w:fldChar w:fldCharType="end"/>
      </w:r>
      <w:r w:rsidR="007030F0" w:rsidRPr="0029606E">
        <w:t>.4).</w:t>
      </w:r>
    </w:p>
    <w:p w14:paraId="30EB19EC" w14:textId="75EDE42F" w:rsidR="00C3729F" w:rsidRPr="0029606E" w:rsidRDefault="00C3729F" w:rsidP="00893360">
      <w:pPr>
        <w:pStyle w:val="BodyText"/>
      </w:pPr>
      <w:r w:rsidRPr="0029606E">
        <w:t xml:space="preserve">It is recommended that working groups be reasonably limited in size. The </w:t>
      </w:r>
      <w:del w:id="1233" w:author="Author">
        <w:r w:rsidRPr="0029606E" w:rsidDel="00B51E46">
          <w:delText>technical committee or subcommittee</w:delText>
        </w:r>
      </w:del>
      <w:ins w:id="1234" w:author="Author">
        <w:r w:rsidR="00B51E46">
          <w:t>committee</w:t>
        </w:r>
      </w:ins>
      <w:r w:rsidRPr="0029606E">
        <w:t xml:space="preserve"> may therefore decide upon the maximum number of </w:t>
      </w:r>
      <w:del w:id="1235" w:author="Author">
        <w:r w:rsidRPr="0029606E" w:rsidDel="00976EF7">
          <w:delText>expert</w:delText>
        </w:r>
      </w:del>
      <w:ins w:id="1236" w:author="Author">
        <w:r w:rsidR="00976EF7">
          <w:t>Expert</w:t>
        </w:r>
      </w:ins>
      <w:r w:rsidRPr="0029606E">
        <w:t>s appointed by each P</w:t>
      </w:r>
      <w:r w:rsidR="0025539D" w:rsidRPr="0029606E">
        <w:noBreakHyphen/>
        <w:t>member</w:t>
      </w:r>
      <w:r w:rsidRPr="0029606E">
        <w:t xml:space="preserve"> and liaison organizations.</w:t>
      </w:r>
    </w:p>
    <w:p w14:paraId="464E3426" w14:textId="3BE788F6" w:rsidR="00C3729F" w:rsidRPr="0029606E" w:rsidRDefault="00C3729F" w:rsidP="00893360">
      <w:pPr>
        <w:pStyle w:val="BodyText"/>
      </w:pPr>
      <w:r w:rsidRPr="0029606E">
        <w:t>Once the decision to set up a working group has been taken, P</w:t>
      </w:r>
      <w:r w:rsidR="0025539D" w:rsidRPr="0029606E">
        <w:noBreakHyphen/>
        <w:t>member</w:t>
      </w:r>
      <w:r w:rsidRPr="0029606E">
        <w:t xml:space="preserve">s and A- and </w:t>
      </w:r>
      <w:r w:rsidR="006A16A1" w:rsidRPr="0029606E">
        <w:t>C</w:t>
      </w:r>
      <w:r w:rsidR="0025539D" w:rsidRPr="0029606E">
        <w:noBreakHyphen/>
        <w:t>liaison</w:t>
      </w:r>
      <w:r w:rsidRPr="0029606E">
        <w:t xml:space="preserve"> organizations shall be officially informed in order to appoint </w:t>
      </w:r>
      <w:del w:id="1237" w:author="Author">
        <w:r w:rsidRPr="0029606E" w:rsidDel="00976EF7">
          <w:delText>expert</w:delText>
        </w:r>
      </w:del>
      <w:ins w:id="1238" w:author="Author">
        <w:r w:rsidR="00976EF7">
          <w:t>Expert</w:t>
        </w:r>
      </w:ins>
      <w:r w:rsidRPr="0029606E">
        <w:t>(s).Working groups shall be numbered in sequence in the order in which they are established.</w:t>
      </w:r>
    </w:p>
    <w:p w14:paraId="41335F3C" w14:textId="4F0F93F3" w:rsidR="00C3729F" w:rsidRPr="0029606E" w:rsidRDefault="00C3729F" w:rsidP="004D5764">
      <w:pPr>
        <w:pStyle w:val="BodyText"/>
      </w:pPr>
      <w:r w:rsidRPr="0029606E">
        <w:t xml:space="preserve">When a committee has decided to set up a working group, </w:t>
      </w:r>
      <w:r w:rsidR="004D5764" w:rsidRPr="0029606E">
        <w:t xml:space="preserve">it shall ensure that a </w:t>
      </w:r>
      <w:del w:id="1239" w:author="Author">
        <w:r w:rsidR="004D5764" w:rsidRPr="0029606E" w:rsidDel="00627DBC">
          <w:delText>convenor</w:delText>
        </w:r>
      </w:del>
      <w:ins w:id="1240" w:author="Author">
        <w:r w:rsidR="00627DBC">
          <w:t>Convenor</w:t>
        </w:r>
      </w:ins>
      <w:r w:rsidR="004D5764" w:rsidRPr="0029606E">
        <w:t xml:space="preserve"> or an acting </w:t>
      </w:r>
      <w:del w:id="1241" w:author="Author">
        <w:r w:rsidR="004D5764" w:rsidRPr="0029606E" w:rsidDel="00627DBC">
          <w:delText>convenor</w:delText>
        </w:r>
      </w:del>
      <w:ins w:id="1242" w:author="Author">
        <w:r w:rsidR="00627DBC">
          <w:t>Convenor</w:t>
        </w:r>
      </w:ins>
      <w:r w:rsidR="004D5764" w:rsidRPr="0029606E">
        <w:t xml:space="preserve"> is appointed at the same time the WG is set up.</w:t>
      </w:r>
      <w:r w:rsidR="007167D8" w:rsidRPr="0029606E">
        <w:t xml:space="preserve"> T</w:t>
      </w:r>
      <w:r w:rsidRPr="0029606E">
        <w:t xml:space="preserve">he </w:t>
      </w:r>
      <w:del w:id="1243" w:author="Author">
        <w:r w:rsidRPr="0029606E" w:rsidDel="00627DBC">
          <w:delText>convenor</w:delText>
        </w:r>
      </w:del>
      <w:ins w:id="1244" w:author="Author">
        <w:r w:rsidR="00627DBC">
          <w:t>Convenor</w:t>
        </w:r>
      </w:ins>
      <w:r w:rsidRPr="0029606E">
        <w:t xml:space="preserve"> shall arrange for the first meeting of the working group to be held within </w:t>
      </w:r>
      <w:r w:rsidR="00A36879" w:rsidRPr="0029606E">
        <w:t>12</w:t>
      </w:r>
      <w:r w:rsidR="003C0544" w:rsidRPr="0029606E">
        <w:t> </w:t>
      </w:r>
      <w:r w:rsidR="00A36879" w:rsidRPr="0029606E">
        <w:t>weeks</w:t>
      </w:r>
      <w:r w:rsidRPr="0029606E">
        <w:t>. This information shall be communicated immediately after the committee</w:t>
      </w:r>
      <w:r w:rsidR="0025481B" w:rsidRPr="0029606E">
        <w:t>’s decision</w:t>
      </w:r>
      <w:r w:rsidRPr="0029606E">
        <w:t xml:space="preserve"> to the P</w:t>
      </w:r>
      <w:r w:rsidR="0025539D" w:rsidRPr="0029606E">
        <w:noBreakHyphen/>
        <w:t>member</w:t>
      </w:r>
      <w:r w:rsidRPr="0029606E">
        <w:t xml:space="preserve">s of the committee and A- and </w:t>
      </w:r>
      <w:r w:rsidR="006A16A1" w:rsidRPr="0029606E">
        <w:t>C</w:t>
      </w:r>
      <w:r w:rsidR="0025539D" w:rsidRPr="0029606E">
        <w:noBreakHyphen/>
        <w:t>liaison</w:t>
      </w:r>
      <w:r w:rsidRPr="0029606E">
        <w:t xml:space="preserve"> organizations, with an invitation to appoint </w:t>
      </w:r>
      <w:del w:id="1245" w:author="Author">
        <w:r w:rsidRPr="0029606E" w:rsidDel="00976EF7">
          <w:delText>expert</w:delText>
        </w:r>
      </w:del>
      <w:ins w:id="1246" w:author="Author">
        <w:r w:rsidR="00976EF7">
          <w:t>Expert</w:t>
        </w:r>
      </w:ins>
      <w:r w:rsidRPr="0029606E">
        <w:t>s within 6</w:t>
      </w:r>
      <w:r w:rsidR="00AB0DEF" w:rsidRPr="0029606E">
        <w:t> </w:t>
      </w:r>
      <w:r w:rsidRPr="0029606E">
        <w:t>weeks.</w:t>
      </w:r>
      <w:r w:rsidR="00BE3A81" w:rsidRPr="0029606E">
        <w:t xml:space="preserve"> Additional projects may be assigned, where appropriate, to existing working groups.</w:t>
      </w:r>
    </w:p>
    <w:commentRangeStart w:id="1247"/>
    <w:p w14:paraId="6AD95AEF" w14:textId="544F0C42" w:rsidR="0074507C" w:rsidRPr="0029606E" w:rsidRDefault="0074507C" w:rsidP="00893360">
      <w:pPr>
        <w:pStyle w:val="p3"/>
      </w:pPr>
      <w:r w:rsidRPr="0029606E">
        <w:rPr>
          <w:b/>
        </w:rPr>
        <w:fldChar w:fldCharType="begin"/>
      </w:r>
      <w:r w:rsidRPr="0029606E">
        <w:rPr>
          <w:b/>
        </w:rPr>
        <w:instrText xml:space="preserve"> REF _Ref465563449 \r \h  \* MERGEFORMAT </w:instrText>
      </w:r>
      <w:r w:rsidRPr="0029606E">
        <w:rPr>
          <w:b/>
        </w:rPr>
      </w:r>
      <w:r w:rsidRPr="0029606E">
        <w:rPr>
          <w:b/>
        </w:rPr>
        <w:fldChar w:fldCharType="separate"/>
      </w:r>
      <w:r w:rsidR="005C35CA">
        <w:rPr>
          <w:b/>
        </w:rPr>
        <w:t>1.12</w:t>
      </w:r>
      <w:r w:rsidRPr="0029606E">
        <w:rPr>
          <w:b/>
        </w:rPr>
        <w:fldChar w:fldCharType="end"/>
      </w:r>
      <w:r w:rsidRPr="0029606E">
        <w:rPr>
          <w:b/>
        </w:rPr>
        <w:t>.2</w:t>
      </w:r>
      <w:commentRangeEnd w:id="1247"/>
      <w:r w:rsidR="00CD7931">
        <w:rPr>
          <w:rStyle w:val="CommentReference"/>
          <w:rFonts w:eastAsia="MS Mincho"/>
          <w:szCs w:val="20"/>
          <w:lang w:eastAsia="ja-JP"/>
        </w:rPr>
        <w:commentReference w:id="1247"/>
      </w:r>
      <w:r w:rsidRPr="0029606E">
        <w:tab/>
      </w:r>
      <w:r w:rsidR="00AB4E48" w:rsidRPr="0029606E">
        <w:t xml:space="preserve">The composition of the working group is defined in the ISO Global Directory (GD) or in the IEC Expert Management System (EMS) as appropriate. Experts not registered to a working group in the ISO GD or the IEC EMS respectively, </w:t>
      </w:r>
      <w:r w:rsidR="00E07E94" w:rsidRPr="0029606E">
        <w:t>shall</w:t>
      </w:r>
      <w:r w:rsidR="00AB4E48" w:rsidRPr="0029606E">
        <w:t xml:space="preserve"> not participate in its work.</w:t>
      </w:r>
      <w:r w:rsidR="00B07D9A" w:rsidRPr="0029606E">
        <w:t xml:space="preserve"> </w:t>
      </w:r>
      <w:del w:id="1248" w:author="Author">
        <w:r w:rsidR="00B07D9A" w:rsidRPr="0029606E" w:rsidDel="00627DBC">
          <w:delText>Convenor</w:delText>
        </w:r>
      </w:del>
      <w:ins w:id="1249" w:author="Author">
        <w:r w:rsidR="00627DBC">
          <w:t>Convenor</w:t>
        </w:r>
      </w:ins>
      <w:r w:rsidR="00B07D9A" w:rsidRPr="0029606E">
        <w:t>s may invite a specific guest to participate in a single meeting</w:t>
      </w:r>
      <w:r w:rsidR="000C7459" w:rsidRPr="0029606E">
        <w:t xml:space="preserve"> and shall notify the guest’s National Body of the invitation</w:t>
      </w:r>
      <w:r w:rsidR="00C23039" w:rsidRPr="0029606E">
        <w:t xml:space="preserve"> ahead of the meeting via the </w:t>
      </w:r>
      <w:del w:id="1250" w:author="Author">
        <w:r w:rsidR="005E025F" w:rsidRPr="0029606E" w:rsidDel="00164399">
          <w:delText>o</w:delText>
        </w:r>
        <w:r w:rsidR="00C23039" w:rsidRPr="0029606E" w:rsidDel="00164399">
          <w:delText>ffice of the CEO</w:delText>
        </w:r>
      </w:del>
      <w:ins w:id="1251" w:author="Author">
        <w:r w:rsidR="00164399">
          <w:t>Office of the CEO</w:t>
        </w:r>
        <w:r w:rsidR="003B426D">
          <w:t xml:space="preserve"> </w:t>
        </w:r>
        <w:r w:rsidR="003B426D" w:rsidRPr="003B426D">
          <w:t xml:space="preserve">(copying the </w:t>
        </w:r>
        <w:r w:rsidR="00D50544">
          <w:t>Secretary/Committee Manager</w:t>
        </w:r>
        <w:r w:rsidR="003B426D" w:rsidRPr="003B426D">
          <w:t xml:space="preserve"> of the committee).</w:t>
        </w:r>
      </w:ins>
      <w:del w:id="1252" w:author="Author">
        <w:r w:rsidR="00B07D9A" w:rsidRPr="0029606E" w:rsidDel="003B426D">
          <w:delText>.</w:delText>
        </w:r>
      </w:del>
    </w:p>
    <w:p w14:paraId="2F82705F" w14:textId="14ECFC11" w:rsidR="00E44BC2" w:rsidRPr="0029606E" w:rsidRDefault="00E44BC2" w:rsidP="00893360">
      <w:pPr>
        <w:pStyle w:val="BodyText"/>
        <w:rPr>
          <w:rStyle w:val="zzzHighlight"/>
        </w:rPr>
      </w:pPr>
      <w:r w:rsidRPr="0029606E">
        <w:rPr>
          <w:rStyle w:val="zzzHighlight"/>
        </w:rPr>
        <w:t xml:space="preserve">In case of missing stakeholder categories, the </w:t>
      </w:r>
      <w:del w:id="1253" w:author="Author">
        <w:r w:rsidRPr="0029606E" w:rsidDel="00627DBC">
          <w:rPr>
            <w:rStyle w:val="zzzHighlight"/>
          </w:rPr>
          <w:delText>Convenor</w:delText>
        </w:r>
      </w:del>
      <w:ins w:id="1254" w:author="Author">
        <w:r w:rsidR="00627DBC">
          <w:rPr>
            <w:rStyle w:val="zzzHighlight"/>
          </w:rPr>
          <w:t>Convenor</w:t>
        </w:r>
      </w:ins>
      <w:r w:rsidRPr="0029606E">
        <w:rPr>
          <w:rStyle w:val="zzzHighlight"/>
        </w:rPr>
        <w:t xml:space="preserve"> shall inform the committee secretariat, who shall launch another call for </w:t>
      </w:r>
      <w:del w:id="1255" w:author="Author">
        <w:r w:rsidRPr="0029606E" w:rsidDel="00976EF7">
          <w:rPr>
            <w:rStyle w:val="zzzHighlight"/>
          </w:rPr>
          <w:delText>expert</w:delText>
        </w:r>
      </w:del>
      <w:ins w:id="1256" w:author="Author">
        <w:r w:rsidR="00976EF7">
          <w:rPr>
            <w:rStyle w:val="zzzHighlight"/>
          </w:rPr>
          <w:t>Expert</w:t>
        </w:r>
      </w:ins>
      <w:r w:rsidRPr="0029606E">
        <w:rPr>
          <w:rStyle w:val="zzzHighlight"/>
        </w:rPr>
        <w:t>s.</w:t>
      </w:r>
    </w:p>
    <w:p w14:paraId="3A1DB591" w14:textId="1E9A0FA4" w:rsidR="00D77357" w:rsidRPr="0029606E" w:rsidRDefault="00D77357" w:rsidP="00893360">
      <w:pPr>
        <w:pStyle w:val="p3"/>
      </w:pPr>
      <w:r w:rsidRPr="0029606E">
        <w:rPr>
          <w:b/>
        </w:rPr>
        <w:fldChar w:fldCharType="begin"/>
      </w:r>
      <w:r w:rsidRPr="0029606E">
        <w:rPr>
          <w:b/>
        </w:rPr>
        <w:instrText xml:space="preserve"> REF _Ref465563449 \r \h  \* MERGEFORMAT </w:instrText>
      </w:r>
      <w:r w:rsidRPr="0029606E">
        <w:rPr>
          <w:b/>
        </w:rPr>
      </w:r>
      <w:r w:rsidRPr="0029606E">
        <w:rPr>
          <w:b/>
        </w:rPr>
        <w:fldChar w:fldCharType="separate"/>
      </w:r>
      <w:r w:rsidR="005C35CA">
        <w:rPr>
          <w:b/>
        </w:rPr>
        <w:t>1.12</w:t>
      </w:r>
      <w:r w:rsidRPr="0029606E">
        <w:rPr>
          <w:b/>
        </w:rPr>
        <w:fldChar w:fldCharType="end"/>
      </w:r>
      <w:r w:rsidRPr="0029606E">
        <w:rPr>
          <w:b/>
        </w:rPr>
        <w:t>.3</w:t>
      </w:r>
      <w:r w:rsidRPr="0029606E">
        <w:tab/>
        <w:t xml:space="preserve">Persistently inactive </w:t>
      </w:r>
      <w:del w:id="1257" w:author="Author">
        <w:r w:rsidRPr="0029606E" w:rsidDel="00976EF7">
          <w:delText>expert</w:delText>
        </w:r>
      </w:del>
      <w:ins w:id="1258" w:author="Author">
        <w:r w:rsidR="00976EF7">
          <w:t>Expert</w:t>
        </w:r>
      </w:ins>
      <w:r w:rsidRPr="0029606E">
        <w:t xml:space="preserve">s, meaning absence of contributions through attendance to working group meetings or by correspondence shall be removed, by the </w:t>
      </w:r>
      <w:del w:id="1259" w:author="Author">
        <w:r w:rsidRPr="0029606E" w:rsidDel="00164399">
          <w:delText>office of the CEO</w:delText>
        </w:r>
      </w:del>
      <w:ins w:id="1260" w:author="Author">
        <w:r w:rsidR="00164399">
          <w:t>Office of the CEO</w:t>
        </w:r>
      </w:ins>
      <w:r w:rsidRPr="0029606E">
        <w:t xml:space="preserve"> at the request of the technical committee or sub-committee </w:t>
      </w:r>
      <w:del w:id="1261" w:author="Author">
        <w:r w:rsidRPr="0029606E" w:rsidDel="00D50544">
          <w:delText>secretary</w:delText>
        </w:r>
      </w:del>
      <w:ins w:id="1262" w:author="Author">
        <w:r w:rsidR="00D50544">
          <w:t>Secretary/Committee Manager</w:t>
        </w:r>
      </w:ins>
      <w:r w:rsidRPr="0029606E">
        <w:t>, from working groups after consultation with the P</w:t>
      </w:r>
      <w:r w:rsidR="0025539D" w:rsidRPr="0029606E">
        <w:noBreakHyphen/>
        <w:t>member</w:t>
      </w:r>
      <w:r w:rsidRPr="0029606E">
        <w:t>.</w:t>
      </w:r>
      <w:bookmarkEnd w:id="1189"/>
    </w:p>
    <w:p w14:paraId="20CB5957" w14:textId="1E415F0A" w:rsidR="00E44BC2" w:rsidRPr="0029606E" w:rsidRDefault="00E44BC2" w:rsidP="00893360">
      <w:pPr>
        <w:pStyle w:val="BodyText"/>
        <w:rPr>
          <w:rStyle w:val="zzzHighlight"/>
        </w:rPr>
      </w:pPr>
      <w:r w:rsidRPr="0029606E">
        <w:rPr>
          <w:rStyle w:val="zzzHighlight"/>
        </w:rPr>
        <w:t xml:space="preserve">In case of lack of </w:t>
      </w:r>
      <w:del w:id="1263" w:author="Author">
        <w:r w:rsidRPr="0029606E" w:rsidDel="00976EF7">
          <w:rPr>
            <w:rStyle w:val="zzzHighlight"/>
          </w:rPr>
          <w:delText>expert</w:delText>
        </w:r>
      </w:del>
      <w:ins w:id="1264" w:author="Author">
        <w:r w:rsidR="00976EF7">
          <w:rPr>
            <w:rStyle w:val="zzzHighlight"/>
          </w:rPr>
          <w:t>Expert</w:t>
        </w:r>
      </w:ins>
      <w:r w:rsidRPr="0029606E">
        <w:rPr>
          <w:rStyle w:val="zzzHighlight"/>
        </w:rPr>
        <w:t xml:space="preserve">s in the </w:t>
      </w:r>
      <w:r w:rsidR="00BE3204" w:rsidRPr="0029606E">
        <w:rPr>
          <w:rStyle w:val="zzzHighlight"/>
        </w:rPr>
        <w:t>w</w:t>
      </w:r>
      <w:r w:rsidRPr="0029606E">
        <w:rPr>
          <w:rStyle w:val="zzzHighlight"/>
        </w:rPr>
        <w:t xml:space="preserve">orking </w:t>
      </w:r>
      <w:r w:rsidR="00BE3204" w:rsidRPr="0029606E">
        <w:rPr>
          <w:rStyle w:val="zzzHighlight"/>
        </w:rPr>
        <w:t>g</w:t>
      </w:r>
      <w:r w:rsidRPr="0029606E">
        <w:rPr>
          <w:rStyle w:val="zzzHighlight"/>
        </w:rPr>
        <w:t>roup to meet the minimum number (as defined in clause</w:t>
      </w:r>
      <w:r w:rsidR="00893360" w:rsidRPr="0029606E">
        <w:rPr>
          <w:rStyle w:val="zzzHighlight"/>
        </w:rPr>
        <w:t> </w:t>
      </w:r>
      <w:r w:rsidRPr="0029606E">
        <w:rPr>
          <w:rStyle w:val="zzzHighlight"/>
        </w:rPr>
        <w:t xml:space="preserve">2.3.5), the </w:t>
      </w:r>
      <w:del w:id="1265" w:author="Author">
        <w:r w:rsidRPr="0029606E" w:rsidDel="00627DBC">
          <w:rPr>
            <w:rStyle w:val="zzzHighlight"/>
          </w:rPr>
          <w:delText>Convenor</w:delText>
        </w:r>
      </w:del>
      <w:ins w:id="1266" w:author="Author">
        <w:r w:rsidR="00627DBC">
          <w:rPr>
            <w:rStyle w:val="zzzHighlight"/>
          </w:rPr>
          <w:t>Convenor</w:t>
        </w:r>
      </w:ins>
      <w:r w:rsidRPr="0029606E">
        <w:rPr>
          <w:rStyle w:val="zzzHighlight"/>
        </w:rPr>
        <w:t xml:space="preserve"> shall inform the committee secretariat, who shall launch another call for </w:t>
      </w:r>
      <w:del w:id="1267" w:author="Author">
        <w:r w:rsidRPr="0029606E" w:rsidDel="00976EF7">
          <w:rPr>
            <w:rStyle w:val="zzzHighlight"/>
          </w:rPr>
          <w:delText>expert</w:delText>
        </w:r>
      </w:del>
      <w:ins w:id="1268" w:author="Author">
        <w:r w:rsidR="00976EF7">
          <w:rPr>
            <w:rStyle w:val="zzzHighlight"/>
          </w:rPr>
          <w:t>Expert</w:t>
        </w:r>
      </w:ins>
      <w:r w:rsidRPr="0029606E">
        <w:rPr>
          <w:rStyle w:val="zzzHighlight"/>
        </w:rPr>
        <w:t>s.</w:t>
      </w:r>
    </w:p>
    <w:p w14:paraId="342F1408" w14:textId="192AA8FF" w:rsidR="00E44BC2" w:rsidRPr="0029606E" w:rsidRDefault="00E44BC2" w:rsidP="00893360">
      <w:pPr>
        <w:pStyle w:val="BodyText"/>
        <w:rPr>
          <w:rStyle w:val="zzzHighlight"/>
        </w:rPr>
      </w:pPr>
      <w:r w:rsidRPr="0029606E">
        <w:rPr>
          <w:rStyle w:val="zzzHighlight"/>
        </w:rPr>
        <w:t xml:space="preserve">If the subsequent call for </w:t>
      </w:r>
      <w:del w:id="1269" w:author="Author">
        <w:r w:rsidRPr="0029606E" w:rsidDel="00976EF7">
          <w:rPr>
            <w:rStyle w:val="zzzHighlight"/>
          </w:rPr>
          <w:delText>expert</w:delText>
        </w:r>
      </w:del>
      <w:ins w:id="1270" w:author="Author">
        <w:r w:rsidR="00976EF7">
          <w:rPr>
            <w:rStyle w:val="zzzHighlight"/>
          </w:rPr>
          <w:t>Expert</w:t>
        </w:r>
      </w:ins>
      <w:r w:rsidRPr="0029606E">
        <w:rPr>
          <w:rStyle w:val="zzzHighlight"/>
        </w:rPr>
        <w:t xml:space="preserve">s fails to recruit the minimum number of </w:t>
      </w:r>
      <w:del w:id="1271" w:author="Author">
        <w:r w:rsidRPr="0029606E" w:rsidDel="00976EF7">
          <w:rPr>
            <w:rStyle w:val="zzzHighlight"/>
          </w:rPr>
          <w:delText>expert</w:delText>
        </w:r>
      </w:del>
      <w:ins w:id="1272" w:author="Author">
        <w:r w:rsidR="00976EF7">
          <w:rPr>
            <w:rStyle w:val="zzzHighlight"/>
          </w:rPr>
          <w:t>Expert</w:t>
        </w:r>
      </w:ins>
      <w:r w:rsidRPr="0029606E">
        <w:rPr>
          <w:rStyle w:val="zzzHighlight"/>
        </w:rPr>
        <w:t xml:space="preserve">s, the </w:t>
      </w:r>
      <w:del w:id="1273" w:author="Author">
        <w:r w:rsidRPr="0029606E" w:rsidDel="00627DBC">
          <w:rPr>
            <w:rStyle w:val="zzzHighlight"/>
          </w:rPr>
          <w:delText>Convenor</w:delText>
        </w:r>
      </w:del>
      <w:ins w:id="1274" w:author="Author">
        <w:r w:rsidR="00627DBC">
          <w:rPr>
            <w:rStyle w:val="zzzHighlight"/>
          </w:rPr>
          <w:t>Convenor</w:t>
        </w:r>
      </w:ins>
      <w:r w:rsidRPr="0029606E">
        <w:rPr>
          <w:rStyle w:val="zzzHighlight"/>
        </w:rPr>
        <w:t xml:space="preserve"> shall consult with the committee secretariat to decide if the project can or should continue. If the decision is to continue with fewer than the minimum number of </w:t>
      </w:r>
      <w:del w:id="1275" w:author="Author">
        <w:r w:rsidRPr="0029606E" w:rsidDel="00976EF7">
          <w:rPr>
            <w:rStyle w:val="zzzHighlight"/>
          </w:rPr>
          <w:delText>expert</w:delText>
        </w:r>
      </w:del>
      <w:ins w:id="1276" w:author="Author">
        <w:r w:rsidR="00976EF7">
          <w:rPr>
            <w:rStyle w:val="zzzHighlight"/>
          </w:rPr>
          <w:t>Expert</w:t>
        </w:r>
      </w:ins>
      <w:r w:rsidRPr="0029606E">
        <w:rPr>
          <w:rStyle w:val="zzzHighlight"/>
        </w:rPr>
        <w:t>s, the committee secretariat shall request permission from the ISO Technical Management Board to proceed.</w:t>
      </w:r>
    </w:p>
    <w:p w14:paraId="0D203DF1" w14:textId="78C4DF85" w:rsidR="00194136" w:rsidRPr="0029606E" w:rsidRDefault="00D77357" w:rsidP="00574CEC">
      <w:pPr>
        <w:pStyle w:val="p3"/>
      </w:pPr>
      <w:r w:rsidRPr="0029606E">
        <w:rPr>
          <w:b/>
        </w:rPr>
        <w:fldChar w:fldCharType="begin"/>
      </w:r>
      <w:r w:rsidRPr="0029606E">
        <w:rPr>
          <w:b/>
        </w:rPr>
        <w:instrText xml:space="preserve"> REF _Ref465563449 \r \h  \* MERGEFORMAT </w:instrText>
      </w:r>
      <w:r w:rsidRPr="0029606E">
        <w:rPr>
          <w:b/>
        </w:rPr>
      </w:r>
      <w:r w:rsidRPr="0029606E">
        <w:rPr>
          <w:b/>
        </w:rPr>
        <w:fldChar w:fldCharType="separate"/>
      </w:r>
      <w:r w:rsidR="005C35CA">
        <w:rPr>
          <w:b/>
        </w:rPr>
        <w:t>1.12</w:t>
      </w:r>
      <w:r w:rsidRPr="0029606E">
        <w:rPr>
          <w:b/>
        </w:rPr>
        <w:fldChar w:fldCharType="end"/>
      </w:r>
      <w:r w:rsidRPr="0029606E">
        <w:rPr>
          <w:b/>
        </w:rPr>
        <w:t>.4</w:t>
      </w:r>
      <w:r w:rsidRPr="0029606E">
        <w:tab/>
        <w:t xml:space="preserve">On completion of its task(s) — normally at the end of the enquiry stage (see </w:t>
      </w:r>
      <w:r w:rsidRPr="0029606E">
        <w:fldChar w:fldCharType="begin" w:fldLock="1"/>
      </w:r>
      <w:r w:rsidRPr="0029606E">
        <w:instrText xml:space="preserve"> REF _Ref465572071 \r \h  \* MERGEFORMAT </w:instrText>
      </w:r>
      <w:r w:rsidRPr="0029606E">
        <w:fldChar w:fldCharType="separate"/>
      </w:r>
      <w:r w:rsidRPr="0029606E">
        <w:t>2.6</w:t>
      </w:r>
      <w:r w:rsidRPr="0029606E">
        <w:fldChar w:fldCharType="end"/>
      </w:r>
      <w:r w:rsidRPr="0029606E">
        <w:t>) of its last project — the working group shall be disbanded</w:t>
      </w:r>
      <w:r w:rsidR="00BE3A81" w:rsidRPr="0029606E">
        <w:t xml:space="preserve"> by decision of the committee</w:t>
      </w:r>
      <w:r w:rsidRPr="0029606E">
        <w:t xml:space="preserve">, the </w:t>
      </w:r>
      <w:del w:id="1277" w:author="Author">
        <w:r w:rsidRPr="0029606E" w:rsidDel="00627DBC">
          <w:delText>project leader</w:delText>
        </w:r>
      </w:del>
      <w:ins w:id="1278" w:author="Author">
        <w:r w:rsidR="00627DBC">
          <w:t>Project Leader</w:t>
        </w:r>
      </w:ins>
      <w:r w:rsidRPr="0029606E">
        <w:t xml:space="preserve"> remaining with consultant status until completion of the publication stage (see </w:t>
      </w:r>
      <w:r w:rsidRPr="0029606E">
        <w:fldChar w:fldCharType="begin" w:fldLock="1"/>
      </w:r>
      <w:r w:rsidRPr="0029606E">
        <w:instrText xml:space="preserve"> REF _Ref465572091 \r \h  \* MERGEFORMAT </w:instrText>
      </w:r>
      <w:r w:rsidRPr="0029606E">
        <w:fldChar w:fldCharType="separate"/>
      </w:r>
      <w:r w:rsidRPr="0029606E">
        <w:t>2.8</w:t>
      </w:r>
      <w:r w:rsidRPr="0029606E">
        <w:fldChar w:fldCharType="end"/>
      </w:r>
      <w:r w:rsidRPr="0029606E">
        <w:t>).</w:t>
      </w:r>
    </w:p>
    <w:p w14:paraId="28F50185" w14:textId="3D223AF6" w:rsidR="00D77357" w:rsidRDefault="00D77357" w:rsidP="00893360">
      <w:pPr>
        <w:pStyle w:val="p3"/>
        <w:rPr>
          <w:ins w:id="1279" w:author="Author"/>
        </w:rPr>
      </w:pPr>
      <w:r w:rsidRPr="0029606E">
        <w:rPr>
          <w:b/>
        </w:rPr>
        <w:fldChar w:fldCharType="begin"/>
      </w:r>
      <w:r w:rsidRPr="0029606E">
        <w:rPr>
          <w:b/>
        </w:rPr>
        <w:instrText xml:space="preserve"> REF _Ref465563449 \r \h  \* MERGEFORMAT </w:instrText>
      </w:r>
      <w:r w:rsidRPr="0029606E">
        <w:rPr>
          <w:b/>
        </w:rPr>
      </w:r>
      <w:r w:rsidRPr="0029606E">
        <w:rPr>
          <w:b/>
        </w:rPr>
        <w:fldChar w:fldCharType="separate"/>
      </w:r>
      <w:r w:rsidR="005C35CA">
        <w:rPr>
          <w:b/>
        </w:rPr>
        <w:t>1.12</w:t>
      </w:r>
      <w:r w:rsidRPr="0029606E">
        <w:rPr>
          <w:b/>
        </w:rPr>
        <w:fldChar w:fldCharType="end"/>
      </w:r>
      <w:r w:rsidRPr="0029606E">
        <w:rPr>
          <w:b/>
        </w:rPr>
        <w:t>.5</w:t>
      </w:r>
      <w:r w:rsidRPr="0029606E">
        <w:tab/>
        <w:t>Distribution of the internal documents of a working group and of its reports shall be carried out in accordance with procedures described in the respective Supplements of the ISO/IEC Directives.</w:t>
      </w:r>
    </w:p>
    <w:p w14:paraId="653CD618" w14:textId="07A8D2E8" w:rsidR="00FF4735" w:rsidRPr="0029606E" w:rsidRDefault="00FF4735" w:rsidP="00893360">
      <w:pPr>
        <w:pStyle w:val="p3"/>
      </w:pPr>
      <w:commentRangeStart w:id="1280"/>
      <w:ins w:id="1281" w:author="Author">
        <w:r w:rsidRPr="00F35016">
          <w:rPr>
            <w:b/>
            <w:bCs/>
          </w:rPr>
          <w:t>1.12.6</w:t>
        </w:r>
        <w:r w:rsidRPr="00FF4735">
          <w:t xml:space="preserve"> </w:t>
        </w:r>
        <w:commentRangeEnd w:id="1280"/>
        <w:r>
          <w:rPr>
            <w:rStyle w:val="CommentReference"/>
            <w:rFonts w:eastAsia="MS Mincho"/>
            <w:szCs w:val="20"/>
            <w:lang w:eastAsia="ja-JP"/>
          </w:rPr>
          <w:commentReference w:id="1280"/>
        </w:r>
        <w:r w:rsidRPr="00FF4735">
          <w:t>Working groups should use current electronic means to carry out their work wherever possible. For transparency and traceability, the electronic platform provided by the Office of the CEO shall be used for circulation of WG documents and communication with members.</w:t>
        </w:r>
      </w:ins>
    </w:p>
    <w:bookmarkStart w:id="1282" w:name="_Ref185301119"/>
    <w:commentRangeStart w:id="1283"/>
    <w:p w14:paraId="5A482348" w14:textId="03E92847" w:rsidR="0015088D" w:rsidRPr="0029606E" w:rsidRDefault="00D77357" w:rsidP="00893360">
      <w:pPr>
        <w:pStyle w:val="p3"/>
      </w:pPr>
      <w:r w:rsidRPr="0029606E">
        <w:rPr>
          <w:b/>
        </w:rPr>
        <w:fldChar w:fldCharType="begin"/>
      </w:r>
      <w:r w:rsidRPr="0029606E">
        <w:rPr>
          <w:b/>
        </w:rPr>
        <w:instrText xml:space="preserve"> REF _Ref465563449 \r \h  \* MERGEFORMAT </w:instrText>
      </w:r>
      <w:r w:rsidRPr="0029606E">
        <w:rPr>
          <w:b/>
        </w:rPr>
      </w:r>
      <w:r w:rsidRPr="0029606E">
        <w:rPr>
          <w:b/>
        </w:rPr>
        <w:fldChar w:fldCharType="separate"/>
      </w:r>
      <w:r w:rsidR="005C35CA">
        <w:rPr>
          <w:b/>
        </w:rPr>
        <w:t>1.12</w:t>
      </w:r>
      <w:r w:rsidRPr="0029606E">
        <w:rPr>
          <w:b/>
        </w:rPr>
        <w:fldChar w:fldCharType="end"/>
      </w:r>
      <w:r w:rsidRPr="0029606E">
        <w:rPr>
          <w:b/>
        </w:rPr>
        <w:t>.</w:t>
      </w:r>
      <w:del w:id="1284" w:author="Author">
        <w:r w:rsidRPr="0029606E" w:rsidDel="00FF4735">
          <w:rPr>
            <w:b/>
          </w:rPr>
          <w:delText>6</w:delText>
        </w:r>
        <w:commentRangeEnd w:id="1283"/>
        <w:r w:rsidR="005E75F5" w:rsidDel="00FF4735">
          <w:rPr>
            <w:rStyle w:val="CommentReference"/>
            <w:rFonts w:eastAsia="MS Mincho"/>
            <w:szCs w:val="20"/>
            <w:lang w:eastAsia="ja-JP"/>
          </w:rPr>
          <w:commentReference w:id="1283"/>
        </w:r>
      </w:del>
      <w:ins w:id="1285" w:author="Author">
        <w:r w:rsidR="00FF4735">
          <w:rPr>
            <w:b/>
          </w:rPr>
          <w:t>7</w:t>
        </w:r>
      </w:ins>
      <w:r w:rsidRPr="0029606E">
        <w:tab/>
        <w:t xml:space="preserve">In special cases a joint working group (JWG) may be established to undertake a specific task in which more than one ISO and/or IEC </w:t>
      </w:r>
      <w:del w:id="1286" w:author="Author">
        <w:r w:rsidRPr="0029606E" w:rsidDel="005E75F5">
          <w:delText xml:space="preserve">technical </w:delText>
        </w:r>
      </w:del>
      <w:r w:rsidRPr="0029606E">
        <w:t xml:space="preserve">committee </w:t>
      </w:r>
      <w:del w:id="1287" w:author="Author">
        <w:r w:rsidRPr="0029606E" w:rsidDel="005E75F5">
          <w:delText xml:space="preserve">or subcommittee </w:delText>
        </w:r>
      </w:del>
      <w:r w:rsidRPr="0029606E">
        <w:t xml:space="preserve">is interested. </w:t>
      </w:r>
      <w:ins w:id="1288" w:author="Author">
        <w:r w:rsidR="006E3061" w:rsidRPr="006E3061">
          <w:t xml:space="preserve">The task can include the development of any </w:t>
        </w:r>
        <w:r w:rsidR="005218EC">
          <w:t>document</w:t>
        </w:r>
        <w:r w:rsidR="006E3061" w:rsidRPr="006E3061">
          <w:t>.</w:t>
        </w:r>
        <w:r w:rsidR="006E3061">
          <w:t xml:space="preserve"> </w:t>
        </w:r>
      </w:ins>
      <w:r w:rsidR="00637954" w:rsidRPr="0029606E">
        <w:t>Committees who receive requests to establish JWG shall reply to such requests in a timely manner.</w:t>
      </w:r>
    </w:p>
    <w:p w14:paraId="1C7E6470" w14:textId="40392EDC" w:rsidR="009361B2" w:rsidRPr="0029606E" w:rsidRDefault="009361B2" w:rsidP="00893360">
      <w:pPr>
        <w:pStyle w:val="Note"/>
      </w:pPr>
      <w:r w:rsidRPr="0029606E">
        <w:t>NOTE</w:t>
      </w:r>
      <w:r w:rsidR="00C22681" w:rsidRPr="0029606E">
        <w:tab/>
      </w:r>
      <w:r w:rsidRPr="0029606E">
        <w:t xml:space="preserve">For specific rules concerning JWGs between ISO committees and IEC committees, see </w:t>
      </w:r>
      <w:r w:rsidR="00C22681" w:rsidRPr="0029606E">
        <w:fldChar w:fldCharType="begin"/>
      </w:r>
      <w:r w:rsidR="00C22681" w:rsidRPr="0029606E">
        <w:instrText xml:space="preserve"> REF _Ref338423095 \r \h </w:instrText>
      </w:r>
      <w:r w:rsidR="00C22681" w:rsidRPr="0029606E">
        <w:fldChar w:fldCharType="separate"/>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B</w:t>
      </w:r>
      <w:r w:rsidR="00F307EF" w:rsidRPr="0029606E">
        <w:fldChar w:fldCharType="end"/>
      </w:r>
      <w:r w:rsidR="00C22681" w:rsidRPr="0029606E">
        <w:fldChar w:fldCharType="end"/>
      </w:r>
      <w:r w:rsidR="007B140A" w:rsidRPr="0029606E">
        <w:t xml:space="preserve"> in addition to the following</w:t>
      </w:r>
      <w:r w:rsidRPr="0029606E">
        <w:t>.</w:t>
      </w:r>
    </w:p>
    <w:p w14:paraId="37DFEA04" w14:textId="77777777" w:rsidR="00D77357" w:rsidRPr="0029606E" w:rsidRDefault="00D77357" w:rsidP="00893360">
      <w:pPr>
        <w:pStyle w:val="BodyText"/>
        <w:keepNext/>
      </w:pPr>
      <w:r w:rsidRPr="0029606E">
        <w:t>The decision to establish a joint working group shall be accompanied by mutual agreement between the committees on:</w:t>
      </w:r>
      <w:bookmarkEnd w:id="1282"/>
    </w:p>
    <w:p w14:paraId="24216050" w14:textId="2101E777" w:rsidR="00D77357" w:rsidRPr="0029606E" w:rsidRDefault="00AD5315" w:rsidP="00893360">
      <w:pPr>
        <w:pStyle w:val="ListContinue1"/>
      </w:pPr>
      <w:r w:rsidRPr="0029606E">
        <w:t>—</w:t>
      </w:r>
      <w:r w:rsidRPr="0029606E">
        <w:tab/>
      </w:r>
      <w:r w:rsidR="00C22681" w:rsidRPr="0029606E">
        <w:t>the committee/</w:t>
      </w:r>
      <w:r w:rsidR="00D77357" w:rsidRPr="0029606E">
        <w:t xml:space="preserve">organization having the administrative responsibility </w:t>
      </w:r>
      <w:ins w:id="1289" w:author="Author">
        <w:r w:rsidR="0033126B" w:rsidRPr="0033126B">
          <w:t>for the JWG or for project(s) assigned to the JWG</w:t>
        </w:r>
      </w:ins>
      <w:del w:id="1290" w:author="Author">
        <w:r w:rsidR="00D77357" w:rsidRPr="0029606E" w:rsidDel="0033126B">
          <w:delText>for the project</w:delText>
        </w:r>
      </w:del>
      <w:r w:rsidR="00D77357" w:rsidRPr="0029606E">
        <w:t>;</w:t>
      </w:r>
    </w:p>
    <w:p w14:paraId="2F78B421" w14:textId="27AC07DA" w:rsidR="00D77357" w:rsidRPr="0029606E" w:rsidRDefault="00AD5315" w:rsidP="00893360">
      <w:pPr>
        <w:pStyle w:val="ListContinue1"/>
      </w:pPr>
      <w:r w:rsidRPr="0029606E">
        <w:t>—</w:t>
      </w:r>
      <w:r w:rsidRPr="0029606E">
        <w:tab/>
      </w:r>
      <w:del w:id="1291" w:author="Author">
        <w:r w:rsidR="00D77357" w:rsidRPr="0029606E" w:rsidDel="00D37312">
          <w:delText>the convenor of the joint working group</w:delText>
        </w:r>
        <w:r w:rsidR="000D6ADA" w:rsidRPr="0029606E" w:rsidDel="00D37312">
          <w:delText>,</w:delText>
        </w:r>
        <w:r w:rsidR="0085005D" w:rsidRPr="0029606E" w:rsidDel="00D37312">
          <w:delText xml:space="preserve"> </w:delText>
        </w:r>
        <w:r w:rsidR="00705177" w:rsidRPr="0029606E" w:rsidDel="00D37312">
          <w:delText>who shall</w:delText>
        </w:r>
        <w:r w:rsidR="009361B2" w:rsidRPr="0029606E" w:rsidDel="00D37312">
          <w:delText xml:space="preserve"> be nominated by a P</w:delText>
        </w:r>
        <w:r w:rsidR="0025539D" w:rsidRPr="0029606E" w:rsidDel="00D37312">
          <w:noBreakHyphen/>
          <w:delText>member</w:delText>
        </w:r>
        <w:r w:rsidR="009361B2" w:rsidRPr="0029606E" w:rsidDel="00D37312">
          <w:delText xml:space="preserve"> from one of the committees</w:delText>
        </w:r>
        <w:r w:rsidR="000D6ADA" w:rsidRPr="0029606E" w:rsidDel="00D37312">
          <w:delText>, with the option to appoint a co-convenor from the other committee</w:delText>
        </w:r>
        <w:r w:rsidR="00D77357" w:rsidRPr="0029606E" w:rsidDel="00D37312">
          <w:delText>;</w:delText>
        </w:r>
      </w:del>
      <w:ins w:id="1292" w:author="Author">
        <w:r w:rsidR="00D37312" w:rsidRPr="00D37312">
          <w:t>each committee participating in the JWG may appoint an individual to serve as a co-</w:t>
        </w:r>
        <w:r w:rsidR="00627DBC">
          <w:t>Convenor</w:t>
        </w:r>
        <w:r w:rsidR="00D37312" w:rsidRPr="00D37312">
          <w:t xml:space="preserve"> or the involved committees may decide to have one </w:t>
        </w:r>
        <w:r w:rsidR="00627DBC">
          <w:t>Convenor</w:t>
        </w:r>
        <w:r w:rsidR="00D37312" w:rsidRPr="00D37312">
          <w:t>. The appointed (co-)</w:t>
        </w:r>
        <w:r w:rsidR="00627DBC">
          <w:t>Convenor</w:t>
        </w:r>
        <w:r w:rsidR="00D37312" w:rsidRPr="00D37312">
          <w:t xml:space="preserve">(s) shall seek consensus from all </w:t>
        </w:r>
        <w:r w:rsidR="00976EF7">
          <w:t>Expert</w:t>
        </w:r>
        <w:r w:rsidR="00D37312" w:rsidRPr="00D37312">
          <w:t>s involved to organize the work and schedule meetings;</w:t>
        </w:r>
      </w:ins>
    </w:p>
    <w:p w14:paraId="44A33260" w14:textId="4AFA7ADC" w:rsidR="00D77357" w:rsidRPr="0029606E" w:rsidRDefault="00AD5315" w:rsidP="00893360">
      <w:pPr>
        <w:pStyle w:val="ListContinue1"/>
      </w:pPr>
      <w:r w:rsidRPr="0029606E">
        <w:t>—</w:t>
      </w:r>
      <w:r w:rsidRPr="0029606E">
        <w:tab/>
      </w:r>
      <w:r w:rsidR="00D77357" w:rsidRPr="0029606E">
        <w:t xml:space="preserve">the membership of the joint working group (membership </w:t>
      </w:r>
      <w:r w:rsidR="000C2259" w:rsidRPr="0029606E">
        <w:t xml:space="preserve">is </w:t>
      </w:r>
      <w:r w:rsidR="00D77357" w:rsidRPr="0029606E">
        <w:t xml:space="preserve">open to </w:t>
      </w:r>
      <w:r w:rsidR="009361B2" w:rsidRPr="0029606E">
        <w:t>P</w:t>
      </w:r>
      <w:r w:rsidR="0025539D" w:rsidRPr="0029606E">
        <w:noBreakHyphen/>
        <w:t>member</w:t>
      </w:r>
      <w:r w:rsidR="009361B2" w:rsidRPr="0029606E">
        <w:t>s</w:t>
      </w:r>
      <w:r w:rsidR="004716ED" w:rsidRPr="0029606E">
        <w:t>, representatives appointed by liaison committees as per 1.15.4,</w:t>
      </w:r>
      <w:r w:rsidR="009361B2" w:rsidRPr="0029606E">
        <w:t xml:space="preserve"> category A</w:t>
      </w:r>
      <w:r w:rsidR="00501715" w:rsidRPr="0029606E">
        <w:t xml:space="preserve"> liaisons of the respective committees</w:t>
      </w:r>
      <w:r w:rsidR="00605E67" w:rsidRPr="0029606E">
        <w:t>,</w:t>
      </w:r>
      <w:r w:rsidR="006A16A1" w:rsidRPr="0029606E">
        <w:t xml:space="preserve"> </w:t>
      </w:r>
      <w:r w:rsidR="009361B2" w:rsidRPr="0029606E">
        <w:t xml:space="preserve">and </w:t>
      </w:r>
      <w:r w:rsidR="006A16A1" w:rsidRPr="0029606E">
        <w:t>C</w:t>
      </w:r>
      <w:r w:rsidR="00605E67" w:rsidRPr="0029606E">
        <w:t xml:space="preserve"> </w:t>
      </w:r>
      <w:r w:rsidR="0025539D" w:rsidRPr="0029606E">
        <w:t>liaison</w:t>
      </w:r>
      <w:r w:rsidR="009361B2" w:rsidRPr="0029606E">
        <w:t>s that wish to participate</w:t>
      </w:r>
      <w:r w:rsidR="00605E67" w:rsidRPr="0029606E">
        <w:t xml:space="preserve">. </w:t>
      </w:r>
      <w:r w:rsidR="009361B2" w:rsidRPr="0029606E">
        <w:t xml:space="preserve"> </w:t>
      </w:r>
      <w:r w:rsidR="002B1635" w:rsidRPr="0029606E">
        <w:t xml:space="preserve">The number </w:t>
      </w:r>
      <w:r w:rsidR="00AE2B65" w:rsidRPr="0029606E">
        <w:t xml:space="preserve">of </w:t>
      </w:r>
      <w:r w:rsidR="002B1635" w:rsidRPr="0029606E">
        <w:t xml:space="preserve">representatives </w:t>
      </w:r>
      <w:r w:rsidR="009361B2" w:rsidRPr="0029606E">
        <w:t>may be limited to an equal number from each committee, if agreed</w:t>
      </w:r>
      <w:r w:rsidR="00171D52" w:rsidRPr="0029606E">
        <w:t xml:space="preserve"> by concerned committees</w:t>
      </w:r>
      <w:r w:rsidR="00D77357" w:rsidRPr="0029606E">
        <w:t>).</w:t>
      </w:r>
    </w:p>
    <w:p w14:paraId="43D0654A" w14:textId="77777777" w:rsidR="00D77357" w:rsidRPr="0029606E" w:rsidRDefault="00D77357" w:rsidP="00893360">
      <w:pPr>
        <w:pStyle w:val="BodyText"/>
        <w:keepNext/>
      </w:pPr>
      <w:r w:rsidRPr="0029606E">
        <w:t>The committee</w:t>
      </w:r>
      <w:del w:id="1293" w:author="Author">
        <w:r w:rsidRPr="0029606E" w:rsidDel="00D37312">
          <w:delText>/organization</w:delText>
        </w:r>
      </w:del>
      <w:r w:rsidRPr="0029606E">
        <w:t xml:space="preserve"> with the administrative responsibility for the project shall:</w:t>
      </w:r>
    </w:p>
    <w:p w14:paraId="2CCAAE9C" w14:textId="2E0A9436" w:rsidR="00D77357" w:rsidRDefault="00AD5315" w:rsidP="00893360">
      <w:pPr>
        <w:pStyle w:val="ListContinue1"/>
        <w:rPr>
          <w:ins w:id="1294" w:author="Author"/>
        </w:rPr>
      </w:pPr>
      <w:r w:rsidRPr="0029606E">
        <w:t>—</w:t>
      </w:r>
      <w:r w:rsidRPr="0029606E">
        <w:tab/>
      </w:r>
      <w:r w:rsidR="00D77357" w:rsidRPr="0029606E">
        <w:t>record the project in their programme of work;</w:t>
      </w:r>
    </w:p>
    <w:p w14:paraId="66E4AA11" w14:textId="19DCBC12" w:rsidR="0032692A" w:rsidRPr="0029606E" w:rsidRDefault="006F1EB8" w:rsidP="00893360">
      <w:pPr>
        <w:pStyle w:val="ListContinue1"/>
      </w:pPr>
      <w:ins w:id="1295" w:author="Author">
        <w:r w:rsidRPr="0029606E">
          <w:t>—</w:t>
        </w:r>
        <w:r w:rsidRPr="0029606E">
          <w:tab/>
        </w:r>
        <w:r w:rsidR="00AC1327" w:rsidRPr="00AC1327">
          <w:t xml:space="preserve">prepare drafts for the </w:t>
        </w:r>
        <w:del w:id="1296" w:author="Author">
          <w:r w:rsidR="00AC1327" w:rsidRPr="00AC1327" w:rsidDel="00006082">
            <w:delText>C</w:delText>
          </w:r>
        </w:del>
        <w:r w:rsidR="00006082">
          <w:t>c</w:t>
        </w:r>
        <w:r w:rsidR="00AC1327" w:rsidRPr="00AC1327">
          <w:t>ommittee, enquiry, and approval stages according to procedures given in 2.5, 2.6 and 2.7;</w:t>
        </w:r>
      </w:ins>
    </w:p>
    <w:p w14:paraId="769971A2" w14:textId="166473C3" w:rsidR="00747C02" w:rsidRPr="0029606E" w:rsidDel="005C7E83" w:rsidRDefault="00747C02" w:rsidP="00893360">
      <w:pPr>
        <w:pStyle w:val="ListContinue1"/>
        <w:rPr>
          <w:del w:id="1297" w:author="Author"/>
          <w:rStyle w:val="zzzHighlight"/>
        </w:rPr>
      </w:pPr>
      <w:del w:id="1298" w:author="Author">
        <w:r w:rsidRPr="0029606E" w:rsidDel="005C7E83">
          <w:rPr>
            <w:rStyle w:val="zzzHighlight"/>
          </w:rPr>
          <w:delText>—</w:delText>
        </w:r>
        <w:r w:rsidR="0011172B" w:rsidRPr="0029606E" w:rsidDel="005C7E83">
          <w:rPr>
            <w:rStyle w:val="zzzHighlight"/>
          </w:rPr>
          <w:tab/>
        </w:r>
        <w:commentRangeStart w:id="1299"/>
        <w:r w:rsidRPr="0029606E" w:rsidDel="005C7E83">
          <w:rPr>
            <w:rStyle w:val="zzzHighlight"/>
          </w:rPr>
          <w:delText>conduct the call for experts in all committees that are part of the JWG;</w:delText>
        </w:r>
      </w:del>
      <w:commentRangeEnd w:id="1299"/>
      <w:r w:rsidR="005C7E83">
        <w:rPr>
          <w:rStyle w:val="CommentReference"/>
          <w:rFonts w:eastAsia="MS Mincho"/>
          <w:szCs w:val="20"/>
          <w:lang w:eastAsia="ja-JP"/>
        </w:rPr>
        <w:commentReference w:id="1299"/>
      </w:r>
    </w:p>
    <w:p w14:paraId="77A94152" w14:textId="77777777" w:rsidR="00D77357" w:rsidRPr="0029606E" w:rsidRDefault="00AD5315" w:rsidP="00893360">
      <w:pPr>
        <w:pStyle w:val="ListContinue1"/>
      </w:pPr>
      <w:r w:rsidRPr="0029606E">
        <w:t>—</w:t>
      </w:r>
      <w:r w:rsidRPr="0029606E">
        <w:tab/>
      </w:r>
      <w:r w:rsidR="009361B2" w:rsidRPr="0029606E">
        <w:t xml:space="preserve">be responsible for addressing comments (usually referred back to the JWG) and </w:t>
      </w:r>
      <w:r w:rsidR="00D77357" w:rsidRPr="0029606E">
        <w:t xml:space="preserve">ensure that the comments and votes at all stages of the project are compiled and handled appropriately (see </w:t>
      </w:r>
      <w:r w:rsidR="00D77357" w:rsidRPr="0029606E">
        <w:fldChar w:fldCharType="begin" w:fldLock="1"/>
      </w:r>
      <w:r w:rsidR="00D77357" w:rsidRPr="0029606E">
        <w:instrText xml:space="preserve"> REF _Ref509831673 \r \h  \* MERGEFORMAT </w:instrText>
      </w:r>
      <w:r w:rsidR="00D77357" w:rsidRPr="0029606E">
        <w:fldChar w:fldCharType="separate"/>
      </w:r>
      <w:r w:rsidR="00D77357" w:rsidRPr="0029606E">
        <w:t>2.5</w:t>
      </w:r>
      <w:r w:rsidR="00D77357" w:rsidRPr="0029606E">
        <w:fldChar w:fldCharType="end"/>
      </w:r>
      <w:r w:rsidR="00D77357" w:rsidRPr="0029606E">
        <w:t xml:space="preserve">, </w:t>
      </w:r>
      <w:r w:rsidR="00D77357" w:rsidRPr="0029606E">
        <w:fldChar w:fldCharType="begin" w:fldLock="1"/>
      </w:r>
      <w:r w:rsidR="00D77357" w:rsidRPr="0029606E">
        <w:instrText xml:space="preserve"> REF _Ref509831690 \r \h  \* MERGEFORMAT </w:instrText>
      </w:r>
      <w:r w:rsidR="00D77357" w:rsidRPr="0029606E">
        <w:fldChar w:fldCharType="separate"/>
      </w:r>
      <w:r w:rsidR="00D77357" w:rsidRPr="0029606E">
        <w:t>2.6</w:t>
      </w:r>
      <w:r w:rsidR="00D77357" w:rsidRPr="0029606E">
        <w:fldChar w:fldCharType="end"/>
      </w:r>
      <w:r w:rsidR="00D77357" w:rsidRPr="0029606E">
        <w:t xml:space="preserve"> and </w:t>
      </w:r>
      <w:r w:rsidR="00D77357" w:rsidRPr="0029606E">
        <w:fldChar w:fldCharType="begin" w:fldLock="1"/>
      </w:r>
      <w:r w:rsidR="00D77357" w:rsidRPr="0029606E">
        <w:instrText xml:space="preserve"> REF _Ref509831704 \r \h  \* MERGEFORMAT </w:instrText>
      </w:r>
      <w:r w:rsidR="00D77357" w:rsidRPr="0029606E">
        <w:fldChar w:fldCharType="separate"/>
      </w:r>
      <w:r w:rsidR="00D77357" w:rsidRPr="0029606E">
        <w:t>2.7</w:t>
      </w:r>
      <w:r w:rsidR="00D77357" w:rsidRPr="0029606E">
        <w:fldChar w:fldCharType="end"/>
      </w:r>
      <w:r w:rsidR="00D77357" w:rsidRPr="0029606E">
        <w:t>)</w:t>
      </w:r>
      <w:r w:rsidR="0025539D" w:rsidRPr="0029606E">
        <w:t xml:space="preserve"> — </w:t>
      </w:r>
      <w:r w:rsidR="009361B2" w:rsidRPr="0029606E">
        <w:t>all comments are made available to the leadership of the committees</w:t>
      </w:r>
      <w:r w:rsidR="00D77357" w:rsidRPr="0029606E">
        <w:t>;</w:t>
      </w:r>
    </w:p>
    <w:p w14:paraId="333BCF2A" w14:textId="7854F5D8" w:rsidR="00D77357" w:rsidRPr="0029606E" w:rsidDel="00AC1327" w:rsidRDefault="00AD5315" w:rsidP="00893360">
      <w:pPr>
        <w:pStyle w:val="ListContinue1"/>
        <w:rPr>
          <w:del w:id="1300" w:author="Author"/>
        </w:rPr>
      </w:pPr>
      <w:del w:id="1301" w:author="Author">
        <w:r w:rsidRPr="0029606E" w:rsidDel="00AC1327">
          <w:delText>—</w:delText>
        </w:r>
        <w:r w:rsidRPr="0029606E" w:rsidDel="00AC1327">
          <w:tab/>
        </w:r>
        <w:r w:rsidR="00D77357" w:rsidRPr="0029606E" w:rsidDel="00AC1327">
          <w:delText xml:space="preserve">prepare drafts for the committee, enquiry and approval stages according to procedures given in </w:delText>
        </w:r>
        <w:r w:rsidR="00D77357" w:rsidRPr="0029606E" w:rsidDel="00AC1327">
          <w:fldChar w:fldCharType="begin" w:fldLock="1"/>
        </w:r>
        <w:r w:rsidR="00D77357" w:rsidRPr="0029606E" w:rsidDel="00AC1327">
          <w:delInstrText xml:space="preserve"> REF _Ref509831673 \r \h  \* MERGEFORMAT </w:delInstrText>
        </w:r>
        <w:r w:rsidR="00D77357" w:rsidRPr="0029606E" w:rsidDel="00AC1327">
          <w:fldChar w:fldCharType="separate"/>
        </w:r>
        <w:r w:rsidR="00D77357" w:rsidRPr="0029606E" w:rsidDel="00AC1327">
          <w:delText>2.5</w:delText>
        </w:r>
        <w:r w:rsidR="00D77357" w:rsidRPr="0029606E" w:rsidDel="00AC1327">
          <w:fldChar w:fldCharType="end"/>
        </w:r>
        <w:r w:rsidR="00D77357" w:rsidRPr="0029606E" w:rsidDel="00AC1327">
          <w:delText xml:space="preserve">, </w:delText>
        </w:r>
        <w:r w:rsidR="00D77357" w:rsidRPr="0029606E" w:rsidDel="00AC1327">
          <w:fldChar w:fldCharType="begin" w:fldLock="1"/>
        </w:r>
        <w:r w:rsidR="00D77357" w:rsidRPr="0029606E" w:rsidDel="00AC1327">
          <w:delInstrText xml:space="preserve"> REF _Ref509831690 \r \h  \* MERGEFORMAT </w:delInstrText>
        </w:r>
        <w:r w:rsidR="00D77357" w:rsidRPr="0029606E" w:rsidDel="00AC1327">
          <w:fldChar w:fldCharType="separate"/>
        </w:r>
        <w:r w:rsidR="00D77357" w:rsidRPr="0029606E" w:rsidDel="00AC1327">
          <w:delText>2.6</w:delText>
        </w:r>
        <w:r w:rsidR="00D77357" w:rsidRPr="0029606E" w:rsidDel="00AC1327">
          <w:fldChar w:fldCharType="end"/>
        </w:r>
        <w:r w:rsidR="00D77357" w:rsidRPr="0029606E" w:rsidDel="00AC1327">
          <w:delText xml:space="preserve"> and </w:delText>
        </w:r>
        <w:r w:rsidR="00D77357" w:rsidRPr="0029606E" w:rsidDel="00AC1327">
          <w:fldChar w:fldCharType="begin" w:fldLock="1"/>
        </w:r>
        <w:r w:rsidR="00D77357" w:rsidRPr="0029606E" w:rsidDel="00AC1327">
          <w:delInstrText xml:space="preserve"> REF _Ref509831704 \r \h  \* MERGEFORMAT </w:delInstrText>
        </w:r>
        <w:r w:rsidR="00D77357" w:rsidRPr="0029606E" w:rsidDel="00AC1327">
          <w:fldChar w:fldCharType="separate"/>
        </w:r>
        <w:r w:rsidR="00D77357" w:rsidRPr="0029606E" w:rsidDel="00AC1327">
          <w:delText>2.7</w:delText>
        </w:r>
        <w:r w:rsidR="00D77357" w:rsidRPr="0029606E" w:rsidDel="00AC1327">
          <w:fldChar w:fldCharType="end"/>
        </w:r>
        <w:r w:rsidR="00D77357" w:rsidRPr="0029606E" w:rsidDel="00AC1327">
          <w:delText>;</w:delText>
        </w:r>
      </w:del>
    </w:p>
    <w:p w14:paraId="18875926" w14:textId="6B3A4B43" w:rsidR="00747C02" w:rsidRPr="0029606E" w:rsidRDefault="00747C02" w:rsidP="00C56D3B">
      <w:pPr>
        <w:pStyle w:val="ListContinue1"/>
        <w:rPr>
          <w:rStyle w:val="zzzHighlight"/>
        </w:rPr>
      </w:pPr>
      <w:r w:rsidRPr="0029606E">
        <w:rPr>
          <w:rStyle w:val="zzzHighlight"/>
        </w:rPr>
        <w:t>—</w:t>
      </w:r>
      <w:r w:rsidR="00C56D3B" w:rsidRPr="0029606E">
        <w:rPr>
          <w:rStyle w:val="zzzHighlight"/>
        </w:rPr>
        <w:tab/>
      </w:r>
      <w:r w:rsidRPr="0029606E">
        <w:rPr>
          <w:rStyle w:val="zzzHighlight"/>
        </w:rPr>
        <w:t>send all relevant documents (minutes, Working drafts, drafts for the committee, enquiry and approval stages) to the secretariat of the other committee(s) for circulation in their respective committee and/or action;</w:t>
      </w:r>
    </w:p>
    <w:p w14:paraId="1B73C6F2" w14:textId="77777777" w:rsidR="00D77357" w:rsidRPr="0029606E" w:rsidRDefault="00AD5315" w:rsidP="00893360">
      <w:pPr>
        <w:pStyle w:val="ListContinue1"/>
      </w:pPr>
      <w:r w:rsidRPr="0029606E">
        <w:t>—</w:t>
      </w:r>
      <w:r w:rsidRPr="0029606E">
        <w:tab/>
      </w:r>
      <w:r w:rsidR="00D77357" w:rsidRPr="0029606E">
        <w:t>be responsible for maintenance of the publication.</w:t>
      </w:r>
    </w:p>
    <w:p w14:paraId="43A3F7F9" w14:textId="6EE91951" w:rsidR="006F462C" w:rsidRDefault="009361B2" w:rsidP="00893360">
      <w:pPr>
        <w:pStyle w:val="BodyText"/>
        <w:rPr>
          <w:ins w:id="1302" w:author="Author"/>
        </w:rPr>
      </w:pPr>
      <w:bookmarkStart w:id="1303" w:name="_Ref465563506"/>
      <w:r w:rsidRPr="0029606E">
        <w:t>Approval criteria are based on the Directives used by the committee with the admini</w:t>
      </w:r>
      <w:r w:rsidR="001A6F87" w:rsidRPr="0029606E">
        <w:t>s</w:t>
      </w:r>
      <w:r w:rsidRPr="0029606E">
        <w:t xml:space="preserve">trative </w:t>
      </w:r>
      <w:del w:id="1304" w:author="Author">
        <w:r w:rsidRPr="0029606E" w:rsidDel="00AC1327">
          <w:delText>lead</w:delText>
        </w:r>
      </w:del>
      <w:ins w:id="1305" w:author="Author">
        <w:r w:rsidR="00AC1327">
          <w:t>responsibility</w:t>
        </w:r>
      </w:ins>
      <w:r w:rsidRPr="0029606E">
        <w:t xml:space="preserve">. If the </w:t>
      </w:r>
      <w:del w:id="1306" w:author="Author">
        <w:r w:rsidRPr="0029606E" w:rsidDel="009C1EA1">
          <w:delText xml:space="preserve">lead </w:delText>
        </w:r>
      </w:del>
      <w:r w:rsidRPr="0029606E">
        <w:t xml:space="preserve">committee </w:t>
      </w:r>
      <w:ins w:id="1307" w:author="Author">
        <w:r w:rsidR="00BD0293" w:rsidRPr="00BD0293">
          <w:t xml:space="preserve">with the administrative responsibility </w:t>
        </w:r>
      </w:ins>
      <w:r w:rsidRPr="0029606E">
        <w:t>is a JTC</w:t>
      </w:r>
      <w:r w:rsidR="00C22681" w:rsidRPr="0029606E">
        <w:t> </w:t>
      </w:r>
      <w:r w:rsidRPr="0029606E">
        <w:t xml:space="preserve">1 committee, the </w:t>
      </w:r>
      <w:r w:rsidR="0025481B" w:rsidRPr="0029606E">
        <w:t xml:space="preserve">Consolidated </w:t>
      </w:r>
      <w:r w:rsidRPr="0029606E">
        <w:t>JTC</w:t>
      </w:r>
      <w:r w:rsidR="00C22681" w:rsidRPr="0029606E">
        <w:t> </w:t>
      </w:r>
      <w:r w:rsidRPr="0029606E">
        <w:t>1 Supplement also applies.</w:t>
      </w:r>
    </w:p>
    <w:p w14:paraId="7F7D33D4" w14:textId="39B4A674" w:rsidR="005F78BB" w:rsidRPr="0029606E" w:rsidRDefault="005F78BB" w:rsidP="00893360">
      <w:pPr>
        <w:pStyle w:val="BodyText"/>
      </w:pPr>
      <w:ins w:id="1308" w:author="Author">
        <w:r w:rsidRPr="005F78BB">
          <w:t xml:space="preserve">Subsequent major changes to a jointly developed project such as the change of scope, </w:t>
        </w:r>
        <w:r w:rsidR="005218EC">
          <w:t>document</w:t>
        </w:r>
        <w:r w:rsidRPr="005F78BB">
          <w:t xml:space="preserve">, etc. shall be decided by all </w:t>
        </w:r>
        <w:del w:id="1309" w:author="Author">
          <w:r w:rsidRPr="005F78BB" w:rsidDel="00006082">
            <w:delText>C</w:delText>
          </w:r>
        </w:del>
        <w:r w:rsidR="00006082">
          <w:t>c</w:t>
        </w:r>
        <w:r w:rsidRPr="005F78BB">
          <w:t>ommittees involved in the JWG.</w:t>
        </w:r>
      </w:ins>
    </w:p>
    <w:p w14:paraId="046CDEEE" w14:textId="77777777" w:rsidR="00DB0B86" w:rsidRPr="0029606E" w:rsidRDefault="00861875" w:rsidP="00893360">
      <w:pPr>
        <w:pStyle w:val="BodyText"/>
        <w:keepNext/>
      </w:pPr>
      <w:bookmarkStart w:id="1310" w:name="_Ref505152708"/>
      <w:bookmarkStart w:id="1311" w:name="_Toc185305266"/>
      <w:bookmarkStart w:id="1312" w:name="_Toc185305485"/>
      <w:bookmarkStart w:id="1313" w:name="_Toc318972207"/>
      <w:bookmarkStart w:id="1314" w:name="_Toc323037296"/>
      <w:bookmarkStart w:id="1315" w:name="_Toc338243527"/>
      <w:bookmarkStart w:id="1316" w:name="_Toc354474208"/>
      <w:r w:rsidRPr="0029606E">
        <w:t xml:space="preserve">For </w:t>
      </w:r>
      <w:r w:rsidR="0025481B" w:rsidRPr="0029606E">
        <w:t>proposal stage</w:t>
      </w:r>
      <w:r w:rsidRPr="0029606E">
        <w:t xml:space="preserve"> (NP)</w:t>
      </w:r>
    </w:p>
    <w:p w14:paraId="5FB11146" w14:textId="519837AE" w:rsidR="00DB0B86" w:rsidRDefault="00861875" w:rsidP="00300C52">
      <w:pPr>
        <w:pStyle w:val="ListContinue1"/>
        <w:rPr>
          <w:ins w:id="1317" w:author="Author"/>
        </w:rPr>
      </w:pPr>
      <w:r w:rsidRPr="00C155A0">
        <w:t>—</w:t>
      </w:r>
      <w:r w:rsidRPr="00C155A0">
        <w:tab/>
      </w:r>
      <w:ins w:id="1318" w:author="Author">
        <w:r w:rsidR="002639C5" w:rsidRPr="002639C5">
          <w:t xml:space="preserve">For JWGs where all involved committees are administered by the same organization there shall be only one NP ballot. </w:t>
        </w:r>
      </w:ins>
      <w:del w:id="1319" w:author="Author">
        <w:r w:rsidR="00495C1B" w:rsidRPr="00C155A0" w:rsidDel="002639C5">
          <w:delText xml:space="preserve">For ISO/ISO or IEC/IEC JWGs, only one NP ballot is needed. </w:delText>
        </w:r>
      </w:del>
      <w:r w:rsidR="00495C1B" w:rsidRPr="00C155A0">
        <w:t xml:space="preserve">If a NP has already been launched or approved in one committee, it cannot be balloted again in another committee. </w:t>
      </w:r>
      <w:del w:id="1320" w:author="Author">
        <w:r w:rsidR="00495C1B" w:rsidRPr="00C155A0" w:rsidDel="00910392">
          <w:delText>Two NPs are launched for ISO/IEC JWG</w:delText>
        </w:r>
        <w:r w:rsidR="00D14EF3" w:rsidRPr="00C155A0" w:rsidDel="00910392">
          <w:delText>s</w:delText>
        </w:r>
        <w:r w:rsidR="00495C1B" w:rsidRPr="00C155A0" w:rsidDel="00910392">
          <w:delText>, one in each organization.</w:delText>
        </w:r>
      </w:del>
    </w:p>
    <w:p w14:paraId="579CE487" w14:textId="297296B5" w:rsidR="00DB7AC3" w:rsidRPr="00C155A0" w:rsidRDefault="00DB7AC3" w:rsidP="00300C52">
      <w:pPr>
        <w:pStyle w:val="ListContinue1"/>
      </w:pPr>
      <w:ins w:id="1321" w:author="Author">
        <w:r w:rsidRPr="0029606E">
          <w:t>—</w:t>
        </w:r>
        <w:r w:rsidRPr="0029606E">
          <w:tab/>
        </w:r>
        <w:r w:rsidR="00B02D8E" w:rsidRPr="00B02D8E">
          <w:t>For JWGs where the involved committees are administered by different organizations, there shall be an NP ballot in each organization.</w:t>
        </w:r>
      </w:ins>
    </w:p>
    <w:p w14:paraId="26F088D7" w14:textId="25DD1CAA" w:rsidR="006F462C" w:rsidRPr="0029606E" w:rsidRDefault="00C22681" w:rsidP="00893360">
      <w:pPr>
        <w:pStyle w:val="ListContinue1"/>
      </w:pPr>
      <w:r w:rsidRPr="0029606E">
        <w:t>—</w:t>
      </w:r>
      <w:r w:rsidR="00DB0B86" w:rsidRPr="0029606E">
        <w:tab/>
      </w:r>
      <w:r w:rsidR="00861875" w:rsidRPr="0029606E">
        <w:t>I</w:t>
      </w:r>
      <w:r w:rsidR="00DB0B86" w:rsidRPr="0029606E">
        <w:t xml:space="preserve">t is possible to establish a JWG at a later stage, in which case its administrative </w:t>
      </w:r>
      <w:ins w:id="1322" w:author="Author">
        <w:r w:rsidR="003E6C9F">
          <w:t>responsibility</w:t>
        </w:r>
      </w:ins>
      <w:del w:id="1323" w:author="Author">
        <w:r w:rsidR="00DB0B86" w:rsidRPr="0029606E" w:rsidDel="003E6C9F">
          <w:delText>lead</w:delText>
        </w:r>
      </w:del>
      <w:r w:rsidR="00DB0B86" w:rsidRPr="0029606E">
        <w:t xml:space="preserve"> will be confirmed by the </w:t>
      </w:r>
      <w:r w:rsidR="000B092F" w:rsidRPr="0029606E">
        <w:t xml:space="preserve">committees </w:t>
      </w:r>
      <w:r w:rsidR="00DB0B86" w:rsidRPr="0029606E">
        <w:t>concerned</w:t>
      </w:r>
      <w:r w:rsidR="00861875" w:rsidRPr="0029606E">
        <w:t>.</w:t>
      </w:r>
      <w:ins w:id="1324" w:author="Author">
        <w:r w:rsidR="00D10DDE">
          <w:t xml:space="preserve"> </w:t>
        </w:r>
        <w:r w:rsidR="00D10DDE" w:rsidRPr="00D10DDE">
          <w:t> In the case of an ISO/IEC JWG, the committee that is yet to join the work will still need to launch an NP ballot.</w:t>
        </w:r>
      </w:ins>
    </w:p>
    <w:p w14:paraId="74BE74D9" w14:textId="4E43B7EB" w:rsidR="00DB0B86" w:rsidRPr="0029606E" w:rsidRDefault="00C22681" w:rsidP="00893360">
      <w:pPr>
        <w:pStyle w:val="ListContinue1"/>
      </w:pPr>
      <w:r w:rsidRPr="0029606E">
        <w:t>—</w:t>
      </w:r>
      <w:r w:rsidRPr="0029606E">
        <w:tab/>
      </w:r>
      <w:r w:rsidR="00861875" w:rsidRPr="0029606E">
        <w:t>O</w:t>
      </w:r>
      <w:r w:rsidR="00DB0B86" w:rsidRPr="0029606E">
        <w:t xml:space="preserve">nce the joint work is agreed, the committee with the administrative </w:t>
      </w:r>
      <w:del w:id="1325" w:author="Author">
        <w:r w:rsidR="00DB0B86" w:rsidRPr="0029606E" w:rsidDel="006D358E">
          <w:delText xml:space="preserve">lead </w:delText>
        </w:r>
      </w:del>
      <w:ins w:id="1326" w:author="Author">
        <w:r w:rsidR="006D358E">
          <w:t>responsibility</w:t>
        </w:r>
        <w:r w:rsidR="006D358E" w:rsidRPr="0029606E">
          <w:t xml:space="preserve"> </w:t>
        </w:r>
      </w:ins>
      <w:r w:rsidR="00DB0B86" w:rsidRPr="0029606E">
        <w:t xml:space="preserve">informs ISO/CS or IEC/CO respectively, of its </w:t>
      </w:r>
      <w:ins w:id="1327" w:author="Author">
        <w:r w:rsidR="00D10DDE" w:rsidRPr="0029606E">
          <w:t xml:space="preserve">administrative </w:t>
        </w:r>
        <w:r w:rsidR="00D10DDE">
          <w:t>responsibility</w:t>
        </w:r>
        <w:r w:rsidR="00D10DDE" w:rsidRPr="0029606E">
          <w:t xml:space="preserve"> </w:t>
        </w:r>
      </w:ins>
      <w:del w:id="1328" w:author="Author">
        <w:r w:rsidR="00DB0B86" w:rsidRPr="0029606E" w:rsidDel="00D10DDE">
          <w:delText xml:space="preserve">lead </w:delText>
        </w:r>
      </w:del>
      <w:r w:rsidR="00DB0B86" w:rsidRPr="0029606E">
        <w:t>and of the committees participating in the work</w:t>
      </w:r>
      <w:r w:rsidR="00861875" w:rsidRPr="0029606E">
        <w:t>.</w:t>
      </w:r>
    </w:p>
    <w:p w14:paraId="49959361" w14:textId="0C9532F1" w:rsidR="006F462C" w:rsidRPr="0029606E" w:rsidRDefault="00C22681" w:rsidP="00893360">
      <w:pPr>
        <w:pStyle w:val="ListContinue1"/>
        <w:rPr>
          <w:sz w:val="20"/>
        </w:rPr>
      </w:pPr>
      <w:r w:rsidRPr="0029606E">
        <w:t>—</w:t>
      </w:r>
      <w:r w:rsidRPr="0029606E">
        <w:tab/>
      </w:r>
      <w:r w:rsidR="00861875" w:rsidRPr="0029606E">
        <w:t>T</w:t>
      </w:r>
      <w:r w:rsidR="00DB0B86" w:rsidRPr="0029606E">
        <w:t xml:space="preserve">he other </w:t>
      </w:r>
      <w:r w:rsidR="000B092F" w:rsidRPr="0029606E">
        <w:t xml:space="preserve">committees </w:t>
      </w:r>
      <w:r w:rsidR="00DB0B86" w:rsidRPr="0029606E">
        <w:t xml:space="preserve">launch a call for </w:t>
      </w:r>
      <w:del w:id="1329" w:author="Author">
        <w:r w:rsidR="00DB0B86" w:rsidRPr="0029606E" w:rsidDel="00976EF7">
          <w:delText>expert</w:delText>
        </w:r>
      </w:del>
      <w:ins w:id="1330" w:author="Author">
        <w:r w:rsidR="00976EF7">
          <w:t>Expert</w:t>
        </w:r>
      </w:ins>
      <w:r w:rsidR="00DB0B86" w:rsidRPr="0029606E">
        <w:t>s for participation in the JWG.</w:t>
      </w:r>
    </w:p>
    <w:p w14:paraId="0A43D578" w14:textId="77777777" w:rsidR="00DB0B86" w:rsidRPr="0029606E" w:rsidRDefault="00DB0B86" w:rsidP="00893360">
      <w:pPr>
        <w:pStyle w:val="BodyText"/>
        <w:keepNext/>
      </w:pPr>
      <w:r w:rsidRPr="0029606E">
        <w:t>For preparatory stage (WD)</w:t>
      </w:r>
    </w:p>
    <w:p w14:paraId="67611F47" w14:textId="5D231672" w:rsidR="00DB0B86" w:rsidRPr="0029606E" w:rsidRDefault="00C22681" w:rsidP="00893360">
      <w:pPr>
        <w:pStyle w:val="ListContinue1"/>
      </w:pPr>
      <w:r w:rsidRPr="0029606E">
        <w:t>—</w:t>
      </w:r>
      <w:r w:rsidRPr="0029606E">
        <w:tab/>
      </w:r>
      <w:r w:rsidR="00DB0B86" w:rsidRPr="0029606E">
        <w:t xml:space="preserve">The JWG functions like any other WG: </w:t>
      </w:r>
      <w:ins w:id="1331" w:author="Author">
        <w:r w:rsidR="00D10DDE">
          <w:t xml:space="preserve">JWG </w:t>
        </w:r>
      </w:ins>
      <w:r w:rsidR="00DB0B86" w:rsidRPr="0029606E">
        <w:t>consensus is required to advance to CD.</w:t>
      </w:r>
    </w:p>
    <w:p w14:paraId="13F9D9F6" w14:textId="77777777" w:rsidR="00DB0B86" w:rsidRPr="0029606E" w:rsidRDefault="00DB0B86" w:rsidP="00893360">
      <w:pPr>
        <w:pStyle w:val="BodyText"/>
        <w:keepNext/>
      </w:pPr>
      <w:r w:rsidRPr="0029606E">
        <w:t>For committee stage (CD)</w:t>
      </w:r>
    </w:p>
    <w:p w14:paraId="732B6CCF" w14:textId="66D7AA35" w:rsidR="006F462C" w:rsidRDefault="00C22681" w:rsidP="00893360">
      <w:pPr>
        <w:pStyle w:val="ListContinue1"/>
        <w:rPr>
          <w:ins w:id="1332" w:author="Author"/>
        </w:rPr>
      </w:pPr>
      <w:r w:rsidRPr="0029606E">
        <w:t>—</w:t>
      </w:r>
      <w:r w:rsidRPr="0029606E">
        <w:tab/>
      </w:r>
      <w:r w:rsidR="00DB0B86" w:rsidRPr="0029606E">
        <w:t>The CD is circulate</w:t>
      </w:r>
      <w:r w:rsidR="00637954" w:rsidRPr="0029606E">
        <w:t>d for review and comment by each committee</w:t>
      </w:r>
      <w:r w:rsidR="00DB0B86" w:rsidRPr="0029606E">
        <w:t>.</w:t>
      </w:r>
    </w:p>
    <w:p w14:paraId="7AA99183" w14:textId="18C99BCB" w:rsidR="00D10DDE" w:rsidRPr="0029606E" w:rsidRDefault="00D10DDE" w:rsidP="00893360">
      <w:pPr>
        <w:pStyle w:val="ListContinue1"/>
      </w:pPr>
      <w:ins w:id="1333" w:author="Author">
        <w:r w:rsidRPr="0029606E">
          <w:t>—</w:t>
        </w:r>
        <w:r w:rsidRPr="0029606E">
          <w:tab/>
        </w:r>
        <w:r w:rsidR="00025219" w:rsidRPr="00025219">
          <w:t xml:space="preserve">After the CD </w:t>
        </w:r>
        <w:r w:rsidR="000E2792">
          <w:t>consultation</w:t>
        </w:r>
        <w:r w:rsidR="00025219" w:rsidRPr="00025219">
          <w:t>, the (co-)</w:t>
        </w:r>
        <w:r w:rsidR="00627DBC">
          <w:t>Convenor</w:t>
        </w:r>
        <w:r w:rsidR="00025219" w:rsidRPr="00025219">
          <w:t>(s) and the JWG shall address all the input received.</w:t>
        </w:r>
      </w:ins>
    </w:p>
    <w:p w14:paraId="63FA351D" w14:textId="77777777" w:rsidR="00DB0B86" w:rsidRPr="0029606E" w:rsidRDefault="00C22681" w:rsidP="00893360">
      <w:pPr>
        <w:pStyle w:val="ListContinue1"/>
      </w:pPr>
      <w:r w:rsidRPr="0029606E">
        <w:t>—</w:t>
      </w:r>
      <w:r w:rsidRPr="0029606E">
        <w:tab/>
      </w:r>
      <w:r w:rsidR="00DB0B86" w:rsidRPr="0029606E">
        <w:t>The final CD requires consensus by all committees, as defined in the ISO/IEC Directives, Part</w:t>
      </w:r>
      <w:r w:rsidR="00861875" w:rsidRPr="0029606E">
        <w:t> </w:t>
      </w:r>
      <w:r w:rsidR="00DB0B86" w:rsidRPr="0029606E">
        <w:t>1</w:t>
      </w:r>
      <w:r w:rsidR="00893360" w:rsidRPr="0029606E">
        <w:t>.</w:t>
      </w:r>
    </w:p>
    <w:p w14:paraId="10D47361" w14:textId="1E3AEDC7" w:rsidR="006F462C" w:rsidRPr="0029606E" w:rsidRDefault="00DB0B86" w:rsidP="00893360">
      <w:pPr>
        <w:pStyle w:val="BodyText"/>
        <w:keepNext/>
      </w:pPr>
      <w:r w:rsidRPr="0029606E">
        <w:t xml:space="preserve">For </w:t>
      </w:r>
      <w:del w:id="1334" w:author="Author">
        <w:r w:rsidRPr="0029606E" w:rsidDel="00025219">
          <w:delText xml:space="preserve">DIS </w:delText>
        </w:r>
      </w:del>
      <w:ins w:id="1335" w:author="Author">
        <w:r w:rsidR="00025219">
          <w:t>enquiry</w:t>
        </w:r>
        <w:r w:rsidR="00025219" w:rsidRPr="0029606E">
          <w:t xml:space="preserve"> </w:t>
        </w:r>
      </w:ins>
      <w:r w:rsidRPr="0029606E">
        <w:t xml:space="preserve">and </w:t>
      </w:r>
      <w:del w:id="1336" w:author="Author">
        <w:r w:rsidRPr="0029606E" w:rsidDel="00025219">
          <w:delText xml:space="preserve">FDIS </w:delText>
        </w:r>
      </w:del>
      <w:ins w:id="1337" w:author="Author">
        <w:r w:rsidR="00025219">
          <w:t>approval</w:t>
        </w:r>
        <w:r w:rsidR="00025219" w:rsidRPr="0029606E">
          <w:t xml:space="preserve"> </w:t>
        </w:r>
      </w:ins>
      <w:r w:rsidRPr="0029606E">
        <w:t>ballots</w:t>
      </w:r>
    </w:p>
    <w:p w14:paraId="415AFB8C" w14:textId="43C1DA0A" w:rsidR="00DB0B86" w:rsidRPr="0029606E" w:rsidRDefault="00C22681" w:rsidP="00893360">
      <w:pPr>
        <w:pStyle w:val="ListContinue1"/>
      </w:pPr>
      <w:r w:rsidRPr="0029606E">
        <w:t>—</w:t>
      </w:r>
      <w:r w:rsidRPr="0029606E">
        <w:tab/>
      </w:r>
      <w:r w:rsidR="00D81FA7" w:rsidRPr="0029606E">
        <w:t>National Bodies</w:t>
      </w:r>
      <w:r w:rsidR="00DB0B86" w:rsidRPr="0029606E">
        <w:t xml:space="preserve"> are requested to consult all national mirror committees involved to define one position. A statement is included on the cover page to draw attention of</w:t>
      </w:r>
      <w:r w:rsidR="00192F53" w:rsidRPr="0029606E">
        <w:t xml:space="preserve"> National Bodies</w:t>
      </w:r>
      <w:r w:rsidR="00DB0B86" w:rsidRPr="0029606E">
        <w:t>.</w:t>
      </w:r>
    </w:p>
    <w:p w14:paraId="5A71033F" w14:textId="077D459A" w:rsidR="00DB0B86" w:rsidRDefault="00C22681" w:rsidP="00893360">
      <w:pPr>
        <w:pStyle w:val="ListContinue1"/>
        <w:rPr>
          <w:ins w:id="1338" w:author="Author"/>
        </w:rPr>
      </w:pPr>
      <w:r w:rsidRPr="0029606E">
        <w:t>—</w:t>
      </w:r>
      <w:r w:rsidRPr="0029606E">
        <w:tab/>
      </w:r>
      <w:r w:rsidR="00DB0B86" w:rsidRPr="0029606E">
        <w:t xml:space="preserve">For an ISO/IEC JWG, two </w:t>
      </w:r>
      <w:del w:id="1339" w:author="Author">
        <w:r w:rsidR="00DB0B86" w:rsidRPr="0029606E" w:rsidDel="00025219">
          <w:delText>DIS</w:delText>
        </w:r>
      </w:del>
      <w:ins w:id="1340" w:author="Author">
        <w:r w:rsidR="00025219">
          <w:t>enquiry</w:t>
        </w:r>
      </w:ins>
      <w:r w:rsidR="00DB0B86" w:rsidRPr="0029606E">
        <w:t>/</w:t>
      </w:r>
      <w:ins w:id="1341" w:author="Author">
        <w:r w:rsidR="00025219">
          <w:t>approval</w:t>
        </w:r>
      </w:ins>
      <w:del w:id="1342" w:author="Author">
        <w:r w:rsidR="00DB0B86" w:rsidRPr="0029606E" w:rsidDel="00025219">
          <w:delText>FDIS</w:delText>
        </w:r>
      </w:del>
      <w:r w:rsidR="00DB0B86" w:rsidRPr="0029606E">
        <w:t xml:space="preserve"> </w:t>
      </w:r>
      <w:del w:id="1343" w:author="Author">
        <w:r w:rsidR="00DB0B86" w:rsidRPr="0029606E" w:rsidDel="00025219">
          <w:delText xml:space="preserve">votes </w:delText>
        </w:r>
      </w:del>
      <w:ins w:id="1344" w:author="Author">
        <w:r w:rsidR="00025219">
          <w:t>ballots</w:t>
        </w:r>
        <w:r w:rsidR="00025219" w:rsidRPr="0029606E">
          <w:t xml:space="preserve"> </w:t>
        </w:r>
      </w:ins>
      <w:r w:rsidR="00DB0B86" w:rsidRPr="0029606E">
        <w:t>are launched, i.e. one in each organization.</w:t>
      </w:r>
    </w:p>
    <w:p w14:paraId="6BE3DDAA" w14:textId="77BCEA2E" w:rsidR="00530673" w:rsidRPr="0029606E" w:rsidRDefault="00530673" w:rsidP="00893360">
      <w:pPr>
        <w:pStyle w:val="ListContinue1"/>
      </w:pPr>
      <w:ins w:id="1345" w:author="Author">
        <w:r w:rsidRPr="0029606E">
          <w:t>—</w:t>
        </w:r>
        <w:r w:rsidRPr="0029606E">
          <w:tab/>
        </w:r>
        <w:r w:rsidR="00202D13" w:rsidRPr="00202D13">
          <w:t>After the enquiry ballot, the (co-)</w:t>
        </w:r>
        <w:r w:rsidR="00627DBC">
          <w:t>Convenor</w:t>
        </w:r>
        <w:r w:rsidR="00202D13" w:rsidRPr="00202D13">
          <w:t>(s) and the JWG shall address all the input received</w:t>
        </w:r>
      </w:ins>
    </w:p>
    <w:p w14:paraId="3C967C7A" w14:textId="3417EE41" w:rsidR="00DB0B86" w:rsidRDefault="00DB0B86" w:rsidP="00893360">
      <w:pPr>
        <w:pStyle w:val="BodyText"/>
        <w:rPr>
          <w:ins w:id="1346" w:author="Author"/>
        </w:rPr>
      </w:pPr>
      <w:r w:rsidRPr="0029606E">
        <w:t xml:space="preserve">The Foreword identifies all committees involved in the development of the </w:t>
      </w:r>
      <w:del w:id="1347" w:author="Author">
        <w:r w:rsidRPr="0029606E" w:rsidDel="005218EC">
          <w:delText>deliverable</w:delText>
        </w:r>
      </w:del>
      <w:ins w:id="1348" w:author="Author">
        <w:r w:rsidR="005218EC">
          <w:t>document</w:t>
        </w:r>
      </w:ins>
      <w:r w:rsidRPr="0029606E">
        <w:t>.</w:t>
      </w:r>
    </w:p>
    <w:p w14:paraId="0FB64BD1" w14:textId="001A699F" w:rsidR="00091D5F" w:rsidRPr="0029606E" w:rsidRDefault="00091D5F" w:rsidP="00893360">
      <w:pPr>
        <w:pStyle w:val="BodyText"/>
      </w:pPr>
      <w:ins w:id="1349" w:author="Author">
        <w:r w:rsidRPr="00091D5F">
          <w:t>For JWGs administered separately by ISO and IEC, two DTS/DPAS/DTR ballots are launched, i.e.: one in each organization.</w:t>
        </w:r>
      </w:ins>
    </w:p>
    <w:p w14:paraId="74322012" w14:textId="188B4298" w:rsidR="00D77357" w:rsidRPr="0029606E" w:rsidRDefault="00D77357" w:rsidP="00D77357">
      <w:pPr>
        <w:pStyle w:val="Heading2"/>
      </w:pPr>
      <w:bookmarkStart w:id="1350" w:name="_Ref385927480"/>
      <w:bookmarkStart w:id="1351" w:name="_Toc478053395"/>
      <w:bookmarkStart w:id="1352" w:name="_Toc69205007"/>
      <w:bookmarkStart w:id="1353" w:name="_Toc69205352"/>
      <w:bookmarkStart w:id="1354" w:name="_Toc69304070"/>
      <w:commentRangeStart w:id="1355"/>
      <w:r w:rsidRPr="0029606E">
        <w:t>Groups having advisory functions within a committee</w:t>
      </w:r>
      <w:bookmarkEnd w:id="1303"/>
      <w:bookmarkEnd w:id="1310"/>
      <w:bookmarkEnd w:id="1311"/>
      <w:bookmarkEnd w:id="1312"/>
      <w:bookmarkEnd w:id="1313"/>
      <w:bookmarkEnd w:id="1314"/>
      <w:bookmarkEnd w:id="1315"/>
      <w:bookmarkEnd w:id="1316"/>
      <w:bookmarkEnd w:id="1350"/>
      <w:bookmarkEnd w:id="1351"/>
      <w:bookmarkEnd w:id="1352"/>
      <w:bookmarkEnd w:id="1353"/>
      <w:bookmarkEnd w:id="1354"/>
      <w:commentRangeEnd w:id="1355"/>
      <w:r w:rsidR="00D828E8">
        <w:rPr>
          <w:rStyle w:val="CommentReference"/>
          <w:b w:val="0"/>
        </w:rPr>
        <w:commentReference w:id="1355"/>
      </w:r>
    </w:p>
    <w:p w14:paraId="420544E1" w14:textId="29A1A2DF" w:rsidR="00D77357" w:rsidRPr="0029606E" w:rsidRDefault="00861875" w:rsidP="00D77357">
      <w:pPr>
        <w:pStyle w:val="p3"/>
      </w:pPr>
      <w:r w:rsidRPr="0029606E">
        <w:rPr>
          <w:b/>
        </w:rPr>
        <w:fldChar w:fldCharType="begin"/>
      </w:r>
      <w:r w:rsidRPr="0029606E">
        <w:rPr>
          <w:b/>
        </w:rPr>
        <w:instrText xml:space="preserve"> REF _Ref385927480 \r \h </w:instrText>
      </w:r>
      <w:r w:rsidRPr="0029606E">
        <w:rPr>
          <w:b/>
        </w:rPr>
      </w:r>
      <w:r w:rsidRPr="0029606E">
        <w:rPr>
          <w:b/>
        </w:rPr>
        <w:fldChar w:fldCharType="separate"/>
      </w:r>
      <w:r w:rsidR="005C35CA">
        <w:rPr>
          <w:b/>
        </w:rPr>
        <w:t>1.13</w:t>
      </w:r>
      <w:r w:rsidRPr="0029606E">
        <w:rPr>
          <w:b/>
        </w:rPr>
        <w:fldChar w:fldCharType="end"/>
      </w:r>
      <w:r w:rsidR="00D77357" w:rsidRPr="0029606E">
        <w:rPr>
          <w:b/>
        </w:rPr>
        <w:t>.1</w:t>
      </w:r>
      <w:r w:rsidR="00D77357" w:rsidRPr="0029606E">
        <w:tab/>
        <w:t xml:space="preserve">A group having advisory functions may be established by a </w:t>
      </w:r>
      <w:del w:id="1356" w:author="Author">
        <w:r w:rsidR="00D77357" w:rsidRPr="0029606E" w:rsidDel="00B51E46">
          <w:delText>technical committee or subcommittee</w:delText>
        </w:r>
      </w:del>
      <w:ins w:id="1357" w:author="Author">
        <w:r w:rsidR="00B51E46">
          <w:t>committee</w:t>
        </w:r>
      </w:ins>
      <w:r w:rsidR="00D77357" w:rsidRPr="0029606E">
        <w:t xml:space="preserve"> to assist the </w:t>
      </w:r>
      <w:del w:id="1358" w:author="Author">
        <w:r w:rsidR="00D77357" w:rsidRPr="0029606E" w:rsidDel="00627DBC">
          <w:delText>chair</w:delText>
        </w:r>
      </w:del>
      <w:ins w:id="1359" w:author="Author">
        <w:r w:rsidR="00627DBC">
          <w:t>Chair</w:t>
        </w:r>
      </w:ins>
      <w:r w:rsidR="00D77357" w:rsidRPr="0029606E">
        <w:t xml:space="preserve"> and secretariat in tasks concerning coordination, planning and steering of the committee’s work or other specific tasks of an advisory nature.</w:t>
      </w:r>
    </w:p>
    <w:p w14:paraId="5F304CC5" w14:textId="713A4CB4" w:rsidR="00D77357" w:rsidRPr="0029606E" w:rsidRDefault="00861875" w:rsidP="00D77357">
      <w:pPr>
        <w:pStyle w:val="p3"/>
      </w:pPr>
      <w:r w:rsidRPr="0029606E">
        <w:rPr>
          <w:b/>
        </w:rPr>
        <w:fldChar w:fldCharType="begin"/>
      </w:r>
      <w:r w:rsidRPr="0029606E">
        <w:rPr>
          <w:b/>
        </w:rPr>
        <w:instrText xml:space="preserve"> REF _Ref385927480 \r \h </w:instrText>
      </w:r>
      <w:r w:rsidRPr="0029606E">
        <w:rPr>
          <w:b/>
        </w:rPr>
      </w:r>
      <w:r w:rsidRPr="0029606E">
        <w:rPr>
          <w:b/>
        </w:rPr>
        <w:fldChar w:fldCharType="separate"/>
      </w:r>
      <w:r w:rsidR="005C35CA">
        <w:rPr>
          <w:b/>
        </w:rPr>
        <w:t>1.13</w:t>
      </w:r>
      <w:r w:rsidRPr="0029606E">
        <w:rPr>
          <w:b/>
        </w:rPr>
        <w:fldChar w:fldCharType="end"/>
      </w:r>
      <w:r w:rsidR="00D77357" w:rsidRPr="0029606E">
        <w:rPr>
          <w:b/>
        </w:rPr>
        <w:t>.2</w:t>
      </w:r>
      <w:r w:rsidR="00D77357" w:rsidRPr="0029606E">
        <w:tab/>
        <w:t>A proposal to establish such a group shall include recommendations regarding its constitution</w:t>
      </w:r>
      <w:r w:rsidR="00366565" w:rsidRPr="0029606E">
        <w:t xml:space="preserve"> and terms of reference, including criteria for membership</w:t>
      </w:r>
      <w:r w:rsidR="00D77357" w:rsidRPr="0029606E">
        <w:t xml:space="preserve">, bearing in mind the requirement for sufficient representation of affected interests while at the same time limiting its size as far as possible in order to ensure its efficient operation. </w:t>
      </w:r>
      <w:ins w:id="1360" w:author="Author">
        <w:r w:rsidR="001F7373" w:rsidRPr="001F7373">
          <w:t xml:space="preserve">Members of advisory groups may include </w:t>
        </w:r>
        <w:r w:rsidR="00FE7A4A">
          <w:t>committee</w:t>
        </w:r>
        <w:r w:rsidR="001F7373" w:rsidRPr="001F7373">
          <w:t xml:space="preserve"> officers, individuals nominated by National Bodies (either individuals representing their own </w:t>
        </w:r>
        <w:r w:rsidR="00976EF7">
          <w:t>Expert</w:t>
        </w:r>
        <w:r w:rsidR="001F7373" w:rsidRPr="001F7373">
          <w:t xml:space="preserve"> opinion or individuals representing the interests of their National Body and representatives of liaison organizations. </w:t>
        </w:r>
      </w:ins>
      <w:del w:id="1361" w:author="Author">
        <w:r w:rsidR="00D77357" w:rsidRPr="0029606E" w:rsidDel="001F7373">
          <w:delText>Members of advisory groups shall be</w:delText>
        </w:r>
        <w:r w:rsidR="00D06379" w:rsidRPr="0029606E" w:rsidDel="001F7373">
          <w:delText xml:space="preserve"> committee officers, individuals</w:delText>
        </w:r>
        <w:r w:rsidR="00D77357" w:rsidRPr="0029606E" w:rsidDel="001F7373">
          <w:delText xml:space="preserve"> nominated by </w:delText>
        </w:r>
        <w:r w:rsidR="00FA47CF" w:rsidRPr="0029606E" w:rsidDel="001F7373">
          <w:delText>N</w:delText>
        </w:r>
        <w:r w:rsidR="00D77357" w:rsidRPr="0029606E" w:rsidDel="001F7373">
          <w:delText xml:space="preserve">ational </w:delText>
        </w:r>
        <w:r w:rsidR="00FA47CF" w:rsidRPr="0029606E" w:rsidDel="001F7373">
          <w:delText>B</w:delText>
        </w:r>
        <w:r w:rsidR="00D77357" w:rsidRPr="0029606E" w:rsidDel="001F7373">
          <w:delText>odies</w:delText>
        </w:r>
        <w:r w:rsidR="00FA47CF" w:rsidRPr="0029606E" w:rsidDel="001F7373">
          <w:delText xml:space="preserve"> </w:delText>
        </w:r>
        <w:r w:rsidR="00D94342" w:rsidRPr="0029606E" w:rsidDel="001F7373">
          <w:delText>and/</w:delText>
        </w:r>
        <w:r w:rsidR="00FA47CF" w:rsidRPr="0029606E" w:rsidDel="001F7373">
          <w:delText>or, as relevant, by A-liaison organizations</w:delText>
        </w:r>
        <w:r w:rsidR="00D77357" w:rsidRPr="0029606E" w:rsidDel="001F7373">
          <w:delText xml:space="preserve">. </w:delText>
        </w:r>
      </w:del>
      <w:r w:rsidR="00D77357" w:rsidRPr="0029606E">
        <w:t xml:space="preserve">The </w:t>
      </w:r>
      <w:del w:id="1362" w:author="Author">
        <w:r w:rsidR="00D77357" w:rsidRPr="0029606E" w:rsidDel="00E0137C">
          <w:delText xml:space="preserve">parent </w:delText>
        </w:r>
      </w:del>
      <w:r w:rsidR="00D77357" w:rsidRPr="0029606E">
        <w:t>committee shall approve the</w:t>
      </w:r>
      <w:ins w:id="1363" w:author="Author">
        <w:r w:rsidR="007C20F6" w:rsidRPr="007C20F6">
          <w:t xml:space="preserve"> appointment of the </w:t>
        </w:r>
        <w:r w:rsidR="00627DBC">
          <w:t>Convenor</w:t>
        </w:r>
        <w:r w:rsidR="007C20F6">
          <w:t>,</w:t>
        </w:r>
      </w:ins>
      <w:r w:rsidR="00D77357" w:rsidRPr="0029606E">
        <w:t xml:space="preserve"> </w:t>
      </w:r>
      <w:ins w:id="1364" w:author="Author">
        <w:r w:rsidR="007C20F6">
          <w:t>type of membership</w:t>
        </w:r>
        <w:r w:rsidR="00E65FB2">
          <w:t xml:space="preserve"> </w:t>
        </w:r>
      </w:ins>
      <w:del w:id="1365" w:author="Author">
        <w:r w:rsidR="00D77357" w:rsidRPr="0029606E" w:rsidDel="007C20F6">
          <w:delText>final constitution</w:delText>
        </w:r>
        <w:r w:rsidR="00D94342" w:rsidRPr="0029606E" w:rsidDel="007C20F6">
          <w:delText xml:space="preserve"> </w:delText>
        </w:r>
      </w:del>
      <w:r w:rsidR="00D94342" w:rsidRPr="0029606E">
        <w:t xml:space="preserve">and the terms of reference prior to the establishment of </w:t>
      </w:r>
      <w:del w:id="1366" w:author="Author">
        <w:r w:rsidR="00CE3843" w:rsidRPr="0029606E" w:rsidDel="00E65FB2">
          <w:delText xml:space="preserve">any </w:delText>
        </w:r>
        <w:r w:rsidR="00D94342" w:rsidRPr="0029606E" w:rsidDel="00E65FB2">
          <w:delText xml:space="preserve">nominations to </w:delText>
        </w:r>
      </w:del>
      <w:r w:rsidR="00D94342" w:rsidRPr="0029606E">
        <w:t>the advisory group</w:t>
      </w:r>
      <w:ins w:id="1367" w:author="Author">
        <w:r w:rsidR="00E65FB2">
          <w:t xml:space="preserve"> and nominations to it</w:t>
        </w:r>
      </w:ins>
      <w:r w:rsidR="00D77357" w:rsidRPr="0029606E">
        <w:t>.</w:t>
      </w:r>
    </w:p>
    <w:p w14:paraId="32915D6A" w14:textId="40D9523D" w:rsidR="00D94342" w:rsidRPr="0029606E" w:rsidRDefault="00D94342" w:rsidP="00FF4668">
      <w:pPr>
        <w:pStyle w:val="BodyText"/>
      </w:pPr>
      <w:r w:rsidRPr="0029606E">
        <w:t xml:space="preserve">For </w:t>
      </w:r>
      <w:del w:id="1368" w:author="Author">
        <w:r w:rsidRPr="0029606E" w:rsidDel="00627DBC">
          <w:delText>chair</w:delText>
        </w:r>
      </w:del>
      <w:ins w:id="1369" w:author="Author">
        <w:r w:rsidR="00627DBC">
          <w:t>Chair</w:t>
        </w:r>
      </w:ins>
      <w:r w:rsidRPr="0029606E">
        <w:t>’s advisory groups</w:t>
      </w:r>
      <w:r w:rsidR="006716E5" w:rsidRPr="0029606E">
        <w:t>, consideration shall be given to the provision of equitable participation.</w:t>
      </w:r>
    </w:p>
    <w:p w14:paraId="5AFE0405" w14:textId="77777777" w:rsidR="00D77357" w:rsidRPr="0029606E" w:rsidRDefault="00D77357" w:rsidP="00D77357">
      <w:pPr>
        <w:pStyle w:val="BodyText"/>
        <w:rPr>
          <w:rStyle w:val="zzzHighlight"/>
        </w:rPr>
      </w:pPr>
      <w:r w:rsidRPr="0029606E">
        <w:rPr>
          <w:rStyle w:val="zzzHighlight"/>
        </w:rPr>
        <w:t>In order to achieve greater involvement by</w:t>
      </w:r>
      <w:r w:rsidR="002A3D9F" w:rsidRPr="0029606E">
        <w:rPr>
          <w:rStyle w:val="zzzHighlight"/>
        </w:rPr>
        <w:t xml:space="preserve"> </w:t>
      </w:r>
      <w:r w:rsidR="00D81FA7" w:rsidRPr="0029606E">
        <w:rPr>
          <w:rStyle w:val="zzzHighlight"/>
        </w:rPr>
        <w:t>National Bodies</w:t>
      </w:r>
      <w:r w:rsidRPr="0029606E">
        <w:rPr>
          <w:rStyle w:val="zzzHighlight"/>
        </w:rPr>
        <w:t xml:space="preserve"> in developing countries in the governance of ISO committees, it is strongly recommended that special provisions be made to allocate places for representatives of developing countries in any advisory groups established by a committee. Those representatives shall be nominated by member bodies holding P</w:t>
      </w:r>
      <w:r w:rsidR="0025539D" w:rsidRPr="0029606E">
        <w:rPr>
          <w:rStyle w:val="zzzHighlight"/>
        </w:rPr>
        <w:noBreakHyphen/>
        <w:t>member</w:t>
      </w:r>
      <w:r w:rsidRPr="0029606E">
        <w:rPr>
          <w:rStyle w:val="zzzHighlight"/>
        </w:rPr>
        <w:t>ship in the committee concerned (either directly or via a twinning arrangement).</w:t>
      </w:r>
    </w:p>
    <w:p w14:paraId="5DED2794" w14:textId="04AA39E8" w:rsidR="00D77357" w:rsidRPr="0029606E" w:rsidRDefault="00861875" w:rsidP="00D77357">
      <w:pPr>
        <w:pStyle w:val="p3"/>
      </w:pPr>
      <w:r w:rsidRPr="0029606E">
        <w:rPr>
          <w:b/>
        </w:rPr>
        <w:fldChar w:fldCharType="begin"/>
      </w:r>
      <w:r w:rsidRPr="0029606E">
        <w:rPr>
          <w:b/>
        </w:rPr>
        <w:instrText xml:space="preserve"> REF _Ref385927480 \r \h </w:instrText>
      </w:r>
      <w:r w:rsidRPr="0029606E">
        <w:rPr>
          <w:b/>
        </w:rPr>
      </w:r>
      <w:r w:rsidRPr="0029606E">
        <w:rPr>
          <w:b/>
        </w:rPr>
        <w:fldChar w:fldCharType="separate"/>
      </w:r>
      <w:r w:rsidR="005C35CA">
        <w:rPr>
          <w:b/>
        </w:rPr>
        <w:t>1.13</w:t>
      </w:r>
      <w:r w:rsidRPr="0029606E">
        <w:rPr>
          <w:b/>
        </w:rPr>
        <w:fldChar w:fldCharType="end"/>
      </w:r>
      <w:r w:rsidR="00D77357" w:rsidRPr="0029606E">
        <w:rPr>
          <w:b/>
        </w:rPr>
        <w:t>.3</w:t>
      </w:r>
      <w:r w:rsidR="00D77357" w:rsidRPr="0029606E">
        <w:tab/>
        <w:t>The tasks allocated to such a group may include the making of proposals relating to the drafting or harmonization of publications (in particular International Standards, Technical Specifications, Publicly Available Specifications and Technical Reports), but shall not include the preparation of such documents.</w:t>
      </w:r>
    </w:p>
    <w:p w14:paraId="6E144AF4" w14:textId="5D24EDDC" w:rsidR="00D77357" w:rsidRPr="0029606E" w:rsidRDefault="00861875" w:rsidP="00D77357">
      <w:pPr>
        <w:pStyle w:val="p3"/>
      </w:pPr>
      <w:r w:rsidRPr="0029606E">
        <w:rPr>
          <w:b/>
        </w:rPr>
        <w:fldChar w:fldCharType="begin"/>
      </w:r>
      <w:r w:rsidRPr="0029606E">
        <w:rPr>
          <w:b/>
        </w:rPr>
        <w:instrText xml:space="preserve"> REF _Ref385927480 \r \h </w:instrText>
      </w:r>
      <w:r w:rsidRPr="0029606E">
        <w:rPr>
          <w:b/>
        </w:rPr>
      </w:r>
      <w:r w:rsidRPr="0029606E">
        <w:rPr>
          <w:b/>
        </w:rPr>
        <w:fldChar w:fldCharType="separate"/>
      </w:r>
      <w:r w:rsidR="005C35CA">
        <w:rPr>
          <w:b/>
        </w:rPr>
        <w:t>1.13</w:t>
      </w:r>
      <w:r w:rsidRPr="0029606E">
        <w:rPr>
          <w:b/>
        </w:rPr>
        <w:fldChar w:fldCharType="end"/>
      </w:r>
      <w:r w:rsidR="00D77357" w:rsidRPr="0029606E">
        <w:rPr>
          <w:b/>
        </w:rPr>
        <w:t>.4</w:t>
      </w:r>
      <w:r w:rsidR="00D77357" w:rsidRPr="0029606E">
        <w:tab/>
        <w:t xml:space="preserve">The results of such a group shall be presented in the form of recommendations to the body that established the group. The recommendations may include proposals for the establishment of a working group (see </w:t>
      </w:r>
      <w:r w:rsidR="00D77357" w:rsidRPr="0029606E">
        <w:fldChar w:fldCharType="begin" w:fldLock="1"/>
      </w:r>
      <w:r w:rsidR="00D77357" w:rsidRPr="0029606E">
        <w:instrText xml:space="preserve"> REF _Ref465568202 \r \h  \* MERGEFORMAT </w:instrText>
      </w:r>
      <w:r w:rsidR="00D77357" w:rsidRPr="0029606E">
        <w:fldChar w:fldCharType="separate"/>
      </w:r>
      <w:r w:rsidR="00D77357" w:rsidRPr="0029606E">
        <w:t>1.12</w:t>
      </w:r>
      <w:r w:rsidR="00D77357" w:rsidRPr="0029606E">
        <w:fldChar w:fldCharType="end"/>
      </w:r>
      <w:r w:rsidR="00D77357" w:rsidRPr="0029606E">
        <w:t xml:space="preserve">) or a joint working group (see </w:t>
      </w:r>
      <w:r w:rsidR="00D77357" w:rsidRPr="0029606E">
        <w:fldChar w:fldCharType="begin"/>
      </w:r>
      <w:r w:rsidR="00D77357" w:rsidRPr="0029606E">
        <w:instrText xml:space="preserve"> REF _Ref465563449 \r \h  \* MERGEFORMAT </w:instrText>
      </w:r>
      <w:r w:rsidR="00D77357" w:rsidRPr="0029606E">
        <w:fldChar w:fldCharType="separate"/>
      </w:r>
      <w:r w:rsidR="005C35CA">
        <w:t>1.12</w:t>
      </w:r>
      <w:r w:rsidR="00D77357" w:rsidRPr="0029606E">
        <w:fldChar w:fldCharType="end"/>
      </w:r>
      <w:r w:rsidR="00D77357" w:rsidRPr="0029606E">
        <w:t>.6) for the preparation of publications.</w:t>
      </w:r>
    </w:p>
    <w:p w14:paraId="1B8C6BF4" w14:textId="7E5D254E" w:rsidR="00D77357" w:rsidRPr="0029606E" w:rsidRDefault="00861875" w:rsidP="00D77357">
      <w:pPr>
        <w:pStyle w:val="p3"/>
      </w:pPr>
      <w:r w:rsidRPr="0029606E">
        <w:rPr>
          <w:b/>
        </w:rPr>
        <w:fldChar w:fldCharType="begin"/>
      </w:r>
      <w:r w:rsidRPr="0029606E">
        <w:rPr>
          <w:b/>
        </w:rPr>
        <w:instrText xml:space="preserve"> REF _Ref385927480 \r \h </w:instrText>
      </w:r>
      <w:r w:rsidRPr="0029606E">
        <w:rPr>
          <w:b/>
        </w:rPr>
      </w:r>
      <w:r w:rsidRPr="0029606E">
        <w:rPr>
          <w:b/>
        </w:rPr>
        <w:fldChar w:fldCharType="separate"/>
      </w:r>
      <w:r w:rsidR="005C35CA">
        <w:rPr>
          <w:b/>
        </w:rPr>
        <w:t>1.13</w:t>
      </w:r>
      <w:r w:rsidRPr="0029606E">
        <w:rPr>
          <w:b/>
        </w:rPr>
        <w:fldChar w:fldCharType="end"/>
      </w:r>
      <w:r w:rsidR="00D77357" w:rsidRPr="0029606E">
        <w:rPr>
          <w:b/>
        </w:rPr>
        <w:t>.5</w:t>
      </w:r>
      <w:r w:rsidR="00D77357" w:rsidRPr="0029606E">
        <w:tab/>
        <w:t xml:space="preserve">The internal documents of a group having advisory functions shall be distributed to its members only, with a copy to the secretariat of the committee concerned and to the </w:t>
      </w:r>
      <w:del w:id="1370" w:author="Author">
        <w:r w:rsidR="00D77357" w:rsidRPr="0029606E" w:rsidDel="00164399">
          <w:delText>office of the CEO</w:delText>
        </w:r>
      </w:del>
      <w:ins w:id="1371" w:author="Author">
        <w:r w:rsidR="00164399">
          <w:t>Office of the CEO</w:t>
        </w:r>
      </w:ins>
      <w:r w:rsidR="00D77357" w:rsidRPr="0029606E">
        <w:t>.</w:t>
      </w:r>
    </w:p>
    <w:p w14:paraId="7516261C" w14:textId="66588C52" w:rsidR="00D77357" w:rsidRPr="0029606E" w:rsidRDefault="00861875" w:rsidP="00D77357">
      <w:pPr>
        <w:pStyle w:val="p3"/>
      </w:pPr>
      <w:r w:rsidRPr="0029606E">
        <w:rPr>
          <w:b/>
        </w:rPr>
        <w:fldChar w:fldCharType="begin"/>
      </w:r>
      <w:r w:rsidRPr="0029606E">
        <w:rPr>
          <w:b/>
        </w:rPr>
        <w:instrText xml:space="preserve"> REF _Ref385927480 \r \h </w:instrText>
      </w:r>
      <w:r w:rsidRPr="0029606E">
        <w:rPr>
          <w:b/>
        </w:rPr>
      </w:r>
      <w:r w:rsidRPr="0029606E">
        <w:rPr>
          <w:b/>
        </w:rPr>
        <w:fldChar w:fldCharType="separate"/>
      </w:r>
      <w:r w:rsidR="005C35CA">
        <w:rPr>
          <w:b/>
        </w:rPr>
        <w:t>1.13</w:t>
      </w:r>
      <w:r w:rsidRPr="0029606E">
        <w:rPr>
          <w:b/>
        </w:rPr>
        <w:fldChar w:fldCharType="end"/>
      </w:r>
      <w:r w:rsidR="00D77357" w:rsidRPr="0029606E">
        <w:rPr>
          <w:b/>
        </w:rPr>
        <w:t>.6</w:t>
      </w:r>
      <w:r w:rsidR="00D77357" w:rsidRPr="0029606E">
        <w:tab/>
        <w:t>Such a group shall be disbanded once its specified tasks have been completed</w:t>
      </w:r>
      <w:r w:rsidR="006716E5" w:rsidRPr="0029606E">
        <w:t xml:space="preserve"> and agreed by the parent committee</w:t>
      </w:r>
      <w:r w:rsidR="00D77357" w:rsidRPr="0029606E">
        <w:t>.</w:t>
      </w:r>
    </w:p>
    <w:p w14:paraId="6DC10265" w14:textId="437B013F" w:rsidR="00D77357" w:rsidRPr="0029606E" w:rsidRDefault="00D77357" w:rsidP="00D77357">
      <w:pPr>
        <w:pStyle w:val="Heading2"/>
      </w:pPr>
      <w:bookmarkStart w:id="1372" w:name="_Toc185305267"/>
      <w:bookmarkStart w:id="1373" w:name="_Toc185305486"/>
      <w:bookmarkStart w:id="1374" w:name="_Toc318972208"/>
      <w:bookmarkStart w:id="1375" w:name="_Toc323037297"/>
      <w:bookmarkStart w:id="1376" w:name="_Toc338243528"/>
      <w:bookmarkStart w:id="1377" w:name="_Toc354474209"/>
      <w:bookmarkStart w:id="1378" w:name="_Toc478053396"/>
      <w:bookmarkStart w:id="1379" w:name="_Toc69205008"/>
      <w:bookmarkStart w:id="1380" w:name="_Toc69205353"/>
      <w:bookmarkStart w:id="1381" w:name="_Toc69304071"/>
      <w:commentRangeStart w:id="1382"/>
      <w:r w:rsidRPr="0029606E">
        <w:t>Ad hoc groups</w:t>
      </w:r>
      <w:bookmarkEnd w:id="1372"/>
      <w:bookmarkEnd w:id="1373"/>
      <w:bookmarkEnd w:id="1374"/>
      <w:bookmarkEnd w:id="1375"/>
      <w:bookmarkEnd w:id="1376"/>
      <w:bookmarkEnd w:id="1377"/>
      <w:bookmarkEnd w:id="1378"/>
      <w:bookmarkEnd w:id="1379"/>
      <w:bookmarkEnd w:id="1380"/>
      <w:bookmarkEnd w:id="1381"/>
      <w:commentRangeEnd w:id="1382"/>
      <w:r w:rsidR="00D828E8">
        <w:rPr>
          <w:rStyle w:val="CommentReference"/>
          <w:b w:val="0"/>
        </w:rPr>
        <w:commentReference w:id="1382"/>
      </w:r>
    </w:p>
    <w:p w14:paraId="2085D135" w14:textId="486318CC" w:rsidR="00D77357" w:rsidRPr="0029606E" w:rsidRDefault="00D07EA8" w:rsidP="00D77357">
      <w:pPr>
        <w:pStyle w:val="BodyText"/>
      </w:pPr>
      <w:ins w:id="1383" w:author="Author">
        <w:r>
          <w:t>C</w:t>
        </w:r>
      </w:ins>
      <w:del w:id="1384" w:author="Author">
        <w:r w:rsidR="00D77357" w:rsidRPr="0029606E" w:rsidDel="00D07EA8">
          <w:delText>Technical c</w:delText>
        </w:r>
      </w:del>
      <w:r w:rsidR="00D77357" w:rsidRPr="0029606E">
        <w:t xml:space="preserve">ommittees </w:t>
      </w:r>
      <w:del w:id="1385" w:author="Author">
        <w:r w:rsidR="00D77357" w:rsidRPr="0029606E" w:rsidDel="00D07EA8">
          <w:delText xml:space="preserve">or subcommittees </w:delText>
        </w:r>
      </w:del>
      <w:r w:rsidR="00D77357" w:rsidRPr="0029606E">
        <w:t>may establish ad hoc groups, the purpose of which is to study a precisely defined problem on which the group reports to its parent committee</w:t>
      </w:r>
      <w:ins w:id="1386" w:author="Author">
        <w:r>
          <w:t>.</w:t>
        </w:r>
      </w:ins>
      <w:del w:id="1387" w:author="Author">
        <w:r w:rsidR="00D77357" w:rsidRPr="0029606E" w:rsidDel="00D07EA8">
          <w:delText xml:space="preserve"> at the same meeting, or at the latest at the next meeting.</w:delText>
        </w:r>
      </w:del>
    </w:p>
    <w:p w14:paraId="48B7A31D" w14:textId="0A61727D" w:rsidR="00D77357" w:rsidRPr="0029606E" w:rsidRDefault="00D77357" w:rsidP="00D77357">
      <w:pPr>
        <w:pStyle w:val="BodyText"/>
      </w:pPr>
      <w:del w:id="1388" w:author="Author">
        <w:r w:rsidRPr="0029606E" w:rsidDel="006C139B">
          <w:delText xml:space="preserve">The membership of an ad hoc group shall be chosen from the delegates present at the meeting of the parent committee, supplemented, if necessary, by experts appointed by the committee. The parent committee shall also appoint a </w:delText>
        </w:r>
        <w:r w:rsidR="00C805A6" w:rsidRPr="0029606E" w:rsidDel="006C139B">
          <w:delText>convenor</w:delText>
        </w:r>
        <w:r w:rsidRPr="0029606E" w:rsidDel="006C139B">
          <w:delText>.</w:delText>
        </w:r>
      </w:del>
      <w:ins w:id="1389" w:author="Author">
        <w:r w:rsidR="006C139B" w:rsidRPr="006C139B">
          <w:t xml:space="preserve">Members of ad hoc groups may include </w:t>
        </w:r>
        <w:r w:rsidR="00FE7A4A">
          <w:t>committee</w:t>
        </w:r>
        <w:r w:rsidR="006C139B" w:rsidRPr="006C139B">
          <w:t xml:space="preserve"> officers, individuals nominated by National Bodies (as appropriate, either individuals representing their own </w:t>
        </w:r>
        <w:r w:rsidR="00976EF7">
          <w:t>Expert</w:t>
        </w:r>
        <w:r w:rsidR="006C139B" w:rsidRPr="006C139B">
          <w:t xml:space="preserve"> opinion or individuals representing the interests of their National Body) and representatives of liaison organizations. The committee shall approve the appointment of the </w:t>
        </w:r>
        <w:r w:rsidR="00627DBC">
          <w:t>Convenor</w:t>
        </w:r>
        <w:r w:rsidR="006C139B" w:rsidRPr="006C139B">
          <w:t>, type of membership, terms of reference and target date for completion of the work prior to the establishment of the ad hoc group and nominations to it.</w:t>
        </w:r>
      </w:ins>
    </w:p>
    <w:p w14:paraId="47F9669A" w14:textId="62780850" w:rsidR="00D77357" w:rsidRPr="0029606E" w:rsidRDefault="00D77357" w:rsidP="00D77357">
      <w:pPr>
        <w:pStyle w:val="BodyText"/>
      </w:pPr>
      <w:del w:id="1390" w:author="Author">
        <w:r w:rsidRPr="0029606E" w:rsidDel="006C139B">
          <w:delText>An ad hoc group</w:delText>
        </w:r>
      </w:del>
      <w:ins w:id="1391" w:author="Author">
        <w:r w:rsidR="006C139B">
          <w:t>The committee</w:t>
        </w:r>
      </w:ins>
      <w:r w:rsidRPr="0029606E">
        <w:t xml:space="preserve"> shall </w:t>
      </w:r>
      <w:ins w:id="1392" w:author="Author">
        <w:r w:rsidR="00DB5128">
          <w:t xml:space="preserve">disband the ad hoc group </w:t>
        </w:r>
      </w:ins>
      <w:del w:id="1393" w:author="Author">
        <w:r w:rsidRPr="0029606E" w:rsidDel="00DB5128">
          <w:delText xml:space="preserve">be automatically disbanded at the meeting to which </w:delText>
        </w:r>
      </w:del>
      <w:ins w:id="1394" w:author="Author">
        <w:r w:rsidR="00DB5128">
          <w:t xml:space="preserve">when </w:t>
        </w:r>
      </w:ins>
      <w:r w:rsidRPr="0029606E">
        <w:t>it has</w:t>
      </w:r>
      <w:del w:id="1395" w:author="Author">
        <w:r w:rsidRPr="0029606E" w:rsidDel="007F43EE">
          <w:delText xml:space="preserve"> presented its report</w:delText>
        </w:r>
      </w:del>
      <w:ins w:id="1396" w:author="Author">
        <w:r w:rsidR="007F43EE">
          <w:t xml:space="preserve"> completed its work</w:t>
        </w:r>
      </w:ins>
      <w:r w:rsidRPr="0029606E">
        <w:t>.</w:t>
      </w:r>
    </w:p>
    <w:p w14:paraId="45E1FE55" w14:textId="2FA1834A" w:rsidR="00D77357" w:rsidRPr="0029606E" w:rsidRDefault="00D77357" w:rsidP="00D77357">
      <w:pPr>
        <w:pStyle w:val="Heading2"/>
      </w:pPr>
      <w:bookmarkStart w:id="1397" w:name="_Hlt505567606"/>
      <w:bookmarkStart w:id="1398" w:name="_Ref465563551"/>
      <w:bookmarkStart w:id="1399" w:name="_Ref465567019"/>
      <w:bookmarkStart w:id="1400" w:name="_Ref465567617"/>
      <w:bookmarkStart w:id="1401" w:name="_Toc185305268"/>
      <w:bookmarkStart w:id="1402" w:name="_Toc185305487"/>
      <w:bookmarkStart w:id="1403" w:name="_Toc318972209"/>
      <w:bookmarkStart w:id="1404" w:name="_Toc323037298"/>
      <w:bookmarkStart w:id="1405" w:name="_Toc338243529"/>
      <w:bookmarkStart w:id="1406" w:name="_Toc354474210"/>
      <w:bookmarkStart w:id="1407" w:name="_Toc478053397"/>
      <w:bookmarkStart w:id="1408" w:name="_Toc69205009"/>
      <w:bookmarkStart w:id="1409" w:name="_Toc69205354"/>
      <w:bookmarkStart w:id="1410" w:name="_Toc69304072"/>
      <w:bookmarkEnd w:id="1397"/>
      <w:r w:rsidRPr="0029606E">
        <w:t>Liaison between technical committees</w:t>
      </w:r>
      <w:bookmarkEnd w:id="1398"/>
      <w:bookmarkEnd w:id="1399"/>
      <w:bookmarkEnd w:id="1400"/>
      <w:bookmarkEnd w:id="1401"/>
      <w:bookmarkEnd w:id="1402"/>
      <w:bookmarkEnd w:id="1403"/>
      <w:bookmarkEnd w:id="1404"/>
      <w:bookmarkEnd w:id="1405"/>
      <w:bookmarkEnd w:id="1406"/>
      <w:bookmarkEnd w:id="1407"/>
      <w:bookmarkEnd w:id="1408"/>
      <w:bookmarkEnd w:id="1409"/>
      <w:bookmarkEnd w:id="1410"/>
    </w:p>
    <w:p w14:paraId="7877B2F8" w14:textId="6065921C" w:rsidR="00BF3BC8" w:rsidRPr="0029606E" w:rsidRDefault="00D77357" w:rsidP="00D77357">
      <w:pPr>
        <w:pStyle w:val="p3"/>
      </w:pPr>
      <w:r w:rsidRPr="0029606E">
        <w:rPr>
          <w:b/>
        </w:rPr>
        <w:fldChar w:fldCharType="begin"/>
      </w:r>
      <w:r w:rsidRPr="0029606E">
        <w:rPr>
          <w:b/>
        </w:rPr>
        <w:instrText xml:space="preserve"> REF _Ref465563551 \r \h  \* MERGEFORMAT </w:instrText>
      </w:r>
      <w:r w:rsidRPr="0029606E">
        <w:rPr>
          <w:b/>
        </w:rPr>
      </w:r>
      <w:r w:rsidRPr="0029606E">
        <w:rPr>
          <w:b/>
        </w:rPr>
        <w:fldChar w:fldCharType="separate"/>
      </w:r>
      <w:r w:rsidR="005C35CA">
        <w:rPr>
          <w:b/>
        </w:rPr>
        <w:t>1.15</w:t>
      </w:r>
      <w:r w:rsidRPr="0029606E">
        <w:rPr>
          <w:b/>
        </w:rPr>
        <w:fldChar w:fldCharType="end"/>
      </w:r>
      <w:r w:rsidRPr="0029606E">
        <w:rPr>
          <w:b/>
        </w:rPr>
        <w:t>.1</w:t>
      </w:r>
      <w:r w:rsidRPr="0029606E">
        <w:tab/>
        <w:t>Within each organization, technical committees and/or subcommittees working in related fields shall establish and maintain liaison. Liaisons shall also be established, where appropriate, with technical committees responsible for basic aspects of standardization (e.g. terminology, graphical symbols). Liaison shall include the exchange of basic documents, including new work item proposals and working drafts.</w:t>
      </w:r>
    </w:p>
    <w:p w14:paraId="2319D56C" w14:textId="7F3701C0" w:rsidR="00D77357" w:rsidRPr="0029606E" w:rsidRDefault="00D77357" w:rsidP="00906E60">
      <w:pPr>
        <w:pStyle w:val="BodyText"/>
      </w:pPr>
      <w:r w:rsidRPr="0029606E">
        <w:t xml:space="preserve">Committees </w:t>
      </w:r>
      <w:r w:rsidR="001D7CCE" w:rsidRPr="0029606E">
        <w:t xml:space="preserve">shall take an official decision </w:t>
      </w:r>
      <w:r w:rsidRPr="0029606E">
        <w:t>on the establishment</w:t>
      </w:r>
      <w:r w:rsidR="001D7CCE" w:rsidRPr="0029606E">
        <w:t xml:space="preserve"> or removal</w:t>
      </w:r>
      <w:r w:rsidRPr="0029606E">
        <w:t xml:space="preserve"> of an internal liaison. Committees receiving requests for internal liaisons </w:t>
      </w:r>
      <w:r w:rsidR="00F2130B" w:rsidRPr="0029606E">
        <w:t xml:space="preserve">shall automatically accept </w:t>
      </w:r>
      <w:r w:rsidRPr="0029606E">
        <w:t>such requests</w:t>
      </w:r>
      <w:r w:rsidR="00CD12FD" w:rsidRPr="0029606E">
        <w:t xml:space="preserve">. </w:t>
      </w:r>
      <w:r w:rsidR="00906E60" w:rsidRPr="0029606E">
        <w:t>A notification of this acceptance shall be forwarded to</w:t>
      </w:r>
      <w:r w:rsidR="00A46CDD" w:rsidRPr="0029606E">
        <w:t xml:space="preserve"> the</w:t>
      </w:r>
      <w:r w:rsidR="00906E60" w:rsidRPr="0029606E">
        <w:t xml:space="preserve"> Office of the CEO and the requesting committee.</w:t>
      </w:r>
    </w:p>
    <w:p w14:paraId="311D577E" w14:textId="179DC891" w:rsidR="00D77357" w:rsidRPr="0029606E" w:rsidRDefault="00D77357" w:rsidP="00D77357">
      <w:pPr>
        <w:pStyle w:val="p3"/>
      </w:pPr>
      <w:r w:rsidRPr="0029606E">
        <w:rPr>
          <w:b/>
        </w:rPr>
        <w:fldChar w:fldCharType="begin"/>
      </w:r>
      <w:r w:rsidRPr="0029606E">
        <w:rPr>
          <w:b/>
        </w:rPr>
        <w:instrText xml:space="preserve"> REF _Ref465563551 \r \h  \* MERGEFORMAT </w:instrText>
      </w:r>
      <w:r w:rsidRPr="0029606E">
        <w:rPr>
          <w:b/>
        </w:rPr>
      </w:r>
      <w:r w:rsidRPr="0029606E">
        <w:rPr>
          <w:b/>
        </w:rPr>
        <w:fldChar w:fldCharType="separate"/>
      </w:r>
      <w:r w:rsidR="005C35CA">
        <w:rPr>
          <w:b/>
        </w:rPr>
        <w:t>1.15</w:t>
      </w:r>
      <w:r w:rsidRPr="0029606E">
        <w:rPr>
          <w:b/>
        </w:rPr>
        <w:fldChar w:fldCharType="end"/>
      </w:r>
      <w:r w:rsidRPr="0029606E">
        <w:rPr>
          <w:b/>
        </w:rPr>
        <w:t>.2</w:t>
      </w:r>
      <w:r w:rsidRPr="0029606E">
        <w:tab/>
        <w:t>The maintenance of such liaison is the responsibility of the respective technical committee secretariats, which may delegate the task to the secretariats of the subcommittees.</w:t>
      </w:r>
    </w:p>
    <w:p w14:paraId="4DB24CA6" w14:textId="3F2559CE" w:rsidR="00D77357" w:rsidRPr="0029606E" w:rsidRDefault="00D77357" w:rsidP="00D77357">
      <w:pPr>
        <w:pStyle w:val="p3"/>
      </w:pPr>
      <w:r w:rsidRPr="0029606E">
        <w:rPr>
          <w:b/>
        </w:rPr>
        <w:fldChar w:fldCharType="begin"/>
      </w:r>
      <w:r w:rsidRPr="0029606E">
        <w:rPr>
          <w:b/>
        </w:rPr>
        <w:instrText xml:space="preserve"> REF _Ref465563551 \r \h  \* MERGEFORMAT </w:instrText>
      </w:r>
      <w:r w:rsidRPr="0029606E">
        <w:rPr>
          <w:b/>
        </w:rPr>
      </w:r>
      <w:r w:rsidRPr="0029606E">
        <w:rPr>
          <w:b/>
        </w:rPr>
        <w:fldChar w:fldCharType="separate"/>
      </w:r>
      <w:r w:rsidR="005C35CA">
        <w:rPr>
          <w:b/>
        </w:rPr>
        <w:t>1.15</w:t>
      </w:r>
      <w:r w:rsidRPr="0029606E">
        <w:rPr>
          <w:b/>
        </w:rPr>
        <w:fldChar w:fldCharType="end"/>
      </w:r>
      <w:r w:rsidRPr="0029606E">
        <w:rPr>
          <w:b/>
        </w:rPr>
        <w:t>.3</w:t>
      </w:r>
      <w:r w:rsidRPr="0029606E">
        <w:tab/>
        <w:t xml:space="preserve">A </w:t>
      </w:r>
      <w:del w:id="1411" w:author="Author">
        <w:r w:rsidRPr="0029606E" w:rsidDel="00B51E46">
          <w:delText>technical committee or subcommittee</w:delText>
        </w:r>
      </w:del>
      <w:ins w:id="1412" w:author="Author">
        <w:r w:rsidR="00B51E46">
          <w:t>committee</w:t>
        </w:r>
      </w:ins>
      <w:r w:rsidRPr="0029606E">
        <w:t xml:space="preserve"> may designate </w:t>
      </w:r>
      <w:r w:rsidR="008F514F" w:rsidRPr="0029606E">
        <w:t>a Lia</w:t>
      </w:r>
      <w:r w:rsidR="00B445EA" w:rsidRPr="0029606E">
        <w:t>i</w:t>
      </w:r>
      <w:r w:rsidR="008F514F" w:rsidRPr="0029606E">
        <w:t>son</w:t>
      </w:r>
      <w:r w:rsidR="00B445EA" w:rsidRPr="0029606E">
        <w:t xml:space="preserve"> Representative or Liaison Representatives</w:t>
      </w:r>
      <w:r w:rsidRPr="0029606E">
        <w:t xml:space="preserve">, to follow the work of another technical committee with which a liaison has been established, or one or several of its subcommittees. The designation of such </w:t>
      </w:r>
      <w:r w:rsidR="00B445EA" w:rsidRPr="0029606E">
        <w:t>Liaison Representatives</w:t>
      </w:r>
      <w:r w:rsidRPr="0029606E">
        <w:t xml:space="preserve"> shall be notified to the secretariat of the committee concerned, which shall communicate all relevant documents to the </w:t>
      </w:r>
      <w:r w:rsidR="00B445EA" w:rsidRPr="0029606E">
        <w:t>Liaison Representative(s)</w:t>
      </w:r>
      <w:r w:rsidRPr="0029606E">
        <w:t xml:space="preserve"> and to the secretariat of that </w:t>
      </w:r>
      <w:del w:id="1413" w:author="Author">
        <w:r w:rsidRPr="0029606E" w:rsidDel="00B51E46">
          <w:delText>technical committee or subcommittee</w:delText>
        </w:r>
      </w:del>
      <w:ins w:id="1414" w:author="Author">
        <w:r w:rsidR="00B51E46">
          <w:t>committee</w:t>
        </w:r>
      </w:ins>
      <w:r w:rsidRPr="0029606E">
        <w:t xml:space="preserve">. The appointed </w:t>
      </w:r>
      <w:r w:rsidR="00B445EA" w:rsidRPr="0029606E">
        <w:t>Liaison Representative</w:t>
      </w:r>
      <w:r w:rsidRPr="0029606E">
        <w:t xml:space="preserve"> shall make progress reports to the secretariat by which s</w:t>
      </w:r>
      <w:ins w:id="1415" w:author="Author">
        <w:r w:rsidR="00F70DBF">
          <w:t>he</w:t>
        </w:r>
      </w:ins>
      <w:r w:rsidRPr="0029606E">
        <w:t>/he has been appointed.</w:t>
      </w:r>
    </w:p>
    <w:p w14:paraId="4C3347E8" w14:textId="5BFD74FB" w:rsidR="00D77357" w:rsidRPr="0029606E" w:rsidRDefault="00D77357" w:rsidP="00D77357">
      <w:pPr>
        <w:pStyle w:val="p3"/>
      </w:pPr>
      <w:r w:rsidRPr="0029606E">
        <w:rPr>
          <w:b/>
        </w:rPr>
        <w:fldChar w:fldCharType="begin"/>
      </w:r>
      <w:r w:rsidRPr="0029606E">
        <w:rPr>
          <w:b/>
        </w:rPr>
        <w:instrText xml:space="preserve"> REF _Ref465563551 \r \h  \* MERGEFORMAT </w:instrText>
      </w:r>
      <w:r w:rsidRPr="0029606E">
        <w:rPr>
          <w:b/>
        </w:rPr>
      </w:r>
      <w:r w:rsidRPr="0029606E">
        <w:rPr>
          <w:b/>
        </w:rPr>
        <w:fldChar w:fldCharType="separate"/>
      </w:r>
      <w:r w:rsidR="005C35CA">
        <w:rPr>
          <w:b/>
        </w:rPr>
        <w:t>1.15</w:t>
      </w:r>
      <w:r w:rsidRPr="0029606E">
        <w:rPr>
          <w:b/>
        </w:rPr>
        <w:fldChar w:fldCharType="end"/>
      </w:r>
      <w:r w:rsidRPr="0029606E">
        <w:rPr>
          <w:b/>
        </w:rPr>
        <w:t>.4</w:t>
      </w:r>
      <w:r w:rsidRPr="0029606E">
        <w:tab/>
        <w:t xml:space="preserve">Such </w:t>
      </w:r>
      <w:r w:rsidR="00B445EA" w:rsidRPr="0029606E">
        <w:t>Liaison Representatives</w:t>
      </w:r>
      <w:r w:rsidRPr="0029606E">
        <w:t xml:space="preserve"> shall have the right to participate in the meetings of the </w:t>
      </w:r>
      <w:del w:id="1416" w:author="Author">
        <w:r w:rsidRPr="0029606E" w:rsidDel="00B51E46">
          <w:delText>technical committee or subcommittee</w:delText>
        </w:r>
      </w:del>
      <w:ins w:id="1417" w:author="Author">
        <w:r w:rsidR="00B51E46">
          <w:t>committee</w:t>
        </w:r>
      </w:ins>
      <w:r w:rsidRPr="0029606E">
        <w:t xml:space="preserve"> whose work they have been </w:t>
      </w:r>
      <w:r w:rsidR="00CA504B" w:rsidRPr="0029606E">
        <w:t xml:space="preserve">appointed </w:t>
      </w:r>
      <w:r w:rsidRPr="0029606E">
        <w:t>to follow but shall not have the right to vote. They may contribute to the discussion in meetings, including the submission of written comments, on matters within the competence of their own technical committee</w:t>
      </w:r>
      <w:r w:rsidR="008605AE" w:rsidRPr="0029606E">
        <w:t xml:space="preserve"> and based on feedback that they have collected from their own committee</w:t>
      </w:r>
      <w:r w:rsidRPr="0029606E">
        <w:t xml:space="preserve">. They may also attend meetings of working groups of the </w:t>
      </w:r>
      <w:del w:id="1418" w:author="Author">
        <w:r w:rsidRPr="0029606E" w:rsidDel="00B51E46">
          <w:delText>technical committee or subcommittee</w:delText>
        </w:r>
      </w:del>
      <w:ins w:id="1419" w:author="Author">
        <w:r w:rsidR="00B51E46">
          <w:t>committee</w:t>
        </w:r>
      </w:ins>
      <w:r w:rsidR="008605AE" w:rsidRPr="0029606E">
        <w:t xml:space="preserve">, but </w:t>
      </w:r>
      <w:r w:rsidR="00FC416B">
        <w:t xml:space="preserve">their </w:t>
      </w:r>
      <w:r w:rsidR="00FF7AFD">
        <w:t xml:space="preserve">involvement is limited </w:t>
      </w:r>
      <w:r w:rsidR="008605AE" w:rsidRPr="0029606E">
        <w:t xml:space="preserve">to </w:t>
      </w:r>
      <w:r w:rsidR="00FF7AFD" w:rsidRPr="0029606E">
        <w:t>contribut</w:t>
      </w:r>
      <w:r w:rsidR="00FF7AFD">
        <w:t>ing</w:t>
      </w:r>
      <w:r w:rsidR="00FF7AFD" w:rsidRPr="0029606E">
        <w:t xml:space="preserve"> </w:t>
      </w:r>
      <w:r w:rsidR="008605AE" w:rsidRPr="0029606E">
        <w:t>the viewpoint of their own technical committee on matters within its competence</w:t>
      </w:r>
      <w:r w:rsidRPr="0029606E">
        <w:t>.</w:t>
      </w:r>
    </w:p>
    <w:p w14:paraId="665A73AF" w14:textId="7F457282" w:rsidR="00D77357" w:rsidRPr="0029606E" w:rsidRDefault="00D77357" w:rsidP="00D77357">
      <w:pPr>
        <w:pStyle w:val="Heading2"/>
      </w:pPr>
      <w:bookmarkStart w:id="1420" w:name="_Ref465563583"/>
      <w:bookmarkStart w:id="1421" w:name="_Ref465566699"/>
      <w:bookmarkStart w:id="1422" w:name="_Toc185305269"/>
      <w:bookmarkStart w:id="1423" w:name="_Toc185305488"/>
      <w:bookmarkStart w:id="1424" w:name="_Toc318972210"/>
      <w:bookmarkStart w:id="1425" w:name="_Toc323037299"/>
      <w:bookmarkStart w:id="1426" w:name="_Toc338243530"/>
      <w:bookmarkStart w:id="1427" w:name="_Toc354474211"/>
      <w:bookmarkStart w:id="1428" w:name="_Toc478053398"/>
      <w:bookmarkStart w:id="1429" w:name="_Toc69205010"/>
      <w:bookmarkStart w:id="1430" w:name="_Toc69205355"/>
      <w:bookmarkStart w:id="1431" w:name="_Toc69304073"/>
      <w:r w:rsidRPr="0029606E">
        <w:t>Liaison between ISO and IEC</w:t>
      </w:r>
      <w:bookmarkEnd w:id="1420"/>
      <w:bookmarkEnd w:id="1421"/>
      <w:bookmarkEnd w:id="1422"/>
      <w:bookmarkEnd w:id="1423"/>
      <w:bookmarkEnd w:id="1424"/>
      <w:bookmarkEnd w:id="1425"/>
      <w:bookmarkEnd w:id="1426"/>
      <w:bookmarkEnd w:id="1427"/>
      <w:bookmarkEnd w:id="1428"/>
      <w:bookmarkEnd w:id="1429"/>
      <w:bookmarkEnd w:id="1430"/>
      <w:bookmarkEnd w:id="1431"/>
    </w:p>
    <w:p w14:paraId="3714E9B3" w14:textId="0C2D95FC" w:rsidR="00D77357" w:rsidRPr="0029606E" w:rsidRDefault="00D77357" w:rsidP="00D77357">
      <w:pPr>
        <w:pStyle w:val="p3"/>
      </w:pPr>
      <w:r w:rsidRPr="0029606E">
        <w:rPr>
          <w:b/>
        </w:rPr>
        <w:fldChar w:fldCharType="begin"/>
      </w:r>
      <w:r w:rsidRPr="0029606E">
        <w:rPr>
          <w:b/>
        </w:rPr>
        <w:instrText xml:space="preserve"> REF _Ref465563583 \r \h  \* MERGEFORMAT </w:instrText>
      </w:r>
      <w:r w:rsidRPr="0029606E">
        <w:rPr>
          <w:b/>
        </w:rPr>
      </w:r>
      <w:r w:rsidRPr="0029606E">
        <w:rPr>
          <w:b/>
        </w:rPr>
        <w:fldChar w:fldCharType="separate"/>
      </w:r>
      <w:r w:rsidR="005C35CA">
        <w:rPr>
          <w:b/>
        </w:rPr>
        <w:t>1.16</w:t>
      </w:r>
      <w:r w:rsidRPr="0029606E">
        <w:rPr>
          <w:b/>
        </w:rPr>
        <w:fldChar w:fldCharType="end"/>
      </w:r>
      <w:r w:rsidRPr="0029606E">
        <w:rPr>
          <w:b/>
        </w:rPr>
        <w:t>.1</w:t>
      </w:r>
      <w:r w:rsidRPr="0029606E">
        <w:tab/>
        <w:t>Arrangements for adequate liaison between ISO and IEC technical committees and subcommittees are essential. The channel of correspondence for the establishment of liaison between ISO and IEC technical committees and subcommittees is through the office</w:t>
      </w:r>
      <w:del w:id="1432" w:author="Author">
        <w:r w:rsidRPr="0029606E" w:rsidDel="00ED2727">
          <w:delText>s</w:delText>
        </w:r>
      </w:del>
      <w:r w:rsidRPr="0029606E">
        <w:t xml:space="preserve"> of the CEO</w:t>
      </w:r>
      <w:del w:id="1433" w:author="Author">
        <w:r w:rsidRPr="0029606E" w:rsidDel="00ED2727">
          <w:delText>s</w:delText>
        </w:r>
      </w:del>
      <w:r w:rsidRPr="0029606E">
        <w:t xml:space="preserve">. As far as the study of new subjects by either organization is concerned, the </w:t>
      </w:r>
      <w:r w:rsidR="007F7A72">
        <w:t>office</w:t>
      </w:r>
      <w:del w:id="1434" w:author="Author">
        <w:r w:rsidR="007F7A72" w:rsidDel="00ED2727">
          <w:delText>s</w:delText>
        </w:r>
      </w:del>
      <w:r w:rsidR="007F7A72">
        <w:t xml:space="preserve"> of </w:t>
      </w:r>
      <w:r w:rsidRPr="0029606E">
        <w:t>CEO</w:t>
      </w:r>
      <w:del w:id="1435" w:author="Author">
        <w:r w:rsidRPr="0029606E" w:rsidDel="00ED2727">
          <w:delText>s</w:delText>
        </w:r>
      </w:del>
      <w:r w:rsidRPr="0029606E">
        <w:t xml:space="preserve"> seek agreement between the two organizations whenever a new or revised programme of work is contemplated in the one organization which may be of interest to the other, so that the work will go forward without overlap or duplication of effort. (See also </w:t>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B</w:t>
      </w:r>
      <w:r w:rsidR="00F307EF" w:rsidRPr="0029606E">
        <w:fldChar w:fldCharType="end"/>
      </w:r>
      <w:r w:rsidRPr="0029606E">
        <w:t>.)</w:t>
      </w:r>
    </w:p>
    <w:commentRangeStart w:id="1436"/>
    <w:p w14:paraId="38564BCC" w14:textId="605D5395" w:rsidR="00D77357" w:rsidRDefault="00D77357" w:rsidP="00D77357">
      <w:pPr>
        <w:pStyle w:val="p3"/>
        <w:rPr>
          <w:ins w:id="1437" w:author="Author"/>
        </w:rPr>
      </w:pPr>
      <w:r w:rsidRPr="0029606E">
        <w:rPr>
          <w:b/>
        </w:rPr>
        <w:fldChar w:fldCharType="begin"/>
      </w:r>
      <w:r w:rsidRPr="0029606E">
        <w:rPr>
          <w:b/>
        </w:rPr>
        <w:instrText xml:space="preserve"> REF _Ref465563583 \r \h  \* MERGEFORMAT </w:instrText>
      </w:r>
      <w:r w:rsidRPr="0029606E">
        <w:rPr>
          <w:b/>
        </w:rPr>
      </w:r>
      <w:r w:rsidRPr="0029606E">
        <w:rPr>
          <w:b/>
        </w:rPr>
        <w:fldChar w:fldCharType="separate"/>
      </w:r>
      <w:r w:rsidR="005C35CA">
        <w:rPr>
          <w:b/>
        </w:rPr>
        <w:t>1.16</w:t>
      </w:r>
      <w:r w:rsidRPr="0029606E">
        <w:rPr>
          <w:b/>
        </w:rPr>
        <w:fldChar w:fldCharType="end"/>
      </w:r>
      <w:r w:rsidRPr="0029606E">
        <w:rPr>
          <w:b/>
        </w:rPr>
        <w:t>.2</w:t>
      </w:r>
      <w:commentRangeEnd w:id="1436"/>
      <w:r w:rsidR="00B746AF">
        <w:rPr>
          <w:rStyle w:val="CommentReference"/>
          <w:rFonts w:eastAsia="MS Mincho"/>
          <w:szCs w:val="20"/>
          <w:lang w:eastAsia="ja-JP"/>
        </w:rPr>
        <w:commentReference w:id="1436"/>
      </w:r>
      <w:r w:rsidRPr="0029606E">
        <w:tab/>
      </w:r>
      <w:r w:rsidR="00B445EA" w:rsidRPr="0029606E">
        <w:t>Liaison Representatives</w:t>
      </w:r>
      <w:r w:rsidRPr="0029606E">
        <w:t xml:space="preserve"> designated by ISO or IEC shall have the right to participate in the discussions of the other organization's </w:t>
      </w:r>
      <w:del w:id="1438" w:author="Author">
        <w:r w:rsidRPr="0029606E" w:rsidDel="00B51E46">
          <w:delText>technical committee or subcommittee</w:delText>
        </w:r>
      </w:del>
      <w:ins w:id="1439" w:author="Author">
        <w:r w:rsidR="00B51E46">
          <w:t>committee</w:t>
        </w:r>
      </w:ins>
      <w:r w:rsidRPr="0029606E">
        <w:t xml:space="preserve"> whose work they have been designated to follow, and may submit written comments; they shall not have the right to vote.</w:t>
      </w:r>
    </w:p>
    <w:p w14:paraId="4ABF282A" w14:textId="13EB8783" w:rsidR="00A06C3A" w:rsidRPr="0029606E" w:rsidRDefault="00A06C3A" w:rsidP="00D77357">
      <w:pPr>
        <w:pStyle w:val="p3"/>
      </w:pPr>
      <w:ins w:id="1440" w:author="Author">
        <w:r w:rsidRPr="00A06C3A">
          <w:t>They may also attend meetings of working groups of the technical committee or subcommittee, but only to contribute the viewpoint of their own technical committee on matters within its competence.</w:t>
        </w:r>
      </w:ins>
    </w:p>
    <w:p w14:paraId="61A6ADCB" w14:textId="0FBE8731" w:rsidR="00D77357" w:rsidRPr="0029606E" w:rsidRDefault="00D77357" w:rsidP="00D77357">
      <w:pPr>
        <w:pStyle w:val="Heading2"/>
      </w:pPr>
      <w:bookmarkStart w:id="1441" w:name="_Ref465563645"/>
      <w:bookmarkStart w:id="1442" w:name="_Ref465567033"/>
      <w:bookmarkStart w:id="1443" w:name="_Ref465567629"/>
      <w:bookmarkStart w:id="1444" w:name="_Ref465568067"/>
      <w:bookmarkStart w:id="1445" w:name="_Ref465572854"/>
      <w:bookmarkStart w:id="1446" w:name="_Toc185305270"/>
      <w:bookmarkStart w:id="1447" w:name="_Toc185305489"/>
      <w:bookmarkStart w:id="1448" w:name="_Toc318972211"/>
      <w:bookmarkStart w:id="1449" w:name="_Toc323037300"/>
      <w:bookmarkStart w:id="1450" w:name="_Toc338243531"/>
      <w:bookmarkStart w:id="1451" w:name="_Toc354474212"/>
      <w:bookmarkStart w:id="1452" w:name="_Toc478053399"/>
      <w:bookmarkStart w:id="1453" w:name="_Toc69205011"/>
      <w:bookmarkStart w:id="1454" w:name="_Toc69205356"/>
      <w:bookmarkStart w:id="1455" w:name="_Toc69304074"/>
      <w:r w:rsidRPr="0029606E">
        <w:t>Liaison with other organizations</w:t>
      </w:r>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p>
    <w:p w14:paraId="52663909" w14:textId="77777777" w:rsidR="00D77357" w:rsidRPr="0029606E" w:rsidRDefault="00D77357" w:rsidP="00D77357">
      <w:pPr>
        <w:pStyle w:val="Heading3"/>
        <w:rPr>
          <w:lang w:eastAsia="zh-CN"/>
        </w:rPr>
      </w:pPr>
      <w:bookmarkStart w:id="1456" w:name="_Ref289267148"/>
      <w:bookmarkStart w:id="1457" w:name="_Toc318972212"/>
      <w:bookmarkStart w:id="1458" w:name="_Toc320542783"/>
      <w:bookmarkStart w:id="1459" w:name="_Toc69205012"/>
      <w:bookmarkStart w:id="1460" w:name="_Toc69205357"/>
      <w:bookmarkStart w:id="1461" w:name="_Toc69215249"/>
      <w:r w:rsidRPr="0029606E">
        <w:rPr>
          <w:lang w:eastAsia="zh-CN"/>
        </w:rPr>
        <w:t>General requirements applicable to all categories of liaisons</w:t>
      </w:r>
      <w:bookmarkEnd w:id="1456"/>
      <w:bookmarkEnd w:id="1457"/>
      <w:bookmarkEnd w:id="1458"/>
      <w:bookmarkEnd w:id="1459"/>
      <w:bookmarkEnd w:id="1460"/>
      <w:bookmarkEnd w:id="1461"/>
    </w:p>
    <w:p w14:paraId="36A6E483" w14:textId="77777777" w:rsidR="00D77357" w:rsidRPr="0029606E" w:rsidRDefault="00D77357" w:rsidP="00D77357">
      <w:pPr>
        <w:pStyle w:val="BodyText"/>
        <w:rPr>
          <w:lang w:eastAsia="zh-CN"/>
        </w:rPr>
      </w:pPr>
      <w:r w:rsidRPr="0029606E">
        <w:rPr>
          <w:lang w:eastAsia="zh-CN"/>
        </w:rPr>
        <w:t>In order to be effective, liaison shall operate in both directions, with suitable reciprocal arrangements.</w:t>
      </w:r>
    </w:p>
    <w:p w14:paraId="3B99520D" w14:textId="77777777" w:rsidR="00D77357" w:rsidRPr="0029606E" w:rsidRDefault="00D77357" w:rsidP="00D77357">
      <w:pPr>
        <w:pStyle w:val="BodyText"/>
        <w:rPr>
          <w:lang w:eastAsia="zh-CN"/>
        </w:rPr>
      </w:pPr>
      <w:r w:rsidRPr="0029606E">
        <w:rPr>
          <w:lang w:eastAsia="zh-CN"/>
        </w:rPr>
        <w:t>The desirability of liaison shall be taken into account at an early stage of the work.</w:t>
      </w:r>
    </w:p>
    <w:p w14:paraId="03ED9C1C" w14:textId="594B150E" w:rsidR="00D77357" w:rsidRPr="0029606E" w:rsidRDefault="00D77357" w:rsidP="00D77357">
      <w:pPr>
        <w:pStyle w:val="BodyText"/>
        <w:rPr>
          <w:lang w:eastAsia="zh-CN"/>
        </w:rPr>
      </w:pPr>
      <w:r w:rsidRPr="0029606E">
        <w:rPr>
          <w:lang w:eastAsia="zh-CN"/>
        </w:rPr>
        <w:t xml:space="preserve">The liaison organization shall accept the policy based on the ISO/IEC Directives concerning copyright (see </w:t>
      </w:r>
      <w:r w:rsidRPr="0029606E">
        <w:rPr>
          <w:lang w:eastAsia="zh-CN"/>
        </w:rPr>
        <w:fldChar w:fldCharType="begin"/>
      </w:r>
      <w:r w:rsidRPr="0029606E">
        <w:rPr>
          <w:lang w:eastAsia="zh-CN"/>
        </w:rPr>
        <w:instrText xml:space="preserve"> REF _Ref29711757 \r \h </w:instrText>
      </w:r>
      <w:r w:rsidR="00AD5315" w:rsidRPr="0029606E">
        <w:rPr>
          <w:lang w:eastAsia="zh-CN"/>
        </w:rPr>
        <w:instrText xml:space="preserve"> \* MERGEFORMAT </w:instrText>
      </w:r>
      <w:r w:rsidRPr="0029606E">
        <w:rPr>
          <w:lang w:eastAsia="zh-CN"/>
        </w:rPr>
      </w:r>
      <w:r w:rsidRPr="0029606E">
        <w:rPr>
          <w:lang w:eastAsia="zh-CN"/>
        </w:rPr>
        <w:fldChar w:fldCharType="separate"/>
      </w:r>
      <w:r w:rsidR="005C35CA">
        <w:rPr>
          <w:lang w:eastAsia="zh-CN"/>
        </w:rPr>
        <w:t>2.13</w:t>
      </w:r>
      <w:r w:rsidRPr="0029606E">
        <w:rPr>
          <w:lang w:eastAsia="zh-CN"/>
        </w:rPr>
        <w:fldChar w:fldCharType="end"/>
      </w:r>
      <w:r w:rsidRPr="0029606E">
        <w:rPr>
          <w:lang w:eastAsia="zh-CN"/>
        </w:rPr>
        <w:t xml:space="preserve">), whether owned by the liaison organization or by other parties. The statement on copyright policy will be provided to the liaison organization with an invitation to make an explicit statement as to its acceptability. The </w:t>
      </w:r>
      <w:r w:rsidR="00CF780E" w:rsidRPr="0029606E">
        <w:rPr>
          <w:lang w:eastAsia="zh-CN"/>
        </w:rPr>
        <w:t>liaison</w:t>
      </w:r>
      <w:r w:rsidRPr="0029606E">
        <w:rPr>
          <w:lang w:eastAsia="zh-CN"/>
        </w:rPr>
        <w:t xml:space="preserve"> organization is not entitled to charge </w:t>
      </w:r>
      <w:r w:rsidR="00CF780E" w:rsidRPr="0029606E">
        <w:rPr>
          <w:lang w:eastAsia="zh-CN"/>
        </w:rPr>
        <w:t xml:space="preserve">a fee </w:t>
      </w:r>
      <w:r w:rsidRPr="0029606E">
        <w:rPr>
          <w:lang w:eastAsia="zh-CN"/>
        </w:rPr>
        <w:t>for documents submitted.</w:t>
      </w:r>
    </w:p>
    <w:p w14:paraId="4D8A9A6A" w14:textId="77777777" w:rsidR="00D77357" w:rsidRPr="0029606E" w:rsidRDefault="00D77357" w:rsidP="00D77357">
      <w:pPr>
        <w:pStyle w:val="BodyText"/>
        <w:rPr>
          <w:lang w:eastAsia="zh-CN"/>
        </w:rPr>
      </w:pPr>
      <w:r w:rsidRPr="0029606E">
        <w:rPr>
          <w:lang w:eastAsia="zh-CN"/>
        </w:rPr>
        <w:t xml:space="preserve">A liaison organization shall be willing to make a contribution to </w:t>
      </w:r>
      <w:r w:rsidR="0010619C" w:rsidRPr="0029606E">
        <w:rPr>
          <w:lang w:eastAsia="zh-CN"/>
        </w:rPr>
        <w:t xml:space="preserve">the technical work of </w:t>
      </w:r>
      <w:r w:rsidRPr="0029606E">
        <w:rPr>
          <w:lang w:eastAsia="zh-CN"/>
        </w:rPr>
        <w:t>ISO or IEC as appropriate. A liaison organization shall have a sufficient degree of representativity within its defined area of competence within a sector or subsector of the relevant technical or industrial field.</w:t>
      </w:r>
    </w:p>
    <w:p w14:paraId="5952AFD8" w14:textId="603A9786" w:rsidR="00D77357" w:rsidRPr="0029606E" w:rsidRDefault="00D77357" w:rsidP="00D77357">
      <w:pPr>
        <w:pStyle w:val="BodyText"/>
        <w:rPr>
          <w:lang w:eastAsia="zh-CN"/>
        </w:rPr>
      </w:pPr>
      <w:r w:rsidRPr="0029606E">
        <w:rPr>
          <w:lang w:eastAsia="zh-CN"/>
        </w:rPr>
        <w:t xml:space="preserve">A liaison organization shall agree to ISO/IEC procedures, including IPR (see </w:t>
      </w:r>
      <w:r w:rsidR="00AD5315" w:rsidRPr="0029606E">
        <w:rPr>
          <w:lang w:eastAsia="zh-CN"/>
        </w:rPr>
        <w:fldChar w:fldCharType="begin"/>
      </w:r>
      <w:r w:rsidR="00AD5315" w:rsidRPr="0029606E">
        <w:rPr>
          <w:lang w:eastAsia="zh-CN"/>
        </w:rPr>
        <w:instrText xml:space="preserve"> REF _Ref29711757 \r \h  \* MERGEFORMAT </w:instrText>
      </w:r>
      <w:r w:rsidR="00AD5315" w:rsidRPr="0029606E">
        <w:rPr>
          <w:lang w:eastAsia="zh-CN"/>
        </w:rPr>
      </w:r>
      <w:r w:rsidR="00AD5315" w:rsidRPr="0029606E">
        <w:rPr>
          <w:lang w:eastAsia="zh-CN"/>
        </w:rPr>
        <w:fldChar w:fldCharType="separate"/>
      </w:r>
      <w:r w:rsidR="005C35CA">
        <w:rPr>
          <w:lang w:eastAsia="zh-CN"/>
        </w:rPr>
        <w:t>2.13</w:t>
      </w:r>
      <w:r w:rsidR="00AD5315" w:rsidRPr="0029606E">
        <w:rPr>
          <w:lang w:eastAsia="zh-CN"/>
        </w:rPr>
        <w:fldChar w:fldCharType="end"/>
      </w:r>
      <w:r w:rsidRPr="0029606E">
        <w:rPr>
          <w:lang w:eastAsia="zh-CN"/>
        </w:rPr>
        <w:t>).</w:t>
      </w:r>
    </w:p>
    <w:p w14:paraId="5430DB6B" w14:textId="5B33FCB3" w:rsidR="00BF3BC8" w:rsidRPr="0029606E" w:rsidRDefault="00D77357" w:rsidP="00D77357">
      <w:pPr>
        <w:pStyle w:val="BodyText"/>
        <w:rPr>
          <w:lang w:eastAsia="zh-CN"/>
        </w:rPr>
      </w:pPr>
      <w:r w:rsidRPr="0029606E">
        <w:rPr>
          <w:lang w:eastAsia="zh-CN"/>
        </w:rPr>
        <w:t xml:space="preserve">Liaison organizations shall accept the requirements of </w:t>
      </w:r>
      <w:r w:rsidR="00AD5315" w:rsidRPr="0029606E">
        <w:rPr>
          <w:lang w:eastAsia="zh-CN"/>
        </w:rPr>
        <w:fldChar w:fldCharType="begin"/>
      </w:r>
      <w:r w:rsidR="00AD5315" w:rsidRPr="0029606E">
        <w:rPr>
          <w:lang w:eastAsia="zh-CN"/>
        </w:rPr>
        <w:instrText xml:space="preserve"> REF _Ref354496711 \r \h </w:instrText>
      </w:r>
      <w:r w:rsidR="00AD5315" w:rsidRPr="0029606E">
        <w:rPr>
          <w:lang w:eastAsia="zh-CN"/>
        </w:rPr>
      </w:r>
      <w:r w:rsidR="00AD5315" w:rsidRPr="0029606E">
        <w:rPr>
          <w:lang w:eastAsia="zh-CN"/>
        </w:rPr>
        <w:fldChar w:fldCharType="separate"/>
      </w:r>
      <w:r w:rsidR="005C35CA">
        <w:rPr>
          <w:lang w:eastAsia="zh-CN"/>
        </w:rPr>
        <w:t>2.14</w:t>
      </w:r>
      <w:r w:rsidR="00AD5315" w:rsidRPr="0029606E">
        <w:rPr>
          <w:lang w:eastAsia="zh-CN"/>
        </w:rPr>
        <w:fldChar w:fldCharType="end"/>
      </w:r>
      <w:r w:rsidRPr="0029606E">
        <w:rPr>
          <w:lang w:eastAsia="zh-CN"/>
        </w:rPr>
        <w:t xml:space="preserve"> on patent rights.</w:t>
      </w:r>
    </w:p>
    <w:p w14:paraId="715E6B90" w14:textId="77777777" w:rsidR="00D77357" w:rsidRPr="0029606E" w:rsidRDefault="00D77357" w:rsidP="00D77357">
      <w:pPr>
        <w:pStyle w:val="BodyText"/>
        <w:rPr>
          <w:lang w:eastAsia="zh-CN"/>
        </w:rPr>
      </w:pPr>
      <w:r w:rsidRPr="0029606E">
        <w:rPr>
          <w:lang w:eastAsia="zh-CN"/>
        </w:rPr>
        <w:t>Technical committees and subcommittees shall review all their liaison arrangements on a regular basis, at least every 2</w:t>
      </w:r>
      <w:r w:rsidR="00AD5315" w:rsidRPr="0029606E">
        <w:rPr>
          <w:lang w:eastAsia="zh-CN"/>
        </w:rPr>
        <w:t> </w:t>
      </w:r>
      <w:r w:rsidRPr="0029606E">
        <w:rPr>
          <w:lang w:eastAsia="zh-CN"/>
        </w:rPr>
        <w:t>years, or at every committee meeting.</w:t>
      </w:r>
    </w:p>
    <w:p w14:paraId="4E516F65" w14:textId="1ABA3E0E" w:rsidR="001A7F1F" w:rsidRPr="0029606E" w:rsidRDefault="00D77357" w:rsidP="001A7F1F">
      <w:pPr>
        <w:pStyle w:val="Heading3"/>
        <w:rPr>
          <w:lang w:eastAsia="zh-CN"/>
        </w:rPr>
      </w:pPr>
      <w:bookmarkStart w:id="1462" w:name="_Toc69205013"/>
      <w:bookmarkStart w:id="1463" w:name="_Toc69205358"/>
      <w:bookmarkStart w:id="1464" w:name="_Toc69215250"/>
      <w:r w:rsidRPr="0029606E">
        <w:rPr>
          <w:lang w:eastAsia="zh-CN"/>
        </w:rPr>
        <w:t>Different categories of liaisons</w:t>
      </w:r>
      <w:r w:rsidR="002423E4" w:rsidRPr="0029606E">
        <w:rPr>
          <w:lang w:eastAsia="zh-CN"/>
        </w:rPr>
        <w:t xml:space="preserve"> (Category</w:t>
      </w:r>
      <w:r w:rsidR="006E3976" w:rsidRPr="0029606E">
        <w:rPr>
          <w:lang w:eastAsia="zh-CN"/>
        </w:rPr>
        <w:t> </w:t>
      </w:r>
      <w:r w:rsidR="002423E4" w:rsidRPr="0029606E">
        <w:rPr>
          <w:lang w:eastAsia="zh-CN"/>
        </w:rPr>
        <w:t>A, B and C)</w:t>
      </w:r>
      <w:bookmarkEnd w:id="1462"/>
      <w:bookmarkEnd w:id="1463"/>
      <w:bookmarkEnd w:id="1464"/>
    </w:p>
    <w:p w14:paraId="086BF388" w14:textId="159B2680" w:rsidR="00D77357" w:rsidRPr="0029606E" w:rsidRDefault="00D77357" w:rsidP="00E829D8">
      <w:pPr>
        <w:pStyle w:val="BodyText"/>
        <w:spacing w:after="220"/>
      </w:pPr>
      <w:r w:rsidRPr="0029606E">
        <w:t>The categories of liai</w:t>
      </w:r>
      <w:r w:rsidR="001949CF" w:rsidRPr="0029606E">
        <w:t xml:space="preserve">sons </w:t>
      </w:r>
      <w:r w:rsidRPr="0029606E">
        <w:t>are:</w:t>
      </w:r>
    </w:p>
    <w:p w14:paraId="306A6207" w14:textId="747FE8FF" w:rsidR="00D77357" w:rsidRPr="0029606E" w:rsidRDefault="00E72D86" w:rsidP="00E829D8">
      <w:pPr>
        <w:pStyle w:val="ListContinue1"/>
        <w:spacing w:after="220"/>
      </w:pPr>
      <w:r w:rsidRPr="0029606E">
        <w:t>—</w:t>
      </w:r>
      <w:r w:rsidRPr="0029606E">
        <w:tab/>
      </w:r>
      <w:r w:rsidR="00D77357" w:rsidRPr="0029606E">
        <w:rPr>
          <w:b/>
        </w:rPr>
        <w:t>Category</w:t>
      </w:r>
      <w:r w:rsidR="001949CF" w:rsidRPr="0029606E">
        <w:rPr>
          <w:b/>
        </w:rPr>
        <w:t> </w:t>
      </w:r>
      <w:r w:rsidR="00D77357" w:rsidRPr="0029606E">
        <w:rPr>
          <w:b/>
        </w:rPr>
        <w:t>A</w:t>
      </w:r>
      <w:r w:rsidR="00D77357" w:rsidRPr="0029606E">
        <w:t xml:space="preserve">: Organizations that make an effective contribution to the work of the technical committee or subcommittee for questions dealt with by this technical committee or subcommittee. Such organizations are given access to all relevant documentation and are invited to meetings. They may nominate </w:t>
      </w:r>
      <w:del w:id="1465" w:author="Author">
        <w:r w:rsidR="00D77357" w:rsidRPr="0029606E" w:rsidDel="00976EF7">
          <w:delText>expert</w:delText>
        </w:r>
      </w:del>
      <w:ins w:id="1466" w:author="Author">
        <w:r w:rsidR="00976EF7">
          <w:t>Expert</w:t>
        </w:r>
      </w:ins>
      <w:r w:rsidR="00D77357" w:rsidRPr="0029606E">
        <w:t xml:space="preserve">s to participate in a WG (see </w:t>
      </w:r>
      <w:r w:rsidRPr="0029606E">
        <w:fldChar w:fldCharType="begin"/>
      </w:r>
      <w:r w:rsidRPr="0029606E">
        <w:instrText xml:space="preserve"> REF _Ref465563449 \r \h </w:instrText>
      </w:r>
      <w:r w:rsidRPr="0029606E">
        <w:fldChar w:fldCharType="separate"/>
      </w:r>
      <w:r w:rsidR="005C35CA">
        <w:t>1.12</w:t>
      </w:r>
      <w:r w:rsidRPr="0029606E">
        <w:fldChar w:fldCharType="end"/>
      </w:r>
      <w:r w:rsidR="00D77357" w:rsidRPr="0029606E">
        <w:t>.1).</w:t>
      </w:r>
    </w:p>
    <w:p w14:paraId="7C3F742A" w14:textId="77777777" w:rsidR="00D77357" w:rsidRPr="0029606E" w:rsidRDefault="00E72D86" w:rsidP="00E829D8">
      <w:pPr>
        <w:pStyle w:val="ListContinue1"/>
        <w:spacing w:after="220"/>
      </w:pPr>
      <w:r w:rsidRPr="0029606E">
        <w:t>—</w:t>
      </w:r>
      <w:r w:rsidRPr="0029606E">
        <w:tab/>
      </w:r>
      <w:r w:rsidR="00D77357" w:rsidRPr="0029606E">
        <w:rPr>
          <w:b/>
        </w:rPr>
        <w:t>Category</w:t>
      </w:r>
      <w:r w:rsidR="001949CF" w:rsidRPr="0029606E">
        <w:rPr>
          <w:b/>
        </w:rPr>
        <w:t> </w:t>
      </w:r>
      <w:r w:rsidR="00D77357" w:rsidRPr="0029606E">
        <w:rPr>
          <w:b/>
        </w:rPr>
        <w:t>B</w:t>
      </w:r>
      <w:r w:rsidR="00D77357" w:rsidRPr="0029606E">
        <w:t>: Organizations that have indicated a wish to be kept informed of the work of the technical committee or subcommittee. Such organizations are given access to reports on the work of a technical committee or subcommittee.</w:t>
      </w:r>
    </w:p>
    <w:p w14:paraId="2958765B" w14:textId="7F0C0537" w:rsidR="00D77357" w:rsidRPr="0029606E" w:rsidRDefault="00D77357" w:rsidP="00E829D8">
      <w:pPr>
        <w:pStyle w:val="Note"/>
        <w:spacing w:after="220"/>
      </w:pPr>
      <w:r w:rsidRPr="0029606E">
        <w:t>NOTE</w:t>
      </w:r>
      <w:r w:rsidR="001949CF" w:rsidRPr="0029606E">
        <w:tab/>
      </w:r>
      <w:r w:rsidRPr="0029606E">
        <w:t>Category</w:t>
      </w:r>
      <w:r w:rsidR="001949CF" w:rsidRPr="0029606E">
        <w:t> </w:t>
      </w:r>
      <w:r w:rsidRPr="0029606E">
        <w:t>B is reserved for inter-governmental organizations.</w:t>
      </w:r>
    </w:p>
    <w:p w14:paraId="0B31078B" w14:textId="22CE77A4" w:rsidR="00AD25D6" w:rsidRPr="0029606E" w:rsidRDefault="00AD25D6" w:rsidP="00E829D8">
      <w:pPr>
        <w:pStyle w:val="ListContinue1"/>
        <w:spacing w:after="220"/>
      </w:pPr>
      <w:r w:rsidRPr="0029606E">
        <w:t>—</w:t>
      </w:r>
      <w:r w:rsidRPr="0029606E">
        <w:tab/>
      </w:r>
      <w:r w:rsidRPr="0029606E">
        <w:rPr>
          <w:b/>
        </w:rPr>
        <w:t>Category C</w:t>
      </w:r>
      <w:r w:rsidRPr="0029606E">
        <w:t xml:space="preserve">: Organizations that make a technical contribution to and participate actively </w:t>
      </w:r>
      <w:r w:rsidR="00391623" w:rsidRPr="0029606E">
        <w:t xml:space="preserve">only in a specific </w:t>
      </w:r>
      <w:r w:rsidRPr="0029606E">
        <w:t xml:space="preserve"> working group.</w:t>
      </w:r>
    </w:p>
    <w:p w14:paraId="57DE4E9C" w14:textId="0D61D381" w:rsidR="0089558F" w:rsidRPr="0029606E" w:rsidRDefault="0089558F" w:rsidP="00E829D8">
      <w:pPr>
        <w:pStyle w:val="BodyText"/>
        <w:keepNext/>
        <w:spacing w:after="220"/>
      </w:pPr>
      <w:r w:rsidRPr="0029606E">
        <w:t>The</w:t>
      </w:r>
      <w:r w:rsidRPr="0029606E">
        <w:rPr>
          <w:color w:val="FF0000"/>
        </w:rPr>
        <w:t xml:space="preserve"> </w:t>
      </w:r>
      <w:r w:rsidRPr="0029606E">
        <w:t>procedure for the establishment of liaisons is:</w:t>
      </w:r>
    </w:p>
    <w:p w14:paraId="6DFF4A94" w14:textId="341162F7" w:rsidR="001E3408" w:rsidRPr="0029606E" w:rsidRDefault="00A57A21" w:rsidP="00E829D8">
      <w:pPr>
        <w:pStyle w:val="ListContinue1"/>
        <w:spacing w:after="220"/>
      </w:pPr>
      <w:r w:rsidRPr="0029606E">
        <w:t>—</w:t>
      </w:r>
      <w:r w:rsidRPr="0029606E">
        <w:tab/>
      </w:r>
      <w:r w:rsidR="001E3408" w:rsidRPr="0029606E">
        <w:t>The organization wishing to create a liaison shall send an application</w:t>
      </w:r>
      <w:r w:rsidR="00744D10" w:rsidRPr="0029606E">
        <w:t xml:space="preserve"> liaison form</w:t>
      </w:r>
      <w:r w:rsidR="001E3408" w:rsidRPr="0029606E">
        <w:t xml:space="preserve"> to the office of the</w:t>
      </w:r>
      <w:r w:rsidR="00FF45C5" w:rsidRPr="0029606E">
        <w:t xml:space="preserve"> </w:t>
      </w:r>
      <w:r w:rsidR="001E3408" w:rsidRPr="0029606E">
        <w:t xml:space="preserve">CEO with copies to the </w:t>
      </w:r>
      <w:del w:id="1467" w:author="Author">
        <w:r w:rsidR="001E3408" w:rsidRPr="0029606E" w:rsidDel="006566B7">
          <w:delText>technical committee or subcommittee</w:delText>
        </w:r>
      </w:del>
      <w:ins w:id="1468" w:author="Author">
        <w:r w:rsidR="006566B7">
          <w:t>committee</w:t>
        </w:r>
      </w:ins>
      <w:r w:rsidR="001E3408" w:rsidRPr="0029606E">
        <w:t xml:space="preserve"> officers and IEC CO Technical Officer or ISO CS Technical Programme Manager</w:t>
      </w:r>
      <w:r w:rsidR="00744D10" w:rsidRPr="0029606E">
        <w:t>.</w:t>
      </w:r>
    </w:p>
    <w:p w14:paraId="75DD0E77" w14:textId="5700A4AF" w:rsidR="001E3408" w:rsidRDefault="008E6DF6" w:rsidP="00774FE5">
      <w:pPr>
        <w:pStyle w:val="ListContinue2"/>
        <w:spacing w:after="0"/>
        <w:rPr>
          <w:ins w:id="1469" w:author="Author"/>
          <w:rStyle w:val="Hyperlink"/>
          <w:lang w:val="en-GB"/>
        </w:rPr>
      </w:pPr>
      <w:r w:rsidRPr="0029606E">
        <w:t>—</w:t>
      </w:r>
      <w:r w:rsidRPr="0029606E">
        <w:tab/>
      </w:r>
      <w:r w:rsidR="00F7369F" w:rsidRPr="0029606E">
        <w:t xml:space="preserve">ISO application liaison form is available </w:t>
      </w:r>
      <w:hyperlink r:id="rId31" w:history="1">
        <w:r w:rsidR="00F7369F" w:rsidRPr="0029606E">
          <w:rPr>
            <w:rStyle w:val="Hyperlink"/>
            <w:lang w:val="en-GB"/>
          </w:rPr>
          <w:t>here</w:t>
        </w:r>
      </w:hyperlink>
    </w:p>
    <w:p w14:paraId="4369A907" w14:textId="77777777" w:rsidR="00637B20" w:rsidRPr="00464BF0" w:rsidRDefault="00637B20" w:rsidP="00007522">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spacing w:after="220"/>
        <w:ind w:left="1209"/>
        <w:rPr>
          <w:ins w:id="1470" w:author="Author"/>
          <w:rFonts w:eastAsia="MS Mincho"/>
          <w:szCs w:val="24"/>
        </w:rPr>
      </w:pPr>
      <w:ins w:id="1471" w:author="Author">
        <w:r>
          <w:rPr>
            <w:rStyle w:val="Hyperlink"/>
            <w:lang w:val="en-GB"/>
          </w:rPr>
          <w:t>ht</w:t>
        </w:r>
        <w:r w:rsidRPr="005B1FB4">
          <w:rPr>
            <w:rStyle w:val="Hyperlink"/>
            <w:lang w:val="en-GB"/>
          </w:rPr>
          <w:t>tp://isotc.iso.org/livelink/livelink/Open/19409988</w:t>
        </w:r>
      </w:ins>
    </w:p>
    <w:p w14:paraId="0DE0152B" w14:textId="6816AE3B" w:rsidR="00CD04A9" w:rsidRPr="0029606E" w:rsidDel="00007522" w:rsidRDefault="00CD04A9" w:rsidP="00E829D8">
      <w:pPr>
        <w:pStyle w:val="ListContinue2"/>
        <w:spacing w:after="220"/>
        <w:rPr>
          <w:del w:id="1472" w:author="Author"/>
          <w:rStyle w:val="Hyperlink"/>
          <w:lang w:val="en-GB"/>
        </w:rPr>
      </w:pPr>
    </w:p>
    <w:p w14:paraId="3C80F16D" w14:textId="16B6E667" w:rsidR="001E3408" w:rsidRDefault="008E6DF6" w:rsidP="00007522">
      <w:pPr>
        <w:pStyle w:val="ListContinue2"/>
        <w:spacing w:after="0"/>
        <w:rPr>
          <w:ins w:id="1473" w:author="Author"/>
          <w:rFonts w:eastAsia="MS Mincho"/>
          <w:color w:val="0000FF"/>
          <w:szCs w:val="24"/>
          <w:u w:val="single"/>
          <w:lang w:eastAsia="ja-JP"/>
        </w:rPr>
      </w:pPr>
      <w:r w:rsidRPr="0029606E">
        <w:t>—</w:t>
      </w:r>
      <w:r w:rsidRPr="0029606E">
        <w:tab/>
      </w:r>
      <w:r w:rsidR="0034489E" w:rsidRPr="0029606E">
        <w:t>IEC application liaison form is available</w:t>
      </w:r>
      <w:r w:rsidR="00761DF9" w:rsidRPr="0029606E">
        <w:rPr>
          <w:rFonts w:eastAsia="MS Mincho"/>
          <w:szCs w:val="24"/>
          <w:lang w:eastAsia="ja-JP"/>
        </w:rPr>
        <w:t xml:space="preserve"> </w:t>
      </w:r>
      <w:hyperlink r:id="rId32" w:history="1">
        <w:r w:rsidR="00761DF9" w:rsidRPr="0029606E">
          <w:rPr>
            <w:rFonts w:eastAsia="MS Mincho"/>
            <w:color w:val="0000FF"/>
            <w:szCs w:val="24"/>
            <w:u w:val="single"/>
            <w:lang w:eastAsia="ja-JP"/>
          </w:rPr>
          <w:t>here</w:t>
        </w:r>
      </w:hyperlink>
    </w:p>
    <w:p w14:paraId="5F07C4EE" w14:textId="77777777" w:rsidR="00774FE5" w:rsidRPr="00464BF0" w:rsidRDefault="00774FE5" w:rsidP="00007522">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ind w:left="1209"/>
        <w:rPr>
          <w:ins w:id="1474" w:author="Author"/>
          <w:rFonts w:eastAsia="MS Mincho"/>
          <w:szCs w:val="24"/>
        </w:rPr>
      </w:pPr>
      <w:ins w:id="1475" w:author="Author">
        <w:r w:rsidRPr="00FE1719">
          <w:rPr>
            <w:color w:val="0000FF"/>
            <w:szCs w:val="24"/>
            <w:u w:val="single"/>
          </w:rPr>
          <w:t>https://www.iec.ch/standardsdev/resources/forms_templates/</w:t>
        </w:r>
      </w:ins>
    </w:p>
    <w:p w14:paraId="6FEFD693" w14:textId="29FF0D54" w:rsidR="00774FE5" w:rsidRPr="0029606E" w:rsidDel="00774FE5" w:rsidRDefault="00774FE5" w:rsidP="006E3976">
      <w:pPr>
        <w:pStyle w:val="ListContinue2"/>
        <w:rPr>
          <w:del w:id="1476" w:author="Author"/>
        </w:rPr>
      </w:pPr>
    </w:p>
    <w:p w14:paraId="733D06E1" w14:textId="4FB19577" w:rsidR="001E3408" w:rsidRPr="0029606E" w:rsidRDefault="001E3408" w:rsidP="008E6DF6">
      <w:pPr>
        <w:pStyle w:val="Note"/>
      </w:pPr>
      <w:r w:rsidRPr="0029606E">
        <w:t>NOTE</w:t>
      </w:r>
      <w:r w:rsidR="008E6DF6" w:rsidRPr="0029606E">
        <w:tab/>
      </w:r>
      <w:r w:rsidRPr="0029606E">
        <w:t xml:space="preserve">Invariably the organization will have been in contact with the </w:t>
      </w:r>
      <w:del w:id="1477" w:author="Author">
        <w:r w:rsidRPr="0029606E" w:rsidDel="006566B7">
          <w:delText>technical committee or subcommittee</w:delText>
        </w:r>
      </w:del>
      <w:ins w:id="1478" w:author="Author">
        <w:r w:rsidR="006566B7">
          <w:t>committee</w:t>
        </w:r>
      </w:ins>
      <w:r w:rsidRPr="0029606E">
        <w:t xml:space="preserve"> officers prior to submitting its application and in these cases the </w:t>
      </w:r>
      <w:del w:id="1479" w:author="Author">
        <w:r w:rsidRPr="0029606E" w:rsidDel="006566B7">
          <w:delText>technical committee or subcommittee</w:delText>
        </w:r>
      </w:del>
      <w:ins w:id="1480" w:author="Author">
        <w:r w:rsidR="006566B7">
          <w:t>committee</w:t>
        </w:r>
      </w:ins>
      <w:r w:rsidRPr="0029606E">
        <w:t xml:space="preserve"> officers should ensure that the organization is aware of their obligations as given in clauses</w:t>
      </w:r>
      <w:r w:rsidR="006E3976" w:rsidRPr="0029606E">
        <w:t> </w:t>
      </w:r>
      <w:r w:rsidR="008E6DF6" w:rsidRPr="0029606E">
        <w:fldChar w:fldCharType="begin"/>
      </w:r>
      <w:r w:rsidR="008E6DF6" w:rsidRPr="0029606E">
        <w:instrText xml:space="preserve"> REF _Ref289267148 \r \h </w:instrText>
      </w:r>
      <w:r w:rsidR="008E6DF6" w:rsidRPr="0029606E">
        <w:fldChar w:fldCharType="separate"/>
      </w:r>
      <w:r w:rsidR="005C35CA">
        <w:t>1.17.1</w:t>
      </w:r>
      <w:r w:rsidR="008E6DF6" w:rsidRPr="0029606E">
        <w:fldChar w:fldCharType="end"/>
      </w:r>
      <w:r w:rsidRPr="0029606E">
        <w:t xml:space="preserve"> i.e. copyright, agreeing to ISO/IEC procedures including IPR, and patent rights.</w:t>
      </w:r>
    </w:p>
    <w:p w14:paraId="1F188230" w14:textId="2927DEBB" w:rsidR="001E3408" w:rsidRPr="0029606E" w:rsidRDefault="00A57A21" w:rsidP="00CE433A">
      <w:pPr>
        <w:pStyle w:val="ListContinue1"/>
      </w:pPr>
      <w:r w:rsidRPr="0029606E">
        <w:t>—</w:t>
      </w:r>
      <w:r w:rsidRPr="0029606E">
        <w:tab/>
      </w:r>
      <w:r w:rsidR="001E3408" w:rsidRPr="0029606E">
        <w:t>The Office of the CEO will confirm that the eligibility criteria have been fulfilled and then consult with the National Body where the organization making the application has its headquarters;</w:t>
      </w:r>
    </w:p>
    <w:p w14:paraId="6917D2A8" w14:textId="519B0611" w:rsidR="001E3408" w:rsidRPr="0029606E" w:rsidRDefault="00A57A21" w:rsidP="00CE433A">
      <w:pPr>
        <w:pStyle w:val="ListContinue1"/>
      </w:pPr>
      <w:r w:rsidRPr="0029606E">
        <w:t>—</w:t>
      </w:r>
      <w:r w:rsidRPr="0029606E">
        <w:tab/>
      </w:r>
      <w:r w:rsidR="001E3408" w:rsidRPr="0029606E">
        <w:t>In case of objection from the National Body where the organization making the application has its headquarters, the matter will be referred to the technical management board for decision;</w:t>
      </w:r>
    </w:p>
    <w:p w14:paraId="5D2AD319" w14:textId="5F4CE9CA" w:rsidR="00A57A21" w:rsidRPr="0029606E" w:rsidRDefault="00A57A21" w:rsidP="00CE433A">
      <w:pPr>
        <w:pStyle w:val="ListContinue1"/>
      </w:pPr>
      <w:r w:rsidRPr="0029606E">
        <w:t>—</w:t>
      </w:r>
      <w:r w:rsidRPr="0029606E">
        <w:tab/>
      </w:r>
      <w:r w:rsidR="001E3408" w:rsidRPr="0029606E">
        <w:t xml:space="preserve">If there is no objection from the National Body where the organization making the application has its headquarters, the application will be sent to the </w:t>
      </w:r>
      <w:del w:id="1481" w:author="Author">
        <w:r w:rsidR="001E3408" w:rsidRPr="0029606E" w:rsidDel="006566B7">
          <w:delText>technical committee or subcommittee</w:delText>
        </w:r>
      </w:del>
      <w:ins w:id="1482" w:author="Author">
        <w:r w:rsidR="006566B7">
          <w:t>committee</w:t>
        </w:r>
      </w:ins>
      <w:r w:rsidR="001E3408" w:rsidRPr="0029606E">
        <w:t xml:space="preserve"> </w:t>
      </w:r>
      <w:del w:id="1483" w:author="Author">
        <w:r w:rsidR="001E3408" w:rsidRPr="0029606E" w:rsidDel="00D50544">
          <w:delText>secretary</w:delText>
        </w:r>
      </w:del>
      <w:ins w:id="1484" w:author="Author">
        <w:r w:rsidR="00D50544">
          <w:t>Secretary/Committee Manager</w:t>
        </w:r>
      </w:ins>
      <w:r w:rsidR="001E3408" w:rsidRPr="0029606E">
        <w:t xml:space="preserve"> with a request to circulate it for vote</w:t>
      </w:r>
      <w:r w:rsidR="003C37FE" w:rsidRPr="0029606E">
        <w:t>.</w:t>
      </w:r>
    </w:p>
    <w:p w14:paraId="0E949271" w14:textId="7FA49612" w:rsidR="001E3408" w:rsidRPr="0029606E" w:rsidRDefault="00BD111F" w:rsidP="000A0636">
      <w:pPr>
        <w:pStyle w:val="Heading3"/>
      </w:pPr>
      <w:bookmarkStart w:id="1485" w:name="_Toc69205014"/>
      <w:bookmarkStart w:id="1486" w:name="_Toc69205359"/>
      <w:bookmarkStart w:id="1487" w:name="_Toc69215251"/>
      <w:r w:rsidRPr="0029606E">
        <w:t>Acceptance (Category</w:t>
      </w:r>
      <w:r w:rsidR="004609C3" w:rsidRPr="0029606E">
        <w:t> </w:t>
      </w:r>
      <w:r w:rsidRPr="0029606E">
        <w:t>A, B and C liaisons)</w:t>
      </w:r>
      <w:bookmarkEnd w:id="1485"/>
      <w:bookmarkEnd w:id="1486"/>
      <w:bookmarkEnd w:id="1487"/>
    </w:p>
    <w:p w14:paraId="4F8F97DB" w14:textId="77777777" w:rsidR="000A4CAC" w:rsidRPr="0029606E" w:rsidRDefault="00400F66" w:rsidP="004609C3">
      <w:pPr>
        <w:pStyle w:val="BodyText"/>
      </w:pPr>
      <w:r w:rsidRPr="0029606E">
        <w:t>Agreem</w:t>
      </w:r>
      <w:r w:rsidR="000A4CAC" w:rsidRPr="0029606E">
        <w:t>ent to establish category A, B and C liaisons requires approval of the application by two-thirds of the P</w:t>
      </w:r>
      <w:r w:rsidR="000A4CAC" w:rsidRPr="0029606E">
        <w:noBreakHyphen/>
        <w:t>members voting.</w:t>
      </w:r>
    </w:p>
    <w:p w14:paraId="2B39CAC3" w14:textId="7464DA08" w:rsidR="00400F66" w:rsidRPr="0029606E" w:rsidRDefault="000A4CAC" w:rsidP="004609C3">
      <w:pPr>
        <w:pStyle w:val="BodyText"/>
        <w:rPr>
          <w:b/>
        </w:rPr>
      </w:pPr>
      <w:r w:rsidRPr="0029606E">
        <w:t>Committees are urged to seek out the participation of all parties at the beginning of the development of a work item. Where a request for category C liaison is submitted late in the development stage of a particular work item, the P</w:t>
      </w:r>
      <w:r w:rsidRPr="0029606E">
        <w:noBreakHyphen/>
        <w:t>members will consider the value that can be added by the organization in question despite its late involvement in the working group.</w:t>
      </w:r>
    </w:p>
    <w:p w14:paraId="15397E30" w14:textId="77777777" w:rsidR="00D77357" w:rsidRPr="0029606E" w:rsidRDefault="00D77357" w:rsidP="004609C3">
      <w:pPr>
        <w:pStyle w:val="Heading3"/>
        <w:rPr>
          <w:lang w:eastAsia="zh-CN"/>
        </w:rPr>
      </w:pPr>
      <w:bookmarkStart w:id="1488" w:name="_Toc69205015"/>
      <w:bookmarkStart w:id="1489" w:name="_Toc69205360"/>
      <w:bookmarkStart w:id="1490" w:name="_Toc69215252"/>
      <w:r w:rsidRPr="0029606E">
        <w:rPr>
          <w:lang w:eastAsia="zh-CN"/>
        </w:rPr>
        <w:t>Eligibility</w:t>
      </w:r>
      <w:bookmarkEnd w:id="1488"/>
      <w:bookmarkEnd w:id="1489"/>
      <w:bookmarkEnd w:id="1490"/>
    </w:p>
    <w:p w14:paraId="59AAB002" w14:textId="77777777" w:rsidR="00D77357" w:rsidRPr="0029606E" w:rsidRDefault="00D77357" w:rsidP="004609C3">
      <w:pPr>
        <w:pStyle w:val="Heading4"/>
        <w:rPr>
          <w:lang w:eastAsia="zh-CN"/>
        </w:rPr>
      </w:pPr>
      <w:bookmarkStart w:id="1491" w:name="_Ref511129902"/>
      <w:bookmarkStart w:id="1492" w:name="_Toc69215253"/>
      <w:r w:rsidRPr="0029606E">
        <w:rPr>
          <w:lang w:eastAsia="zh-CN"/>
        </w:rPr>
        <w:t>A</w:t>
      </w:r>
      <w:r w:rsidRPr="0029606E" w:rsidDel="00AA1385">
        <w:rPr>
          <w:lang w:eastAsia="zh-CN"/>
        </w:rPr>
        <w:t>t the technical committee/subcommittee level</w:t>
      </w:r>
      <w:r w:rsidRPr="0029606E">
        <w:rPr>
          <w:lang w:eastAsia="zh-CN"/>
        </w:rPr>
        <w:t xml:space="preserve"> (C</w:t>
      </w:r>
      <w:r w:rsidRPr="0029606E" w:rsidDel="00AA1385">
        <w:rPr>
          <w:lang w:eastAsia="zh-CN"/>
        </w:rPr>
        <w:t>ategory</w:t>
      </w:r>
      <w:r w:rsidR="00D127EE" w:rsidRPr="0029606E">
        <w:rPr>
          <w:lang w:eastAsia="zh-CN"/>
        </w:rPr>
        <w:t> </w:t>
      </w:r>
      <w:r w:rsidRPr="0029606E" w:rsidDel="00AA1385">
        <w:rPr>
          <w:lang w:eastAsia="zh-CN"/>
        </w:rPr>
        <w:t>A and B liaison</w:t>
      </w:r>
      <w:r w:rsidRPr="0029606E">
        <w:rPr>
          <w:lang w:eastAsia="zh-CN"/>
        </w:rPr>
        <w:t>s)</w:t>
      </w:r>
      <w:bookmarkEnd w:id="1491"/>
      <w:bookmarkEnd w:id="1492"/>
    </w:p>
    <w:p w14:paraId="042F1BE4" w14:textId="76B206E6" w:rsidR="00D77357" w:rsidRPr="0029606E" w:rsidRDefault="00D77357" w:rsidP="00E72D86">
      <w:pPr>
        <w:pStyle w:val="BodyText"/>
      </w:pPr>
      <w:r w:rsidRPr="0029606E">
        <w:t xml:space="preserve">When an organization applies for a liaison with a technical committee/subcommittee, the </w:t>
      </w:r>
      <w:del w:id="1493" w:author="Author">
        <w:r w:rsidR="00315E0E" w:rsidRPr="0029606E" w:rsidDel="00164399">
          <w:delText>office of the CEO</w:delText>
        </w:r>
      </w:del>
      <w:ins w:id="1494" w:author="Author">
        <w:r w:rsidR="00164399">
          <w:t>Office of the CEO</w:t>
        </w:r>
      </w:ins>
      <w:r w:rsidR="00315E0E" w:rsidRPr="0029606E">
        <w:t xml:space="preserve"> </w:t>
      </w:r>
      <w:r w:rsidRPr="0029606E">
        <w:t>will check with the member body in the country in which the organization is located</w:t>
      </w:r>
      <w:r w:rsidR="00A53B8F" w:rsidRPr="0029606E">
        <w:t xml:space="preserve">. </w:t>
      </w:r>
      <w:r w:rsidRPr="0029606E">
        <w:t>If the member body does not agree that the eligibility criteria have been met, the matter will be referred to the TMB to define the eligibility.</w:t>
      </w:r>
    </w:p>
    <w:p w14:paraId="1E4DA12B" w14:textId="1D30844D" w:rsidR="00D77357" w:rsidRPr="0029606E" w:rsidRDefault="00D77357" w:rsidP="00E72D86">
      <w:pPr>
        <w:pStyle w:val="BodyText"/>
        <w:keepNext/>
      </w:pPr>
      <w:r w:rsidRPr="0029606E">
        <w:t xml:space="preserve">The </w:t>
      </w:r>
      <w:del w:id="1495" w:author="Author">
        <w:r w:rsidR="00315E0E" w:rsidRPr="0029606E" w:rsidDel="00164399">
          <w:delText>office of the CEO</w:delText>
        </w:r>
      </w:del>
      <w:ins w:id="1496" w:author="Author">
        <w:r w:rsidR="00164399">
          <w:t>Office of the CEO</w:t>
        </w:r>
      </w:ins>
      <w:r w:rsidR="00315E0E" w:rsidRPr="0029606E">
        <w:t xml:space="preserve"> </w:t>
      </w:r>
      <w:r w:rsidRPr="0029606E">
        <w:t>will also ensure that the organization meets the following eligibility criteria:</w:t>
      </w:r>
    </w:p>
    <w:p w14:paraId="232CAFF6" w14:textId="77777777" w:rsidR="00D77357" w:rsidRPr="0029606E" w:rsidRDefault="00E72D86" w:rsidP="00E72D86">
      <w:pPr>
        <w:pStyle w:val="ListContinue1"/>
      </w:pPr>
      <w:r w:rsidRPr="0029606E">
        <w:t>—</w:t>
      </w:r>
      <w:r w:rsidRPr="0029606E">
        <w:tab/>
      </w:r>
      <w:r w:rsidR="00D77357" w:rsidRPr="0029606E" w:rsidDel="00D1699A">
        <w:t xml:space="preserve">it </w:t>
      </w:r>
      <w:r w:rsidR="00D77357" w:rsidRPr="0029606E">
        <w:t>is not-for-profit</w:t>
      </w:r>
      <w:r w:rsidR="00D127EE" w:rsidRPr="0029606E">
        <w:t>;</w:t>
      </w:r>
    </w:p>
    <w:p w14:paraId="046732D5" w14:textId="3E55C5F8" w:rsidR="00D77357" w:rsidRPr="0029606E" w:rsidRDefault="00E72D86" w:rsidP="00E72D86">
      <w:pPr>
        <w:pStyle w:val="ListContinue1"/>
      </w:pPr>
      <w:r w:rsidRPr="0029606E">
        <w:t>—</w:t>
      </w:r>
      <w:r w:rsidRPr="0029606E">
        <w:tab/>
      </w:r>
      <w:r w:rsidR="00D127EE" w:rsidRPr="0029606E">
        <w:t>is a legal entity</w:t>
      </w:r>
      <w:r w:rsidR="0025539D" w:rsidRPr="0029606E">
        <w:t xml:space="preserve"> — </w:t>
      </w:r>
      <w:r w:rsidR="00D77357" w:rsidRPr="0029606E">
        <w:t xml:space="preserve">the </w:t>
      </w:r>
      <w:del w:id="1497" w:author="Author">
        <w:r w:rsidR="00315E0E" w:rsidRPr="0029606E" w:rsidDel="00164399">
          <w:delText>office of the CEO</w:delText>
        </w:r>
      </w:del>
      <w:ins w:id="1498" w:author="Author">
        <w:r w:rsidR="00164399">
          <w:t>Office of the CEO</w:t>
        </w:r>
      </w:ins>
      <w:r w:rsidR="00315E0E" w:rsidRPr="0029606E">
        <w:t xml:space="preserve"> </w:t>
      </w:r>
      <w:r w:rsidR="00D77357" w:rsidRPr="0029606E">
        <w:t>will request a copy of its statutes;</w:t>
      </w:r>
    </w:p>
    <w:p w14:paraId="0615CD47" w14:textId="77777777" w:rsidR="00D77357" w:rsidRPr="0029606E" w:rsidRDefault="00E72D86" w:rsidP="00E72D86">
      <w:pPr>
        <w:pStyle w:val="ListContinue1"/>
      </w:pPr>
      <w:r w:rsidRPr="0029606E">
        <w:t>—</w:t>
      </w:r>
      <w:r w:rsidRPr="0029606E">
        <w:tab/>
      </w:r>
      <w:r w:rsidR="00D77357" w:rsidRPr="0029606E" w:rsidDel="00D1699A">
        <w:t xml:space="preserve">it </w:t>
      </w:r>
      <w:r w:rsidR="00D77357" w:rsidRPr="0029606E">
        <w:t>is membership-based and open to members worldwide or over a broad region;</w:t>
      </w:r>
    </w:p>
    <w:p w14:paraId="0D70E39B" w14:textId="77777777" w:rsidR="00D77357" w:rsidRPr="0029606E" w:rsidRDefault="00E72D86" w:rsidP="00E72D86">
      <w:pPr>
        <w:pStyle w:val="ListContinue1"/>
      </w:pPr>
      <w:r w:rsidRPr="0029606E">
        <w:t>—</w:t>
      </w:r>
      <w:r w:rsidRPr="0029606E">
        <w:tab/>
      </w:r>
      <w:r w:rsidR="00D77357" w:rsidRPr="0029606E">
        <w:t>through its activities and membership demonstrates that it has the competence and expertise to contribute to the development of International Standards or the authority to promote their implementation; and</w:t>
      </w:r>
    </w:p>
    <w:p w14:paraId="1BCCEADD" w14:textId="71AA0B83" w:rsidR="007E3ACC" w:rsidRPr="0029606E" w:rsidRDefault="00E72D86" w:rsidP="007E3ACC">
      <w:pPr>
        <w:pStyle w:val="ListContinue1"/>
      </w:pPr>
      <w:r w:rsidRPr="0029606E">
        <w:t>—</w:t>
      </w:r>
      <w:r w:rsidRPr="0029606E">
        <w:tab/>
      </w:r>
      <w:r w:rsidR="00D77357" w:rsidRPr="0029606E">
        <w:t>has a process for stakeholder engagement and consensus decision-making to develop the input it provides (</w:t>
      </w:r>
      <w:r w:rsidR="00315E0E" w:rsidRPr="0029606E">
        <w:t xml:space="preserve">in ISO, </w:t>
      </w:r>
      <w:r w:rsidR="00D77357" w:rsidRPr="0029606E">
        <w:t xml:space="preserve">see Guidance for ISO liaison organizations </w:t>
      </w:r>
      <w:r w:rsidRPr="0029606E">
        <w:t>—</w:t>
      </w:r>
      <w:r w:rsidR="00D77357" w:rsidRPr="0029606E">
        <w:t xml:space="preserve"> Engaging stak</w:t>
      </w:r>
      <w:r w:rsidR="00AC1A53" w:rsidRPr="0029606E">
        <w:t>eholders and building consensus</w:t>
      </w:r>
      <w:r w:rsidR="007E3ACC" w:rsidRPr="0029606E">
        <w:t xml:space="preserve"> </w:t>
      </w:r>
      <w:hyperlink r:id="rId33" w:history="1">
        <w:r w:rsidR="007E3ACC" w:rsidRPr="0029606E">
          <w:rPr>
            <w:rStyle w:val="Hyperlink"/>
            <w:lang w:val="en-GB"/>
          </w:rPr>
          <w:t>http://www.iso.org/iso/guidance_liaison-organizations.pdf</w:t>
        </w:r>
      </w:hyperlink>
      <w:r w:rsidR="007E3ACC" w:rsidRPr="0029606E">
        <w:t>.</w:t>
      </w:r>
    </w:p>
    <w:p w14:paraId="0C9CBBD8" w14:textId="77777777" w:rsidR="00D77357" w:rsidRPr="0029606E" w:rsidRDefault="00D77357" w:rsidP="00E72D86">
      <w:pPr>
        <w:pStyle w:val="Heading4"/>
        <w:rPr>
          <w:lang w:eastAsia="zh-CN"/>
        </w:rPr>
      </w:pPr>
      <w:bookmarkStart w:id="1499" w:name="_Ref511129941"/>
      <w:bookmarkStart w:id="1500" w:name="_Toc69215254"/>
      <w:r w:rsidRPr="0029606E">
        <w:rPr>
          <w:lang w:eastAsia="zh-CN"/>
        </w:rPr>
        <w:t>A</w:t>
      </w:r>
      <w:r w:rsidRPr="0029606E" w:rsidDel="00AA1385">
        <w:rPr>
          <w:lang w:eastAsia="zh-CN"/>
        </w:rPr>
        <w:t>t the working group level</w:t>
      </w:r>
      <w:r w:rsidRPr="0029606E">
        <w:rPr>
          <w:lang w:eastAsia="zh-CN"/>
        </w:rPr>
        <w:t xml:space="preserve"> (Category</w:t>
      </w:r>
      <w:r w:rsidR="00D127EE" w:rsidRPr="0029606E">
        <w:rPr>
          <w:lang w:eastAsia="zh-CN"/>
        </w:rPr>
        <w:t> </w:t>
      </w:r>
      <w:r w:rsidR="006A16A1" w:rsidRPr="0029606E">
        <w:rPr>
          <w:lang w:eastAsia="zh-CN"/>
        </w:rPr>
        <w:t>C</w:t>
      </w:r>
      <w:r w:rsidRPr="0029606E">
        <w:rPr>
          <w:lang w:eastAsia="zh-CN"/>
        </w:rPr>
        <w:t xml:space="preserve"> liaisons)</w:t>
      </w:r>
      <w:bookmarkEnd w:id="1499"/>
      <w:bookmarkEnd w:id="1500"/>
    </w:p>
    <w:p w14:paraId="73DF0942" w14:textId="27E6E2E0" w:rsidR="00D77357" w:rsidRPr="0029606E" w:rsidRDefault="00D77357" w:rsidP="00E72D86">
      <w:pPr>
        <w:pStyle w:val="BodyText"/>
        <w:keepNext/>
      </w:pPr>
      <w:r w:rsidRPr="0029606E">
        <w:t xml:space="preserve">When an organization applies for a liaison with a working group, the </w:t>
      </w:r>
      <w:del w:id="1501" w:author="Author">
        <w:r w:rsidR="00315E0E" w:rsidRPr="0029606E" w:rsidDel="00164399">
          <w:delText>office of the CEO</w:delText>
        </w:r>
      </w:del>
      <w:ins w:id="1502" w:author="Author">
        <w:r w:rsidR="00164399">
          <w:t>Office of the CEO</w:t>
        </w:r>
      </w:ins>
      <w:r w:rsidR="00315E0E" w:rsidRPr="0029606E">
        <w:t xml:space="preserve"> </w:t>
      </w:r>
      <w:r w:rsidRPr="0029606E">
        <w:t>will check with the member body in the country in which the or</w:t>
      </w:r>
      <w:r w:rsidR="00D127EE" w:rsidRPr="0029606E">
        <w:t xml:space="preserve">ganization is located and will </w:t>
      </w:r>
      <w:r w:rsidRPr="0029606E">
        <w:t>ensure that the organization meets the following eligibility criteria:</w:t>
      </w:r>
    </w:p>
    <w:p w14:paraId="4E73273B" w14:textId="77777777" w:rsidR="00D77357" w:rsidRPr="0029606E" w:rsidRDefault="00E72D86" w:rsidP="00E72D86">
      <w:pPr>
        <w:pStyle w:val="ListContinue1"/>
      </w:pPr>
      <w:r w:rsidRPr="0029606E">
        <w:t>—</w:t>
      </w:r>
      <w:r w:rsidRPr="0029606E">
        <w:tab/>
      </w:r>
      <w:r w:rsidR="00D77357" w:rsidRPr="0029606E" w:rsidDel="00D1699A">
        <w:t xml:space="preserve">it </w:t>
      </w:r>
      <w:r w:rsidR="00D77357" w:rsidRPr="0029606E">
        <w:t>is not-for-profit;</w:t>
      </w:r>
    </w:p>
    <w:p w14:paraId="32B4DED2" w14:textId="77777777" w:rsidR="00D77357" w:rsidRPr="0029606E" w:rsidRDefault="00E72D86" w:rsidP="00E72D86">
      <w:pPr>
        <w:pStyle w:val="ListContinue1"/>
      </w:pPr>
      <w:r w:rsidRPr="0029606E">
        <w:t>—</w:t>
      </w:r>
      <w:r w:rsidRPr="0029606E">
        <w:tab/>
      </w:r>
      <w:r w:rsidR="00D77357" w:rsidRPr="0029606E">
        <w:t>through its activities and membership demonstrates that it has the competence and expertise to contribute to the development of International Standards or the authority to promote their implementation; and</w:t>
      </w:r>
    </w:p>
    <w:p w14:paraId="4611BB69" w14:textId="275000BA" w:rsidR="007E3ACC" w:rsidRPr="0029606E" w:rsidRDefault="00E72D86" w:rsidP="007E3ACC">
      <w:pPr>
        <w:pStyle w:val="ListContinue1"/>
        <w:rPr>
          <w:rFonts w:eastAsia="Times New Roman" w:cs="Calibri"/>
        </w:rPr>
      </w:pPr>
      <w:r w:rsidRPr="0029606E">
        <w:t>—</w:t>
      </w:r>
      <w:r w:rsidRPr="0029606E">
        <w:tab/>
      </w:r>
      <w:r w:rsidR="00D77357" w:rsidRPr="0029606E">
        <w:t>has a process for stakeholder engagement and consensus decision-making to develop the input it provides (</w:t>
      </w:r>
      <w:r w:rsidR="00315E0E" w:rsidRPr="0029606E">
        <w:t xml:space="preserve">in ISO, </w:t>
      </w:r>
      <w:r w:rsidR="00D77357" w:rsidRPr="0029606E">
        <w:t xml:space="preserve">see Guidance for ISO liaison organizations </w:t>
      </w:r>
      <w:r w:rsidRPr="0029606E">
        <w:t>—</w:t>
      </w:r>
      <w:r w:rsidR="00D77357" w:rsidRPr="0029606E">
        <w:t xml:space="preserve"> Engaging stakeholders and building consensus</w:t>
      </w:r>
      <w:r w:rsidR="007E3ACC" w:rsidRPr="0029606E">
        <w:t xml:space="preserve"> </w:t>
      </w:r>
      <w:hyperlink r:id="rId34" w:history="1">
        <w:r w:rsidR="007E3ACC" w:rsidRPr="0029606E">
          <w:rPr>
            <w:rStyle w:val="Hyperlink"/>
            <w:lang w:val="en-GB"/>
          </w:rPr>
          <w:t>http://www.iso.org/iso/guidance_liaison-organizations.pdf</w:t>
        </w:r>
      </w:hyperlink>
      <w:r w:rsidR="007E3ACC" w:rsidRPr="0029606E">
        <w:t>.</w:t>
      </w:r>
    </w:p>
    <w:p w14:paraId="2FCB21A6" w14:textId="66B640F7" w:rsidR="008D7742" w:rsidRPr="0029606E" w:rsidRDefault="00956A2A" w:rsidP="004609C3">
      <w:pPr>
        <w:pStyle w:val="BodyText"/>
      </w:pPr>
      <w:r w:rsidRPr="0029606E">
        <w:t>This can include for example manufacturer associations, commercial associations, industrial consortia, user groups and professional and scientific societies. Liaison organizations shall be multinational (in their objectives and standards development activities) with individual, company or country membership and may be permanent or transient in nature.</w:t>
      </w:r>
    </w:p>
    <w:p w14:paraId="3BB82CA1" w14:textId="77777777" w:rsidR="00D77357" w:rsidRPr="0029606E" w:rsidRDefault="00D77357" w:rsidP="00E72D86">
      <w:pPr>
        <w:pStyle w:val="Heading3"/>
        <w:rPr>
          <w:lang w:eastAsia="zh-CN"/>
        </w:rPr>
      </w:pPr>
      <w:bookmarkStart w:id="1503" w:name="_Toc69205016"/>
      <w:bookmarkStart w:id="1504" w:name="_Toc69205361"/>
      <w:bookmarkStart w:id="1505" w:name="_Toc69215255"/>
      <w:bookmarkStart w:id="1506" w:name="_Ref80581838"/>
      <w:bookmarkStart w:id="1507" w:name="_Toc318972213"/>
      <w:bookmarkStart w:id="1508" w:name="_Toc320542784"/>
      <w:r w:rsidRPr="0029606E">
        <w:rPr>
          <w:lang w:eastAsia="zh-CN"/>
        </w:rPr>
        <w:t>Rights and obligations</w:t>
      </w:r>
      <w:bookmarkEnd w:id="1503"/>
      <w:bookmarkEnd w:id="1504"/>
      <w:bookmarkEnd w:id="1505"/>
    </w:p>
    <w:p w14:paraId="2394F056" w14:textId="77777777" w:rsidR="00D77357" w:rsidRPr="0029606E" w:rsidDel="00AA1385" w:rsidRDefault="00D77357" w:rsidP="00E72D86">
      <w:pPr>
        <w:pStyle w:val="Heading4"/>
        <w:rPr>
          <w:lang w:eastAsia="zh-CN"/>
        </w:rPr>
      </w:pPr>
      <w:bookmarkStart w:id="1509" w:name="_Toc69215256"/>
      <w:r w:rsidRPr="0029606E">
        <w:rPr>
          <w:lang w:eastAsia="zh-CN"/>
        </w:rPr>
        <w:t>A</w:t>
      </w:r>
      <w:r w:rsidRPr="0029606E" w:rsidDel="00AA1385">
        <w:rPr>
          <w:lang w:eastAsia="zh-CN"/>
        </w:rPr>
        <w:t>t the technical committee/subcommittee level</w:t>
      </w:r>
      <w:bookmarkEnd w:id="1506"/>
      <w:bookmarkEnd w:id="1507"/>
      <w:bookmarkEnd w:id="1508"/>
      <w:r w:rsidRPr="0029606E">
        <w:rPr>
          <w:lang w:eastAsia="zh-CN"/>
        </w:rPr>
        <w:t xml:space="preserve"> (</w:t>
      </w:r>
      <w:r w:rsidRPr="0029606E" w:rsidDel="00AA1385">
        <w:rPr>
          <w:lang w:eastAsia="zh-CN"/>
        </w:rPr>
        <w:t>Category</w:t>
      </w:r>
      <w:r w:rsidR="00D127EE" w:rsidRPr="0029606E">
        <w:rPr>
          <w:lang w:eastAsia="zh-CN"/>
        </w:rPr>
        <w:t> </w:t>
      </w:r>
      <w:r w:rsidRPr="0029606E" w:rsidDel="00AA1385">
        <w:rPr>
          <w:lang w:eastAsia="zh-CN"/>
        </w:rPr>
        <w:t>A and B liaison</w:t>
      </w:r>
      <w:r w:rsidRPr="0029606E">
        <w:rPr>
          <w:lang w:eastAsia="zh-CN"/>
        </w:rPr>
        <w:t>s)</w:t>
      </w:r>
      <w:bookmarkEnd w:id="1509"/>
    </w:p>
    <w:p w14:paraId="23D4D089" w14:textId="77777777" w:rsidR="00D77357" w:rsidRPr="0029606E" w:rsidRDefault="00D77357" w:rsidP="00E72D86">
      <w:pPr>
        <w:pStyle w:val="BodyText"/>
      </w:pPr>
      <w:r w:rsidRPr="0029606E" w:rsidDel="007B560E">
        <w:t>Technical committees and subcommittees shall seek the full and, if possible, formal backing of the organizations having liaison status for each document in which the latter is interested.</w:t>
      </w:r>
    </w:p>
    <w:p w14:paraId="3650E193" w14:textId="3506E53B" w:rsidR="00D77357" w:rsidRPr="0029606E" w:rsidDel="007B560E" w:rsidRDefault="00D77357" w:rsidP="00E72D86">
      <w:pPr>
        <w:pStyle w:val="BodyText"/>
      </w:pPr>
      <w:r w:rsidRPr="0029606E" w:rsidDel="007B560E">
        <w:t>Any comments from liaison organizations should be given the same treatment as comments from member bodies. It should not be assumed that refusal by a liaison organization to provide its full backing is a sustained opposition. Where such objections are considered sustained oppositions, committees are invited to refer to clause</w:t>
      </w:r>
      <w:r w:rsidR="00D127EE" w:rsidRPr="0029606E">
        <w:t> </w:t>
      </w:r>
      <w:r w:rsidR="00E72D86" w:rsidRPr="0029606E">
        <w:fldChar w:fldCharType="begin"/>
      </w:r>
      <w:r w:rsidR="00E72D86" w:rsidRPr="0029606E">
        <w:instrText xml:space="preserve"> REF _Ref509831673 \r \h </w:instrText>
      </w:r>
      <w:r w:rsidR="00E72D86" w:rsidRPr="0029606E">
        <w:fldChar w:fldCharType="separate"/>
      </w:r>
      <w:r w:rsidR="005C35CA">
        <w:t>2.5</w:t>
      </w:r>
      <w:r w:rsidR="00E72D86" w:rsidRPr="0029606E">
        <w:fldChar w:fldCharType="end"/>
      </w:r>
      <w:r w:rsidRPr="0029606E" w:rsidDel="007B560E">
        <w:t>.6 for further guidance.</w:t>
      </w:r>
    </w:p>
    <w:p w14:paraId="57EA9B05" w14:textId="77777777" w:rsidR="00D77357" w:rsidRPr="0029606E" w:rsidDel="00AA1385" w:rsidRDefault="00D77357" w:rsidP="00E72D86">
      <w:pPr>
        <w:pStyle w:val="Heading4"/>
        <w:rPr>
          <w:lang w:eastAsia="zh-CN"/>
        </w:rPr>
      </w:pPr>
      <w:bookmarkStart w:id="1510" w:name="_Toc69215257"/>
      <w:r w:rsidRPr="0029606E">
        <w:rPr>
          <w:lang w:eastAsia="zh-CN"/>
        </w:rPr>
        <w:t>A</w:t>
      </w:r>
      <w:r w:rsidRPr="0029606E" w:rsidDel="00AA1385">
        <w:rPr>
          <w:lang w:eastAsia="zh-CN"/>
        </w:rPr>
        <w:t>t the working group level</w:t>
      </w:r>
      <w:r w:rsidRPr="0029606E">
        <w:rPr>
          <w:lang w:eastAsia="zh-CN"/>
        </w:rPr>
        <w:t xml:space="preserve"> (Category</w:t>
      </w:r>
      <w:r w:rsidR="00D127EE" w:rsidRPr="0029606E">
        <w:rPr>
          <w:lang w:eastAsia="zh-CN"/>
        </w:rPr>
        <w:t> </w:t>
      </w:r>
      <w:r w:rsidR="006A16A1" w:rsidRPr="0029606E">
        <w:rPr>
          <w:lang w:eastAsia="zh-CN"/>
        </w:rPr>
        <w:t>C</w:t>
      </w:r>
      <w:r w:rsidRPr="0029606E">
        <w:rPr>
          <w:lang w:eastAsia="zh-CN"/>
        </w:rPr>
        <w:t xml:space="preserve"> liaisons)</w:t>
      </w:r>
      <w:bookmarkEnd w:id="1510"/>
    </w:p>
    <w:p w14:paraId="5E49E7C1" w14:textId="62E3EC9E" w:rsidR="00BF3BC8" w:rsidRPr="0029606E" w:rsidRDefault="00D77357" w:rsidP="00E72D86">
      <w:pPr>
        <w:pStyle w:val="BodyText"/>
      </w:pPr>
      <w:r w:rsidRPr="0029606E">
        <w:t>Category</w:t>
      </w:r>
      <w:r w:rsidR="00D127EE" w:rsidRPr="0029606E">
        <w:t> </w:t>
      </w:r>
      <w:r w:rsidR="006A16A1" w:rsidRPr="0029606E">
        <w:t>C</w:t>
      </w:r>
      <w:r w:rsidRPr="0029606E">
        <w:t xml:space="preserve"> liaison organizations have the right to participate as full members in a working group, maintenance team or project team (see </w:t>
      </w:r>
      <w:r w:rsidR="00E72D86" w:rsidRPr="0029606E">
        <w:fldChar w:fldCharType="begin"/>
      </w:r>
      <w:r w:rsidR="00E72D86" w:rsidRPr="0029606E">
        <w:instrText xml:space="preserve"> REF _Ref465563449 \r \h </w:instrText>
      </w:r>
      <w:r w:rsidR="00E72D86" w:rsidRPr="0029606E">
        <w:fldChar w:fldCharType="separate"/>
      </w:r>
      <w:r w:rsidR="005C35CA">
        <w:t>1.12</w:t>
      </w:r>
      <w:r w:rsidR="00E72D86" w:rsidRPr="0029606E">
        <w:fldChar w:fldCharType="end"/>
      </w:r>
      <w:r w:rsidRPr="0029606E">
        <w:t xml:space="preserve">.1) but not as </w:t>
      </w:r>
      <w:del w:id="1511" w:author="Author">
        <w:r w:rsidRPr="0029606E" w:rsidDel="00627DBC">
          <w:delText>project leader</w:delText>
        </w:r>
      </w:del>
      <w:ins w:id="1512" w:author="Author">
        <w:r w:rsidR="00627DBC">
          <w:t>Project Leader</w:t>
        </w:r>
      </w:ins>
      <w:r w:rsidRPr="0029606E">
        <w:t xml:space="preserve">s or </w:t>
      </w:r>
      <w:del w:id="1513" w:author="Author">
        <w:r w:rsidRPr="0029606E" w:rsidDel="00627DBC">
          <w:delText>convenor</w:delText>
        </w:r>
      </w:del>
      <w:ins w:id="1514" w:author="Author">
        <w:r w:rsidR="00627DBC">
          <w:t>Convenor</w:t>
        </w:r>
      </w:ins>
      <w:r w:rsidRPr="0029606E">
        <w:t>s.</w:t>
      </w:r>
    </w:p>
    <w:p w14:paraId="544CC841" w14:textId="11A11C8C" w:rsidR="00D77357" w:rsidRPr="0029606E" w:rsidRDefault="00D77357" w:rsidP="00E72D86">
      <w:pPr>
        <w:pStyle w:val="BodyText"/>
      </w:pPr>
      <w:r w:rsidRPr="0029606E">
        <w:t>Category</w:t>
      </w:r>
      <w:r w:rsidR="00D127EE" w:rsidRPr="0029606E">
        <w:t> </w:t>
      </w:r>
      <w:r w:rsidR="006A16A1" w:rsidRPr="0029606E">
        <w:t>C</w:t>
      </w:r>
      <w:r w:rsidRPr="0029606E">
        <w:t xml:space="preserve"> liaison </w:t>
      </w:r>
      <w:del w:id="1515" w:author="Author">
        <w:r w:rsidRPr="0029606E" w:rsidDel="00976EF7">
          <w:delText>expert</w:delText>
        </w:r>
      </w:del>
      <w:ins w:id="1516" w:author="Author">
        <w:r w:rsidR="00976EF7">
          <w:t>Expert</w:t>
        </w:r>
      </w:ins>
      <w:r w:rsidRPr="0029606E">
        <w:t>s act as the official representative of the organization by which they are appointed. They may only attend committee plenary meetings if expressly invited by the committee to attend. If they are invited by the committee to attend, they may only attend as observers.</w:t>
      </w:r>
    </w:p>
    <w:p w14:paraId="20AB4A18" w14:textId="77777777" w:rsidR="00D77357" w:rsidRPr="0029606E" w:rsidRDefault="00D77357" w:rsidP="00E72D86">
      <w:pPr>
        <w:pStyle w:val="Heading3"/>
        <w:rPr>
          <w:lang w:eastAsia="zh-CN"/>
        </w:rPr>
      </w:pPr>
      <w:bookmarkStart w:id="1517" w:name="_Toc69205017"/>
      <w:bookmarkStart w:id="1518" w:name="_Toc69205362"/>
      <w:bookmarkStart w:id="1519" w:name="_Toc69215258"/>
      <w:r w:rsidRPr="0029606E">
        <w:rPr>
          <w:lang w:eastAsia="zh-CN"/>
        </w:rPr>
        <w:t>Carrying over liaisons when a project committee is converted into a technical committee or a subcommittee</w:t>
      </w:r>
      <w:bookmarkEnd w:id="1517"/>
      <w:bookmarkEnd w:id="1518"/>
      <w:bookmarkEnd w:id="1519"/>
    </w:p>
    <w:p w14:paraId="66464472" w14:textId="2CF85C6D" w:rsidR="00D77357" w:rsidRPr="0029606E" w:rsidRDefault="00D77357" w:rsidP="00E72D86">
      <w:pPr>
        <w:pStyle w:val="BodyText"/>
      </w:pPr>
      <w:r w:rsidRPr="0029606E">
        <w:t xml:space="preserve">When a project committee is converted to a technical committee or a subcommittee, the new </w:t>
      </w:r>
      <w:del w:id="1520" w:author="Author">
        <w:r w:rsidRPr="0029606E" w:rsidDel="006566B7">
          <w:delText>technical committee or subcommittee</w:delText>
        </w:r>
      </w:del>
      <w:ins w:id="1521" w:author="Author">
        <w:r w:rsidR="006566B7">
          <w:t>committee</w:t>
        </w:r>
      </w:ins>
      <w:r w:rsidRPr="0029606E">
        <w:t xml:space="preserve"> shall pass a resolution confirming which category</w:t>
      </w:r>
      <w:r w:rsidR="00D127EE" w:rsidRPr="0029606E">
        <w:t> </w:t>
      </w:r>
      <w:r w:rsidRPr="0029606E">
        <w:t>A and B liaisons are carried over. Approval of the resolution requires a 2/3</w:t>
      </w:r>
      <w:r w:rsidR="00D127EE" w:rsidRPr="0029606E">
        <w:t> </w:t>
      </w:r>
      <w:r w:rsidRPr="0029606E">
        <w:t>majority of P</w:t>
      </w:r>
      <w:r w:rsidR="0025539D" w:rsidRPr="0029606E">
        <w:noBreakHyphen/>
        <w:t>member</w:t>
      </w:r>
      <w:r w:rsidRPr="0029606E">
        <w:t>s voting.</w:t>
      </w:r>
    </w:p>
    <w:p w14:paraId="30BCBF6D" w14:textId="77777777" w:rsidR="0020359C" w:rsidRPr="0029606E" w:rsidRDefault="0020359C" w:rsidP="008E6DF6">
      <w:pPr>
        <w:pStyle w:val="Tabletitle"/>
        <w:pageBreakBefore/>
        <w:spacing w:before="0"/>
      </w:pPr>
      <w:bookmarkStart w:id="1522" w:name="_Hlk510532557"/>
      <w:r w:rsidRPr="0029606E">
        <w:t>Table</w:t>
      </w:r>
      <w:r w:rsidR="00893360" w:rsidRPr="0029606E">
        <w:t> </w:t>
      </w:r>
      <w:r w:rsidRPr="0029606E">
        <w:t>1</w:t>
      </w:r>
      <w:r w:rsidR="00893360" w:rsidRPr="0029606E">
        <w:t xml:space="preserve"> — </w:t>
      </w:r>
      <w:r w:rsidRPr="0029606E">
        <w:t>Liaison categories</w:t>
      </w:r>
    </w:p>
    <w:tbl>
      <w:tblPr>
        <w:tblW w:w="97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1417"/>
        <w:gridCol w:w="2778"/>
        <w:gridCol w:w="2778"/>
        <w:gridCol w:w="2778"/>
      </w:tblGrid>
      <w:tr w:rsidR="00505A3B" w:rsidRPr="0029606E" w14:paraId="51431900" w14:textId="77777777" w:rsidTr="00505A3B">
        <w:trPr>
          <w:cantSplit/>
          <w:jc w:val="center"/>
        </w:trPr>
        <w:tc>
          <w:tcPr>
            <w:tcW w:w="1417" w:type="dxa"/>
            <w:tcBorders>
              <w:top w:val="single" w:sz="12" w:space="0" w:color="auto"/>
              <w:bottom w:val="single" w:sz="12" w:space="0" w:color="auto"/>
            </w:tcBorders>
            <w:shd w:val="clear" w:color="auto" w:fill="F2F2F2"/>
            <w:vAlign w:val="center"/>
            <w:hideMark/>
          </w:tcPr>
          <w:bookmarkEnd w:id="1522"/>
          <w:p w14:paraId="540895A8" w14:textId="77777777" w:rsidR="0020359C" w:rsidRPr="0029606E" w:rsidRDefault="0020359C" w:rsidP="00505A3B">
            <w:pPr>
              <w:pStyle w:val="Tableheader"/>
              <w:jc w:val="center"/>
              <w:rPr>
                <w:rFonts w:ascii="Arial" w:hAnsi="Arial"/>
              </w:rPr>
            </w:pPr>
            <w:r w:rsidRPr="0029606E">
              <w:rPr>
                <w:b/>
              </w:rPr>
              <w:t>Category</w:t>
            </w:r>
          </w:p>
        </w:tc>
        <w:tc>
          <w:tcPr>
            <w:tcW w:w="2778" w:type="dxa"/>
            <w:tcBorders>
              <w:top w:val="single" w:sz="12" w:space="0" w:color="auto"/>
              <w:bottom w:val="single" w:sz="12" w:space="0" w:color="auto"/>
            </w:tcBorders>
            <w:shd w:val="clear" w:color="auto" w:fill="E2EFD9"/>
            <w:vAlign w:val="center"/>
            <w:hideMark/>
          </w:tcPr>
          <w:p w14:paraId="68623ECC" w14:textId="77777777" w:rsidR="0020359C" w:rsidRPr="0029606E" w:rsidRDefault="0020359C" w:rsidP="00505A3B">
            <w:pPr>
              <w:pStyle w:val="Tableheader"/>
              <w:jc w:val="center"/>
            </w:pPr>
            <w:r w:rsidRPr="0029606E">
              <w:rPr>
                <w:b/>
              </w:rPr>
              <w:t>A</w:t>
            </w:r>
          </w:p>
        </w:tc>
        <w:tc>
          <w:tcPr>
            <w:tcW w:w="2778" w:type="dxa"/>
            <w:tcBorders>
              <w:top w:val="single" w:sz="12" w:space="0" w:color="auto"/>
              <w:bottom w:val="single" w:sz="12" w:space="0" w:color="auto"/>
            </w:tcBorders>
            <w:shd w:val="clear" w:color="auto" w:fill="FFF2CC"/>
            <w:vAlign w:val="center"/>
            <w:hideMark/>
          </w:tcPr>
          <w:p w14:paraId="1C10001D" w14:textId="77777777" w:rsidR="0020359C" w:rsidRPr="0029606E" w:rsidRDefault="0020359C" w:rsidP="00505A3B">
            <w:pPr>
              <w:pStyle w:val="Tableheader"/>
              <w:jc w:val="center"/>
            </w:pPr>
            <w:r w:rsidRPr="0029606E">
              <w:rPr>
                <w:b/>
              </w:rPr>
              <w:t>B</w:t>
            </w:r>
          </w:p>
        </w:tc>
        <w:tc>
          <w:tcPr>
            <w:tcW w:w="2778" w:type="dxa"/>
            <w:tcBorders>
              <w:top w:val="single" w:sz="12" w:space="0" w:color="auto"/>
              <w:bottom w:val="single" w:sz="12" w:space="0" w:color="auto"/>
            </w:tcBorders>
            <w:shd w:val="clear" w:color="auto" w:fill="DEEAF6"/>
            <w:vAlign w:val="center"/>
            <w:hideMark/>
          </w:tcPr>
          <w:p w14:paraId="2CE11082" w14:textId="77777777" w:rsidR="0020359C" w:rsidRPr="0029606E" w:rsidRDefault="0020359C" w:rsidP="00505A3B">
            <w:pPr>
              <w:pStyle w:val="Tableheader"/>
              <w:jc w:val="center"/>
            </w:pPr>
            <w:r w:rsidRPr="0029606E">
              <w:rPr>
                <w:b/>
              </w:rPr>
              <w:t>C</w:t>
            </w:r>
          </w:p>
        </w:tc>
      </w:tr>
      <w:tr w:rsidR="00505A3B" w:rsidRPr="0029606E" w14:paraId="61FBADCE" w14:textId="77777777" w:rsidTr="00505A3B">
        <w:trPr>
          <w:cantSplit/>
          <w:jc w:val="center"/>
        </w:trPr>
        <w:tc>
          <w:tcPr>
            <w:tcW w:w="1417" w:type="dxa"/>
            <w:tcBorders>
              <w:top w:val="single" w:sz="12" w:space="0" w:color="auto"/>
            </w:tcBorders>
            <w:shd w:val="clear" w:color="auto" w:fill="F2F2F2"/>
          </w:tcPr>
          <w:p w14:paraId="162303AC" w14:textId="77777777" w:rsidR="0020359C" w:rsidRPr="0029606E" w:rsidRDefault="0020359C" w:rsidP="00505A3B">
            <w:pPr>
              <w:pStyle w:val="Tablebody"/>
            </w:pPr>
            <w:r w:rsidRPr="0029606E">
              <w:rPr>
                <w:b/>
              </w:rPr>
              <w:t>Purpose</w:t>
            </w:r>
          </w:p>
        </w:tc>
        <w:tc>
          <w:tcPr>
            <w:tcW w:w="2778" w:type="dxa"/>
            <w:tcBorders>
              <w:top w:val="single" w:sz="12" w:space="0" w:color="auto"/>
            </w:tcBorders>
            <w:shd w:val="clear" w:color="auto" w:fill="E2EFD9"/>
          </w:tcPr>
          <w:p w14:paraId="58509BD3" w14:textId="77777777" w:rsidR="0020359C" w:rsidRPr="0029606E" w:rsidRDefault="0020359C" w:rsidP="00505A3B">
            <w:pPr>
              <w:pStyle w:val="Tablebody"/>
            </w:pPr>
            <w:r w:rsidRPr="0029606E">
              <w:t xml:space="preserve">To make an effective </w:t>
            </w:r>
            <w:r w:rsidR="00505A3B" w:rsidRPr="0029606E">
              <w:br/>
            </w:r>
            <w:r w:rsidRPr="0029606E">
              <w:t xml:space="preserve">contribution to the work of </w:t>
            </w:r>
            <w:r w:rsidR="00505A3B" w:rsidRPr="0029606E">
              <w:br/>
            </w:r>
            <w:r w:rsidRPr="0029606E">
              <w:t>the committee.</w:t>
            </w:r>
          </w:p>
        </w:tc>
        <w:tc>
          <w:tcPr>
            <w:tcW w:w="2778" w:type="dxa"/>
            <w:tcBorders>
              <w:top w:val="single" w:sz="12" w:space="0" w:color="auto"/>
            </w:tcBorders>
            <w:shd w:val="clear" w:color="auto" w:fill="FFF2CC"/>
            <w:hideMark/>
          </w:tcPr>
          <w:p w14:paraId="2776CC4A" w14:textId="77777777" w:rsidR="0020359C" w:rsidRPr="0029606E" w:rsidRDefault="0020359C" w:rsidP="00505A3B">
            <w:pPr>
              <w:pStyle w:val="Tablebody"/>
            </w:pPr>
            <w:r w:rsidRPr="0029606E">
              <w:t xml:space="preserve">To be kept informed of </w:t>
            </w:r>
            <w:r w:rsidR="00505A3B" w:rsidRPr="0029606E">
              <w:br/>
            </w:r>
            <w:r w:rsidRPr="0029606E">
              <w:t>the work of the committee.</w:t>
            </w:r>
          </w:p>
        </w:tc>
        <w:tc>
          <w:tcPr>
            <w:tcW w:w="2778" w:type="dxa"/>
            <w:tcBorders>
              <w:top w:val="single" w:sz="12" w:space="0" w:color="auto"/>
            </w:tcBorders>
            <w:shd w:val="clear" w:color="auto" w:fill="DEEAF6"/>
          </w:tcPr>
          <w:p w14:paraId="1387F62C" w14:textId="77777777" w:rsidR="0020359C" w:rsidRPr="0029606E" w:rsidRDefault="0020359C" w:rsidP="00505A3B">
            <w:pPr>
              <w:pStyle w:val="Tablebody"/>
            </w:pPr>
            <w:r w:rsidRPr="0029606E">
              <w:t xml:space="preserve">To make a technical </w:t>
            </w:r>
            <w:r w:rsidR="00505A3B" w:rsidRPr="0029606E">
              <w:br/>
            </w:r>
            <w:r w:rsidRPr="0029606E">
              <w:t xml:space="preserve">contribution to drafting </w:t>
            </w:r>
            <w:r w:rsidR="00505A3B" w:rsidRPr="0029606E">
              <w:br/>
            </w:r>
            <w:r w:rsidRPr="0029606E">
              <w:t>standards in a Working Group.</w:t>
            </w:r>
          </w:p>
        </w:tc>
      </w:tr>
      <w:tr w:rsidR="00505A3B" w:rsidRPr="0029606E" w14:paraId="462735D4" w14:textId="77777777" w:rsidTr="00505A3B">
        <w:trPr>
          <w:cantSplit/>
          <w:jc w:val="center"/>
        </w:trPr>
        <w:tc>
          <w:tcPr>
            <w:tcW w:w="1417" w:type="dxa"/>
            <w:shd w:val="clear" w:color="auto" w:fill="F2F2F2"/>
            <w:hideMark/>
          </w:tcPr>
          <w:p w14:paraId="0F479E0B" w14:textId="77777777" w:rsidR="0020359C" w:rsidRPr="0029606E" w:rsidRDefault="0020359C" w:rsidP="00505A3B">
            <w:pPr>
              <w:pStyle w:val="Tablebody"/>
            </w:pPr>
            <w:r w:rsidRPr="0029606E">
              <w:rPr>
                <w:b/>
              </w:rPr>
              <w:t>Eligibility</w:t>
            </w:r>
          </w:p>
        </w:tc>
        <w:tc>
          <w:tcPr>
            <w:tcW w:w="2778" w:type="dxa"/>
            <w:shd w:val="clear" w:color="auto" w:fill="E2EFD9"/>
          </w:tcPr>
          <w:p w14:paraId="4986B62E" w14:textId="77777777" w:rsidR="0020359C" w:rsidRPr="0029606E" w:rsidRDefault="00505A3B" w:rsidP="00505A3B">
            <w:pPr>
              <w:pStyle w:val="ListContinue1-"/>
              <w:spacing w:before="60" w:after="60"/>
              <w:jc w:val="left"/>
            </w:pPr>
            <w:r w:rsidRPr="0029606E">
              <w:t>—</w:t>
            </w:r>
            <w:r w:rsidRPr="0029606E">
              <w:tab/>
            </w:r>
            <w:r w:rsidR="0020359C" w:rsidRPr="0029606E">
              <w:t>Not for profit</w:t>
            </w:r>
          </w:p>
          <w:p w14:paraId="5007E6AA" w14:textId="77777777" w:rsidR="0020359C" w:rsidRPr="0029606E" w:rsidRDefault="00505A3B" w:rsidP="00505A3B">
            <w:pPr>
              <w:pStyle w:val="ListContinue1-"/>
              <w:spacing w:before="60" w:after="60"/>
              <w:jc w:val="left"/>
            </w:pPr>
            <w:r w:rsidRPr="0029606E">
              <w:t>—</w:t>
            </w:r>
            <w:r w:rsidRPr="0029606E">
              <w:tab/>
            </w:r>
            <w:r w:rsidR="0020359C" w:rsidRPr="0029606E">
              <w:t>Legal entity</w:t>
            </w:r>
          </w:p>
          <w:p w14:paraId="5A28ED6F" w14:textId="77777777" w:rsidR="0020359C" w:rsidRPr="0029606E" w:rsidRDefault="00505A3B" w:rsidP="00505A3B">
            <w:pPr>
              <w:pStyle w:val="ListContinue1-"/>
              <w:spacing w:before="60" w:after="60"/>
              <w:jc w:val="left"/>
            </w:pPr>
            <w:r w:rsidRPr="0029606E">
              <w:t>—</w:t>
            </w:r>
            <w:r w:rsidRPr="0029606E">
              <w:tab/>
            </w:r>
            <w:r w:rsidR="0020359C" w:rsidRPr="0029606E">
              <w:t xml:space="preserve">Membership based </w:t>
            </w:r>
            <w:r w:rsidRPr="0029606E">
              <w:br/>
            </w:r>
            <w:r w:rsidR="0020359C" w:rsidRPr="0029606E">
              <w:t xml:space="preserve">(worldwide or over </w:t>
            </w:r>
            <w:r w:rsidRPr="0029606E">
              <w:br/>
            </w:r>
            <w:r w:rsidR="0020359C" w:rsidRPr="0029606E">
              <w:t>a broad region)</w:t>
            </w:r>
          </w:p>
          <w:p w14:paraId="6F29A7D1" w14:textId="77777777" w:rsidR="0020359C" w:rsidRPr="0029606E" w:rsidRDefault="00505A3B" w:rsidP="00505A3B">
            <w:pPr>
              <w:pStyle w:val="ListContinue1-"/>
              <w:spacing w:before="60" w:after="60"/>
              <w:jc w:val="left"/>
            </w:pPr>
            <w:r w:rsidRPr="0029606E">
              <w:t>—</w:t>
            </w:r>
            <w:r w:rsidRPr="0029606E">
              <w:tab/>
            </w:r>
            <w:r w:rsidR="0020359C" w:rsidRPr="0029606E">
              <w:t>Relevant competence and expertise</w:t>
            </w:r>
          </w:p>
          <w:p w14:paraId="2C17FDBB" w14:textId="77777777" w:rsidR="0020359C" w:rsidRPr="0029606E" w:rsidRDefault="00505A3B" w:rsidP="00505A3B">
            <w:pPr>
              <w:pStyle w:val="ListContinue1-"/>
              <w:spacing w:before="60" w:after="60"/>
              <w:jc w:val="left"/>
            </w:pPr>
            <w:r w:rsidRPr="0029606E">
              <w:t>—</w:t>
            </w:r>
            <w:r w:rsidRPr="0029606E">
              <w:tab/>
            </w:r>
            <w:r w:rsidR="0020359C" w:rsidRPr="0029606E">
              <w:t xml:space="preserve">Process for stakeholder engagement and </w:t>
            </w:r>
            <w:r w:rsidRPr="0029606E">
              <w:br/>
            </w:r>
            <w:r w:rsidR="0020359C" w:rsidRPr="0029606E">
              <w:t>consensus decision-making</w:t>
            </w:r>
          </w:p>
          <w:p w14:paraId="2F6DABB4" w14:textId="77029136" w:rsidR="0020359C" w:rsidRPr="0029606E" w:rsidRDefault="0020359C" w:rsidP="00EA3498">
            <w:pPr>
              <w:pStyle w:val="Tablebody"/>
            </w:pPr>
            <w:r w:rsidRPr="0029606E">
              <w:t>(See clause</w:t>
            </w:r>
            <w:r w:rsidR="00505A3B" w:rsidRPr="0029606E">
              <w:t> </w:t>
            </w:r>
            <w:r w:rsidR="00EA3498" w:rsidRPr="0029606E">
              <w:fldChar w:fldCharType="begin"/>
            </w:r>
            <w:r w:rsidR="00EA3498" w:rsidRPr="0029606E">
              <w:instrText xml:space="preserve"> REF _Ref511129902 \r \h </w:instrText>
            </w:r>
            <w:r w:rsidR="00EA3498" w:rsidRPr="0029606E">
              <w:fldChar w:fldCharType="separate"/>
            </w:r>
            <w:r w:rsidR="005C35CA">
              <w:t>1.17.4.1</w:t>
            </w:r>
            <w:r w:rsidR="00EA3498" w:rsidRPr="0029606E">
              <w:fldChar w:fldCharType="end"/>
            </w:r>
            <w:r w:rsidRPr="0029606E">
              <w:t xml:space="preserve"> for full </w:t>
            </w:r>
            <w:r w:rsidR="00505A3B" w:rsidRPr="0029606E">
              <w:br/>
            </w:r>
            <w:r w:rsidRPr="0029606E">
              <w:t>details)</w:t>
            </w:r>
          </w:p>
        </w:tc>
        <w:tc>
          <w:tcPr>
            <w:tcW w:w="2778" w:type="dxa"/>
            <w:shd w:val="clear" w:color="auto" w:fill="FFF2CC"/>
          </w:tcPr>
          <w:p w14:paraId="1D60D7C8" w14:textId="42D77496" w:rsidR="0020359C" w:rsidRPr="0029606E" w:rsidRDefault="0020359C" w:rsidP="00505A3B">
            <w:pPr>
              <w:pStyle w:val="Tablebody"/>
            </w:pPr>
            <w:r w:rsidRPr="0029606E">
              <w:rPr>
                <w:u w:val="single"/>
              </w:rPr>
              <w:t xml:space="preserve">Intergovernmental </w:t>
            </w:r>
            <w:r w:rsidR="005C22AF" w:rsidRPr="0029606E">
              <w:rPr>
                <w:u w:val="single"/>
              </w:rPr>
              <w:br/>
            </w:r>
            <w:r w:rsidRPr="0029606E">
              <w:rPr>
                <w:u w:val="single"/>
              </w:rPr>
              <w:t>Organizations only</w:t>
            </w:r>
          </w:p>
          <w:p w14:paraId="2742E0C2" w14:textId="77777777" w:rsidR="0020359C" w:rsidRPr="0029606E" w:rsidRDefault="00505A3B" w:rsidP="00505A3B">
            <w:pPr>
              <w:pStyle w:val="ListContinue1-"/>
              <w:spacing w:before="60" w:after="60"/>
              <w:jc w:val="left"/>
            </w:pPr>
            <w:r w:rsidRPr="0029606E">
              <w:t>—</w:t>
            </w:r>
            <w:r w:rsidRPr="0029606E">
              <w:tab/>
            </w:r>
            <w:r w:rsidR="0020359C" w:rsidRPr="0029606E">
              <w:t>Not for profit</w:t>
            </w:r>
          </w:p>
          <w:p w14:paraId="4BB548CB" w14:textId="77777777" w:rsidR="0020359C" w:rsidRPr="0029606E" w:rsidRDefault="00505A3B" w:rsidP="00505A3B">
            <w:pPr>
              <w:pStyle w:val="ListContinue1-"/>
              <w:spacing w:before="60" w:after="60"/>
              <w:jc w:val="left"/>
            </w:pPr>
            <w:r w:rsidRPr="0029606E">
              <w:t>—</w:t>
            </w:r>
            <w:r w:rsidRPr="0029606E">
              <w:tab/>
            </w:r>
            <w:r w:rsidR="0020359C" w:rsidRPr="0029606E">
              <w:t>Legal entity</w:t>
            </w:r>
          </w:p>
          <w:p w14:paraId="04B6772E" w14:textId="09540070" w:rsidR="0020359C" w:rsidRPr="0029606E" w:rsidRDefault="00505A3B" w:rsidP="00505A3B">
            <w:pPr>
              <w:pStyle w:val="ListContinue1-"/>
              <w:spacing w:before="60" w:after="60"/>
              <w:jc w:val="left"/>
            </w:pPr>
            <w:r w:rsidRPr="0029606E">
              <w:t>—</w:t>
            </w:r>
            <w:r w:rsidRPr="0029606E">
              <w:tab/>
            </w:r>
            <w:r w:rsidR="0020359C" w:rsidRPr="0029606E">
              <w:t xml:space="preserve">Membership based (worldwide or over </w:t>
            </w:r>
            <w:r w:rsidR="008F6631" w:rsidRPr="0029606E">
              <w:br/>
            </w:r>
            <w:r w:rsidR="0020359C" w:rsidRPr="0029606E">
              <w:t>a broad region)</w:t>
            </w:r>
          </w:p>
          <w:p w14:paraId="6706D49C" w14:textId="77777777" w:rsidR="0020359C" w:rsidRPr="0029606E" w:rsidRDefault="00505A3B" w:rsidP="00505A3B">
            <w:pPr>
              <w:pStyle w:val="ListContinue1-"/>
              <w:spacing w:before="60" w:after="60"/>
              <w:jc w:val="left"/>
            </w:pPr>
            <w:r w:rsidRPr="0029606E">
              <w:t>—</w:t>
            </w:r>
            <w:r w:rsidRPr="0029606E">
              <w:tab/>
            </w:r>
            <w:r w:rsidR="0020359C" w:rsidRPr="0029606E">
              <w:t>Relevant competence and expertise</w:t>
            </w:r>
          </w:p>
          <w:p w14:paraId="0C1747A8" w14:textId="77777777" w:rsidR="0020359C" w:rsidRPr="0029606E" w:rsidRDefault="00505A3B" w:rsidP="00505A3B">
            <w:pPr>
              <w:pStyle w:val="ListContinue1-"/>
              <w:spacing w:before="60" w:after="60"/>
              <w:jc w:val="left"/>
            </w:pPr>
            <w:r w:rsidRPr="0029606E">
              <w:t>—</w:t>
            </w:r>
            <w:r w:rsidRPr="0029606E">
              <w:tab/>
            </w:r>
            <w:r w:rsidR="0020359C" w:rsidRPr="0029606E">
              <w:t>Process for stakeholder engagement and consensus decision-making</w:t>
            </w:r>
          </w:p>
          <w:p w14:paraId="7424A97B" w14:textId="1986F012" w:rsidR="0020359C" w:rsidRPr="0029606E" w:rsidRDefault="0020359C" w:rsidP="00505A3B">
            <w:pPr>
              <w:pStyle w:val="Tablebody"/>
            </w:pPr>
            <w:r w:rsidRPr="0029606E">
              <w:t>(See clause</w:t>
            </w:r>
            <w:r w:rsidR="00EA3498" w:rsidRPr="0029606E">
              <w:t> </w:t>
            </w:r>
            <w:r w:rsidR="00EA3498" w:rsidRPr="0029606E">
              <w:fldChar w:fldCharType="begin"/>
            </w:r>
            <w:r w:rsidR="00EA3498" w:rsidRPr="0029606E">
              <w:instrText xml:space="preserve"> REF _Ref511129902 \r \h </w:instrText>
            </w:r>
            <w:r w:rsidR="00EA3498" w:rsidRPr="0029606E">
              <w:fldChar w:fldCharType="separate"/>
            </w:r>
            <w:r w:rsidR="005C35CA">
              <w:t>1.17.4.1</w:t>
            </w:r>
            <w:r w:rsidR="00EA3498" w:rsidRPr="0029606E">
              <w:fldChar w:fldCharType="end"/>
            </w:r>
            <w:r w:rsidRPr="0029606E">
              <w:t xml:space="preserve"> for full </w:t>
            </w:r>
            <w:r w:rsidR="00505A3B" w:rsidRPr="0029606E">
              <w:br/>
            </w:r>
            <w:r w:rsidRPr="0029606E">
              <w:t>details)</w:t>
            </w:r>
          </w:p>
        </w:tc>
        <w:tc>
          <w:tcPr>
            <w:tcW w:w="2778" w:type="dxa"/>
            <w:shd w:val="clear" w:color="auto" w:fill="DEEAF6"/>
          </w:tcPr>
          <w:p w14:paraId="3D86CF64" w14:textId="77777777" w:rsidR="0020359C" w:rsidRPr="0029606E" w:rsidRDefault="00505A3B" w:rsidP="00505A3B">
            <w:pPr>
              <w:pStyle w:val="ListContinue1-"/>
              <w:spacing w:before="60" w:after="60"/>
              <w:jc w:val="left"/>
            </w:pPr>
            <w:r w:rsidRPr="0029606E">
              <w:t>—</w:t>
            </w:r>
            <w:r w:rsidRPr="0029606E">
              <w:tab/>
            </w:r>
            <w:r w:rsidR="0020359C" w:rsidRPr="0029606E">
              <w:t>Not for profit</w:t>
            </w:r>
          </w:p>
          <w:p w14:paraId="77CF04F8" w14:textId="77777777" w:rsidR="0020359C" w:rsidRPr="0029606E" w:rsidRDefault="00505A3B" w:rsidP="00505A3B">
            <w:pPr>
              <w:pStyle w:val="ListContinue1-"/>
              <w:spacing w:before="60" w:after="60"/>
              <w:jc w:val="left"/>
            </w:pPr>
            <w:r w:rsidRPr="0029606E">
              <w:t>—</w:t>
            </w:r>
            <w:r w:rsidRPr="0029606E">
              <w:tab/>
            </w:r>
            <w:r w:rsidR="0020359C" w:rsidRPr="0029606E">
              <w:t>Relevant competence and expertise</w:t>
            </w:r>
          </w:p>
          <w:p w14:paraId="5BFE8F89" w14:textId="77777777" w:rsidR="0020359C" w:rsidRPr="0029606E" w:rsidRDefault="00505A3B" w:rsidP="00505A3B">
            <w:pPr>
              <w:pStyle w:val="ListContinue1-"/>
              <w:spacing w:before="60" w:after="60"/>
              <w:jc w:val="left"/>
            </w:pPr>
            <w:r w:rsidRPr="0029606E">
              <w:t>—</w:t>
            </w:r>
            <w:r w:rsidRPr="0029606E">
              <w:tab/>
            </w:r>
            <w:r w:rsidR="0020359C" w:rsidRPr="0029606E">
              <w:t>Process for stakeholder engagement and consensus decision-making</w:t>
            </w:r>
          </w:p>
          <w:p w14:paraId="4FD554E8" w14:textId="7630637D" w:rsidR="0020359C" w:rsidRPr="0029606E" w:rsidRDefault="0020359C" w:rsidP="00EA3498">
            <w:pPr>
              <w:pStyle w:val="Tablebody"/>
            </w:pPr>
            <w:r w:rsidRPr="0029606E">
              <w:t>(See clause</w:t>
            </w:r>
            <w:r w:rsidR="00505A3B" w:rsidRPr="0029606E">
              <w:t> </w:t>
            </w:r>
            <w:r w:rsidR="00EA3498" w:rsidRPr="0029606E">
              <w:fldChar w:fldCharType="begin"/>
            </w:r>
            <w:r w:rsidR="00EA3498" w:rsidRPr="0029606E">
              <w:instrText xml:space="preserve"> REF _Ref511129941 \r \h </w:instrText>
            </w:r>
            <w:r w:rsidR="00EA3498" w:rsidRPr="0029606E">
              <w:fldChar w:fldCharType="separate"/>
            </w:r>
            <w:r w:rsidR="005C35CA">
              <w:t>1.17.4.2</w:t>
            </w:r>
            <w:r w:rsidR="00EA3498" w:rsidRPr="0029606E">
              <w:fldChar w:fldCharType="end"/>
            </w:r>
            <w:r w:rsidRPr="0029606E">
              <w:t xml:space="preserve"> for full </w:t>
            </w:r>
            <w:r w:rsidR="00505A3B" w:rsidRPr="0029606E">
              <w:br/>
            </w:r>
            <w:r w:rsidRPr="0029606E">
              <w:t>details)</w:t>
            </w:r>
          </w:p>
        </w:tc>
      </w:tr>
      <w:tr w:rsidR="00505A3B" w:rsidRPr="0029606E" w14:paraId="7DC60C18" w14:textId="77777777" w:rsidTr="00505A3B">
        <w:trPr>
          <w:cantSplit/>
          <w:jc w:val="center"/>
        </w:trPr>
        <w:tc>
          <w:tcPr>
            <w:tcW w:w="1417" w:type="dxa"/>
            <w:shd w:val="clear" w:color="auto" w:fill="F2F2F2"/>
            <w:hideMark/>
          </w:tcPr>
          <w:p w14:paraId="6948CEEB" w14:textId="77777777" w:rsidR="0020359C" w:rsidRPr="0029606E" w:rsidRDefault="0020359C" w:rsidP="00505A3B">
            <w:pPr>
              <w:pStyle w:val="Tablebody"/>
            </w:pPr>
            <w:r w:rsidRPr="0029606E">
              <w:rPr>
                <w:b/>
              </w:rPr>
              <w:t>Level</w:t>
            </w:r>
          </w:p>
        </w:tc>
        <w:tc>
          <w:tcPr>
            <w:tcW w:w="2778" w:type="dxa"/>
            <w:shd w:val="clear" w:color="auto" w:fill="E2EFD9"/>
            <w:hideMark/>
          </w:tcPr>
          <w:p w14:paraId="29370376" w14:textId="65D0A5CB" w:rsidR="0020359C" w:rsidRPr="0029606E" w:rsidRDefault="00C626AA" w:rsidP="00505A3B">
            <w:pPr>
              <w:pStyle w:val="Tablebody"/>
            </w:pPr>
            <w:r w:rsidRPr="0029606E">
              <w:t xml:space="preserve">Committee </w:t>
            </w:r>
          </w:p>
        </w:tc>
        <w:tc>
          <w:tcPr>
            <w:tcW w:w="2778" w:type="dxa"/>
            <w:shd w:val="clear" w:color="auto" w:fill="FFF2CC"/>
            <w:hideMark/>
          </w:tcPr>
          <w:p w14:paraId="3E8C8389" w14:textId="10754713" w:rsidR="0020359C" w:rsidRPr="0029606E" w:rsidRDefault="00C626AA" w:rsidP="00505A3B">
            <w:pPr>
              <w:pStyle w:val="Tablebody"/>
            </w:pPr>
            <w:r w:rsidRPr="0029606E">
              <w:t>Committee</w:t>
            </w:r>
          </w:p>
        </w:tc>
        <w:tc>
          <w:tcPr>
            <w:tcW w:w="2778" w:type="dxa"/>
            <w:shd w:val="clear" w:color="auto" w:fill="DEEAF6"/>
          </w:tcPr>
          <w:p w14:paraId="2F9EE50E" w14:textId="77777777" w:rsidR="0020359C" w:rsidRPr="0029606E" w:rsidRDefault="0020359C" w:rsidP="00505A3B">
            <w:pPr>
              <w:pStyle w:val="Tablebody"/>
            </w:pPr>
            <w:r w:rsidRPr="0029606E">
              <w:t>Working Group</w:t>
            </w:r>
          </w:p>
        </w:tc>
      </w:tr>
      <w:tr w:rsidR="00505A3B" w:rsidRPr="0029606E" w14:paraId="793C272A" w14:textId="77777777" w:rsidTr="00505A3B">
        <w:trPr>
          <w:cantSplit/>
          <w:jc w:val="center"/>
        </w:trPr>
        <w:tc>
          <w:tcPr>
            <w:tcW w:w="1417" w:type="dxa"/>
            <w:shd w:val="clear" w:color="auto" w:fill="F2F2F2"/>
            <w:hideMark/>
          </w:tcPr>
          <w:p w14:paraId="31CAF5E5" w14:textId="77777777" w:rsidR="0020359C" w:rsidRPr="0029606E" w:rsidRDefault="0020359C" w:rsidP="00505A3B">
            <w:pPr>
              <w:pStyle w:val="Tablebody"/>
            </w:pPr>
            <w:r w:rsidRPr="0029606E">
              <w:rPr>
                <w:b/>
              </w:rPr>
              <w:t>Participation</w:t>
            </w:r>
          </w:p>
        </w:tc>
        <w:tc>
          <w:tcPr>
            <w:tcW w:w="2778" w:type="dxa"/>
            <w:shd w:val="clear" w:color="auto" w:fill="E2EFD9"/>
          </w:tcPr>
          <w:p w14:paraId="524831B9" w14:textId="559FA9EF" w:rsidR="0020359C" w:rsidRPr="0029606E" w:rsidRDefault="0020359C" w:rsidP="00505A3B">
            <w:pPr>
              <w:pStyle w:val="Tablebody"/>
            </w:pPr>
            <w:r w:rsidRPr="0029606E">
              <w:t>Participate in</w:t>
            </w:r>
            <w:r w:rsidR="00B37C9D" w:rsidRPr="0029606E">
              <w:t xml:space="preserve"> committee</w:t>
            </w:r>
            <w:r w:rsidRPr="0029606E">
              <w:t xml:space="preserve"> meetings, access to documents, may </w:t>
            </w:r>
            <w:r w:rsidR="00505A3B" w:rsidRPr="0029606E">
              <w:br/>
            </w:r>
            <w:r w:rsidRPr="0029606E">
              <w:t xml:space="preserve">appoint </w:t>
            </w:r>
            <w:del w:id="1523" w:author="Author">
              <w:r w:rsidRPr="0029606E" w:rsidDel="00976EF7">
                <w:delText>expert</w:delText>
              </w:r>
            </w:del>
            <w:ins w:id="1524" w:author="Author">
              <w:r w:rsidR="00976EF7">
                <w:t>Expert</w:t>
              </w:r>
            </w:ins>
            <w:r w:rsidRPr="0029606E">
              <w:t xml:space="preserve">s to WGs and </w:t>
            </w:r>
            <w:r w:rsidR="00505A3B" w:rsidRPr="0029606E">
              <w:br/>
            </w:r>
            <w:r w:rsidRPr="0029606E">
              <w:t xml:space="preserve">these </w:t>
            </w:r>
            <w:del w:id="1525" w:author="Author">
              <w:r w:rsidRPr="0029606E" w:rsidDel="00976EF7">
                <w:delText>expert</w:delText>
              </w:r>
            </w:del>
            <w:ins w:id="1526" w:author="Author">
              <w:r w:rsidR="00976EF7">
                <w:t>Expert</w:t>
              </w:r>
            </w:ins>
            <w:r w:rsidRPr="0029606E">
              <w:t xml:space="preserve">s may serve as </w:t>
            </w:r>
            <w:r w:rsidR="00505A3B" w:rsidRPr="0029606E">
              <w:br/>
            </w:r>
            <w:del w:id="1527" w:author="Author">
              <w:r w:rsidRPr="0029606E" w:rsidDel="00627DBC">
                <w:delText>convenor</w:delText>
              </w:r>
            </w:del>
            <w:ins w:id="1528" w:author="Author">
              <w:r w:rsidR="00627DBC">
                <w:t>Convenor</w:t>
              </w:r>
            </w:ins>
            <w:r w:rsidRPr="0029606E">
              <w:t xml:space="preserve">s or </w:t>
            </w:r>
            <w:del w:id="1529" w:author="Author">
              <w:r w:rsidRPr="0029606E" w:rsidDel="00627DBC">
                <w:delText>Project Leader</w:delText>
              </w:r>
            </w:del>
            <w:ins w:id="1530" w:author="Author">
              <w:r w:rsidR="00627DBC">
                <w:t>Project Leader</w:t>
              </w:r>
            </w:ins>
            <w:r w:rsidRPr="0029606E">
              <w:t>s.</w:t>
            </w:r>
          </w:p>
        </w:tc>
        <w:tc>
          <w:tcPr>
            <w:tcW w:w="2778" w:type="dxa"/>
            <w:shd w:val="clear" w:color="auto" w:fill="FFF2CC"/>
            <w:hideMark/>
          </w:tcPr>
          <w:p w14:paraId="36A876C0" w14:textId="77777777" w:rsidR="0020359C" w:rsidRPr="0029606E" w:rsidRDefault="0020359C" w:rsidP="00505A3B">
            <w:pPr>
              <w:pStyle w:val="Tablebody"/>
            </w:pPr>
            <w:r w:rsidRPr="0029606E">
              <w:t xml:space="preserve">To be kept informed of </w:t>
            </w:r>
            <w:r w:rsidR="00505A3B" w:rsidRPr="0029606E">
              <w:br/>
            </w:r>
            <w:r w:rsidRPr="0029606E">
              <w:t xml:space="preserve">the work only (access to </w:t>
            </w:r>
            <w:r w:rsidR="00505A3B" w:rsidRPr="0029606E">
              <w:br/>
            </w:r>
            <w:r w:rsidRPr="0029606E">
              <w:t>documents).</w:t>
            </w:r>
          </w:p>
        </w:tc>
        <w:tc>
          <w:tcPr>
            <w:tcW w:w="2778" w:type="dxa"/>
            <w:shd w:val="clear" w:color="auto" w:fill="DEEAF6"/>
          </w:tcPr>
          <w:p w14:paraId="77E076D8" w14:textId="1C85CB75" w:rsidR="0020359C" w:rsidRPr="0029606E" w:rsidRDefault="0020359C" w:rsidP="00505A3B">
            <w:pPr>
              <w:pStyle w:val="Tablebody"/>
            </w:pPr>
            <w:r w:rsidRPr="0029606E">
              <w:t xml:space="preserve">Full participation as a member of the WG (but cannot </w:t>
            </w:r>
            <w:r w:rsidR="00505A3B" w:rsidRPr="0029606E">
              <w:t xml:space="preserve">be </w:t>
            </w:r>
            <w:r w:rsidR="00505A3B" w:rsidRPr="0029606E">
              <w:br/>
            </w:r>
            <w:del w:id="1531" w:author="Author">
              <w:r w:rsidR="00505A3B" w:rsidRPr="0029606E" w:rsidDel="00627DBC">
                <w:delText>convenor</w:delText>
              </w:r>
            </w:del>
            <w:ins w:id="1532" w:author="Author">
              <w:r w:rsidR="00627DBC">
                <w:t>Convenor</w:t>
              </w:r>
            </w:ins>
            <w:r w:rsidR="00505A3B" w:rsidRPr="0029606E">
              <w:t xml:space="preserve"> or </w:t>
            </w:r>
            <w:del w:id="1533" w:author="Author">
              <w:r w:rsidR="00505A3B" w:rsidRPr="0029606E" w:rsidDel="00627DBC">
                <w:delText>Project Leader</w:delText>
              </w:r>
            </w:del>
            <w:ins w:id="1534" w:author="Author">
              <w:r w:rsidR="00627DBC">
                <w:t>Project Leader</w:t>
              </w:r>
            </w:ins>
            <w:r w:rsidR="00505A3B" w:rsidRPr="0029606E">
              <w:t>).</w:t>
            </w:r>
          </w:p>
        </w:tc>
      </w:tr>
      <w:tr w:rsidR="00505A3B" w:rsidRPr="0029606E" w14:paraId="241ADB84" w14:textId="77777777" w:rsidTr="00505A3B">
        <w:trPr>
          <w:cantSplit/>
          <w:jc w:val="center"/>
        </w:trPr>
        <w:tc>
          <w:tcPr>
            <w:tcW w:w="1417" w:type="dxa"/>
            <w:shd w:val="clear" w:color="auto" w:fill="F2F2F2"/>
            <w:hideMark/>
          </w:tcPr>
          <w:p w14:paraId="13B76947" w14:textId="77777777" w:rsidR="0020359C" w:rsidRPr="0029606E" w:rsidRDefault="0020359C" w:rsidP="00505A3B">
            <w:pPr>
              <w:pStyle w:val="Tablebody"/>
            </w:pPr>
            <w:r w:rsidRPr="0029606E">
              <w:rPr>
                <w:b/>
              </w:rPr>
              <w:t>Rights and obligations</w:t>
            </w:r>
          </w:p>
        </w:tc>
        <w:tc>
          <w:tcPr>
            <w:tcW w:w="2778" w:type="dxa"/>
            <w:shd w:val="clear" w:color="auto" w:fill="E2EFD9"/>
          </w:tcPr>
          <w:p w14:paraId="7E4E755F" w14:textId="77777777" w:rsidR="0020359C" w:rsidRPr="0029606E" w:rsidRDefault="0020359C" w:rsidP="00505A3B">
            <w:pPr>
              <w:pStyle w:val="Tablebody"/>
            </w:pPr>
            <w:r w:rsidRPr="0029606E">
              <w:t xml:space="preserve">No voting rights, but can </w:t>
            </w:r>
            <w:r w:rsidR="00505A3B" w:rsidRPr="0029606E">
              <w:br/>
            </w:r>
            <w:r w:rsidRPr="0029606E">
              <w:t xml:space="preserve">comment (comments are </w:t>
            </w:r>
            <w:r w:rsidR="00505A3B" w:rsidRPr="0029606E">
              <w:br/>
            </w:r>
            <w:r w:rsidRPr="0029606E">
              <w:t xml:space="preserve">given the same treatment </w:t>
            </w:r>
            <w:r w:rsidR="00505A3B" w:rsidRPr="0029606E">
              <w:br/>
            </w:r>
            <w:r w:rsidRPr="0029606E">
              <w:t>as comments from member bodies).</w:t>
            </w:r>
          </w:p>
          <w:p w14:paraId="22F9C0A3" w14:textId="0BF274B0" w:rsidR="0020359C" w:rsidRPr="0029606E" w:rsidRDefault="0020359C" w:rsidP="00EA3498">
            <w:pPr>
              <w:pStyle w:val="Tablebody"/>
            </w:pPr>
            <w:r w:rsidRPr="0029606E">
              <w:t>Can propose new work items (see clause</w:t>
            </w:r>
            <w:r w:rsidR="00505A3B" w:rsidRPr="0029606E">
              <w:t> </w:t>
            </w:r>
            <w:r w:rsidR="00EA3498" w:rsidRPr="0029606E">
              <w:fldChar w:fldCharType="begin"/>
            </w:r>
            <w:r w:rsidR="00EA3498" w:rsidRPr="0029606E">
              <w:instrText xml:space="preserve"> REF _Ref505151823 \r \h </w:instrText>
            </w:r>
            <w:r w:rsidR="00EA3498" w:rsidRPr="0029606E">
              <w:fldChar w:fldCharType="separate"/>
            </w:r>
            <w:r w:rsidR="005C35CA">
              <w:t>2.3</w:t>
            </w:r>
            <w:r w:rsidR="00EA3498" w:rsidRPr="0029606E">
              <w:fldChar w:fldCharType="end"/>
            </w:r>
            <w:r w:rsidRPr="0029606E">
              <w:t>.2).</w:t>
            </w:r>
          </w:p>
        </w:tc>
        <w:tc>
          <w:tcPr>
            <w:tcW w:w="2778" w:type="dxa"/>
            <w:shd w:val="clear" w:color="auto" w:fill="FFF2CC"/>
          </w:tcPr>
          <w:p w14:paraId="62600242" w14:textId="77777777" w:rsidR="0020359C" w:rsidRPr="0029606E" w:rsidRDefault="0020359C" w:rsidP="00505A3B">
            <w:pPr>
              <w:pStyle w:val="Tablebody"/>
            </w:pPr>
            <w:r w:rsidRPr="0029606E">
              <w:t xml:space="preserve">No voting rights, but can </w:t>
            </w:r>
            <w:r w:rsidR="00505A3B" w:rsidRPr="0029606E">
              <w:br/>
            </w:r>
            <w:r w:rsidRPr="0029606E">
              <w:t xml:space="preserve">comment (comments are </w:t>
            </w:r>
            <w:r w:rsidR="00505A3B" w:rsidRPr="0029606E">
              <w:br/>
            </w:r>
            <w:r w:rsidRPr="0029606E">
              <w:t xml:space="preserve">given the same treatment </w:t>
            </w:r>
            <w:r w:rsidR="00505A3B" w:rsidRPr="0029606E">
              <w:br/>
            </w:r>
            <w:r w:rsidRPr="0029606E">
              <w:t>as comments from member bodies).</w:t>
            </w:r>
          </w:p>
          <w:p w14:paraId="18437E0A" w14:textId="77777777" w:rsidR="0020359C" w:rsidRPr="0029606E" w:rsidRDefault="0020359C" w:rsidP="00505A3B">
            <w:pPr>
              <w:pStyle w:val="Tablebody"/>
            </w:pPr>
            <w:r w:rsidRPr="0029606E">
              <w:t>Cannot propose new work items.</w:t>
            </w:r>
          </w:p>
        </w:tc>
        <w:tc>
          <w:tcPr>
            <w:tcW w:w="2778" w:type="dxa"/>
            <w:shd w:val="clear" w:color="auto" w:fill="DEEAF6"/>
          </w:tcPr>
          <w:p w14:paraId="7046F3DC" w14:textId="6D07729A" w:rsidR="0020359C" w:rsidRPr="0029606E" w:rsidRDefault="0020359C" w:rsidP="00505A3B">
            <w:pPr>
              <w:pStyle w:val="Tablebody"/>
            </w:pPr>
            <w:r w:rsidRPr="0029606E">
              <w:t xml:space="preserve">Experts can attend committee meetings if expressly invited by the committee, but only </w:t>
            </w:r>
            <w:r w:rsidR="00505A3B" w:rsidRPr="0029606E">
              <w:br/>
            </w:r>
            <w:r w:rsidRPr="0029606E">
              <w:t>as observers.</w:t>
            </w:r>
          </w:p>
          <w:p w14:paraId="6D0641E5" w14:textId="77777777" w:rsidR="0020359C" w:rsidRPr="0029606E" w:rsidRDefault="0020359C" w:rsidP="00505A3B">
            <w:pPr>
              <w:pStyle w:val="Tablebody"/>
            </w:pPr>
            <w:r w:rsidRPr="0029606E">
              <w:t>Cannot propose new work items.</w:t>
            </w:r>
          </w:p>
        </w:tc>
      </w:tr>
    </w:tbl>
    <w:p w14:paraId="35640B07" w14:textId="77777777" w:rsidR="00D77357" w:rsidRPr="0029606E" w:rsidRDefault="00D77357" w:rsidP="008E6DF6">
      <w:pPr>
        <w:pStyle w:val="Heading1"/>
        <w:spacing w:before="480"/>
      </w:pPr>
      <w:bookmarkStart w:id="1535" w:name="_Ref495381571"/>
      <w:bookmarkStart w:id="1536" w:name="_Toc185305228"/>
      <w:bookmarkStart w:id="1537" w:name="_Toc185305271"/>
      <w:bookmarkStart w:id="1538" w:name="_Toc185305490"/>
      <w:bookmarkStart w:id="1539" w:name="_Toc318972215"/>
      <w:bookmarkStart w:id="1540" w:name="_Toc323037304"/>
      <w:bookmarkStart w:id="1541" w:name="_Toc338243532"/>
      <w:bookmarkStart w:id="1542" w:name="_Toc354474213"/>
      <w:bookmarkStart w:id="1543" w:name="_Toc478053400"/>
      <w:bookmarkStart w:id="1544" w:name="_Toc69205018"/>
      <w:bookmarkStart w:id="1545" w:name="_Toc69205363"/>
      <w:bookmarkStart w:id="1546" w:name="_Toc69304075"/>
      <w:bookmarkStart w:id="1547" w:name="Development_of_international_standards"/>
      <w:r w:rsidRPr="0029606E">
        <w:t>Development of International Standards</w:t>
      </w:r>
      <w:bookmarkEnd w:id="1535"/>
      <w:bookmarkEnd w:id="1536"/>
      <w:bookmarkEnd w:id="1537"/>
      <w:bookmarkEnd w:id="1538"/>
      <w:bookmarkEnd w:id="1539"/>
      <w:bookmarkEnd w:id="1540"/>
      <w:bookmarkEnd w:id="1541"/>
      <w:bookmarkEnd w:id="1542"/>
      <w:bookmarkEnd w:id="1543"/>
      <w:bookmarkEnd w:id="1544"/>
      <w:bookmarkEnd w:id="1545"/>
      <w:bookmarkEnd w:id="1546"/>
    </w:p>
    <w:p w14:paraId="5A07EE99" w14:textId="41F332ED" w:rsidR="00D77357" w:rsidRPr="0029606E" w:rsidRDefault="00D77357" w:rsidP="00D77357">
      <w:pPr>
        <w:pStyle w:val="Heading2"/>
      </w:pPr>
      <w:bookmarkStart w:id="1548" w:name="_Toc185305272"/>
      <w:bookmarkStart w:id="1549" w:name="_Toc185305491"/>
      <w:bookmarkStart w:id="1550" w:name="_Toc318972216"/>
      <w:bookmarkStart w:id="1551" w:name="_Toc323037305"/>
      <w:bookmarkStart w:id="1552" w:name="_Toc338243533"/>
      <w:bookmarkStart w:id="1553" w:name="_Toc354474214"/>
      <w:bookmarkStart w:id="1554" w:name="_Toc478053401"/>
      <w:bookmarkStart w:id="1555" w:name="_Toc69205019"/>
      <w:bookmarkStart w:id="1556" w:name="_Toc69205364"/>
      <w:bookmarkStart w:id="1557" w:name="_Toc69304076"/>
      <w:bookmarkEnd w:id="1547"/>
      <w:r w:rsidRPr="0029606E">
        <w:t>The project approach</w:t>
      </w:r>
      <w:bookmarkEnd w:id="1548"/>
      <w:bookmarkEnd w:id="1549"/>
      <w:bookmarkEnd w:id="1550"/>
      <w:bookmarkEnd w:id="1551"/>
      <w:bookmarkEnd w:id="1552"/>
      <w:bookmarkEnd w:id="1553"/>
      <w:bookmarkEnd w:id="1554"/>
      <w:bookmarkEnd w:id="1555"/>
      <w:bookmarkEnd w:id="1556"/>
      <w:bookmarkEnd w:id="1557"/>
    </w:p>
    <w:p w14:paraId="7D59425D" w14:textId="77777777" w:rsidR="00D77357" w:rsidRPr="0029606E" w:rsidRDefault="00D77357" w:rsidP="00D77357">
      <w:pPr>
        <w:pStyle w:val="Heading3"/>
      </w:pPr>
      <w:bookmarkStart w:id="1558" w:name="_Toc318972217"/>
      <w:bookmarkStart w:id="1559" w:name="_Toc323037306"/>
      <w:bookmarkStart w:id="1560" w:name="_Toc69205020"/>
      <w:bookmarkStart w:id="1561" w:name="_Toc69205365"/>
      <w:bookmarkStart w:id="1562" w:name="_Toc69215261"/>
      <w:r w:rsidRPr="0029606E">
        <w:t>General</w:t>
      </w:r>
      <w:bookmarkEnd w:id="1558"/>
      <w:bookmarkEnd w:id="1559"/>
      <w:bookmarkEnd w:id="1560"/>
      <w:bookmarkEnd w:id="1561"/>
      <w:bookmarkEnd w:id="1562"/>
    </w:p>
    <w:p w14:paraId="6453E15E" w14:textId="63F75BA9" w:rsidR="00D77357" w:rsidRPr="0029606E" w:rsidRDefault="00D77357" w:rsidP="00D77357">
      <w:pPr>
        <w:pStyle w:val="BodyText"/>
      </w:pPr>
      <w:r w:rsidRPr="0029606E">
        <w:t xml:space="preserve">The primary duty of a </w:t>
      </w:r>
      <w:del w:id="1563" w:author="Author">
        <w:r w:rsidRPr="0029606E" w:rsidDel="006566B7">
          <w:delText>technical committee or subcommittee</w:delText>
        </w:r>
      </w:del>
      <w:ins w:id="1564" w:author="Author">
        <w:r w:rsidR="006566B7">
          <w:t>committee</w:t>
        </w:r>
      </w:ins>
      <w:r w:rsidRPr="0029606E">
        <w:t xml:space="preserve"> is the development and maintenance of International Standards. However, committees are also strongly encouraged to consider publication of intermediate </w:t>
      </w:r>
      <w:del w:id="1565" w:author="Author">
        <w:r w:rsidRPr="0029606E" w:rsidDel="005218EC">
          <w:delText>deliverable</w:delText>
        </w:r>
      </w:del>
      <w:ins w:id="1566" w:author="Author">
        <w:r w:rsidR="005218EC">
          <w:t>document</w:t>
        </w:r>
      </w:ins>
      <w:r w:rsidRPr="0029606E">
        <w:t>s as described in Clause </w:t>
      </w:r>
      <w:r w:rsidRPr="0029606E">
        <w:fldChar w:fldCharType="begin" w:fldLock="1"/>
      </w:r>
      <w:r w:rsidRPr="0029606E">
        <w:instrText xml:space="preserve"> REF _Ref465568367 \r \h  \* MERGEFORMAT </w:instrText>
      </w:r>
      <w:r w:rsidRPr="0029606E">
        <w:fldChar w:fldCharType="separate"/>
      </w:r>
      <w:r w:rsidRPr="0029606E">
        <w:t>3</w:t>
      </w:r>
      <w:r w:rsidRPr="0029606E">
        <w:fldChar w:fldCharType="end"/>
      </w:r>
      <w:r w:rsidRPr="0029606E">
        <w:t>.</w:t>
      </w:r>
    </w:p>
    <w:p w14:paraId="00F9CF75" w14:textId="77777777" w:rsidR="00D77357" w:rsidRPr="0029606E" w:rsidRDefault="00D77357" w:rsidP="00D77357">
      <w:pPr>
        <w:pStyle w:val="BodyText"/>
      </w:pPr>
      <w:r w:rsidRPr="0029606E">
        <w:t>International Standards shall be developed on the basis of a project approach as described below.</w:t>
      </w:r>
    </w:p>
    <w:p w14:paraId="0A987C18" w14:textId="77777777" w:rsidR="00D77357" w:rsidRPr="0029606E" w:rsidRDefault="00D77357" w:rsidP="003A07CC">
      <w:pPr>
        <w:pStyle w:val="Heading3"/>
      </w:pPr>
      <w:bookmarkStart w:id="1567" w:name="_Ref465570118"/>
      <w:bookmarkStart w:id="1568" w:name="_Toc318972218"/>
      <w:bookmarkStart w:id="1569" w:name="_Toc323037307"/>
      <w:bookmarkStart w:id="1570" w:name="_Toc69205021"/>
      <w:bookmarkStart w:id="1571" w:name="_Toc69205366"/>
      <w:bookmarkStart w:id="1572" w:name="_Toc69215262"/>
      <w:r w:rsidRPr="0029606E">
        <w:t xml:space="preserve">Strategic </w:t>
      </w:r>
      <w:r w:rsidR="000F641A" w:rsidRPr="0029606E">
        <w:t>b</w:t>
      </w:r>
      <w:r w:rsidRPr="0029606E">
        <w:t>usiness plan</w:t>
      </w:r>
      <w:bookmarkEnd w:id="1567"/>
      <w:bookmarkEnd w:id="1568"/>
      <w:bookmarkEnd w:id="1569"/>
      <w:bookmarkEnd w:id="1570"/>
      <w:bookmarkEnd w:id="1571"/>
      <w:bookmarkEnd w:id="1572"/>
    </w:p>
    <w:p w14:paraId="16DD6E3A" w14:textId="77777777" w:rsidR="00BF3BC8" w:rsidRDefault="00D77357" w:rsidP="003A07CC">
      <w:pPr>
        <w:pStyle w:val="BodyText"/>
        <w:rPr>
          <w:rStyle w:val="zzzHighlight"/>
        </w:rPr>
      </w:pPr>
      <w:r w:rsidRPr="0029606E">
        <w:rPr>
          <w:rStyle w:val="zzzHighlight"/>
        </w:rPr>
        <w:t>Annex SC describes the objectives of strategic business plans, and the procedure that applies to their development and approval.</w:t>
      </w:r>
    </w:p>
    <w:p w14:paraId="47DA6D51" w14:textId="77777777" w:rsidR="00D77357" w:rsidRPr="0029606E" w:rsidRDefault="00D77357" w:rsidP="003A07CC">
      <w:pPr>
        <w:pStyle w:val="BodyText"/>
        <w:keepNext/>
      </w:pPr>
      <w:r w:rsidRPr="0029606E">
        <w:t>Each technical committee shall prepare a strategic business plan for its own specific field of activity,</w:t>
      </w:r>
    </w:p>
    <w:p w14:paraId="21A08E23" w14:textId="77777777" w:rsidR="00D77357" w:rsidRPr="0029606E" w:rsidRDefault="003E7DDD" w:rsidP="003A07CC">
      <w:pPr>
        <w:pStyle w:val="ListNumber1"/>
      </w:pPr>
      <w:r w:rsidRPr="0029606E">
        <w:t>a</w:t>
      </w:r>
      <w:r w:rsidR="00A77870" w:rsidRPr="0029606E">
        <w:t>)</w:t>
      </w:r>
      <w:r w:rsidR="00A77870" w:rsidRPr="0029606E">
        <w:tab/>
      </w:r>
      <w:r w:rsidR="00D77357" w:rsidRPr="0029606E">
        <w:t>taking into account the business environment in which it is developing its work programme;</w:t>
      </w:r>
    </w:p>
    <w:p w14:paraId="27799E72" w14:textId="77777777" w:rsidR="00D77357" w:rsidRPr="0029606E" w:rsidRDefault="003E7DDD" w:rsidP="003A07CC">
      <w:pPr>
        <w:pStyle w:val="ListNumber1"/>
      </w:pPr>
      <w:r w:rsidRPr="0029606E">
        <w:t>b</w:t>
      </w:r>
      <w:r w:rsidR="00A77870" w:rsidRPr="0029606E">
        <w:t>)</w:t>
      </w:r>
      <w:r w:rsidR="00A77870" w:rsidRPr="0029606E">
        <w:tab/>
      </w:r>
      <w:r w:rsidR="00D77357" w:rsidRPr="0029606E">
        <w:t xml:space="preserve">indicating those areas of the work programme which are expanding, those which have been completed, and those nearing completion or in steady progress, and those which have not progressed and should be </w:t>
      </w:r>
      <w:r w:rsidR="007B13F4" w:rsidRPr="0029606E">
        <w:t>cancelled</w:t>
      </w:r>
      <w:r w:rsidR="00D77357" w:rsidRPr="0029606E">
        <w:t xml:space="preserve"> (see also </w:t>
      </w:r>
      <w:r w:rsidR="00D77357" w:rsidRPr="0029606E">
        <w:fldChar w:fldCharType="begin" w:fldLock="1"/>
      </w:r>
      <w:r w:rsidR="00D77357" w:rsidRPr="0029606E">
        <w:instrText xml:space="preserve"> REF _Ref465568412 \r \h  \* MERGEFORMAT </w:instrText>
      </w:r>
      <w:r w:rsidR="00D77357" w:rsidRPr="0029606E">
        <w:fldChar w:fldCharType="separate"/>
      </w:r>
      <w:r w:rsidR="00D77357" w:rsidRPr="0029606E">
        <w:t>2.1.9</w:t>
      </w:r>
      <w:r w:rsidR="00D77357" w:rsidRPr="0029606E">
        <w:fldChar w:fldCharType="end"/>
      </w:r>
      <w:r w:rsidR="00D77357" w:rsidRPr="0029606E">
        <w:t>);</w:t>
      </w:r>
    </w:p>
    <w:p w14:paraId="7FC04B0F" w14:textId="77777777" w:rsidR="00D77357" w:rsidRPr="0029606E" w:rsidRDefault="003E7DDD" w:rsidP="003A07CC">
      <w:pPr>
        <w:pStyle w:val="ListNumber1"/>
        <w:keepNext/>
      </w:pPr>
      <w:r w:rsidRPr="0029606E">
        <w:t>c</w:t>
      </w:r>
      <w:r w:rsidR="00A77870" w:rsidRPr="0029606E">
        <w:t>)</w:t>
      </w:r>
      <w:r w:rsidR="00A77870" w:rsidRPr="0029606E">
        <w:tab/>
      </w:r>
      <w:r w:rsidR="00D77357" w:rsidRPr="0029606E">
        <w:t>evaluating revision work needed (see also the respective Supplements to the ISO/IEC Directives);</w:t>
      </w:r>
    </w:p>
    <w:p w14:paraId="0F0C81E0" w14:textId="77777777" w:rsidR="00D77357" w:rsidRPr="0029606E" w:rsidRDefault="003E7DDD" w:rsidP="003A07CC">
      <w:pPr>
        <w:pStyle w:val="ListNumber1"/>
      </w:pPr>
      <w:bookmarkStart w:id="1573" w:name="_Ref465571010"/>
      <w:r w:rsidRPr="0029606E">
        <w:t>d</w:t>
      </w:r>
      <w:r w:rsidR="00A77870" w:rsidRPr="0029606E">
        <w:t>)</w:t>
      </w:r>
      <w:r w:rsidR="00A77870" w:rsidRPr="0029606E">
        <w:tab/>
      </w:r>
      <w:r w:rsidR="00D77357" w:rsidRPr="0029606E">
        <w:t>giving a prospective view on emerging needs.</w:t>
      </w:r>
      <w:bookmarkEnd w:id="1573"/>
    </w:p>
    <w:p w14:paraId="6DDF38ED" w14:textId="77777777" w:rsidR="00D77357" w:rsidRPr="0029606E" w:rsidRDefault="00D77357" w:rsidP="003A07CC">
      <w:pPr>
        <w:pStyle w:val="BodyText"/>
      </w:pPr>
      <w:r w:rsidRPr="0029606E">
        <w:t>The strategic business plan shall be formally agreed upon by the technical committee and be included in its report for review and approval by the technical management board on a regular basis.</w:t>
      </w:r>
    </w:p>
    <w:p w14:paraId="2797D209" w14:textId="77777777" w:rsidR="00D77357" w:rsidRPr="0029606E" w:rsidRDefault="00D77357" w:rsidP="003A07CC">
      <w:pPr>
        <w:pStyle w:val="Note"/>
        <w:rPr>
          <w:rStyle w:val="zzzHighlight"/>
        </w:rPr>
      </w:pPr>
      <w:r w:rsidRPr="0029606E">
        <w:rPr>
          <w:rStyle w:val="zzzHighlight"/>
        </w:rPr>
        <w:t>N</w:t>
      </w:r>
      <w:r w:rsidR="0085694C" w:rsidRPr="0029606E">
        <w:rPr>
          <w:rStyle w:val="zzzHighlight"/>
        </w:rPr>
        <w:t>OTE</w:t>
      </w:r>
      <w:r w:rsidR="0085694C" w:rsidRPr="0029606E">
        <w:rPr>
          <w:rStyle w:val="zzzHighlight"/>
        </w:rPr>
        <w:tab/>
      </w:r>
      <w:r w:rsidRPr="0029606E">
        <w:rPr>
          <w:rStyle w:val="zzzHighlight"/>
        </w:rPr>
        <w:t>In ISO, the TMB approves the first strategic business plan only and committees are responsible for ensuring regular updates and revisions.</w:t>
      </w:r>
    </w:p>
    <w:p w14:paraId="06617984" w14:textId="77777777" w:rsidR="00D77357" w:rsidRPr="0029606E" w:rsidRDefault="00D77357" w:rsidP="003A07CC">
      <w:pPr>
        <w:pStyle w:val="Heading3"/>
      </w:pPr>
      <w:bookmarkStart w:id="1574" w:name="_Ref465563720"/>
      <w:bookmarkStart w:id="1575" w:name="_Toc318972219"/>
      <w:bookmarkStart w:id="1576" w:name="_Toc323037308"/>
      <w:bookmarkStart w:id="1577" w:name="_Toc69205022"/>
      <w:bookmarkStart w:id="1578" w:name="_Toc69205367"/>
      <w:bookmarkStart w:id="1579" w:name="_Toc69215263"/>
      <w:r w:rsidRPr="0029606E">
        <w:t>Project stages</w:t>
      </w:r>
      <w:bookmarkEnd w:id="1574"/>
      <w:bookmarkEnd w:id="1575"/>
      <w:bookmarkEnd w:id="1576"/>
      <w:bookmarkEnd w:id="1577"/>
      <w:bookmarkEnd w:id="1578"/>
      <w:bookmarkEnd w:id="1579"/>
    </w:p>
    <w:p w14:paraId="647F730D" w14:textId="31ABD47C" w:rsidR="00D77357" w:rsidRPr="0029606E" w:rsidRDefault="00D77357" w:rsidP="003A07CC">
      <w:pPr>
        <w:pStyle w:val="p4"/>
      </w:pPr>
      <w:r w:rsidRPr="0029606E">
        <w:rPr>
          <w:b/>
        </w:rPr>
        <w:fldChar w:fldCharType="begin"/>
      </w:r>
      <w:r w:rsidRPr="0029606E">
        <w:rPr>
          <w:b/>
        </w:rPr>
        <w:instrText xml:space="preserve"> REF _Ref465563720 \r \h  \* MERGEFORMAT </w:instrText>
      </w:r>
      <w:r w:rsidRPr="0029606E">
        <w:rPr>
          <w:b/>
        </w:rPr>
      </w:r>
      <w:r w:rsidRPr="0029606E">
        <w:rPr>
          <w:b/>
        </w:rPr>
        <w:fldChar w:fldCharType="separate"/>
      </w:r>
      <w:r w:rsidR="005C35CA">
        <w:rPr>
          <w:b/>
        </w:rPr>
        <w:t>2.1.3</w:t>
      </w:r>
      <w:r w:rsidRPr="0029606E">
        <w:rPr>
          <w:b/>
        </w:rPr>
        <w:fldChar w:fldCharType="end"/>
      </w:r>
      <w:r w:rsidRPr="0029606E">
        <w:rPr>
          <w:b/>
        </w:rPr>
        <w:t>.1</w:t>
      </w:r>
      <w:r w:rsidRPr="0029606E">
        <w:tab/>
        <w:t>Table</w:t>
      </w:r>
      <w:r w:rsidR="003E7DDD" w:rsidRPr="0029606E">
        <w:t> </w:t>
      </w:r>
      <w:r w:rsidR="001A7F1F" w:rsidRPr="0029606E">
        <w:rPr>
          <w:noProof/>
        </w:rPr>
        <w:t>2</w:t>
      </w:r>
      <w:r w:rsidRPr="0029606E">
        <w:t xml:space="preserve"> shows the sequence of project stages through which the technical work is developed, and gives the name of the document associated with each project stage. The development of Technical Specifications, Technical Reports and Publicly Available Specifications is described in Clause </w:t>
      </w:r>
      <w:r w:rsidRPr="0029606E">
        <w:fldChar w:fldCharType="begin" w:fldLock="1"/>
      </w:r>
      <w:r w:rsidRPr="0029606E">
        <w:instrText xml:space="preserve"> REF _Ref465568367 \r \h  \* MERGEFORMAT </w:instrText>
      </w:r>
      <w:r w:rsidRPr="0029606E">
        <w:fldChar w:fldCharType="separate"/>
      </w:r>
      <w:r w:rsidRPr="0029606E">
        <w:t>3</w:t>
      </w:r>
      <w:r w:rsidRPr="0029606E">
        <w:fldChar w:fldCharType="end"/>
      </w:r>
      <w:r w:rsidRPr="0029606E">
        <w:t>.</w:t>
      </w:r>
    </w:p>
    <w:p w14:paraId="086D991C" w14:textId="77777777" w:rsidR="00D77357" w:rsidRPr="0029606E" w:rsidRDefault="00D77357" w:rsidP="008E6DF6">
      <w:pPr>
        <w:pStyle w:val="Tabletitle"/>
      </w:pPr>
      <w:bookmarkStart w:id="1580" w:name="_Ref465568538"/>
      <w:r w:rsidRPr="0029606E">
        <w:t>Table</w:t>
      </w:r>
      <w:r w:rsidR="003E7DDD" w:rsidRPr="0029606E">
        <w:t> </w:t>
      </w:r>
      <w:r w:rsidR="001A7F1F" w:rsidRPr="0029606E">
        <w:rPr>
          <w:noProof/>
        </w:rPr>
        <w:t>2</w:t>
      </w:r>
      <w:bookmarkEnd w:id="1580"/>
      <w:r w:rsidR="003E7DDD" w:rsidRPr="0029606E">
        <w:t> </w:t>
      </w:r>
      <w:r w:rsidRPr="0029606E">
        <w:t>— Project stages and associated documents</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268"/>
        <w:gridCol w:w="3345"/>
        <w:gridCol w:w="1871"/>
      </w:tblGrid>
      <w:tr w:rsidR="00D77357" w:rsidRPr="0029606E" w14:paraId="6F58CC7D" w14:textId="77777777" w:rsidTr="00AA5E4C">
        <w:trPr>
          <w:cantSplit/>
          <w:jc w:val="center"/>
        </w:trPr>
        <w:tc>
          <w:tcPr>
            <w:tcW w:w="2268" w:type="dxa"/>
            <w:vMerge w:val="restart"/>
            <w:tcBorders>
              <w:top w:val="single" w:sz="12" w:space="0" w:color="auto"/>
              <w:bottom w:val="single" w:sz="12" w:space="0" w:color="auto"/>
            </w:tcBorders>
            <w:vAlign w:val="center"/>
          </w:tcPr>
          <w:p w14:paraId="6F978369" w14:textId="77777777" w:rsidR="00D77357" w:rsidRPr="0029606E" w:rsidRDefault="00D77357" w:rsidP="00AA5E4C">
            <w:pPr>
              <w:pStyle w:val="Tableheader"/>
              <w:jc w:val="center"/>
            </w:pPr>
            <w:r w:rsidRPr="0029606E">
              <w:rPr>
                <w:b/>
              </w:rPr>
              <w:t>Project stage</w:t>
            </w:r>
          </w:p>
        </w:tc>
        <w:tc>
          <w:tcPr>
            <w:tcW w:w="5216" w:type="dxa"/>
            <w:gridSpan w:val="2"/>
            <w:vAlign w:val="center"/>
          </w:tcPr>
          <w:p w14:paraId="229954D9" w14:textId="77777777" w:rsidR="00D77357" w:rsidRPr="0029606E" w:rsidRDefault="00D77357" w:rsidP="00AA5E4C">
            <w:pPr>
              <w:pStyle w:val="Tableheader"/>
              <w:jc w:val="center"/>
            </w:pPr>
            <w:r w:rsidRPr="0029606E">
              <w:rPr>
                <w:b/>
              </w:rPr>
              <w:t>Associated document</w:t>
            </w:r>
          </w:p>
        </w:tc>
      </w:tr>
      <w:tr w:rsidR="00D77357" w:rsidRPr="0029606E" w14:paraId="492C5FAE" w14:textId="77777777" w:rsidTr="00AA5E4C">
        <w:trPr>
          <w:cantSplit/>
          <w:jc w:val="center"/>
        </w:trPr>
        <w:tc>
          <w:tcPr>
            <w:tcW w:w="2268" w:type="dxa"/>
            <w:vMerge/>
            <w:tcBorders>
              <w:top w:val="single" w:sz="12" w:space="0" w:color="auto"/>
              <w:bottom w:val="single" w:sz="12" w:space="0" w:color="auto"/>
            </w:tcBorders>
            <w:vAlign w:val="center"/>
          </w:tcPr>
          <w:p w14:paraId="3CA9D870" w14:textId="77777777" w:rsidR="00D77357" w:rsidRPr="0029606E" w:rsidRDefault="00D77357" w:rsidP="00AA5E4C">
            <w:pPr>
              <w:pStyle w:val="Tableheader"/>
              <w:jc w:val="center"/>
            </w:pPr>
          </w:p>
        </w:tc>
        <w:tc>
          <w:tcPr>
            <w:tcW w:w="3345" w:type="dxa"/>
            <w:tcBorders>
              <w:bottom w:val="single" w:sz="12" w:space="0" w:color="auto"/>
            </w:tcBorders>
            <w:vAlign w:val="center"/>
          </w:tcPr>
          <w:p w14:paraId="5AE1126F" w14:textId="77777777" w:rsidR="00D77357" w:rsidRPr="0029606E" w:rsidRDefault="00D77357" w:rsidP="00AA5E4C">
            <w:pPr>
              <w:pStyle w:val="Tableheader"/>
              <w:jc w:val="center"/>
            </w:pPr>
            <w:r w:rsidRPr="0029606E">
              <w:rPr>
                <w:b/>
              </w:rPr>
              <w:t>Name</w:t>
            </w:r>
          </w:p>
        </w:tc>
        <w:tc>
          <w:tcPr>
            <w:tcW w:w="1871" w:type="dxa"/>
            <w:tcBorders>
              <w:bottom w:val="single" w:sz="12" w:space="0" w:color="auto"/>
            </w:tcBorders>
            <w:vAlign w:val="center"/>
          </w:tcPr>
          <w:p w14:paraId="078D0CB0" w14:textId="77777777" w:rsidR="00D77357" w:rsidRPr="0029606E" w:rsidRDefault="00D77357" w:rsidP="00AA5E4C">
            <w:pPr>
              <w:pStyle w:val="Tableheader"/>
              <w:jc w:val="center"/>
            </w:pPr>
            <w:r w:rsidRPr="0029606E">
              <w:rPr>
                <w:b/>
              </w:rPr>
              <w:t>Abbreviation</w:t>
            </w:r>
          </w:p>
        </w:tc>
      </w:tr>
      <w:tr w:rsidR="00D77357" w:rsidRPr="0029606E" w14:paraId="60BE3EBF" w14:textId="77777777" w:rsidTr="00AA5E4C">
        <w:trPr>
          <w:cantSplit/>
          <w:jc w:val="center"/>
        </w:trPr>
        <w:tc>
          <w:tcPr>
            <w:tcW w:w="2268" w:type="dxa"/>
            <w:tcBorders>
              <w:top w:val="single" w:sz="12" w:space="0" w:color="auto"/>
              <w:bottom w:val="single" w:sz="6" w:space="0" w:color="auto"/>
            </w:tcBorders>
          </w:tcPr>
          <w:p w14:paraId="465F6257" w14:textId="77777777" w:rsidR="00D77357" w:rsidRPr="0029606E" w:rsidRDefault="00D77357" w:rsidP="00AA5E4C">
            <w:pPr>
              <w:pStyle w:val="Tablebody"/>
            </w:pPr>
            <w:r w:rsidRPr="0029606E">
              <w:rPr>
                <w:b/>
              </w:rPr>
              <w:t>Preliminary stage</w:t>
            </w:r>
          </w:p>
        </w:tc>
        <w:tc>
          <w:tcPr>
            <w:tcW w:w="3345" w:type="dxa"/>
            <w:tcBorders>
              <w:top w:val="single" w:sz="12" w:space="0" w:color="auto"/>
              <w:bottom w:val="single" w:sz="6" w:space="0" w:color="auto"/>
            </w:tcBorders>
          </w:tcPr>
          <w:p w14:paraId="544C6C0F" w14:textId="77777777" w:rsidR="00D77357" w:rsidRPr="0029606E" w:rsidRDefault="00D77357" w:rsidP="00AA5E4C">
            <w:pPr>
              <w:pStyle w:val="Tablebody"/>
            </w:pPr>
            <w:r w:rsidRPr="0029606E">
              <w:t>Preliminary work item</w:t>
            </w:r>
            <w:r w:rsidR="00D00F98" w:rsidRPr="0029606E">
              <w:rPr>
                <w:vertAlign w:val="superscript"/>
              </w:rPr>
              <w:t> a</w:t>
            </w:r>
          </w:p>
        </w:tc>
        <w:tc>
          <w:tcPr>
            <w:tcW w:w="1871" w:type="dxa"/>
            <w:tcBorders>
              <w:top w:val="single" w:sz="12" w:space="0" w:color="auto"/>
              <w:bottom w:val="single" w:sz="6" w:space="0" w:color="auto"/>
            </w:tcBorders>
          </w:tcPr>
          <w:p w14:paraId="12DA6E18" w14:textId="77777777" w:rsidR="00D77357" w:rsidRPr="0029606E" w:rsidRDefault="00D77357" w:rsidP="00AA5E4C">
            <w:pPr>
              <w:pStyle w:val="Tablebody"/>
            </w:pPr>
            <w:r w:rsidRPr="0029606E">
              <w:t>PWI</w:t>
            </w:r>
          </w:p>
        </w:tc>
      </w:tr>
      <w:tr w:rsidR="00D77357" w:rsidRPr="0029606E" w14:paraId="06A6A46B" w14:textId="77777777" w:rsidTr="00AA5E4C">
        <w:trPr>
          <w:cantSplit/>
          <w:jc w:val="center"/>
        </w:trPr>
        <w:tc>
          <w:tcPr>
            <w:tcW w:w="2268" w:type="dxa"/>
            <w:tcBorders>
              <w:top w:val="single" w:sz="6" w:space="0" w:color="auto"/>
            </w:tcBorders>
          </w:tcPr>
          <w:p w14:paraId="7D7A0FC8" w14:textId="77777777" w:rsidR="00D77357" w:rsidRPr="0029606E" w:rsidRDefault="00D77357" w:rsidP="00AA5E4C">
            <w:pPr>
              <w:pStyle w:val="Tablebody"/>
            </w:pPr>
            <w:r w:rsidRPr="0029606E">
              <w:rPr>
                <w:b/>
              </w:rPr>
              <w:t>Proposal stage</w:t>
            </w:r>
          </w:p>
        </w:tc>
        <w:tc>
          <w:tcPr>
            <w:tcW w:w="3345" w:type="dxa"/>
            <w:tcBorders>
              <w:top w:val="single" w:sz="6" w:space="0" w:color="auto"/>
            </w:tcBorders>
          </w:tcPr>
          <w:p w14:paraId="4EBC6929" w14:textId="77777777" w:rsidR="00D77357" w:rsidRPr="0029606E" w:rsidRDefault="00D77357" w:rsidP="00AA5E4C">
            <w:pPr>
              <w:pStyle w:val="Tablebody"/>
            </w:pPr>
            <w:r w:rsidRPr="0029606E">
              <w:t>New work item proposal</w:t>
            </w:r>
            <w:r w:rsidRPr="0029606E">
              <w:rPr>
                <w:vertAlign w:val="superscript"/>
              </w:rPr>
              <w:t> a</w:t>
            </w:r>
          </w:p>
        </w:tc>
        <w:tc>
          <w:tcPr>
            <w:tcW w:w="1871" w:type="dxa"/>
            <w:tcBorders>
              <w:top w:val="single" w:sz="6" w:space="0" w:color="auto"/>
            </w:tcBorders>
          </w:tcPr>
          <w:p w14:paraId="2D1B2D53" w14:textId="77777777" w:rsidR="00D77357" w:rsidRPr="0029606E" w:rsidRDefault="00D77357" w:rsidP="00AA5E4C">
            <w:pPr>
              <w:pStyle w:val="Tablebody"/>
            </w:pPr>
            <w:r w:rsidRPr="0029606E">
              <w:t>NP</w:t>
            </w:r>
          </w:p>
        </w:tc>
      </w:tr>
      <w:tr w:rsidR="00D77357" w:rsidRPr="0029606E" w14:paraId="46A38E13" w14:textId="77777777" w:rsidTr="00AA5E4C">
        <w:trPr>
          <w:cantSplit/>
          <w:jc w:val="center"/>
        </w:trPr>
        <w:tc>
          <w:tcPr>
            <w:tcW w:w="2268" w:type="dxa"/>
          </w:tcPr>
          <w:p w14:paraId="41FE597D" w14:textId="77777777" w:rsidR="00D77357" w:rsidRPr="0029606E" w:rsidRDefault="00D77357" w:rsidP="00AA5E4C">
            <w:pPr>
              <w:pStyle w:val="Tablebody"/>
            </w:pPr>
            <w:r w:rsidRPr="0029606E">
              <w:rPr>
                <w:b/>
              </w:rPr>
              <w:t>Preparatory stage</w:t>
            </w:r>
          </w:p>
        </w:tc>
        <w:tc>
          <w:tcPr>
            <w:tcW w:w="3345" w:type="dxa"/>
          </w:tcPr>
          <w:p w14:paraId="55BBE83A" w14:textId="77777777" w:rsidR="00D77357" w:rsidRPr="0029606E" w:rsidRDefault="00D77357" w:rsidP="00AA5E4C">
            <w:pPr>
              <w:pStyle w:val="Tablebody"/>
              <w:rPr>
                <w:vertAlign w:val="superscript"/>
              </w:rPr>
            </w:pPr>
            <w:r w:rsidRPr="0029606E">
              <w:t>Working draft(s)</w:t>
            </w:r>
            <w:r w:rsidRPr="0029606E">
              <w:rPr>
                <w:vertAlign w:val="superscript"/>
              </w:rPr>
              <w:t> a</w:t>
            </w:r>
          </w:p>
        </w:tc>
        <w:tc>
          <w:tcPr>
            <w:tcW w:w="1871" w:type="dxa"/>
          </w:tcPr>
          <w:p w14:paraId="24C8CE6A" w14:textId="77777777" w:rsidR="00D77357" w:rsidRPr="0029606E" w:rsidRDefault="00D77357" w:rsidP="00AA5E4C">
            <w:pPr>
              <w:pStyle w:val="Tablebody"/>
            </w:pPr>
            <w:r w:rsidRPr="0029606E">
              <w:t>WD</w:t>
            </w:r>
          </w:p>
        </w:tc>
      </w:tr>
      <w:tr w:rsidR="00D77357" w:rsidRPr="0029606E" w14:paraId="7190A466" w14:textId="77777777" w:rsidTr="00AA5E4C">
        <w:trPr>
          <w:cantSplit/>
          <w:jc w:val="center"/>
        </w:trPr>
        <w:tc>
          <w:tcPr>
            <w:tcW w:w="2268" w:type="dxa"/>
          </w:tcPr>
          <w:p w14:paraId="0B8E5961" w14:textId="77777777" w:rsidR="00D77357" w:rsidRPr="0029606E" w:rsidRDefault="00D77357" w:rsidP="00AA5E4C">
            <w:pPr>
              <w:pStyle w:val="Tablebody"/>
            </w:pPr>
            <w:r w:rsidRPr="0029606E">
              <w:rPr>
                <w:b/>
              </w:rPr>
              <w:t>Committee stage</w:t>
            </w:r>
          </w:p>
        </w:tc>
        <w:tc>
          <w:tcPr>
            <w:tcW w:w="3345" w:type="dxa"/>
          </w:tcPr>
          <w:p w14:paraId="6F0795FB" w14:textId="77777777" w:rsidR="00D77357" w:rsidRPr="0029606E" w:rsidRDefault="00D77357" w:rsidP="00AA5E4C">
            <w:pPr>
              <w:pStyle w:val="Tablebody"/>
              <w:rPr>
                <w:vertAlign w:val="superscript"/>
              </w:rPr>
            </w:pPr>
            <w:r w:rsidRPr="0029606E">
              <w:t>Committee draft(s)</w:t>
            </w:r>
            <w:r w:rsidRPr="0029606E">
              <w:rPr>
                <w:vertAlign w:val="superscript"/>
              </w:rPr>
              <w:t> a</w:t>
            </w:r>
          </w:p>
        </w:tc>
        <w:tc>
          <w:tcPr>
            <w:tcW w:w="1871" w:type="dxa"/>
          </w:tcPr>
          <w:p w14:paraId="1111C3C9" w14:textId="77777777" w:rsidR="00D77357" w:rsidRPr="0029606E" w:rsidRDefault="00D77357" w:rsidP="00AA5E4C">
            <w:pPr>
              <w:pStyle w:val="Tablebody"/>
            </w:pPr>
            <w:r w:rsidRPr="0029606E">
              <w:t>CD</w:t>
            </w:r>
          </w:p>
        </w:tc>
      </w:tr>
      <w:tr w:rsidR="00D77357" w:rsidRPr="0029606E" w14:paraId="7CD46738" w14:textId="77777777" w:rsidTr="00AA5E4C">
        <w:trPr>
          <w:cantSplit/>
          <w:jc w:val="center"/>
        </w:trPr>
        <w:tc>
          <w:tcPr>
            <w:tcW w:w="2268" w:type="dxa"/>
          </w:tcPr>
          <w:p w14:paraId="54FFC79A" w14:textId="77777777" w:rsidR="00D77357" w:rsidRPr="0029606E" w:rsidRDefault="00D77357" w:rsidP="00AA5E4C">
            <w:pPr>
              <w:pStyle w:val="Tablebody"/>
            </w:pPr>
            <w:r w:rsidRPr="0029606E">
              <w:rPr>
                <w:b/>
              </w:rPr>
              <w:t>Enquiry stage</w:t>
            </w:r>
          </w:p>
        </w:tc>
        <w:tc>
          <w:tcPr>
            <w:tcW w:w="3345" w:type="dxa"/>
          </w:tcPr>
          <w:p w14:paraId="7399442C" w14:textId="77777777" w:rsidR="00D77357" w:rsidRPr="0029606E" w:rsidRDefault="00D77357" w:rsidP="00AA5E4C">
            <w:pPr>
              <w:pStyle w:val="Tablebody"/>
              <w:rPr>
                <w:vertAlign w:val="superscript"/>
              </w:rPr>
            </w:pPr>
            <w:r w:rsidRPr="0029606E">
              <w:t>Enquiry draft</w:t>
            </w:r>
            <w:r w:rsidRPr="0029606E">
              <w:rPr>
                <w:vertAlign w:val="superscript"/>
              </w:rPr>
              <w:t> b</w:t>
            </w:r>
          </w:p>
        </w:tc>
        <w:tc>
          <w:tcPr>
            <w:tcW w:w="1871" w:type="dxa"/>
          </w:tcPr>
          <w:p w14:paraId="59D93508" w14:textId="77777777" w:rsidR="00D77357" w:rsidRPr="0029606E" w:rsidRDefault="00D77357" w:rsidP="00AA5E4C">
            <w:pPr>
              <w:pStyle w:val="Tablebody"/>
            </w:pPr>
            <w:r w:rsidRPr="0029606E">
              <w:t>ISO/DIS</w:t>
            </w:r>
            <w:r w:rsidRPr="0029606E">
              <w:br/>
              <w:t>IEC/CDV</w:t>
            </w:r>
          </w:p>
        </w:tc>
      </w:tr>
      <w:tr w:rsidR="00D77357" w:rsidRPr="0029606E" w14:paraId="1E7D5DBF" w14:textId="77777777" w:rsidTr="00AA5E4C">
        <w:trPr>
          <w:cantSplit/>
          <w:jc w:val="center"/>
        </w:trPr>
        <w:tc>
          <w:tcPr>
            <w:tcW w:w="2268" w:type="dxa"/>
          </w:tcPr>
          <w:p w14:paraId="7B88BE16" w14:textId="77777777" w:rsidR="00D77357" w:rsidRPr="0029606E" w:rsidRDefault="00D77357" w:rsidP="00AA5E4C">
            <w:pPr>
              <w:pStyle w:val="Tablebody"/>
            </w:pPr>
            <w:r w:rsidRPr="0029606E">
              <w:rPr>
                <w:b/>
              </w:rPr>
              <w:t>Approval stage</w:t>
            </w:r>
          </w:p>
        </w:tc>
        <w:tc>
          <w:tcPr>
            <w:tcW w:w="3345" w:type="dxa"/>
          </w:tcPr>
          <w:p w14:paraId="47F13DD0" w14:textId="77777777" w:rsidR="00D77357" w:rsidRPr="0029606E" w:rsidRDefault="00D77357" w:rsidP="00AA5E4C">
            <w:pPr>
              <w:pStyle w:val="Tablebody"/>
            </w:pPr>
            <w:r w:rsidRPr="0029606E">
              <w:t>final draft International Standard</w:t>
            </w:r>
            <w:r w:rsidRPr="0029606E">
              <w:rPr>
                <w:vertAlign w:val="superscript"/>
              </w:rPr>
              <w:t> c</w:t>
            </w:r>
          </w:p>
        </w:tc>
        <w:tc>
          <w:tcPr>
            <w:tcW w:w="1871" w:type="dxa"/>
          </w:tcPr>
          <w:p w14:paraId="0CDD3D17" w14:textId="77777777" w:rsidR="00D77357" w:rsidRPr="0029606E" w:rsidRDefault="00D77357" w:rsidP="00AA5E4C">
            <w:pPr>
              <w:pStyle w:val="Tablebody"/>
            </w:pPr>
            <w:r w:rsidRPr="0029606E">
              <w:t>FDIS</w:t>
            </w:r>
          </w:p>
        </w:tc>
      </w:tr>
      <w:tr w:rsidR="00D77357" w:rsidRPr="0029606E" w14:paraId="5380C819" w14:textId="77777777" w:rsidTr="00AA5E4C">
        <w:trPr>
          <w:cantSplit/>
          <w:jc w:val="center"/>
        </w:trPr>
        <w:tc>
          <w:tcPr>
            <w:tcW w:w="2268" w:type="dxa"/>
            <w:tcBorders>
              <w:bottom w:val="single" w:sz="12" w:space="0" w:color="auto"/>
            </w:tcBorders>
          </w:tcPr>
          <w:p w14:paraId="4A821951" w14:textId="77777777" w:rsidR="00D77357" w:rsidRPr="0029606E" w:rsidRDefault="00D77357" w:rsidP="00AA5E4C">
            <w:pPr>
              <w:pStyle w:val="Tablebody"/>
            </w:pPr>
            <w:r w:rsidRPr="0029606E">
              <w:rPr>
                <w:b/>
              </w:rPr>
              <w:t>Publication stage</w:t>
            </w:r>
          </w:p>
        </w:tc>
        <w:tc>
          <w:tcPr>
            <w:tcW w:w="3345" w:type="dxa"/>
            <w:tcBorders>
              <w:bottom w:val="single" w:sz="12" w:space="0" w:color="auto"/>
            </w:tcBorders>
          </w:tcPr>
          <w:p w14:paraId="7C12035A" w14:textId="77777777" w:rsidR="00D77357" w:rsidRPr="0029606E" w:rsidRDefault="00D77357" w:rsidP="00AA5E4C">
            <w:pPr>
              <w:pStyle w:val="Tablebody"/>
            </w:pPr>
            <w:r w:rsidRPr="0029606E">
              <w:t>International Standard</w:t>
            </w:r>
          </w:p>
        </w:tc>
        <w:tc>
          <w:tcPr>
            <w:tcW w:w="1871" w:type="dxa"/>
            <w:tcBorders>
              <w:bottom w:val="single" w:sz="12" w:space="0" w:color="auto"/>
            </w:tcBorders>
          </w:tcPr>
          <w:p w14:paraId="5A17861C" w14:textId="77777777" w:rsidR="00D77357" w:rsidRPr="0029606E" w:rsidRDefault="00D77357" w:rsidP="00AA5E4C">
            <w:pPr>
              <w:pStyle w:val="Tablebody"/>
            </w:pPr>
            <w:r w:rsidRPr="0029606E">
              <w:t>ISO, IEC or ISO/IEC</w:t>
            </w:r>
          </w:p>
        </w:tc>
      </w:tr>
      <w:tr w:rsidR="00D77357" w:rsidRPr="0029606E" w14:paraId="7F418984" w14:textId="77777777" w:rsidTr="00EF2D83">
        <w:trPr>
          <w:cantSplit/>
          <w:jc w:val="center"/>
        </w:trPr>
        <w:tc>
          <w:tcPr>
            <w:tcW w:w="7484" w:type="dxa"/>
            <w:gridSpan w:val="3"/>
            <w:tcBorders>
              <w:top w:val="single" w:sz="12" w:space="0" w:color="auto"/>
              <w:bottom w:val="single" w:sz="12" w:space="0" w:color="auto"/>
            </w:tcBorders>
          </w:tcPr>
          <w:p w14:paraId="0E893E74" w14:textId="103F5F90" w:rsidR="00D77357" w:rsidRPr="0029606E" w:rsidRDefault="00D77357" w:rsidP="00E72D86">
            <w:pPr>
              <w:pStyle w:val="Tablefooter"/>
              <w:tabs>
                <w:tab w:val="left" w:pos="284"/>
              </w:tabs>
              <w:ind w:left="357" w:hanging="357"/>
              <w:jc w:val="left"/>
            </w:pPr>
            <w:r w:rsidRPr="0029606E">
              <w:rPr>
                <w:vertAlign w:val="superscript"/>
              </w:rPr>
              <w:t>a</w:t>
            </w:r>
            <w:r w:rsidR="003E7DDD" w:rsidRPr="0029606E">
              <w:t>   </w:t>
            </w:r>
            <w:r w:rsidRPr="0029606E">
              <w:t xml:space="preserve">These stages may be omitted, as described in </w:t>
            </w:r>
            <w:r w:rsidRPr="0029606E">
              <w:fldChar w:fldCharType="begin"/>
            </w:r>
            <w:r w:rsidRPr="0029606E">
              <w:instrText xml:space="preserve"> REF _Ref338421704 \r \h  \* MERGEFORMAT </w:instrText>
            </w:r>
            <w:r w:rsidRPr="0029606E">
              <w:fldChar w:fldCharType="separate"/>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F</w:t>
            </w:r>
            <w:r w:rsidR="00F307EF" w:rsidRPr="0029606E">
              <w:fldChar w:fldCharType="end"/>
            </w:r>
            <w:r w:rsidRPr="0029606E">
              <w:fldChar w:fldCharType="end"/>
            </w:r>
            <w:r w:rsidRPr="0029606E">
              <w:t>.</w:t>
            </w:r>
          </w:p>
          <w:p w14:paraId="422D93AD" w14:textId="77777777" w:rsidR="00D77357" w:rsidRPr="0029606E" w:rsidRDefault="00D77357" w:rsidP="00E72D86">
            <w:pPr>
              <w:pStyle w:val="Tablefooter"/>
              <w:tabs>
                <w:tab w:val="left" w:pos="284"/>
              </w:tabs>
              <w:ind w:left="357" w:hanging="357"/>
              <w:jc w:val="left"/>
            </w:pPr>
            <w:r w:rsidRPr="0029606E">
              <w:rPr>
                <w:vertAlign w:val="superscript"/>
              </w:rPr>
              <w:t>b</w:t>
            </w:r>
            <w:r w:rsidR="003E7DDD" w:rsidRPr="0029606E">
              <w:t>   </w:t>
            </w:r>
            <w:r w:rsidRPr="0029606E">
              <w:t>Draft International Standard in ISO, committee draft for vote in IEC.</w:t>
            </w:r>
          </w:p>
          <w:p w14:paraId="69871BC7" w14:textId="77777777" w:rsidR="00D77357" w:rsidRPr="0029606E" w:rsidRDefault="00D77357" w:rsidP="00E72D86">
            <w:pPr>
              <w:pStyle w:val="Tablefooter"/>
              <w:tabs>
                <w:tab w:val="left" w:pos="284"/>
              </w:tabs>
              <w:ind w:left="360" w:hanging="360"/>
              <w:jc w:val="left"/>
            </w:pPr>
            <w:r w:rsidRPr="0029606E">
              <w:rPr>
                <w:vertAlign w:val="superscript"/>
              </w:rPr>
              <w:t>c</w:t>
            </w:r>
            <w:r w:rsidR="003E7DDD" w:rsidRPr="0029606E">
              <w:t>   </w:t>
            </w:r>
            <w:r w:rsidRPr="0029606E">
              <w:t xml:space="preserve">May be omitted (see </w:t>
            </w:r>
            <w:r w:rsidRPr="0029606E">
              <w:fldChar w:fldCharType="begin" w:fldLock="1"/>
            </w:r>
            <w:r w:rsidRPr="0029606E">
              <w:instrText xml:space="preserve"> REF _Ref465568618 \r \h  \* MERGEFORMAT </w:instrText>
            </w:r>
            <w:r w:rsidRPr="0029606E">
              <w:fldChar w:fldCharType="separate"/>
            </w:r>
            <w:r w:rsidRPr="0029606E">
              <w:t>2.6</w:t>
            </w:r>
            <w:r w:rsidRPr="0029606E">
              <w:fldChar w:fldCharType="end"/>
            </w:r>
            <w:r w:rsidRPr="0029606E">
              <w:t>.4).</w:t>
            </w:r>
          </w:p>
        </w:tc>
      </w:tr>
    </w:tbl>
    <w:p w14:paraId="10458032" w14:textId="7E610028" w:rsidR="00D77357" w:rsidRPr="0029606E" w:rsidRDefault="00D77357" w:rsidP="00BB1E9B">
      <w:pPr>
        <w:pStyle w:val="p4"/>
        <w:spacing w:before="360"/>
      </w:pPr>
      <w:r w:rsidRPr="0029606E">
        <w:rPr>
          <w:b/>
        </w:rPr>
        <w:fldChar w:fldCharType="begin"/>
      </w:r>
      <w:r w:rsidRPr="0029606E">
        <w:rPr>
          <w:b/>
        </w:rPr>
        <w:instrText xml:space="preserve"> REF _Ref465563720 \r \h  \* MERGEFORMAT </w:instrText>
      </w:r>
      <w:r w:rsidRPr="0029606E">
        <w:rPr>
          <w:b/>
        </w:rPr>
      </w:r>
      <w:r w:rsidRPr="0029606E">
        <w:rPr>
          <w:b/>
        </w:rPr>
        <w:fldChar w:fldCharType="separate"/>
      </w:r>
      <w:r w:rsidR="005C35CA">
        <w:rPr>
          <w:b/>
        </w:rPr>
        <w:t>2.1.3</w:t>
      </w:r>
      <w:r w:rsidRPr="0029606E">
        <w:rPr>
          <w:b/>
        </w:rPr>
        <w:fldChar w:fldCharType="end"/>
      </w:r>
      <w:r w:rsidRPr="0029606E">
        <w:rPr>
          <w:b/>
        </w:rPr>
        <w:t>.2</w:t>
      </w:r>
      <w:r w:rsidRPr="0029606E">
        <w:tab/>
      </w:r>
      <w:r w:rsidRPr="0029606E">
        <w:fldChar w:fldCharType="begin" w:fldLock="1"/>
      </w:r>
      <w:r w:rsidRPr="0029606E">
        <w:instrText xml:space="preserve"> REF _Ref465568676 \r \h  \* MERGEFORMAT </w:instrText>
      </w:r>
      <w:r w:rsidRPr="0029606E">
        <w:fldChar w:fldCharType="separate"/>
      </w:r>
      <w:r w:rsidRPr="0029606E">
        <w:t>F.1</w:t>
      </w:r>
      <w:r w:rsidRPr="0029606E">
        <w:fldChar w:fldCharType="end"/>
      </w:r>
      <w:r w:rsidRPr="0029606E">
        <w:t xml:space="preserve"> illustrates the steps leading to publication of an International Standard.</w:t>
      </w:r>
    </w:p>
    <w:p w14:paraId="5553BFBA" w14:textId="1A3140F1" w:rsidR="000F641A" w:rsidRPr="0029606E" w:rsidRDefault="00D77357" w:rsidP="00D77357">
      <w:pPr>
        <w:pStyle w:val="p4"/>
      </w:pPr>
      <w:r w:rsidRPr="0029606E">
        <w:rPr>
          <w:b/>
        </w:rPr>
        <w:fldChar w:fldCharType="begin"/>
      </w:r>
      <w:r w:rsidRPr="0029606E">
        <w:rPr>
          <w:b/>
        </w:rPr>
        <w:instrText xml:space="preserve"> REF _Ref465563720 \r \h  \* MERGEFORMAT </w:instrText>
      </w:r>
      <w:r w:rsidRPr="0029606E">
        <w:rPr>
          <w:b/>
        </w:rPr>
      </w:r>
      <w:r w:rsidRPr="0029606E">
        <w:rPr>
          <w:b/>
        </w:rPr>
        <w:fldChar w:fldCharType="separate"/>
      </w:r>
      <w:r w:rsidR="005C35CA">
        <w:rPr>
          <w:b/>
        </w:rPr>
        <w:t>2.1.3</w:t>
      </w:r>
      <w:r w:rsidRPr="0029606E">
        <w:rPr>
          <w:b/>
        </w:rPr>
        <w:fldChar w:fldCharType="end"/>
      </w:r>
      <w:r w:rsidRPr="0029606E">
        <w:rPr>
          <w:b/>
        </w:rPr>
        <w:t>.3</w:t>
      </w:r>
      <w:r w:rsidRPr="0029606E">
        <w:tab/>
        <w:t>The ISO and IEC Supplements to the ISO/IEC Directives give a matrix presentation of the project stages, with a numerical designation of associated sub-stages.</w:t>
      </w:r>
    </w:p>
    <w:p w14:paraId="08EF19F1" w14:textId="77777777" w:rsidR="00D77357" w:rsidRPr="0029606E" w:rsidRDefault="00D77357" w:rsidP="00D77357">
      <w:pPr>
        <w:pStyle w:val="BodyText"/>
        <w:rPr>
          <w:rStyle w:val="zzzHighlight"/>
        </w:rPr>
      </w:pPr>
      <w:r w:rsidRPr="0029606E">
        <w:rPr>
          <w:rStyle w:val="zzzHighlight"/>
        </w:rPr>
        <w:t>To facilitate the monitoring of project development, ISO has adopted a systematic approach to project management, based on subdivision of projects into stages and substages.</w:t>
      </w:r>
    </w:p>
    <w:p w14:paraId="57C2DE15" w14:textId="77777777" w:rsidR="00D77357" w:rsidRPr="0029606E" w:rsidRDefault="00D77357" w:rsidP="00D77357">
      <w:pPr>
        <w:pStyle w:val="BodyText"/>
        <w:rPr>
          <w:rStyle w:val="zzzHighlight"/>
        </w:rPr>
      </w:pPr>
      <w:r w:rsidRPr="0029606E">
        <w:rPr>
          <w:rStyle w:val="zzzHighlight"/>
        </w:rPr>
        <w:t xml:space="preserve">The project management system is associated with a detailed project tracking system that is a subset of the Harmonized Stage Code system </w:t>
      </w:r>
      <w:r w:rsidRPr="0029606E">
        <w:rPr>
          <w:rStyle w:val="zzzHighlight"/>
          <w:i/>
        </w:rPr>
        <w:t>ISO Guide 69:1999 Harmonized Stage Code system (Edition 2) — Principles and guidelines for use</w:t>
      </w:r>
      <w:r w:rsidRPr="0029606E">
        <w:rPr>
          <w:rStyle w:val="zzzHighlight"/>
        </w:rPr>
        <w:t>. Annex SD gives a matrix presentation of this project tracking system, with the numerical designation of associated sub-stages. A project is registered in the ISO Central Secretariat database as having reached each particular step when the action or decision indicated at that point has been taken and ISO Central Secretariat has been duly informed.</w:t>
      </w:r>
    </w:p>
    <w:p w14:paraId="69CEB9EC" w14:textId="77777777" w:rsidR="00D77357" w:rsidRPr="0029606E" w:rsidRDefault="00D77357" w:rsidP="003A07CC">
      <w:pPr>
        <w:pStyle w:val="Heading3"/>
      </w:pPr>
      <w:bookmarkStart w:id="1581" w:name="_Toc318972220"/>
      <w:bookmarkStart w:id="1582" w:name="_Toc323037309"/>
      <w:bookmarkStart w:id="1583" w:name="_Toc69205023"/>
      <w:bookmarkStart w:id="1584" w:name="_Toc69205368"/>
      <w:bookmarkStart w:id="1585" w:name="_Toc69215264"/>
      <w:r w:rsidRPr="0029606E">
        <w:t>Project description and acceptance</w:t>
      </w:r>
      <w:bookmarkEnd w:id="1581"/>
      <w:bookmarkEnd w:id="1582"/>
      <w:bookmarkEnd w:id="1583"/>
      <w:bookmarkEnd w:id="1584"/>
      <w:bookmarkEnd w:id="1585"/>
    </w:p>
    <w:p w14:paraId="3ABF7AF6" w14:textId="77777777" w:rsidR="00D77357" w:rsidRPr="0029606E" w:rsidRDefault="00D77357" w:rsidP="003A07CC">
      <w:pPr>
        <w:pStyle w:val="BodyText"/>
      </w:pPr>
      <w:r w:rsidRPr="0029606E">
        <w:t xml:space="preserve">A project is any work intended to lead to the issue of a new, amended or revised International Standard. A project may subsequently be subdivided (see also </w:t>
      </w:r>
      <w:r w:rsidRPr="0029606E">
        <w:fldChar w:fldCharType="begin" w:fldLock="1"/>
      </w:r>
      <w:r w:rsidRPr="0029606E">
        <w:instrText xml:space="preserve"> REF _Ref465563926 \r \h  \* MERGEFORMAT </w:instrText>
      </w:r>
      <w:r w:rsidRPr="0029606E">
        <w:fldChar w:fldCharType="separate"/>
      </w:r>
      <w:r w:rsidRPr="0029606E">
        <w:t>2.1.5</w:t>
      </w:r>
      <w:r w:rsidRPr="0029606E">
        <w:fldChar w:fldCharType="end"/>
      </w:r>
      <w:r w:rsidRPr="0029606E">
        <w:t>.4).</w:t>
      </w:r>
    </w:p>
    <w:p w14:paraId="5EDCFC3E" w14:textId="77777777" w:rsidR="00D77357" w:rsidRPr="0029606E" w:rsidRDefault="00D77357" w:rsidP="003A07CC">
      <w:pPr>
        <w:pStyle w:val="BodyText"/>
      </w:pPr>
      <w:r w:rsidRPr="0029606E">
        <w:t xml:space="preserve">A project shall be undertaken only if a proposal has been accepted in accordance with the relevant procedures (see </w:t>
      </w:r>
      <w:r w:rsidRPr="0029606E">
        <w:fldChar w:fldCharType="begin" w:fldLock="1"/>
      </w:r>
      <w:r w:rsidRPr="0029606E">
        <w:instrText xml:space="preserve"> REF _Ref465570029 \r \h  \* MERGEFORMAT </w:instrText>
      </w:r>
      <w:r w:rsidRPr="0029606E">
        <w:fldChar w:fldCharType="separate"/>
      </w:r>
      <w:r w:rsidRPr="0029606E">
        <w:t>2.3</w:t>
      </w:r>
      <w:r w:rsidRPr="0029606E">
        <w:fldChar w:fldCharType="end"/>
      </w:r>
      <w:r w:rsidRPr="0029606E">
        <w:t xml:space="preserve"> for proposals for new work items, and the respective Supplements to the ISO/IEC Directives for review and maintenance of existing International Standards).</w:t>
      </w:r>
    </w:p>
    <w:p w14:paraId="5EC5BE4C" w14:textId="77777777" w:rsidR="00D77357" w:rsidRPr="0029606E" w:rsidRDefault="00D77357" w:rsidP="003A07CC">
      <w:pPr>
        <w:pStyle w:val="Heading3"/>
      </w:pPr>
      <w:bookmarkStart w:id="1586" w:name="_Ref465563926"/>
      <w:bookmarkStart w:id="1587" w:name="_Toc318972221"/>
      <w:bookmarkStart w:id="1588" w:name="_Toc323037310"/>
      <w:bookmarkStart w:id="1589" w:name="_Toc69205024"/>
      <w:bookmarkStart w:id="1590" w:name="_Toc69205369"/>
      <w:bookmarkStart w:id="1591" w:name="_Toc69215265"/>
      <w:bookmarkStart w:id="1592" w:name="Programme_of_work"/>
      <w:r w:rsidRPr="0029606E">
        <w:t>Programme of work</w:t>
      </w:r>
      <w:bookmarkEnd w:id="1586"/>
      <w:bookmarkEnd w:id="1587"/>
      <w:bookmarkEnd w:id="1588"/>
      <w:bookmarkEnd w:id="1589"/>
      <w:bookmarkEnd w:id="1590"/>
      <w:bookmarkEnd w:id="1591"/>
    </w:p>
    <w:bookmarkEnd w:id="1592"/>
    <w:p w14:paraId="63225967" w14:textId="02A3CD3E" w:rsidR="00D77357" w:rsidRPr="0029606E" w:rsidRDefault="00D77357" w:rsidP="003A07CC">
      <w:pPr>
        <w:pStyle w:val="p4"/>
      </w:pPr>
      <w:r w:rsidRPr="0029606E">
        <w:rPr>
          <w:b/>
        </w:rPr>
        <w:fldChar w:fldCharType="begin"/>
      </w:r>
      <w:r w:rsidRPr="0029606E">
        <w:rPr>
          <w:b/>
        </w:rPr>
        <w:instrText xml:space="preserve"> REF _Ref465563926 \r \h  \* MERGEFORMAT </w:instrText>
      </w:r>
      <w:r w:rsidRPr="0029606E">
        <w:rPr>
          <w:b/>
        </w:rPr>
      </w:r>
      <w:r w:rsidRPr="0029606E">
        <w:rPr>
          <w:b/>
        </w:rPr>
        <w:fldChar w:fldCharType="separate"/>
      </w:r>
      <w:r w:rsidR="005C35CA">
        <w:rPr>
          <w:b/>
        </w:rPr>
        <w:t>2.1.5</w:t>
      </w:r>
      <w:r w:rsidRPr="0029606E">
        <w:rPr>
          <w:b/>
        </w:rPr>
        <w:fldChar w:fldCharType="end"/>
      </w:r>
      <w:r w:rsidRPr="0029606E">
        <w:rPr>
          <w:b/>
        </w:rPr>
        <w:t>.1</w:t>
      </w:r>
      <w:r w:rsidRPr="0029606E">
        <w:tab/>
        <w:t xml:space="preserve">The programme of work of a </w:t>
      </w:r>
      <w:del w:id="1593" w:author="Author">
        <w:r w:rsidRPr="0029606E" w:rsidDel="006566B7">
          <w:delText>technical committee or subcommittee</w:delText>
        </w:r>
      </w:del>
      <w:ins w:id="1594" w:author="Author">
        <w:r w:rsidR="006566B7">
          <w:t>committee</w:t>
        </w:r>
      </w:ins>
      <w:r w:rsidRPr="0029606E">
        <w:t xml:space="preserve"> comprises all projects allocated to that </w:t>
      </w:r>
      <w:del w:id="1595" w:author="Author">
        <w:r w:rsidRPr="0029606E" w:rsidDel="006566B7">
          <w:delText>technical committee or subcommittee</w:delText>
        </w:r>
      </w:del>
      <w:ins w:id="1596" w:author="Author">
        <w:r w:rsidR="006566B7">
          <w:t>committee</w:t>
        </w:r>
      </w:ins>
      <w:r w:rsidRPr="0029606E">
        <w:t xml:space="preserve">, including maintenance of published </w:t>
      </w:r>
      <w:del w:id="1597" w:author="Author">
        <w:r w:rsidRPr="0029606E" w:rsidDel="00E8603C">
          <w:delText>standards</w:delText>
        </w:r>
      </w:del>
      <w:ins w:id="1598" w:author="Author">
        <w:r w:rsidR="00E8603C">
          <w:t>document</w:t>
        </w:r>
        <w:r w:rsidR="00E8603C" w:rsidRPr="0029606E">
          <w:t>s</w:t>
        </w:r>
      </w:ins>
      <w:r w:rsidRPr="0029606E">
        <w:t>.</w:t>
      </w:r>
    </w:p>
    <w:p w14:paraId="37CC9E8F" w14:textId="0E2FF70F" w:rsidR="00D77357" w:rsidRPr="0029606E" w:rsidRDefault="00D77357" w:rsidP="003A07CC">
      <w:pPr>
        <w:pStyle w:val="p4"/>
        <w:keepLines/>
      </w:pPr>
      <w:r w:rsidRPr="0029606E">
        <w:rPr>
          <w:b/>
        </w:rPr>
        <w:fldChar w:fldCharType="begin"/>
      </w:r>
      <w:r w:rsidRPr="0029606E">
        <w:rPr>
          <w:b/>
        </w:rPr>
        <w:instrText xml:space="preserve"> REF _Ref465563926 \r \h  \* MERGEFORMAT </w:instrText>
      </w:r>
      <w:r w:rsidRPr="0029606E">
        <w:rPr>
          <w:b/>
        </w:rPr>
      </w:r>
      <w:r w:rsidRPr="0029606E">
        <w:rPr>
          <w:b/>
        </w:rPr>
        <w:fldChar w:fldCharType="separate"/>
      </w:r>
      <w:r w:rsidR="005C35CA">
        <w:rPr>
          <w:b/>
        </w:rPr>
        <w:t>2.1.5</w:t>
      </w:r>
      <w:r w:rsidRPr="0029606E">
        <w:rPr>
          <w:b/>
        </w:rPr>
        <w:fldChar w:fldCharType="end"/>
      </w:r>
      <w:r w:rsidRPr="0029606E">
        <w:rPr>
          <w:b/>
        </w:rPr>
        <w:t>.2</w:t>
      </w:r>
      <w:r w:rsidRPr="0029606E">
        <w:tab/>
        <w:t xml:space="preserve">In establishing its programme of work, each </w:t>
      </w:r>
      <w:del w:id="1599" w:author="Author">
        <w:r w:rsidRPr="0029606E" w:rsidDel="006566B7">
          <w:delText>technical committee or subcommittee</w:delText>
        </w:r>
      </w:del>
      <w:ins w:id="1600" w:author="Author">
        <w:r w:rsidR="006566B7">
          <w:t>committee</w:t>
        </w:r>
      </w:ins>
      <w:r w:rsidRPr="0029606E">
        <w:t xml:space="preserve"> shall consider sectoral planning requirements as well as requests for International Standards initiated by sources outside the technical committee, i.e. other technical committees, advisory groups of the technical management board, policy level committees and organizations outside ISO and IEC. (See also </w:t>
      </w:r>
      <w:r w:rsidRPr="0029606E">
        <w:fldChar w:fldCharType="begin" w:fldLock="1"/>
      </w:r>
      <w:r w:rsidRPr="0029606E">
        <w:instrText xml:space="preserve"> REF _Ref465570118 \r \h  \* MERGEFORMAT </w:instrText>
      </w:r>
      <w:r w:rsidRPr="0029606E">
        <w:fldChar w:fldCharType="separate"/>
      </w:r>
      <w:r w:rsidRPr="0029606E">
        <w:t>2.1.2</w:t>
      </w:r>
      <w:r w:rsidRPr="0029606E">
        <w:fldChar w:fldCharType="end"/>
      </w:r>
      <w:r w:rsidRPr="0029606E">
        <w:t>.)</w:t>
      </w:r>
    </w:p>
    <w:p w14:paraId="3FEB9B22" w14:textId="09C44444" w:rsidR="00D77357" w:rsidRPr="0029606E" w:rsidRDefault="00D77357" w:rsidP="003A07CC">
      <w:pPr>
        <w:pStyle w:val="p4"/>
      </w:pPr>
      <w:r w:rsidRPr="0029606E">
        <w:rPr>
          <w:b/>
        </w:rPr>
        <w:fldChar w:fldCharType="begin"/>
      </w:r>
      <w:r w:rsidRPr="0029606E">
        <w:rPr>
          <w:b/>
        </w:rPr>
        <w:instrText xml:space="preserve"> REF _Ref465563926 \r \h  \* MERGEFORMAT </w:instrText>
      </w:r>
      <w:r w:rsidRPr="0029606E">
        <w:rPr>
          <w:b/>
        </w:rPr>
      </w:r>
      <w:r w:rsidRPr="0029606E">
        <w:rPr>
          <w:b/>
        </w:rPr>
        <w:fldChar w:fldCharType="separate"/>
      </w:r>
      <w:r w:rsidR="005C35CA">
        <w:rPr>
          <w:b/>
        </w:rPr>
        <w:t>2.1.5</w:t>
      </w:r>
      <w:r w:rsidRPr="0029606E">
        <w:rPr>
          <w:b/>
        </w:rPr>
        <w:fldChar w:fldCharType="end"/>
      </w:r>
      <w:r w:rsidRPr="0029606E">
        <w:rPr>
          <w:b/>
        </w:rPr>
        <w:t>.3</w:t>
      </w:r>
      <w:r w:rsidRPr="0029606E">
        <w:tab/>
        <w:t xml:space="preserve">Projects shall be within the agreed scope of the technical committee. Their selection shall be subject to close scrutiny in accordance with the policy objectives and resources of ISO and IEC. (See also </w:t>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C</w:t>
      </w:r>
      <w:r w:rsidR="00F307EF" w:rsidRPr="0029606E">
        <w:fldChar w:fldCharType="end"/>
      </w:r>
      <w:r w:rsidRPr="0029606E">
        <w:t>.)</w:t>
      </w:r>
    </w:p>
    <w:p w14:paraId="4CAB3042" w14:textId="49F552C0" w:rsidR="00D77357" w:rsidRPr="0029606E" w:rsidRDefault="00D77357" w:rsidP="00A37ACB">
      <w:pPr>
        <w:pStyle w:val="p4"/>
      </w:pPr>
      <w:r w:rsidRPr="0029606E">
        <w:rPr>
          <w:b/>
        </w:rPr>
        <w:fldChar w:fldCharType="begin"/>
      </w:r>
      <w:r w:rsidRPr="0029606E">
        <w:rPr>
          <w:b/>
        </w:rPr>
        <w:instrText xml:space="preserve"> REF _Ref465563926 \r \h  \* MERGEFORMAT </w:instrText>
      </w:r>
      <w:r w:rsidRPr="0029606E">
        <w:rPr>
          <w:b/>
        </w:rPr>
      </w:r>
      <w:r w:rsidRPr="0029606E">
        <w:rPr>
          <w:b/>
        </w:rPr>
        <w:fldChar w:fldCharType="separate"/>
      </w:r>
      <w:r w:rsidR="005C35CA">
        <w:rPr>
          <w:b/>
        </w:rPr>
        <w:t>2.1.5</w:t>
      </w:r>
      <w:r w:rsidRPr="0029606E">
        <w:rPr>
          <w:b/>
        </w:rPr>
        <w:fldChar w:fldCharType="end"/>
      </w:r>
      <w:r w:rsidRPr="0029606E">
        <w:rPr>
          <w:b/>
        </w:rPr>
        <w:t>.4</w:t>
      </w:r>
      <w:r w:rsidRPr="0029606E">
        <w:tab/>
        <w:t>Each project in the programme of work shall be given a number (see</w:t>
      </w:r>
      <w:r w:rsidR="00381D2D" w:rsidRPr="0029606E">
        <w:t xml:space="preserve"> </w:t>
      </w:r>
      <w:r w:rsidR="003E06A6" w:rsidRPr="0029606E">
        <w:t xml:space="preserve">IEC </w:t>
      </w:r>
      <w:r w:rsidRPr="0029606E">
        <w:t>Supplements to the ISO/IEC Directives</w:t>
      </w:r>
      <w:r w:rsidR="003E06A6" w:rsidRPr="0029606E">
        <w:t xml:space="preserve"> for document numbering at the IEC</w:t>
      </w:r>
      <w:r w:rsidRPr="0029606E">
        <w:t xml:space="preserve">) and shall be retained in the programme of work under that number until the work on that project is completed or its </w:t>
      </w:r>
      <w:r w:rsidR="007B13F4" w:rsidRPr="0029606E">
        <w:t xml:space="preserve">cancellation </w:t>
      </w:r>
      <w:r w:rsidRPr="0029606E">
        <w:t xml:space="preserve">has been agreed upon. </w:t>
      </w:r>
      <w:r w:rsidR="00215606" w:rsidRPr="0029606E">
        <w:t>During the development of the project, t</w:t>
      </w:r>
      <w:r w:rsidRPr="0029606E">
        <w:t xml:space="preserve">he committee may </w:t>
      </w:r>
      <w:r w:rsidR="008F1B2F" w:rsidRPr="0029606E">
        <w:t xml:space="preserve">decide to </w:t>
      </w:r>
      <w:r w:rsidRPr="0029606E">
        <w:t xml:space="preserve">subdivide </w:t>
      </w:r>
      <w:r w:rsidR="008F1B2F" w:rsidRPr="0029606E">
        <w:t>its</w:t>
      </w:r>
      <w:r w:rsidR="00A37ACB" w:rsidRPr="0029606E">
        <w:t xml:space="preserve"> </w:t>
      </w:r>
      <w:r w:rsidRPr="0029606E">
        <w:t>number if it is subsequently found necessary to subdivide the project itself. The subdivisions of the work shall lie fully within the scope of the original project; otherwise, a new work item proposal shall be made.</w:t>
      </w:r>
      <w:r w:rsidR="00A37ACB" w:rsidRPr="0029606E">
        <w:t xml:space="preserve"> The original project shall be cancelled after subdivision.</w:t>
      </w:r>
    </w:p>
    <w:p w14:paraId="5E6723B3" w14:textId="0303C30B" w:rsidR="00D77357" w:rsidRPr="0029606E" w:rsidRDefault="00D77357" w:rsidP="003A07CC">
      <w:pPr>
        <w:pStyle w:val="p4"/>
      </w:pPr>
      <w:r w:rsidRPr="0029606E">
        <w:rPr>
          <w:b/>
        </w:rPr>
        <w:fldChar w:fldCharType="begin"/>
      </w:r>
      <w:r w:rsidRPr="0029606E">
        <w:rPr>
          <w:b/>
        </w:rPr>
        <w:instrText xml:space="preserve"> REF _Ref465563926 \r \h  \* MERGEFORMAT </w:instrText>
      </w:r>
      <w:r w:rsidRPr="0029606E">
        <w:rPr>
          <w:b/>
        </w:rPr>
      </w:r>
      <w:r w:rsidRPr="0029606E">
        <w:rPr>
          <w:b/>
        </w:rPr>
        <w:fldChar w:fldCharType="separate"/>
      </w:r>
      <w:r w:rsidR="005C35CA">
        <w:rPr>
          <w:b/>
        </w:rPr>
        <w:t>2.1.5</w:t>
      </w:r>
      <w:r w:rsidRPr="0029606E">
        <w:rPr>
          <w:b/>
        </w:rPr>
        <w:fldChar w:fldCharType="end"/>
      </w:r>
      <w:r w:rsidRPr="0029606E">
        <w:rPr>
          <w:b/>
        </w:rPr>
        <w:t>.5</w:t>
      </w:r>
      <w:r w:rsidRPr="0029606E">
        <w:tab/>
        <w:t>The programme of work shall indicate, if appropriate, the subcommittee and/or working group to which each project is allocated.</w:t>
      </w:r>
    </w:p>
    <w:p w14:paraId="35D16E0F" w14:textId="2FDE6182" w:rsidR="00D77357" w:rsidRPr="0029606E" w:rsidRDefault="00D77357" w:rsidP="003A07CC">
      <w:pPr>
        <w:pStyle w:val="p4"/>
      </w:pPr>
      <w:r w:rsidRPr="0029606E">
        <w:rPr>
          <w:b/>
        </w:rPr>
        <w:fldChar w:fldCharType="begin"/>
      </w:r>
      <w:r w:rsidRPr="0029606E">
        <w:rPr>
          <w:b/>
        </w:rPr>
        <w:instrText xml:space="preserve"> REF _Ref465563926 \r \h  \* MERGEFORMAT </w:instrText>
      </w:r>
      <w:r w:rsidRPr="0029606E">
        <w:rPr>
          <w:b/>
        </w:rPr>
      </w:r>
      <w:r w:rsidRPr="0029606E">
        <w:rPr>
          <w:b/>
        </w:rPr>
        <w:fldChar w:fldCharType="separate"/>
      </w:r>
      <w:r w:rsidR="005C35CA">
        <w:rPr>
          <w:b/>
        </w:rPr>
        <w:t>2.1.5</w:t>
      </w:r>
      <w:r w:rsidRPr="0029606E">
        <w:rPr>
          <w:b/>
        </w:rPr>
        <w:fldChar w:fldCharType="end"/>
      </w:r>
      <w:r w:rsidRPr="0029606E">
        <w:rPr>
          <w:b/>
        </w:rPr>
        <w:t>.6</w:t>
      </w:r>
      <w:r w:rsidRPr="0029606E">
        <w:tab/>
        <w:t>The agreed programme of work of a new technical committee shall be submitted to the technical management board for approval.</w:t>
      </w:r>
    </w:p>
    <w:p w14:paraId="3E77FBBB" w14:textId="77777777" w:rsidR="00D77357" w:rsidRPr="0029606E" w:rsidRDefault="00D77357" w:rsidP="003A07CC">
      <w:pPr>
        <w:pStyle w:val="Heading3"/>
      </w:pPr>
      <w:bookmarkStart w:id="1601" w:name="_Ref465570275"/>
      <w:bookmarkStart w:id="1602" w:name="_Toc318972222"/>
      <w:bookmarkStart w:id="1603" w:name="_Toc323037311"/>
      <w:bookmarkStart w:id="1604" w:name="_Toc69205025"/>
      <w:bookmarkStart w:id="1605" w:name="_Toc69205370"/>
      <w:bookmarkStart w:id="1606" w:name="_Toc69215266"/>
      <w:bookmarkStart w:id="1607" w:name="target_dates"/>
      <w:r w:rsidRPr="0029606E">
        <w:t>Target dates</w:t>
      </w:r>
      <w:bookmarkEnd w:id="1601"/>
      <w:bookmarkEnd w:id="1602"/>
      <w:bookmarkEnd w:id="1603"/>
      <w:bookmarkEnd w:id="1604"/>
      <w:bookmarkEnd w:id="1605"/>
      <w:bookmarkEnd w:id="1606"/>
    </w:p>
    <w:bookmarkEnd w:id="1607"/>
    <w:p w14:paraId="1C011D50" w14:textId="4AAD84AA" w:rsidR="00D77357" w:rsidRPr="0029606E" w:rsidRDefault="00D77357" w:rsidP="003A07CC">
      <w:pPr>
        <w:pStyle w:val="BodyText"/>
        <w:keepNext/>
      </w:pPr>
      <w:r w:rsidRPr="0029606E">
        <w:t>The committee shall establish, for each project on its programme of work, target dates for the completion of each of the following steps:</w:t>
      </w:r>
    </w:p>
    <w:p w14:paraId="71CE3A82" w14:textId="7DC73AA1" w:rsidR="00D77357" w:rsidRPr="0029606E" w:rsidRDefault="003E7DDD" w:rsidP="00300C52">
      <w:pPr>
        <w:pStyle w:val="ListContinue1"/>
      </w:pPr>
      <w:r w:rsidRPr="0029606E">
        <w:t>—</w:t>
      </w:r>
      <w:r w:rsidRPr="0029606E">
        <w:tab/>
      </w:r>
      <w:r w:rsidR="00BC349A" w:rsidRPr="0029606E">
        <w:t xml:space="preserve">circulation </w:t>
      </w:r>
      <w:r w:rsidR="00D77357" w:rsidRPr="0029606E">
        <w:t xml:space="preserve">of the first working draft (in the event that only an outline of a working document has been provided by the </w:t>
      </w:r>
      <w:r w:rsidR="00940D84" w:rsidRPr="0029606E">
        <w:t>proposer</w:t>
      </w:r>
      <w:r w:rsidR="00D77357" w:rsidRPr="0029606E">
        <w:t xml:space="preserve"> of the new work item proposal</w:t>
      </w:r>
      <w:r w:rsidR="0025539D" w:rsidRPr="0029606E">
        <w:t xml:space="preserve"> — </w:t>
      </w:r>
      <w:r w:rsidR="00D77357" w:rsidRPr="0029606E">
        <w:t xml:space="preserve">see </w:t>
      </w:r>
      <w:r w:rsidR="00D77357" w:rsidRPr="0029606E">
        <w:fldChar w:fldCharType="begin" w:fldLock="1"/>
      </w:r>
      <w:r w:rsidR="00D77357" w:rsidRPr="0029606E">
        <w:instrText xml:space="preserve"> REF _Ref465570193 \r \h  \* MERGEFORMAT </w:instrText>
      </w:r>
      <w:r w:rsidR="00D77357" w:rsidRPr="0029606E">
        <w:fldChar w:fldCharType="separate"/>
      </w:r>
      <w:r w:rsidR="00D77357" w:rsidRPr="0029606E">
        <w:t>2.3</w:t>
      </w:r>
      <w:r w:rsidR="00D77357" w:rsidRPr="0029606E">
        <w:fldChar w:fldCharType="end"/>
      </w:r>
      <w:r w:rsidR="00D77357" w:rsidRPr="0029606E">
        <w:t>);</w:t>
      </w:r>
    </w:p>
    <w:p w14:paraId="0FA79320" w14:textId="5F2140A0" w:rsidR="00D77357" w:rsidRPr="0029606E" w:rsidRDefault="003E7DDD" w:rsidP="003A07CC">
      <w:pPr>
        <w:pStyle w:val="ListContinue1"/>
      </w:pPr>
      <w:r w:rsidRPr="0029606E">
        <w:t>—</w:t>
      </w:r>
      <w:r w:rsidRPr="0029606E">
        <w:tab/>
      </w:r>
      <w:r w:rsidR="005917F7" w:rsidRPr="0029606E">
        <w:t xml:space="preserve"> circulation of the committee draft ballot (if any);</w:t>
      </w:r>
    </w:p>
    <w:p w14:paraId="2AC3FCE1" w14:textId="19B929FF" w:rsidR="00D77357" w:rsidRPr="0029606E" w:rsidRDefault="003E7DDD" w:rsidP="003A07CC">
      <w:pPr>
        <w:pStyle w:val="ListContinue1"/>
      </w:pPr>
      <w:r w:rsidRPr="0029606E">
        <w:t>—</w:t>
      </w:r>
      <w:r w:rsidRPr="0029606E">
        <w:tab/>
      </w:r>
      <w:r w:rsidR="005917F7" w:rsidRPr="0029606E">
        <w:t xml:space="preserve">submission </w:t>
      </w:r>
      <w:r w:rsidR="00D77357" w:rsidRPr="0029606E">
        <w:t>of the enquiry draft;</w:t>
      </w:r>
    </w:p>
    <w:p w14:paraId="3BC91DCD" w14:textId="090930AB" w:rsidR="00D77357" w:rsidRPr="0029606E" w:rsidRDefault="003E7DDD" w:rsidP="003A07CC">
      <w:pPr>
        <w:pStyle w:val="ListContinue1"/>
      </w:pPr>
      <w:r w:rsidRPr="0029606E">
        <w:t>—</w:t>
      </w:r>
      <w:r w:rsidRPr="0029606E">
        <w:tab/>
      </w:r>
      <w:r w:rsidR="005917F7" w:rsidRPr="0029606E">
        <w:t xml:space="preserve">submission </w:t>
      </w:r>
      <w:r w:rsidR="00D77357" w:rsidRPr="0029606E">
        <w:t>of the final draft International Standard;</w:t>
      </w:r>
    </w:p>
    <w:p w14:paraId="2D89280D" w14:textId="45DE61B0" w:rsidR="00D77357" w:rsidRPr="0029606E" w:rsidRDefault="003E7DDD" w:rsidP="003A07CC">
      <w:pPr>
        <w:pStyle w:val="ListContinue1"/>
      </w:pPr>
      <w:r w:rsidRPr="0029606E">
        <w:t>—</w:t>
      </w:r>
      <w:r w:rsidRPr="0029606E">
        <w:tab/>
      </w:r>
      <w:r w:rsidR="00D77357" w:rsidRPr="0029606E">
        <w:t xml:space="preserve">publication (in agreement with the </w:t>
      </w:r>
      <w:del w:id="1608" w:author="Author">
        <w:r w:rsidR="00D77357" w:rsidRPr="0029606E" w:rsidDel="00164399">
          <w:delText>office of the CEO</w:delText>
        </w:r>
      </w:del>
      <w:ins w:id="1609" w:author="Author">
        <w:r w:rsidR="00164399">
          <w:t>Office of the CEO</w:t>
        </w:r>
      </w:ins>
      <w:r w:rsidR="00D77357" w:rsidRPr="0029606E">
        <w:t>).</w:t>
      </w:r>
    </w:p>
    <w:p w14:paraId="01D247C1" w14:textId="4BF9DF24" w:rsidR="00BF258F" w:rsidRPr="0029606E" w:rsidRDefault="00BF258F" w:rsidP="003A07CC">
      <w:pPr>
        <w:pStyle w:val="Note"/>
        <w:rPr>
          <w:rStyle w:val="zzzHighlight"/>
        </w:rPr>
      </w:pPr>
      <w:r w:rsidRPr="0029606E">
        <w:rPr>
          <w:rStyle w:val="zzzHighlight"/>
        </w:rPr>
        <w:t>N</w:t>
      </w:r>
      <w:r w:rsidR="00E72D86" w:rsidRPr="0029606E">
        <w:rPr>
          <w:rStyle w:val="zzzHighlight"/>
        </w:rPr>
        <w:t>OTE</w:t>
      </w:r>
      <w:r w:rsidR="00E72D86" w:rsidRPr="0029606E">
        <w:rPr>
          <w:rStyle w:val="zzzHighlight"/>
        </w:rPr>
        <w:tab/>
      </w:r>
      <w:r w:rsidRPr="0029606E">
        <w:rPr>
          <w:rStyle w:val="zzzHighlight"/>
        </w:rPr>
        <w:t>Committees may decide to skip the committee draft (CD) stage in accordance with Annex</w:t>
      </w:r>
      <w:r w:rsidR="00E72D86" w:rsidRPr="0029606E">
        <w:rPr>
          <w:rStyle w:val="zzzHighlight"/>
        </w:rPr>
        <w:t> </w:t>
      </w:r>
      <w:r w:rsidRPr="0029606E">
        <w:rPr>
          <w:rStyle w:val="zzzHighlight"/>
        </w:rPr>
        <w:t>SS</w:t>
      </w:r>
      <w:r w:rsidR="00700514" w:rsidRPr="0029606E">
        <w:rPr>
          <w:rStyle w:val="zzzHighlight"/>
        </w:rPr>
        <w:t>. The</w:t>
      </w:r>
      <w:r w:rsidRPr="0029606E">
        <w:rPr>
          <w:rStyle w:val="zzzHighlight"/>
        </w:rPr>
        <w:t xml:space="preserve"> final draft International Standard (FDIS)</w:t>
      </w:r>
      <w:r w:rsidR="00854F22" w:rsidRPr="0029606E">
        <w:rPr>
          <w:rStyle w:val="zzzHighlight"/>
        </w:rPr>
        <w:t xml:space="preserve"> </w:t>
      </w:r>
      <w:r w:rsidR="00D0057E" w:rsidRPr="0029606E">
        <w:rPr>
          <w:rStyle w:val="zzzHighlight"/>
        </w:rPr>
        <w:t xml:space="preserve">shall be </w:t>
      </w:r>
      <w:r w:rsidR="00854F22" w:rsidRPr="0029606E">
        <w:rPr>
          <w:rStyle w:val="zzzHighlight"/>
        </w:rPr>
        <w:t>skipped</w:t>
      </w:r>
      <w:r w:rsidR="00D0057E" w:rsidRPr="0029606E">
        <w:rPr>
          <w:rStyle w:val="zzzHighlight"/>
        </w:rPr>
        <w:t xml:space="preserve"> if</w:t>
      </w:r>
      <w:r w:rsidR="00854F22" w:rsidRPr="0029606E">
        <w:rPr>
          <w:rStyle w:val="zzzHighlight"/>
        </w:rPr>
        <w:t xml:space="preserve"> </w:t>
      </w:r>
      <w:r w:rsidR="00D0057E" w:rsidRPr="0029606E">
        <w:rPr>
          <w:rStyle w:val="zzzHighlight"/>
        </w:rPr>
        <w:t>no technical changes are to be included</w:t>
      </w:r>
      <w:r w:rsidRPr="0029606E">
        <w:rPr>
          <w:rStyle w:val="zzzHighlight"/>
        </w:rPr>
        <w:t xml:space="preserve"> in accordance with </w:t>
      </w:r>
      <w:r w:rsidR="00BB1E9B" w:rsidRPr="0029606E">
        <w:rPr>
          <w:rStyle w:val="zzzHighlight"/>
        </w:rPr>
        <w:t>2.6</w:t>
      </w:r>
      <w:r w:rsidRPr="0029606E">
        <w:rPr>
          <w:rStyle w:val="zzzHighlight"/>
        </w:rPr>
        <w:t>.4.</w:t>
      </w:r>
    </w:p>
    <w:p w14:paraId="7B176019" w14:textId="32374C0E" w:rsidR="00D77357" w:rsidRPr="0029606E" w:rsidRDefault="00D77357" w:rsidP="00D77357">
      <w:pPr>
        <w:pStyle w:val="BodyText"/>
      </w:pPr>
      <w:r w:rsidRPr="0029606E">
        <w:t xml:space="preserve">These target dates shall correspond to the shortest possible development times to produce International Standards rapidly and shall be reported to the </w:t>
      </w:r>
      <w:del w:id="1610" w:author="Author">
        <w:r w:rsidRPr="0029606E" w:rsidDel="00164399">
          <w:delText>office of the CEO</w:delText>
        </w:r>
      </w:del>
      <w:ins w:id="1611" w:author="Author">
        <w:r w:rsidR="00164399">
          <w:t>Office of the CEO</w:t>
        </w:r>
      </w:ins>
      <w:r w:rsidRPr="0029606E">
        <w:t xml:space="preserve">, which distributes the information to all </w:t>
      </w:r>
      <w:r w:rsidR="00D81FA7" w:rsidRPr="0029606E">
        <w:t>National Bodies</w:t>
      </w:r>
      <w:r w:rsidRPr="0029606E">
        <w:t>. For establishment of target dates, see the respective Supplements to the ISO/IEC Directives.</w:t>
      </w:r>
    </w:p>
    <w:p w14:paraId="4ACE86A3" w14:textId="77777777" w:rsidR="00D77357" w:rsidRPr="0029606E" w:rsidRDefault="00D77357" w:rsidP="00D77357">
      <w:pPr>
        <w:pStyle w:val="BodyText"/>
      </w:pPr>
      <w:r w:rsidRPr="0029606E">
        <w:t>In establishing target dates, the relationships between projects shall be taken into account. Priority shall be given to those projects intended to lead to International Standards upon which other International Standards will depend for their implementation. The highest priority shall be given to those projects having a significant effect on international trade and recognized as such by the technical management board.</w:t>
      </w:r>
    </w:p>
    <w:p w14:paraId="700FE6D1" w14:textId="186D95AC" w:rsidR="00D77357" w:rsidRPr="0029606E" w:rsidRDefault="00D77357" w:rsidP="00D77357">
      <w:pPr>
        <w:pStyle w:val="BodyText"/>
      </w:pPr>
      <w:r w:rsidRPr="0029606E">
        <w:t xml:space="preserve">The technical management board may also instruct the secretariat of the </w:t>
      </w:r>
      <w:del w:id="1612" w:author="Author">
        <w:r w:rsidRPr="0029606E" w:rsidDel="006566B7">
          <w:delText>technical committee or subcommittee</w:delText>
        </w:r>
      </w:del>
      <w:ins w:id="1613" w:author="Author">
        <w:r w:rsidR="006566B7">
          <w:t>committee</w:t>
        </w:r>
      </w:ins>
      <w:r w:rsidRPr="0029606E">
        <w:t xml:space="preserve"> concerned to submit the latest available draft to the </w:t>
      </w:r>
      <w:del w:id="1614" w:author="Author">
        <w:r w:rsidRPr="0029606E" w:rsidDel="00164399">
          <w:delText>office of the CEO</w:delText>
        </w:r>
      </w:del>
      <w:ins w:id="1615" w:author="Author">
        <w:r w:rsidR="00164399">
          <w:t>Office of the CEO</w:t>
        </w:r>
      </w:ins>
      <w:r w:rsidRPr="0029606E">
        <w:t xml:space="preserve"> for publication as a Technical Specification (see </w:t>
      </w:r>
      <w:r w:rsidRPr="0029606E">
        <w:fldChar w:fldCharType="begin" w:fldLock="1"/>
      </w:r>
      <w:r w:rsidRPr="0029606E">
        <w:instrText xml:space="preserve"> REF _Ref465570252 \r \h  \* MERGEFORMAT </w:instrText>
      </w:r>
      <w:r w:rsidRPr="0029606E">
        <w:fldChar w:fldCharType="separate"/>
      </w:r>
      <w:r w:rsidRPr="0029606E">
        <w:t>3.1</w:t>
      </w:r>
      <w:r w:rsidRPr="0029606E">
        <w:fldChar w:fldCharType="end"/>
      </w:r>
      <w:r w:rsidRPr="0029606E">
        <w:t>).</w:t>
      </w:r>
    </w:p>
    <w:p w14:paraId="2D16C455" w14:textId="77777777" w:rsidR="00D77357" w:rsidRPr="0029606E" w:rsidRDefault="00D77357" w:rsidP="00D77357">
      <w:pPr>
        <w:pStyle w:val="BodyText"/>
      </w:pPr>
      <w:r w:rsidRPr="0029606E">
        <w:t xml:space="preserve">All target dates shall be kept under continuous review and amended as necessary, and shall be clearly indicated in the programme of work. Revised target dates shall be notified to the technical management board. The technical management board will cancel all work items which have been on the work programme for more than 5 years and have not reached the approval stage (see </w:t>
      </w:r>
      <w:r w:rsidRPr="0029606E">
        <w:fldChar w:fldCharType="begin" w:fldLock="1"/>
      </w:r>
      <w:r w:rsidRPr="0029606E">
        <w:instrText xml:space="preserve"> REF _Ref509831704 \r \h  \* MERGEFORMAT </w:instrText>
      </w:r>
      <w:r w:rsidRPr="0029606E">
        <w:fldChar w:fldCharType="separate"/>
      </w:r>
      <w:r w:rsidRPr="0029606E">
        <w:t>2.7</w:t>
      </w:r>
      <w:r w:rsidRPr="0029606E">
        <w:fldChar w:fldCharType="end"/>
      </w:r>
      <w:r w:rsidRPr="0029606E">
        <w:t>).</w:t>
      </w:r>
    </w:p>
    <w:p w14:paraId="5D76B3A3" w14:textId="77777777" w:rsidR="00D77357" w:rsidRPr="0029606E" w:rsidRDefault="000C2069" w:rsidP="000C2069">
      <w:pPr>
        <w:pStyle w:val="Heading4"/>
        <w:numPr>
          <w:ilvl w:val="0"/>
          <w:numId w:val="0"/>
        </w:numPr>
        <w:rPr>
          <w:rStyle w:val="zzzHighlight"/>
        </w:rPr>
      </w:pPr>
      <w:bookmarkStart w:id="1616" w:name="_Toc69215267"/>
      <w:r w:rsidRPr="0029606E">
        <w:rPr>
          <w:rStyle w:val="zzzHighlight"/>
        </w:rPr>
        <w:t>2.1.6.1</w:t>
      </w:r>
      <w:r w:rsidRPr="0029606E">
        <w:rPr>
          <w:rStyle w:val="zzzHighlight"/>
        </w:rPr>
        <w:tab/>
      </w:r>
      <w:r w:rsidR="00D77357" w:rsidRPr="0029606E">
        <w:rPr>
          <w:rStyle w:val="zzzHighlight"/>
        </w:rPr>
        <w:t>General</w:t>
      </w:r>
      <w:bookmarkEnd w:id="1616"/>
    </w:p>
    <w:p w14:paraId="2DD66E59" w14:textId="256E5ACC" w:rsidR="00D77357" w:rsidRPr="0029606E" w:rsidRDefault="00D77357" w:rsidP="00D77357">
      <w:pPr>
        <w:pStyle w:val="BodyText"/>
        <w:rPr>
          <w:rStyle w:val="zzzHighlight"/>
        </w:rPr>
      </w:pPr>
      <w:r w:rsidRPr="0029606E">
        <w:rPr>
          <w:rStyle w:val="zzzHighlight"/>
        </w:rPr>
        <w:t xml:space="preserve">When a proposed new project is approved (whether for a new </w:t>
      </w:r>
      <w:del w:id="1617" w:author="Author">
        <w:r w:rsidRPr="0029606E" w:rsidDel="005218EC">
          <w:rPr>
            <w:rStyle w:val="zzzHighlight"/>
          </w:rPr>
          <w:delText>deliverable</w:delText>
        </w:r>
      </w:del>
      <w:ins w:id="1618" w:author="Author">
        <w:r w:rsidR="005218EC">
          <w:rPr>
            <w:rStyle w:val="zzzHighlight"/>
          </w:rPr>
          <w:t>document</w:t>
        </w:r>
      </w:ins>
      <w:r w:rsidRPr="0029606E">
        <w:rPr>
          <w:rStyle w:val="zzzHighlight"/>
        </w:rPr>
        <w:t xml:space="preserve"> or for the revision of an existing </w:t>
      </w:r>
      <w:del w:id="1619" w:author="Author">
        <w:r w:rsidRPr="0029606E" w:rsidDel="005218EC">
          <w:rPr>
            <w:rStyle w:val="zzzHighlight"/>
          </w:rPr>
          <w:delText>deliverable</w:delText>
        </w:r>
      </w:del>
      <w:ins w:id="1620" w:author="Author">
        <w:r w:rsidR="005218EC">
          <w:rPr>
            <w:rStyle w:val="zzzHighlight"/>
          </w:rPr>
          <w:t>document</w:t>
        </w:r>
      </w:ins>
      <w:r w:rsidRPr="0029606E">
        <w:rPr>
          <w:rStyle w:val="zzzHighlight"/>
        </w:rPr>
        <w:t>), when submitting the results to</w:t>
      </w:r>
      <w:r w:rsidR="00033908" w:rsidRPr="0029606E">
        <w:rPr>
          <w:rStyle w:val="zzzHighlight"/>
        </w:rPr>
        <w:t xml:space="preserve"> the ISO Central Secretariat</w:t>
      </w:r>
      <w:r w:rsidRPr="0029606E">
        <w:rPr>
          <w:rStyle w:val="zzzHighlight"/>
        </w:rPr>
        <w:t xml:space="preserve"> the committee secretariat shall also indicate the selected standards development track, as follows</w:t>
      </w:r>
      <w:r w:rsidR="00FC4988" w:rsidRPr="0029606E">
        <w:rPr>
          <w:rStyle w:val="zzzHighlight"/>
        </w:rPr>
        <w:t>:</w:t>
      </w:r>
    </w:p>
    <w:p w14:paraId="35B672BE" w14:textId="77777777" w:rsidR="00B50733" w:rsidRPr="0029606E" w:rsidRDefault="00B50733" w:rsidP="0044589B">
      <w:pPr>
        <w:pStyle w:val="BodyText"/>
        <w:rPr>
          <w:rStyle w:val="zzzHighlight"/>
        </w:rPr>
      </w:pPr>
      <w:r w:rsidRPr="0029606E">
        <w:rPr>
          <w:rStyle w:val="zzzHighlight"/>
          <w:b/>
        </w:rPr>
        <w:t>SDT 18</w:t>
      </w:r>
      <w:r w:rsidR="0044589B" w:rsidRPr="0029606E">
        <w:rPr>
          <w:rStyle w:val="zzzHighlight"/>
          <w:b/>
        </w:rPr>
        <w:t> </w:t>
      </w:r>
      <w:r w:rsidRPr="0029606E">
        <w:rPr>
          <w:rStyle w:val="zzzHighlight"/>
          <w:b/>
        </w:rPr>
        <w:t>standards development track — 18</w:t>
      </w:r>
      <w:r w:rsidR="0044589B" w:rsidRPr="0029606E">
        <w:rPr>
          <w:rStyle w:val="zzzHighlight"/>
          <w:b/>
        </w:rPr>
        <w:t> </w:t>
      </w:r>
      <w:r w:rsidRPr="0029606E">
        <w:rPr>
          <w:rStyle w:val="zzzHighlight"/>
          <w:b/>
        </w:rPr>
        <w:t>months to publication</w:t>
      </w:r>
    </w:p>
    <w:p w14:paraId="335CB944" w14:textId="77777777" w:rsidR="00D77357" w:rsidRPr="0029606E" w:rsidRDefault="00B50733" w:rsidP="0044589B">
      <w:pPr>
        <w:pStyle w:val="BodyText"/>
        <w:rPr>
          <w:rStyle w:val="zzzHighlight"/>
          <w:b/>
        </w:rPr>
      </w:pPr>
      <w:r w:rsidRPr="0029606E">
        <w:rPr>
          <w:rStyle w:val="zzzHighlight"/>
          <w:b/>
        </w:rPr>
        <w:t>SDT 24</w:t>
      </w:r>
      <w:r w:rsidR="0044589B" w:rsidRPr="0029606E">
        <w:rPr>
          <w:rStyle w:val="zzzHighlight"/>
          <w:b/>
        </w:rPr>
        <w:t> </w:t>
      </w:r>
      <w:r w:rsidR="00D77357" w:rsidRPr="0029606E">
        <w:rPr>
          <w:rStyle w:val="zzzHighlight"/>
          <w:b/>
        </w:rPr>
        <w:t>standards development track</w:t>
      </w:r>
      <w:r w:rsidR="0025539D" w:rsidRPr="0029606E">
        <w:rPr>
          <w:rStyle w:val="zzzHighlight"/>
          <w:b/>
        </w:rPr>
        <w:t xml:space="preserve"> — </w:t>
      </w:r>
      <w:r w:rsidR="00854F22" w:rsidRPr="0029606E">
        <w:rPr>
          <w:rStyle w:val="zzzHighlight"/>
          <w:b/>
        </w:rPr>
        <w:t>24</w:t>
      </w:r>
      <w:r w:rsidR="00E72D86" w:rsidRPr="0029606E">
        <w:rPr>
          <w:rStyle w:val="zzzHighlight"/>
          <w:b/>
        </w:rPr>
        <w:t> </w:t>
      </w:r>
      <w:r w:rsidR="00854F22" w:rsidRPr="0029606E">
        <w:rPr>
          <w:rStyle w:val="zzzHighlight"/>
          <w:b/>
        </w:rPr>
        <w:t>months to publication</w:t>
      </w:r>
    </w:p>
    <w:p w14:paraId="228EEBDB" w14:textId="0AAF0E11" w:rsidR="00C01E50" w:rsidRPr="0029606E" w:rsidRDefault="00B50733" w:rsidP="0044589B">
      <w:pPr>
        <w:pStyle w:val="BodyText"/>
        <w:rPr>
          <w:rStyle w:val="zzzHighlight"/>
          <w:b/>
        </w:rPr>
      </w:pPr>
      <w:r w:rsidRPr="0029606E">
        <w:rPr>
          <w:rStyle w:val="zzzHighlight"/>
          <w:b/>
        </w:rPr>
        <w:t>SDT 36</w:t>
      </w:r>
      <w:r w:rsidR="0044589B" w:rsidRPr="0029606E">
        <w:rPr>
          <w:rStyle w:val="zzzHighlight"/>
          <w:b/>
        </w:rPr>
        <w:t> </w:t>
      </w:r>
      <w:r w:rsidR="00D77357" w:rsidRPr="0029606E">
        <w:rPr>
          <w:rStyle w:val="zzzHighlight"/>
          <w:b/>
        </w:rPr>
        <w:t>standards development track</w:t>
      </w:r>
      <w:r w:rsidR="0025539D" w:rsidRPr="0029606E">
        <w:rPr>
          <w:rStyle w:val="zzzHighlight"/>
          <w:b/>
        </w:rPr>
        <w:t xml:space="preserve"> — </w:t>
      </w:r>
      <w:r w:rsidR="00854F22" w:rsidRPr="0029606E">
        <w:rPr>
          <w:rStyle w:val="zzzHighlight"/>
          <w:b/>
        </w:rPr>
        <w:t>36</w:t>
      </w:r>
      <w:r w:rsidR="00E72D86" w:rsidRPr="0029606E">
        <w:rPr>
          <w:rStyle w:val="zzzHighlight"/>
          <w:b/>
        </w:rPr>
        <w:t> </w:t>
      </w:r>
      <w:r w:rsidR="00854F22" w:rsidRPr="0029606E">
        <w:rPr>
          <w:rStyle w:val="zzzHighlight"/>
          <w:b/>
        </w:rPr>
        <w:t>months to publication</w:t>
      </w:r>
    </w:p>
    <w:p w14:paraId="680EF22D" w14:textId="77777777" w:rsidR="00FC4988" w:rsidRPr="0029606E" w:rsidRDefault="00FC4988" w:rsidP="004609C3">
      <w:pPr>
        <w:pStyle w:val="BodyText"/>
        <w:rPr>
          <w:rStyle w:val="zzzHighlight"/>
        </w:rPr>
      </w:pPr>
      <w:r w:rsidRPr="0029606E">
        <w:rPr>
          <w:rStyle w:val="zzzHighlight"/>
        </w:rPr>
        <w:t>The following limit dates are automatically assigned to all new projects:</w:t>
      </w:r>
    </w:p>
    <w:p w14:paraId="6F3CDE40" w14:textId="49EB6512" w:rsidR="00FC4988" w:rsidRPr="0029606E" w:rsidRDefault="004609C3" w:rsidP="004609C3">
      <w:pPr>
        <w:pStyle w:val="ListContinue1"/>
        <w:rPr>
          <w:rStyle w:val="zzzHighlight"/>
        </w:rPr>
      </w:pPr>
      <w:r w:rsidRPr="0029606E">
        <w:rPr>
          <w:rStyle w:val="zzzHighlight"/>
        </w:rPr>
        <w:t>—</w:t>
      </w:r>
      <w:r w:rsidRPr="0029606E">
        <w:rPr>
          <w:rStyle w:val="zzzHighlight"/>
        </w:rPr>
        <w:tab/>
      </w:r>
      <w:r w:rsidR="00FC4988" w:rsidRPr="0029606E">
        <w:rPr>
          <w:rStyle w:val="zzzHighlight"/>
        </w:rPr>
        <w:t>DIS registered limit date (stage</w:t>
      </w:r>
      <w:r w:rsidRPr="0029606E">
        <w:rPr>
          <w:rStyle w:val="zzzHighlight"/>
        </w:rPr>
        <w:t> </w:t>
      </w:r>
      <w:r w:rsidR="00FC4988" w:rsidRPr="0029606E">
        <w:rPr>
          <w:rStyle w:val="zzzHighlight"/>
        </w:rPr>
        <w:t>40.00): 12</w:t>
      </w:r>
      <w:r w:rsidRPr="0029606E">
        <w:rPr>
          <w:rStyle w:val="zzzHighlight"/>
        </w:rPr>
        <w:t> </w:t>
      </w:r>
      <w:r w:rsidR="00FC4988" w:rsidRPr="0029606E">
        <w:rPr>
          <w:rStyle w:val="zzzHighlight"/>
        </w:rPr>
        <w:t>months before the end of the selected standards development track.</w:t>
      </w:r>
    </w:p>
    <w:p w14:paraId="23215F8A" w14:textId="6FCC62CD" w:rsidR="00FC4988" w:rsidRPr="0029606E" w:rsidRDefault="004609C3" w:rsidP="004609C3">
      <w:pPr>
        <w:pStyle w:val="ListContinue1"/>
        <w:rPr>
          <w:rStyle w:val="zzzHighlight"/>
        </w:rPr>
      </w:pPr>
      <w:r w:rsidRPr="0029606E">
        <w:rPr>
          <w:rStyle w:val="zzzHighlight"/>
        </w:rPr>
        <w:t>—</w:t>
      </w:r>
      <w:r w:rsidRPr="0029606E">
        <w:rPr>
          <w:rStyle w:val="zzzHighlight"/>
        </w:rPr>
        <w:tab/>
      </w:r>
      <w:r w:rsidR="00FC4988" w:rsidRPr="0029606E">
        <w:rPr>
          <w:rStyle w:val="zzzHighlight"/>
        </w:rPr>
        <w:t>Publication limit date (stage</w:t>
      </w:r>
      <w:r w:rsidRPr="0029606E">
        <w:rPr>
          <w:rStyle w:val="zzzHighlight"/>
        </w:rPr>
        <w:t> </w:t>
      </w:r>
      <w:r w:rsidR="00FC4988" w:rsidRPr="0029606E">
        <w:rPr>
          <w:rStyle w:val="zzzHighlight"/>
        </w:rPr>
        <w:t>60.60): Maximum timeframe of the selected standards development track.</w:t>
      </w:r>
    </w:p>
    <w:p w14:paraId="32618A2F" w14:textId="1EB65035" w:rsidR="00B50733" w:rsidRPr="0029606E" w:rsidRDefault="00B50733" w:rsidP="0044589B">
      <w:pPr>
        <w:pStyle w:val="Note"/>
        <w:rPr>
          <w:rStyle w:val="zzzHighlight"/>
        </w:rPr>
      </w:pPr>
      <w:r w:rsidRPr="0029606E">
        <w:rPr>
          <w:rStyle w:val="zzzHighlight"/>
        </w:rPr>
        <w:t>NOTE</w:t>
      </w:r>
      <w:r w:rsidRPr="0029606E">
        <w:rPr>
          <w:rStyle w:val="zzzHighlight"/>
        </w:rPr>
        <w:tab/>
      </w:r>
      <w:r w:rsidR="000B1C2A" w:rsidRPr="0029606E">
        <w:rPr>
          <w:rStyle w:val="zzzHighlight"/>
        </w:rPr>
        <w:t>Standards p</w:t>
      </w:r>
      <w:r w:rsidRPr="0029606E">
        <w:rPr>
          <w:rStyle w:val="zzzHighlight"/>
        </w:rPr>
        <w:t xml:space="preserve">rojects using the 18-month development track shall be eligible for </w:t>
      </w:r>
      <w:r w:rsidR="009C147E" w:rsidRPr="0029606E">
        <w:rPr>
          <w:rStyle w:val="zzzHighlight"/>
        </w:rPr>
        <w:t>‘</w:t>
      </w:r>
      <w:r w:rsidR="00972596" w:rsidRPr="0029606E">
        <w:rPr>
          <w:rStyle w:val="zzzHighlight"/>
        </w:rPr>
        <w:t>a priority</w:t>
      </w:r>
      <w:r w:rsidR="009C147E" w:rsidRPr="0029606E">
        <w:rPr>
          <w:rStyle w:val="zzzHighlight"/>
        </w:rPr>
        <w:t xml:space="preserve"> treatment</w:t>
      </w:r>
      <w:r w:rsidR="00972596" w:rsidRPr="0029606E">
        <w:rPr>
          <w:rStyle w:val="zzzHighlight"/>
        </w:rPr>
        <w:t xml:space="preserve"> </w:t>
      </w:r>
      <w:r w:rsidRPr="0029606E">
        <w:rPr>
          <w:rStyle w:val="zzzHighlight"/>
        </w:rPr>
        <w:t xml:space="preserve">process’ offered by ISO/CS if they </w:t>
      </w:r>
      <w:r w:rsidR="00534F5B" w:rsidRPr="0029606E">
        <w:rPr>
          <w:rStyle w:val="zzzHighlight"/>
        </w:rPr>
        <w:t xml:space="preserve">are submitted to ISO/CS for publication within 16 months </w:t>
      </w:r>
      <w:r w:rsidRPr="0029606E">
        <w:rPr>
          <w:rStyle w:val="zzzHighlight"/>
        </w:rPr>
        <w:t>of the project’s registration. This process reduces publication processing time by approximately one third.</w:t>
      </w:r>
    </w:p>
    <w:p w14:paraId="62FF0869" w14:textId="687DA3AC" w:rsidR="00D77357" w:rsidRPr="0029606E" w:rsidRDefault="00B50733" w:rsidP="00D77357">
      <w:pPr>
        <w:pStyle w:val="BodyText"/>
        <w:rPr>
          <w:rStyle w:val="zzzHighlight"/>
        </w:rPr>
      </w:pPr>
      <w:r w:rsidRPr="0029606E">
        <w:rPr>
          <w:rStyle w:val="zzzHighlight"/>
        </w:rPr>
        <w:t xml:space="preserve">Committee secretariats are reminded to perform risk assessments during project planning in order to identify potential problems in advance and set the target dates accordingly. </w:t>
      </w:r>
      <w:r w:rsidR="00D77357" w:rsidRPr="0029606E">
        <w:rPr>
          <w:rStyle w:val="zzzHighlight"/>
        </w:rPr>
        <w:t>The target dates shall be kept under continuous review by committee secretariats which shall ensure that they are reviewed and either confirmed or revised at each committee meeting. Such reviews shall also seek to confirm that projects are still market relevant and in cases in which they are found to be no longer required, or if the likely completion date is going to be too late, thus causing market players to adopt an alternative solution, the projects shall be cancelled</w:t>
      </w:r>
      <w:r w:rsidR="0044589B" w:rsidRPr="0029606E">
        <w:rPr>
          <w:rStyle w:val="zzzHighlight"/>
        </w:rPr>
        <w:t xml:space="preserve"> </w:t>
      </w:r>
      <w:r w:rsidRPr="0029606E">
        <w:rPr>
          <w:rStyle w:val="zzzHighlight"/>
        </w:rPr>
        <w:t xml:space="preserve">or transformed into another </w:t>
      </w:r>
      <w:del w:id="1621" w:author="Author">
        <w:r w:rsidRPr="0029606E" w:rsidDel="005218EC">
          <w:rPr>
            <w:rStyle w:val="zzzHighlight"/>
          </w:rPr>
          <w:delText>deliverable</w:delText>
        </w:r>
      </w:del>
      <w:ins w:id="1622" w:author="Author">
        <w:r w:rsidR="005218EC">
          <w:rPr>
            <w:rStyle w:val="zzzHighlight"/>
          </w:rPr>
          <w:t>document</w:t>
        </w:r>
      </w:ins>
      <w:r w:rsidRPr="0029606E">
        <w:rPr>
          <w:rStyle w:val="zzzHighlight"/>
        </w:rPr>
        <w:t xml:space="preserve"> (see 2.1.6.2)</w:t>
      </w:r>
      <w:r w:rsidR="00D77357" w:rsidRPr="0029606E">
        <w:rPr>
          <w:rStyle w:val="zzzHighlight"/>
        </w:rPr>
        <w:t>.</w:t>
      </w:r>
    </w:p>
    <w:p w14:paraId="6CF28E17" w14:textId="18C9A2E8" w:rsidR="00B50733" w:rsidRPr="0029606E" w:rsidRDefault="00B50733" w:rsidP="0044589B">
      <w:pPr>
        <w:pStyle w:val="Note"/>
        <w:rPr>
          <w:rStyle w:val="zzzHighlight"/>
        </w:rPr>
      </w:pPr>
      <w:r w:rsidRPr="0029606E">
        <w:rPr>
          <w:rStyle w:val="zzzHighlight"/>
        </w:rPr>
        <w:t>NOTE</w:t>
      </w:r>
      <w:r w:rsidRPr="0029606E">
        <w:rPr>
          <w:rStyle w:val="zzzHighlight"/>
        </w:rPr>
        <w:tab/>
        <w:t xml:space="preserve">Time spent on round-robin testing during the development of a </w:t>
      </w:r>
      <w:del w:id="1623" w:author="Author">
        <w:r w:rsidRPr="0029606E" w:rsidDel="00303F82">
          <w:rPr>
            <w:rStyle w:val="zzzHighlight"/>
          </w:rPr>
          <w:delText xml:space="preserve">standard </w:delText>
        </w:r>
      </w:del>
      <w:ins w:id="1624" w:author="Author">
        <w:r w:rsidR="00303F82">
          <w:rPr>
            <w:rStyle w:val="zzzHighlight"/>
          </w:rPr>
          <w:t xml:space="preserve">document </w:t>
        </w:r>
      </w:ins>
      <w:r w:rsidRPr="0029606E">
        <w:rPr>
          <w:rStyle w:val="zzzHighlight"/>
        </w:rPr>
        <w:t>shall not be counted in the overall development time. The standards development track is paused on request from the secretariat to ISO/CS during round-robin testing.</w:t>
      </w:r>
    </w:p>
    <w:p w14:paraId="3042026A" w14:textId="77777777" w:rsidR="00D77357" w:rsidRPr="0029606E" w:rsidRDefault="000C2069" w:rsidP="000C2069">
      <w:pPr>
        <w:pStyle w:val="Heading4"/>
        <w:numPr>
          <w:ilvl w:val="0"/>
          <w:numId w:val="0"/>
        </w:numPr>
        <w:rPr>
          <w:rStyle w:val="zzzHighlight"/>
        </w:rPr>
      </w:pPr>
      <w:bookmarkStart w:id="1625" w:name="_Toc69215268"/>
      <w:commentRangeStart w:id="1626"/>
      <w:r w:rsidRPr="0029606E">
        <w:rPr>
          <w:rStyle w:val="zzzHighlight"/>
        </w:rPr>
        <w:t>2.1.6.2</w:t>
      </w:r>
      <w:commentRangeEnd w:id="1626"/>
      <w:r w:rsidR="005C7E83">
        <w:rPr>
          <w:rStyle w:val="CommentReference"/>
          <w:b w:val="0"/>
        </w:rPr>
        <w:commentReference w:id="1626"/>
      </w:r>
      <w:r w:rsidRPr="0029606E">
        <w:rPr>
          <w:rStyle w:val="zzzHighlight"/>
        </w:rPr>
        <w:tab/>
      </w:r>
      <w:r w:rsidR="00D77357" w:rsidRPr="0029606E">
        <w:rPr>
          <w:rStyle w:val="zzzHighlight"/>
        </w:rPr>
        <w:t>Automatic cancellation of projects (and their reinstatement)</w:t>
      </w:r>
      <w:bookmarkEnd w:id="1625"/>
    </w:p>
    <w:p w14:paraId="6F63724C" w14:textId="1F9AADDD" w:rsidR="00D77357" w:rsidRPr="0029606E" w:rsidRDefault="00B50733" w:rsidP="003E7DDD">
      <w:pPr>
        <w:pStyle w:val="BodyText"/>
        <w:keepNext/>
        <w:rPr>
          <w:rStyle w:val="zzzHighlight"/>
        </w:rPr>
      </w:pPr>
      <w:r w:rsidRPr="0029606E">
        <w:rPr>
          <w:rStyle w:val="zzzHighlight"/>
        </w:rPr>
        <w:t>I</w:t>
      </w:r>
      <w:r w:rsidR="00D77357" w:rsidRPr="0029606E">
        <w:rPr>
          <w:rStyle w:val="zzzHighlight"/>
        </w:rPr>
        <w:t xml:space="preserve">f the </w:t>
      </w:r>
      <w:r w:rsidR="001A5CE3" w:rsidRPr="0029606E">
        <w:rPr>
          <w:rStyle w:val="zzzHighlight"/>
        </w:rPr>
        <w:t xml:space="preserve">limit </w:t>
      </w:r>
      <w:r w:rsidR="00D77357" w:rsidRPr="0029606E">
        <w:rPr>
          <w:rStyle w:val="zzzHighlight"/>
        </w:rPr>
        <w:t xml:space="preserve">date for DIS (stage 40.00) or </w:t>
      </w:r>
      <w:r w:rsidR="0071315A" w:rsidRPr="0029606E">
        <w:rPr>
          <w:rStyle w:val="zzzHighlight"/>
        </w:rPr>
        <w:t>publication</w:t>
      </w:r>
      <w:r w:rsidR="00D77357" w:rsidRPr="0029606E">
        <w:rPr>
          <w:rStyle w:val="zzzHighlight"/>
        </w:rPr>
        <w:t xml:space="preserve"> (stage </w:t>
      </w:r>
      <w:r w:rsidR="0071315A" w:rsidRPr="0029606E">
        <w:rPr>
          <w:rStyle w:val="zzzHighlight"/>
        </w:rPr>
        <w:t>60</w:t>
      </w:r>
      <w:r w:rsidR="00D77357" w:rsidRPr="0029606E">
        <w:rPr>
          <w:rStyle w:val="zzzHighlight"/>
        </w:rPr>
        <w:t>.</w:t>
      </w:r>
      <w:r w:rsidR="004841F4" w:rsidRPr="0029606E">
        <w:rPr>
          <w:rStyle w:val="zzzHighlight"/>
        </w:rPr>
        <w:t>6</w:t>
      </w:r>
      <w:r w:rsidR="00D77357" w:rsidRPr="0029606E">
        <w:rPr>
          <w:rStyle w:val="zzzHighlight"/>
        </w:rPr>
        <w:t>0) is exceeded, the committee shall decide within 6 months on one of the following actions:</w:t>
      </w:r>
    </w:p>
    <w:p w14:paraId="73DE7704" w14:textId="6598E90B" w:rsidR="00FB0A85" w:rsidRPr="0029606E" w:rsidRDefault="004609C3" w:rsidP="004609C3">
      <w:pPr>
        <w:pStyle w:val="ListNumber1"/>
        <w:rPr>
          <w:rStyle w:val="zzzHighlight"/>
          <w:shd w:val="clear" w:color="auto" w:fill="auto"/>
        </w:rPr>
      </w:pPr>
      <w:r w:rsidRPr="0029606E">
        <w:rPr>
          <w:rStyle w:val="zzzHighlight"/>
        </w:rPr>
        <w:t>a)</w:t>
      </w:r>
      <w:r w:rsidRPr="0029606E">
        <w:rPr>
          <w:rStyle w:val="zzzHighlight"/>
        </w:rPr>
        <w:tab/>
      </w:r>
      <w:r w:rsidR="009552C5" w:rsidRPr="0029606E">
        <w:rPr>
          <w:rStyle w:val="zzzHighlight"/>
        </w:rPr>
        <w:t xml:space="preserve">for </w:t>
      </w:r>
      <w:r w:rsidR="00D77357" w:rsidRPr="0029606E">
        <w:rPr>
          <w:rStyle w:val="zzzHighlight"/>
        </w:rPr>
        <w:t xml:space="preserve">projects at the preparatory or committee stages: submission of a DIS </w:t>
      </w:r>
      <w:r w:rsidR="00E72D86" w:rsidRPr="0029606E">
        <w:rPr>
          <w:rStyle w:val="zzzHighlight"/>
        </w:rPr>
        <w:t>—</w:t>
      </w:r>
      <w:r w:rsidR="00D77357" w:rsidRPr="0029606E">
        <w:rPr>
          <w:rStyle w:val="zzzHighlight"/>
        </w:rPr>
        <w:t xml:space="preserve"> if the technical content is acceptable and mature;</w:t>
      </w:r>
    </w:p>
    <w:p w14:paraId="3E27B108" w14:textId="00BFA303" w:rsidR="00FB0A85" w:rsidRPr="0029606E" w:rsidRDefault="004609C3" w:rsidP="004609C3">
      <w:pPr>
        <w:pStyle w:val="ListNumber1"/>
        <w:rPr>
          <w:rStyle w:val="zzzHighlight"/>
        </w:rPr>
      </w:pPr>
      <w:r w:rsidRPr="0029606E">
        <w:rPr>
          <w:rStyle w:val="zzzHighlight"/>
        </w:rPr>
        <w:t>b)</w:t>
      </w:r>
      <w:r w:rsidRPr="0029606E">
        <w:rPr>
          <w:rStyle w:val="zzzHighlight"/>
        </w:rPr>
        <w:tab/>
      </w:r>
      <w:r w:rsidR="00E242DC" w:rsidRPr="0029606E">
        <w:rPr>
          <w:rStyle w:val="zzzHighlight"/>
        </w:rPr>
        <w:t xml:space="preserve">for </w:t>
      </w:r>
      <w:r w:rsidR="00D77357" w:rsidRPr="0029606E">
        <w:rPr>
          <w:rStyle w:val="zzzHighlight"/>
        </w:rPr>
        <w:t xml:space="preserve">projects at the enquiry stage: submission of a second DIS or FDIS </w:t>
      </w:r>
      <w:r w:rsidR="00E72D86" w:rsidRPr="0029606E">
        <w:rPr>
          <w:rStyle w:val="zzzHighlight"/>
        </w:rPr>
        <w:t>—</w:t>
      </w:r>
      <w:r w:rsidR="00D77357" w:rsidRPr="0029606E">
        <w:rPr>
          <w:rStyle w:val="zzzHighlight"/>
        </w:rPr>
        <w:t xml:space="preserve"> if the technical content is acceptable and mature;</w:t>
      </w:r>
    </w:p>
    <w:p w14:paraId="73D6F979" w14:textId="5E52BB9B" w:rsidR="00904F4E" w:rsidRPr="0029606E" w:rsidRDefault="004609C3" w:rsidP="004609C3">
      <w:pPr>
        <w:pStyle w:val="ListNumber1"/>
        <w:rPr>
          <w:rStyle w:val="zzzHighlight"/>
        </w:rPr>
      </w:pPr>
      <w:r w:rsidRPr="0029606E">
        <w:rPr>
          <w:rStyle w:val="zzzHighlight"/>
        </w:rPr>
        <w:t>c)</w:t>
      </w:r>
      <w:r w:rsidRPr="0029606E">
        <w:rPr>
          <w:rStyle w:val="zzzHighlight"/>
        </w:rPr>
        <w:tab/>
      </w:r>
      <w:r w:rsidR="00D77357" w:rsidRPr="0029606E">
        <w:rPr>
          <w:rStyle w:val="zzzHighlight"/>
        </w:rPr>
        <w:t xml:space="preserve">publication of a TS </w:t>
      </w:r>
      <w:r w:rsidR="00E72D86" w:rsidRPr="0029606E">
        <w:rPr>
          <w:rStyle w:val="zzzHighlight"/>
        </w:rPr>
        <w:t>—</w:t>
      </w:r>
      <w:r w:rsidR="00D77357" w:rsidRPr="0029606E">
        <w:rPr>
          <w:rStyle w:val="zzzHighlight"/>
        </w:rPr>
        <w:t xml:space="preserve"> if the technical content is acceptable but unlikely sufficiently mature for a future International Standard;</w:t>
      </w:r>
    </w:p>
    <w:p w14:paraId="3CD62864" w14:textId="59FA997B" w:rsidR="00D77357" w:rsidRPr="0029606E" w:rsidRDefault="004609C3" w:rsidP="004609C3">
      <w:pPr>
        <w:pStyle w:val="ListNumber1"/>
        <w:rPr>
          <w:rStyle w:val="zzzHighlight"/>
        </w:rPr>
      </w:pPr>
      <w:r w:rsidRPr="0029606E">
        <w:rPr>
          <w:rStyle w:val="zzzHighlight"/>
        </w:rPr>
        <w:t>d)</w:t>
      </w:r>
      <w:r w:rsidRPr="0029606E">
        <w:rPr>
          <w:rStyle w:val="zzzHighlight"/>
        </w:rPr>
        <w:tab/>
      </w:r>
      <w:r w:rsidR="00D77357" w:rsidRPr="0029606E">
        <w:rPr>
          <w:rStyle w:val="zzzHighlight"/>
        </w:rPr>
        <w:t>publication of a PAS</w:t>
      </w:r>
      <w:r w:rsidR="00E72D86" w:rsidRPr="0029606E">
        <w:rPr>
          <w:rStyle w:val="zzzHighlight"/>
        </w:rPr>
        <w:t xml:space="preserve"> —</w:t>
      </w:r>
      <w:r w:rsidR="00D77357" w:rsidRPr="0029606E">
        <w:rPr>
          <w:rStyle w:val="zzzHighlight"/>
        </w:rPr>
        <w:t xml:space="preserve"> if the technical content is acceptable but unlikely sufficiently mature for a future </w:t>
      </w:r>
      <w:r w:rsidR="003E7DDD" w:rsidRPr="0029606E">
        <w:rPr>
          <w:rStyle w:val="zzzHighlight"/>
        </w:rPr>
        <w:t>International Standard or a TS;</w:t>
      </w:r>
    </w:p>
    <w:p w14:paraId="4B4B8431" w14:textId="66F4D31D" w:rsidR="00D77357" w:rsidRPr="0029606E" w:rsidRDefault="003E7DDD" w:rsidP="004609C3">
      <w:pPr>
        <w:pStyle w:val="ListNumber1"/>
        <w:rPr>
          <w:rStyle w:val="zzzHighlight"/>
        </w:rPr>
      </w:pPr>
      <w:r w:rsidRPr="0029606E">
        <w:rPr>
          <w:rStyle w:val="zzzHighlight"/>
        </w:rPr>
        <w:t>e</w:t>
      </w:r>
      <w:r w:rsidR="00BF3BC8" w:rsidRPr="0029606E">
        <w:rPr>
          <w:rStyle w:val="zzzHighlight"/>
        </w:rPr>
        <w:t>)</w:t>
      </w:r>
      <w:r w:rsidR="00BF3BC8" w:rsidRPr="0029606E">
        <w:rPr>
          <w:rStyle w:val="zzzHighlight"/>
        </w:rPr>
        <w:tab/>
      </w:r>
      <w:r w:rsidR="00D77357" w:rsidRPr="0029606E">
        <w:rPr>
          <w:rStyle w:val="zzzHighlight"/>
        </w:rPr>
        <w:t xml:space="preserve">submission of a request for extension to the </w:t>
      </w:r>
      <w:del w:id="1627" w:author="Author">
        <w:r w:rsidR="00D77357" w:rsidRPr="0029606E" w:rsidDel="005C7E83">
          <w:rPr>
            <w:rStyle w:val="zzzHighlight"/>
          </w:rPr>
          <w:delText>ISO/TMB</w:delText>
        </w:r>
      </w:del>
      <w:ins w:id="1628" w:author="Author">
        <w:r w:rsidR="005C7E83">
          <w:rPr>
            <w:rStyle w:val="zzzHighlight"/>
          </w:rPr>
          <w:t>Office of the CEO</w:t>
        </w:r>
      </w:ins>
      <w:r w:rsidR="00D77357" w:rsidRPr="0029606E">
        <w:rPr>
          <w:rStyle w:val="zzzHighlight"/>
        </w:rPr>
        <w:t xml:space="preserve"> </w:t>
      </w:r>
      <w:r w:rsidR="00E72D86" w:rsidRPr="0029606E">
        <w:rPr>
          <w:rStyle w:val="zzzHighlight"/>
        </w:rPr>
        <w:t>—</w:t>
      </w:r>
      <w:r w:rsidR="00D77357" w:rsidRPr="0029606E">
        <w:rPr>
          <w:rStyle w:val="zzzHighlight"/>
        </w:rPr>
        <w:t xml:space="preserve"> if no consensus can be reached but there is strong interest from stakeholders to continue</w:t>
      </w:r>
      <w:r w:rsidR="0025539D" w:rsidRPr="0029606E">
        <w:rPr>
          <w:rStyle w:val="zzzHighlight"/>
        </w:rPr>
        <w:t xml:space="preserve"> — </w:t>
      </w:r>
      <w:r w:rsidR="004B7C7A" w:rsidRPr="0029606E">
        <w:rPr>
          <w:rStyle w:val="zzzHighlight"/>
        </w:rPr>
        <w:t>a committee may be granted one extension of up to 9</w:t>
      </w:r>
      <w:r w:rsidR="00E72D86" w:rsidRPr="0029606E">
        <w:rPr>
          <w:rStyle w:val="zzzHighlight"/>
        </w:rPr>
        <w:t> </w:t>
      </w:r>
      <w:r w:rsidR="004B7C7A" w:rsidRPr="0029606E">
        <w:rPr>
          <w:rStyle w:val="zzzHighlight"/>
        </w:rPr>
        <w:t xml:space="preserve">months for the total project duration but the publication of intermediary </w:t>
      </w:r>
      <w:del w:id="1629" w:author="Author">
        <w:r w:rsidR="004B7C7A" w:rsidRPr="0029606E" w:rsidDel="005218EC">
          <w:rPr>
            <w:rStyle w:val="zzzHighlight"/>
          </w:rPr>
          <w:delText>deliverable</w:delText>
        </w:r>
      </w:del>
      <w:ins w:id="1630" w:author="Author">
        <w:r w:rsidR="005218EC">
          <w:rPr>
            <w:rStyle w:val="zzzHighlight"/>
          </w:rPr>
          <w:t>document</w:t>
        </w:r>
      </w:ins>
      <w:r w:rsidR="004B7C7A" w:rsidRPr="0029606E">
        <w:rPr>
          <w:rStyle w:val="zzzHighlight"/>
        </w:rPr>
        <w:t>s (such as PAS and TS) is recommended</w:t>
      </w:r>
      <w:r w:rsidR="00D77357" w:rsidRPr="0029606E">
        <w:rPr>
          <w:rStyle w:val="zzzHighlight"/>
        </w:rPr>
        <w:t>;</w:t>
      </w:r>
    </w:p>
    <w:p w14:paraId="2B1B3287" w14:textId="77777777" w:rsidR="00D77357" w:rsidRPr="0029606E" w:rsidRDefault="003E7DDD" w:rsidP="004609C3">
      <w:pPr>
        <w:pStyle w:val="ListNumber1"/>
        <w:rPr>
          <w:rStyle w:val="zzzHighlight"/>
        </w:rPr>
      </w:pPr>
      <w:r w:rsidRPr="0029606E">
        <w:rPr>
          <w:rStyle w:val="zzzHighlight"/>
        </w:rPr>
        <w:t>f</w:t>
      </w:r>
      <w:r w:rsidR="00BF3BC8" w:rsidRPr="0029606E">
        <w:rPr>
          <w:rStyle w:val="zzzHighlight"/>
        </w:rPr>
        <w:t>)</w:t>
      </w:r>
      <w:r w:rsidR="00BF3BC8" w:rsidRPr="0029606E">
        <w:rPr>
          <w:rStyle w:val="zzzHighlight"/>
        </w:rPr>
        <w:tab/>
      </w:r>
      <w:r w:rsidR="007B13F4" w:rsidRPr="0029606E">
        <w:rPr>
          <w:rStyle w:val="zzzHighlight"/>
        </w:rPr>
        <w:t>cancellation</w:t>
      </w:r>
      <w:r w:rsidR="00D77357" w:rsidRPr="0029606E">
        <w:rPr>
          <w:rStyle w:val="zzzHighlight"/>
        </w:rPr>
        <w:t xml:space="preserve"> of the work item </w:t>
      </w:r>
      <w:r w:rsidR="00E72D86" w:rsidRPr="0029606E">
        <w:rPr>
          <w:rStyle w:val="zzzHighlight"/>
        </w:rPr>
        <w:t>—</w:t>
      </w:r>
      <w:r w:rsidR="00D77357" w:rsidRPr="0029606E">
        <w:rPr>
          <w:rStyle w:val="zzzHighlight"/>
        </w:rPr>
        <w:t xml:space="preserve"> if the committee is unable to find a solution.</w:t>
      </w:r>
    </w:p>
    <w:p w14:paraId="4D6E4001" w14:textId="51319A6A" w:rsidR="00D77357" w:rsidRPr="0029606E" w:rsidRDefault="00D77357" w:rsidP="00D77357">
      <w:pPr>
        <w:pStyle w:val="BodyText"/>
        <w:rPr>
          <w:rStyle w:val="zzzHighlight"/>
        </w:rPr>
      </w:pPr>
      <w:r w:rsidRPr="0029606E">
        <w:rPr>
          <w:rStyle w:val="zzzHighlight"/>
        </w:rPr>
        <w:t xml:space="preserve">If, at the end of the </w:t>
      </w:r>
      <w:del w:id="1631" w:author="Author">
        <w:r w:rsidRPr="0029606E" w:rsidDel="000F143F">
          <w:rPr>
            <w:rStyle w:val="zzzHighlight"/>
          </w:rPr>
          <w:delText>six month</w:delText>
        </w:r>
      </w:del>
      <w:ins w:id="1632" w:author="Author">
        <w:r w:rsidR="000F143F" w:rsidRPr="0029606E">
          <w:rPr>
            <w:rStyle w:val="zzzHighlight"/>
          </w:rPr>
          <w:t>six-month</w:t>
        </w:r>
      </w:ins>
      <w:r w:rsidRPr="0029606E">
        <w:rPr>
          <w:rStyle w:val="zzzHighlight"/>
        </w:rPr>
        <w:t xml:space="preserve"> period, none of the above actions has been taken, the project shall be automatically cancelled by the </w:t>
      </w:r>
      <w:r w:rsidR="008549DE" w:rsidRPr="0029606E">
        <w:rPr>
          <w:rStyle w:val="zzzHighlight"/>
        </w:rPr>
        <w:t xml:space="preserve">ISO </w:t>
      </w:r>
      <w:r w:rsidRPr="0029606E">
        <w:rPr>
          <w:rStyle w:val="zzzHighlight"/>
        </w:rPr>
        <w:t xml:space="preserve">Central Secretariat. </w:t>
      </w:r>
      <w:r w:rsidR="007B13F4" w:rsidRPr="0029606E">
        <w:rPr>
          <w:rStyle w:val="zzzHighlight"/>
        </w:rPr>
        <w:t>Such projects</w:t>
      </w:r>
      <w:r w:rsidRPr="0029606E">
        <w:rPr>
          <w:rStyle w:val="zzzHighlight"/>
        </w:rPr>
        <w:t xml:space="preserve"> may only be reinstated with</w:t>
      </w:r>
      <w:del w:id="1633" w:author="Author">
        <w:r w:rsidRPr="0029606E" w:rsidDel="000F143F">
          <w:rPr>
            <w:rStyle w:val="zzzHighlight"/>
          </w:rPr>
          <w:delText xml:space="preserve"> </w:delText>
        </w:r>
      </w:del>
      <w:ins w:id="1634" w:author="Author">
        <w:r w:rsidR="000F143F" w:rsidRPr="000F143F">
          <w:rPr>
            <w:rStyle w:val="zzzHighlight"/>
          </w:rPr>
          <w:t xml:space="preserve"> the approval of the committee (NP ballot or committee resolution as relevant, see clause 2.3.1).</w:t>
        </w:r>
      </w:ins>
      <w:del w:id="1635" w:author="Author">
        <w:r w:rsidRPr="0029606E" w:rsidDel="000F143F">
          <w:rPr>
            <w:rStyle w:val="zzzHighlight"/>
          </w:rPr>
          <w:delText>the approval of the ISO Technical Management Board.</w:delText>
        </w:r>
      </w:del>
    </w:p>
    <w:p w14:paraId="199A53D6" w14:textId="77777777" w:rsidR="00D77357" w:rsidRPr="0029606E" w:rsidRDefault="00D77357" w:rsidP="00D77357">
      <w:pPr>
        <w:pStyle w:val="Heading3"/>
      </w:pPr>
      <w:bookmarkStart w:id="1636" w:name="_Toc318972223"/>
      <w:bookmarkStart w:id="1637" w:name="_Toc323037312"/>
      <w:bookmarkStart w:id="1638" w:name="_Toc69205026"/>
      <w:bookmarkStart w:id="1639" w:name="_Toc69205371"/>
      <w:bookmarkStart w:id="1640" w:name="_Toc69215269"/>
      <w:r w:rsidRPr="0029606E">
        <w:t>Project management</w:t>
      </w:r>
      <w:bookmarkEnd w:id="1636"/>
      <w:bookmarkEnd w:id="1637"/>
      <w:bookmarkEnd w:id="1638"/>
      <w:bookmarkEnd w:id="1639"/>
      <w:bookmarkEnd w:id="1640"/>
    </w:p>
    <w:p w14:paraId="508EFAAE" w14:textId="7091FCB3" w:rsidR="00D77357" w:rsidRPr="0029606E" w:rsidRDefault="00D77357" w:rsidP="00D77357">
      <w:pPr>
        <w:pStyle w:val="BodyText"/>
      </w:pPr>
      <w:r w:rsidRPr="0029606E">
        <w:t xml:space="preserve">The secretariat of the </w:t>
      </w:r>
      <w:del w:id="1641" w:author="Author">
        <w:r w:rsidRPr="0029606E" w:rsidDel="006566B7">
          <w:delText>technical committee or subcommittee</w:delText>
        </w:r>
      </w:del>
      <w:ins w:id="1642" w:author="Author">
        <w:r w:rsidR="006566B7">
          <w:t>committee</w:t>
        </w:r>
      </w:ins>
      <w:r w:rsidRPr="0029606E">
        <w:t xml:space="preserve"> is responsible for the management of all projects in the programme of work of that </w:t>
      </w:r>
      <w:del w:id="1643" w:author="Author">
        <w:r w:rsidRPr="0029606E" w:rsidDel="006566B7">
          <w:delText>technical committee or subcommittee</w:delText>
        </w:r>
      </w:del>
      <w:ins w:id="1644" w:author="Author">
        <w:r w:rsidR="006566B7">
          <w:t>committee</w:t>
        </w:r>
      </w:ins>
      <w:r w:rsidRPr="0029606E">
        <w:t>, including monitoring of their progress against the agreed target dates.</w:t>
      </w:r>
    </w:p>
    <w:p w14:paraId="1833B90F" w14:textId="6133CF6B" w:rsidR="00D77357" w:rsidRPr="0029606E" w:rsidRDefault="00D77357" w:rsidP="00D77357">
      <w:pPr>
        <w:pStyle w:val="BodyText"/>
      </w:pPr>
      <w:r w:rsidRPr="0029606E">
        <w:t xml:space="preserve">If target dates (see </w:t>
      </w:r>
      <w:r w:rsidRPr="0029606E">
        <w:fldChar w:fldCharType="begin" w:fldLock="1"/>
      </w:r>
      <w:r w:rsidRPr="0029606E">
        <w:instrText xml:space="preserve"> REF _Ref465570275 \r \h  \* MERGEFORMAT </w:instrText>
      </w:r>
      <w:r w:rsidRPr="0029606E">
        <w:fldChar w:fldCharType="separate"/>
      </w:r>
      <w:r w:rsidRPr="0029606E">
        <w:t>2.1.6</w:t>
      </w:r>
      <w:r w:rsidRPr="0029606E">
        <w:fldChar w:fldCharType="end"/>
      </w:r>
      <w:r w:rsidRPr="0029606E">
        <w:t xml:space="preserve">) are not met and there is insufficient support for the work (that is, the acceptance requirements for new work given in </w:t>
      </w:r>
      <w:r w:rsidRPr="0029606E">
        <w:fldChar w:fldCharType="begin"/>
      </w:r>
      <w:r w:rsidRPr="0029606E">
        <w:instrText xml:space="preserve"> REF _Ref505151823 \r \h  \* MERGEFORMAT </w:instrText>
      </w:r>
      <w:r w:rsidRPr="0029606E">
        <w:fldChar w:fldCharType="separate"/>
      </w:r>
      <w:r w:rsidR="005C35CA">
        <w:t>2.3</w:t>
      </w:r>
      <w:r w:rsidRPr="0029606E">
        <w:fldChar w:fldCharType="end"/>
      </w:r>
      <w:r w:rsidRPr="0029606E">
        <w:t>.5 are no longer met), the committee responsible shall cancel the work item.</w:t>
      </w:r>
    </w:p>
    <w:p w14:paraId="134F31BE" w14:textId="124B8753" w:rsidR="00D77357" w:rsidRPr="0029606E" w:rsidRDefault="00D77357" w:rsidP="00D77357">
      <w:pPr>
        <w:pStyle w:val="Heading3"/>
      </w:pPr>
      <w:bookmarkStart w:id="1645" w:name="_Ref465568009"/>
      <w:bookmarkStart w:id="1646" w:name="_Toc318972224"/>
      <w:bookmarkStart w:id="1647" w:name="_Toc323037313"/>
      <w:bookmarkStart w:id="1648" w:name="_Toc69205027"/>
      <w:bookmarkStart w:id="1649" w:name="_Toc69205372"/>
      <w:bookmarkStart w:id="1650" w:name="_Toc69215270"/>
      <w:del w:id="1651" w:author="Author">
        <w:r w:rsidRPr="0029606E" w:rsidDel="00627DBC">
          <w:delText>Project leader</w:delText>
        </w:r>
      </w:del>
      <w:bookmarkEnd w:id="1645"/>
      <w:bookmarkEnd w:id="1646"/>
      <w:bookmarkEnd w:id="1647"/>
      <w:bookmarkEnd w:id="1648"/>
      <w:bookmarkEnd w:id="1649"/>
      <w:bookmarkEnd w:id="1650"/>
      <w:ins w:id="1652" w:author="Author">
        <w:r w:rsidR="00627DBC">
          <w:t>Project Leader</w:t>
        </w:r>
      </w:ins>
    </w:p>
    <w:p w14:paraId="60340FD3" w14:textId="7728CC01" w:rsidR="00D77357" w:rsidRPr="0029606E" w:rsidRDefault="00D77357" w:rsidP="00C670D8">
      <w:pPr>
        <w:pStyle w:val="BodyText"/>
      </w:pPr>
      <w:r w:rsidRPr="0029606E">
        <w:t xml:space="preserve">For the development of each project, a </w:t>
      </w:r>
      <w:del w:id="1653" w:author="Author">
        <w:r w:rsidRPr="0029606E" w:rsidDel="00627DBC">
          <w:delText>project leader</w:delText>
        </w:r>
      </w:del>
      <w:ins w:id="1654" w:author="Author">
        <w:r w:rsidR="00627DBC">
          <w:t>Project Leader</w:t>
        </w:r>
      </w:ins>
      <w:r w:rsidRPr="0029606E">
        <w:t xml:space="preserve"> (the WG </w:t>
      </w:r>
      <w:del w:id="1655" w:author="Author">
        <w:r w:rsidRPr="0029606E" w:rsidDel="00627DBC">
          <w:delText>convenor</w:delText>
        </w:r>
      </w:del>
      <w:ins w:id="1656" w:author="Author">
        <w:r w:rsidR="00627DBC">
          <w:t>Convenor</w:t>
        </w:r>
      </w:ins>
      <w:r w:rsidRPr="0029606E">
        <w:t xml:space="preserve">, a designated </w:t>
      </w:r>
      <w:del w:id="1657" w:author="Author">
        <w:r w:rsidRPr="0029606E" w:rsidDel="00976EF7">
          <w:delText>expert</w:delText>
        </w:r>
      </w:del>
      <w:ins w:id="1658" w:author="Author">
        <w:r w:rsidR="00976EF7">
          <w:t>Expert</w:t>
        </w:r>
      </w:ins>
      <w:r w:rsidRPr="0029606E">
        <w:t xml:space="preserve"> or, if appropriate, the </w:t>
      </w:r>
      <w:del w:id="1659" w:author="Author">
        <w:r w:rsidRPr="0029606E" w:rsidDel="00D50544">
          <w:delText>secretary</w:delText>
        </w:r>
      </w:del>
      <w:ins w:id="1660" w:author="Author">
        <w:r w:rsidR="00D50544">
          <w:t>Secretary/Committee Manager</w:t>
        </w:r>
      </w:ins>
      <w:r w:rsidRPr="0029606E">
        <w:t xml:space="preserve">) shall be appointed by the committee, taking into account the </w:t>
      </w:r>
      <w:del w:id="1661" w:author="Author">
        <w:r w:rsidRPr="0029606E" w:rsidDel="00627DBC">
          <w:delText>project leader</w:delText>
        </w:r>
      </w:del>
      <w:ins w:id="1662" w:author="Author">
        <w:r w:rsidR="00627DBC">
          <w:t>Project Leader</w:t>
        </w:r>
      </w:ins>
      <w:r w:rsidRPr="0029606E">
        <w:t xml:space="preserve"> nomination made by the </w:t>
      </w:r>
      <w:r w:rsidR="00940D84" w:rsidRPr="0029606E">
        <w:t>proposer</w:t>
      </w:r>
      <w:r w:rsidRPr="0029606E">
        <w:t xml:space="preserve"> of the new work item proposal (see </w:t>
      </w:r>
      <w:r w:rsidRPr="0029606E">
        <w:fldChar w:fldCharType="begin"/>
      </w:r>
      <w:r w:rsidRPr="0029606E">
        <w:instrText xml:space="preserve"> REF _Ref505151823 \r \h  \* MERGEFORMAT </w:instrText>
      </w:r>
      <w:r w:rsidRPr="0029606E">
        <w:fldChar w:fldCharType="separate"/>
      </w:r>
      <w:r w:rsidR="005C35CA">
        <w:t>2.3</w:t>
      </w:r>
      <w:r w:rsidRPr="0029606E">
        <w:fldChar w:fldCharType="end"/>
      </w:r>
      <w:r w:rsidRPr="0029606E">
        <w:t xml:space="preserve">.4). </w:t>
      </w:r>
      <w:r w:rsidR="00C670D8" w:rsidRPr="0029606E">
        <w:t xml:space="preserve">A change of </w:t>
      </w:r>
      <w:del w:id="1663" w:author="Author">
        <w:r w:rsidR="00C670D8" w:rsidRPr="0029606E" w:rsidDel="00627DBC">
          <w:delText>project leader</w:delText>
        </w:r>
      </w:del>
      <w:ins w:id="1664" w:author="Author">
        <w:r w:rsidR="00627DBC">
          <w:t>Project Leader</w:t>
        </w:r>
      </w:ins>
      <w:r w:rsidR="00C670D8" w:rsidRPr="0029606E">
        <w:t xml:space="preserve"> for an active project shall be approved by the committee. </w:t>
      </w:r>
      <w:r w:rsidRPr="0029606E">
        <w:t xml:space="preserve">It shall be ascertained that the </w:t>
      </w:r>
      <w:del w:id="1665" w:author="Author">
        <w:r w:rsidRPr="0029606E" w:rsidDel="00627DBC">
          <w:delText>project leader</w:delText>
        </w:r>
      </w:del>
      <w:ins w:id="1666" w:author="Author">
        <w:r w:rsidR="00627DBC">
          <w:t>Project Leader</w:t>
        </w:r>
      </w:ins>
      <w:r w:rsidRPr="0029606E">
        <w:t xml:space="preserve"> will have access to appropriate resources for carrying out the development work. The </w:t>
      </w:r>
      <w:del w:id="1667" w:author="Author">
        <w:r w:rsidRPr="0029606E" w:rsidDel="00627DBC">
          <w:delText>project leader</w:delText>
        </w:r>
      </w:del>
      <w:ins w:id="1668" w:author="Author">
        <w:r w:rsidR="00627DBC">
          <w:t>Project Leader</w:t>
        </w:r>
      </w:ins>
      <w:r w:rsidRPr="0029606E">
        <w:t xml:space="preserve"> shall act in a purely international capacity, divesting him- or herself of a national point of view. The </w:t>
      </w:r>
      <w:del w:id="1669" w:author="Author">
        <w:r w:rsidRPr="0029606E" w:rsidDel="00627DBC">
          <w:delText>project leader</w:delText>
        </w:r>
      </w:del>
      <w:ins w:id="1670" w:author="Author">
        <w:r w:rsidR="00627DBC">
          <w:t>Project Leader</w:t>
        </w:r>
      </w:ins>
      <w:r w:rsidRPr="0029606E">
        <w:t xml:space="preserve"> should be prepared to act as consultant, when required, regarding technical matters arising at the proposal stage through to the publication stage (see </w:t>
      </w:r>
      <w:r w:rsidRPr="0029606E">
        <w:fldChar w:fldCharType="begin" w:fldLock="1"/>
      </w:r>
      <w:r w:rsidRPr="0029606E">
        <w:instrText xml:space="preserve"> REF _Ref465570545 \r \h  \* MERGEFORMAT </w:instrText>
      </w:r>
      <w:r w:rsidRPr="0029606E">
        <w:fldChar w:fldCharType="separate"/>
      </w:r>
      <w:r w:rsidRPr="0029606E">
        <w:t>2.5</w:t>
      </w:r>
      <w:r w:rsidRPr="0029606E">
        <w:fldChar w:fldCharType="end"/>
      </w:r>
      <w:r w:rsidRPr="0029606E">
        <w:t xml:space="preserve"> to </w:t>
      </w:r>
      <w:r w:rsidRPr="0029606E">
        <w:fldChar w:fldCharType="begin" w:fldLock="1"/>
      </w:r>
      <w:r w:rsidRPr="0029606E">
        <w:instrText xml:space="preserve"> REF _Ref465570557 \r \h  \* MERGEFORMAT </w:instrText>
      </w:r>
      <w:r w:rsidRPr="0029606E">
        <w:fldChar w:fldCharType="separate"/>
      </w:r>
      <w:r w:rsidRPr="0029606E">
        <w:t>2.8</w:t>
      </w:r>
      <w:r w:rsidRPr="0029606E">
        <w:fldChar w:fldCharType="end"/>
      </w:r>
      <w:r w:rsidRPr="0029606E">
        <w:t>).</w:t>
      </w:r>
    </w:p>
    <w:p w14:paraId="48500EA2" w14:textId="72BBAC88" w:rsidR="00D77357" w:rsidRPr="0029606E" w:rsidRDefault="00D77357" w:rsidP="00D77357">
      <w:pPr>
        <w:pStyle w:val="BodyText"/>
      </w:pPr>
      <w:r w:rsidRPr="0029606E">
        <w:t xml:space="preserve">The secretariat shall communicate the name and address of the </w:t>
      </w:r>
      <w:del w:id="1671" w:author="Author">
        <w:r w:rsidRPr="0029606E" w:rsidDel="00627DBC">
          <w:delText>project leader</w:delText>
        </w:r>
      </w:del>
      <w:ins w:id="1672" w:author="Author">
        <w:r w:rsidR="00627DBC">
          <w:t>Project Leader</w:t>
        </w:r>
      </w:ins>
      <w:r w:rsidRPr="0029606E">
        <w:t xml:space="preserve">, with identification of the project concerned, to the </w:t>
      </w:r>
      <w:del w:id="1673" w:author="Author">
        <w:r w:rsidRPr="0029606E" w:rsidDel="00164399">
          <w:delText>office of the CEO</w:delText>
        </w:r>
      </w:del>
      <w:ins w:id="1674" w:author="Author">
        <w:r w:rsidR="00164399">
          <w:t>Office of the CEO</w:t>
        </w:r>
      </w:ins>
      <w:r w:rsidRPr="0029606E">
        <w:t>.</w:t>
      </w:r>
    </w:p>
    <w:p w14:paraId="424E35CB" w14:textId="77777777" w:rsidR="00D77357" w:rsidRPr="0029606E" w:rsidRDefault="00D77357" w:rsidP="00D77357">
      <w:pPr>
        <w:pStyle w:val="Heading3"/>
      </w:pPr>
      <w:bookmarkStart w:id="1675" w:name="_Ref465568412"/>
      <w:bookmarkStart w:id="1676" w:name="_Toc318972225"/>
      <w:bookmarkStart w:id="1677" w:name="_Toc323037314"/>
      <w:bookmarkStart w:id="1678" w:name="_Toc69205028"/>
      <w:bookmarkStart w:id="1679" w:name="_Toc69205373"/>
      <w:bookmarkStart w:id="1680" w:name="_Toc69215271"/>
      <w:r w:rsidRPr="0029606E">
        <w:t>Progress control</w:t>
      </w:r>
      <w:bookmarkEnd w:id="1675"/>
      <w:bookmarkEnd w:id="1676"/>
      <w:bookmarkEnd w:id="1677"/>
      <w:bookmarkEnd w:id="1678"/>
      <w:bookmarkEnd w:id="1679"/>
      <w:bookmarkEnd w:id="1680"/>
    </w:p>
    <w:p w14:paraId="4D727786" w14:textId="77777777" w:rsidR="00D77357" w:rsidRPr="0029606E" w:rsidRDefault="00D77357" w:rsidP="00D77357">
      <w:pPr>
        <w:pStyle w:val="BodyText"/>
      </w:pPr>
      <w:r w:rsidRPr="0029606E">
        <w:t>Periodical progress reports to the technical committee shall be made by its subcommittees and working groups (see also ISO and IEC Supplements to the ISO/IEC Directives). Meetings between their secretariats will assist in controlling the progress.</w:t>
      </w:r>
    </w:p>
    <w:p w14:paraId="3B603429" w14:textId="31F798A7" w:rsidR="00D77357" w:rsidRPr="0029606E" w:rsidRDefault="00D77357" w:rsidP="00D77357">
      <w:pPr>
        <w:pStyle w:val="BodyText"/>
        <w:autoSpaceDE w:val="0"/>
        <w:autoSpaceDN w:val="0"/>
        <w:adjustRightInd w:val="0"/>
        <w:rPr>
          <w:szCs w:val="24"/>
        </w:rPr>
      </w:pPr>
      <w:r w:rsidRPr="0029606E">
        <w:rPr>
          <w:szCs w:val="24"/>
        </w:rPr>
        <w:t xml:space="preserve">The </w:t>
      </w:r>
      <w:del w:id="1681" w:author="Author">
        <w:r w:rsidRPr="0029606E" w:rsidDel="00164399">
          <w:rPr>
            <w:szCs w:val="24"/>
          </w:rPr>
          <w:delText>office of the CEO</w:delText>
        </w:r>
      </w:del>
      <w:ins w:id="1682" w:author="Author">
        <w:r w:rsidR="00164399">
          <w:rPr>
            <w:szCs w:val="24"/>
          </w:rPr>
          <w:t>Office of the CEO</w:t>
        </w:r>
      </w:ins>
      <w:r w:rsidRPr="0029606E">
        <w:rPr>
          <w:szCs w:val="24"/>
        </w:rPr>
        <w:t xml:space="preserve"> shall monitor the progress of all work and shall report periodically to the technical management board. For this purpose, the </w:t>
      </w:r>
      <w:del w:id="1683" w:author="Author">
        <w:r w:rsidRPr="0029606E" w:rsidDel="00164399">
          <w:rPr>
            <w:szCs w:val="24"/>
          </w:rPr>
          <w:delText>office of the CEO</w:delText>
        </w:r>
      </w:del>
      <w:ins w:id="1684" w:author="Author">
        <w:r w:rsidR="00164399">
          <w:rPr>
            <w:szCs w:val="24"/>
          </w:rPr>
          <w:t>Office of the CEO</w:t>
        </w:r>
      </w:ins>
      <w:r w:rsidRPr="0029606E">
        <w:rPr>
          <w:szCs w:val="24"/>
        </w:rPr>
        <w:t xml:space="preserve"> shall receive copies of documents as indicated in the ISO and IEC Supplements to the ISO/IEC Directives.</w:t>
      </w:r>
    </w:p>
    <w:p w14:paraId="74BDD29F" w14:textId="77777777" w:rsidR="00D77357" w:rsidRPr="0029606E" w:rsidRDefault="00D77357" w:rsidP="00D77357">
      <w:pPr>
        <w:pStyle w:val="BodyText"/>
        <w:rPr>
          <w:rStyle w:val="zzzHighlight"/>
        </w:rPr>
      </w:pPr>
      <w:r w:rsidRPr="0029606E">
        <w:rPr>
          <w:rStyle w:val="zzzHighlight"/>
        </w:rPr>
        <w:t>To enable ISO Central Secretariat to monitor the progress of all work and to report periodically to the ISO Technical Management Board, the committee secretariat shall ensure that the ISO Central Secretariat is notified each time a new document is distributed.</w:t>
      </w:r>
    </w:p>
    <w:p w14:paraId="314613C6" w14:textId="77777777" w:rsidR="00D77357" w:rsidRPr="0029606E" w:rsidRDefault="00162DBE" w:rsidP="00162DBE">
      <w:pPr>
        <w:pStyle w:val="Heading3"/>
        <w:numPr>
          <w:ilvl w:val="0"/>
          <w:numId w:val="0"/>
        </w:numPr>
        <w:rPr>
          <w:rStyle w:val="zzzHighlight"/>
        </w:rPr>
      </w:pPr>
      <w:bookmarkStart w:id="1685" w:name="_Toc69205029"/>
      <w:bookmarkStart w:id="1686" w:name="_Toc69205374"/>
      <w:bookmarkStart w:id="1687" w:name="_Toc69215272"/>
      <w:r w:rsidRPr="0029606E">
        <w:rPr>
          <w:rStyle w:val="zzzHighlight"/>
        </w:rPr>
        <w:t>2.1.10</w:t>
      </w:r>
      <w:r w:rsidRPr="0029606E">
        <w:rPr>
          <w:rStyle w:val="zzzHighlight"/>
        </w:rPr>
        <w:tab/>
      </w:r>
      <w:r w:rsidR="00D77357" w:rsidRPr="0029606E">
        <w:rPr>
          <w:rStyle w:val="zzzHighlight"/>
        </w:rPr>
        <w:t>Responsibility for keeping records</w:t>
      </w:r>
      <w:bookmarkEnd w:id="1685"/>
      <w:bookmarkEnd w:id="1686"/>
      <w:bookmarkEnd w:id="1687"/>
    </w:p>
    <w:p w14:paraId="68717010" w14:textId="1AF403A3" w:rsidR="00D77357" w:rsidRPr="0029606E" w:rsidRDefault="00D77357" w:rsidP="00D77357">
      <w:pPr>
        <w:pStyle w:val="BodyText"/>
        <w:rPr>
          <w:rStyle w:val="zzzHighlight"/>
        </w:rPr>
      </w:pPr>
      <w:r w:rsidRPr="0029606E">
        <w:rPr>
          <w:rStyle w:val="zzzHighlight"/>
        </w:rPr>
        <w:t xml:space="preserve">The responsibility for keeping records concerning committee work and the background to the publication of International Standards and other ISO </w:t>
      </w:r>
      <w:del w:id="1688" w:author="Author">
        <w:r w:rsidRPr="0029606E" w:rsidDel="005218EC">
          <w:rPr>
            <w:rStyle w:val="zzzHighlight"/>
          </w:rPr>
          <w:delText>deliverable</w:delText>
        </w:r>
      </w:del>
      <w:ins w:id="1689" w:author="Author">
        <w:r w:rsidR="005218EC">
          <w:rPr>
            <w:rStyle w:val="zzzHighlight"/>
          </w:rPr>
          <w:t>document</w:t>
        </w:r>
      </w:ins>
      <w:r w:rsidRPr="0029606E">
        <w:rPr>
          <w:rStyle w:val="zzzHighlight"/>
        </w:rPr>
        <w:t xml:space="preserve">s is divided between committee secretariats and the ISO Central Secretariat. The maintenance of such records is of particular importance in the context of changes of secretariat responsibility from one member body to another. It is also important that information on key decisions and important correspondence pertaining to the preparation of International Standards and other ISO </w:t>
      </w:r>
      <w:del w:id="1690" w:author="Author">
        <w:r w:rsidRPr="0029606E" w:rsidDel="005218EC">
          <w:rPr>
            <w:rStyle w:val="zzzHighlight"/>
          </w:rPr>
          <w:delText>deliverable</w:delText>
        </w:r>
      </w:del>
      <w:ins w:id="1691" w:author="Author">
        <w:r w:rsidR="005218EC">
          <w:rPr>
            <w:rStyle w:val="zzzHighlight"/>
          </w:rPr>
          <w:t>document</w:t>
        </w:r>
      </w:ins>
      <w:r w:rsidRPr="0029606E">
        <w:rPr>
          <w:rStyle w:val="zzzHighlight"/>
        </w:rPr>
        <w:t>s should be readily retrievable in the event of any dispute arising out of the provenance of the technical content of the publications.</w:t>
      </w:r>
    </w:p>
    <w:p w14:paraId="62E50D8C" w14:textId="09EB9C88" w:rsidR="00D77357" w:rsidRPr="0029606E" w:rsidRDefault="00D77357" w:rsidP="00D77357">
      <w:pPr>
        <w:pStyle w:val="BodyText"/>
        <w:rPr>
          <w:rStyle w:val="zzzHighlight"/>
        </w:rPr>
      </w:pPr>
      <w:r w:rsidRPr="0029606E">
        <w:rPr>
          <w:rStyle w:val="zzzHighlight"/>
        </w:rPr>
        <w:t xml:space="preserve">The secretariats of committees shall establish and maintain records of all official transactions concerning their committees, in particular reference copies of approved minutes of meetings and resolutions. Copies of working documents, results of ballots etc. shall be kept at least until such time as the publications to which they refer have been revised or have completed their next systematic review, but in any case for a minimum of five years after the publication of the related International Standards or other ISO </w:t>
      </w:r>
      <w:del w:id="1692" w:author="Author">
        <w:r w:rsidRPr="0029606E" w:rsidDel="005218EC">
          <w:rPr>
            <w:rStyle w:val="zzzHighlight"/>
          </w:rPr>
          <w:delText>deliverable</w:delText>
        </w:r>
      </w:del>
      <w:ins w:id="1693" w:author="Author">
        <w:r w:rsidR="005218EC">
          <w:rPr>
            <w:rStyle w:val="zzzHighlight"/>
          </w:rPr>
          <w:t>document</w:t>
        </w:r>
      </w:ins>
      <w:r w:rsidRPr="0029606E">
        <w:rPr>
          <w:rStyle w:val="zzzHighlight"/>
        </w:rPr>
        <w:t>.</w:t>
      </w:r>
    </w:p>
    <w:p w14:paraId="084597BE" w14:textId="7D0A0A27" w:rsidR="00D77357" w:rsidRPr="0029606E" w:rsidRDefault="00D77357" w:rsidP="00D77357">
      <w:pPr>
        <w:pStyle w:val="BodyText"/>
        <w:rPr>
          <w:rStyle w:val="zzzHighlight"/>
        </w:rPr>
      </w:pPr>
      <w:r w:rsidRPr="0029606E">
        <w:rPr>
          <w:rStyle w:val="zzzHighlight"/>
        </w:rPr>
        <w:t xml:space="preserve">The ISO Central Secretariat shall keep reference copies of all International Standards and other ISO </w:t>
      </w:r>
      <w:del w:id="1694" w:author="Author">
        <w:r w:rsidRPr="0029606E" w:rsidDel="005218EC">
          <w:rPr>
            <w:rStyle w:val="zzzHighlight"/>
          </w:rPr>
          <w:delText>deliverable</w:delText>
        </w:r>
      </w:del>
      <w:ins w:id="1695" w:author="Author">
        <w:r w:rsidR="005218EC">
          <w:rPr>
            <w:rStyle w:val="zzzHighlight"/>
          </w:rPr>
          <w:t>document</w:t>
        </w:r>
      </w:ins>
      <w:r w:rsidRPr="0029606E">
        <w:rPr>
          <w:rStyle w:val="zzzHighlight"/>
        </w:rPr>
        <w:t>s, including withdrawn editions, and shall keep up-to-date records of member body votes in respect of these publications. Copies of draft International Standards (DIS) and of final draft International Standards (FDIS), including associated reports of voting, and final proofs shall be kept at least until such time as the publications to which they refer have been revised or have completed their next systematic review, but in any case for a minimum of five years after publication.</w:t>
      </w:r>
    </w:p>
    <w:p w14:paraId="70DB0C5E" w14:textId="524EFA41" w:rsidR="00D77357" w:rsidRPr="0029606E" w:rsidRDefault="00D77357" w:rsidP="00D77357">
      <w:pPr>
        <w:pStyle w:val="Heading2"/>
      </w:pPr>
      <w:bookmarkStart w:id="1696" w:name="_Toc318972226"/>
      <w:bookmarkStart w:id="1697" w:name="_Toc323037315"/>
      <w:bookmarkStart w:id="1698" w:name="_Toc338243534"/>
      <w:bookmarkStart w:id="1699" w:name="_Ref338418764"/>
      <w:bookmarkStart w:id="1700" w:name="_Toc354474215"/>
      <w:bookmarkStart w:id="1701" w:name="_Toc478053402"/>
      <w:bookmarkStart w:id="1702" w:name="_Ref36716683"/>
      <w:bookmarkStart w:id="1703" w:name="_Toc69205030"/>
      <w:bookmarkStart w:id="1704" w:name="_Toc69205375"/>
      <w:bookmarkStart w:id="1705" w:name="_Toc69304077"/>
      <w:r w:rsidRPr="0029606E">
        <w:t>Preliminary stage</w:t>
      </w:r>
      <w:bookmarkEnd w:id="1696"/>
      <w:bookmarkEnd w:id="1697"/>
      <w:bookmarkEnd w:id="1698"/>
      <w:bookmarkEnd w:id="1699"/>
      <w:bookmarkEnd w:id="1700"/>
      <w:bookmarkEnd w:id="1701"/>
      <w:bookmarkEnd w:id="1702"/>
      <w:bookmarkEnd w:id="1703"/>
      <w:bookmarkEnd w:id="1704"/>
      <w:bookmarkEnd w:id="1705"/>
    </w:p>
    <w:bookmarkStart w:id="1706" w:name="_Toc318972227"/>
    <w:bookmarkStart w:id="1707" w:name="_Toc323037316"/>
    <w:p w14:paraId="1E7662C5" w14:textId="79B1FAA4" w:rsidR="00D77357" w:rsidRPr="0029606E" w:rsidRDefault="00D77357" w:rsidP="00D77357">
      <w:pPr>
        <w:pStyle w:val="p3"/>
      </w:pPr>
      <w:r w:rsidRPr="0029606E">
        <w:rPr>
          <w:b/>
        </w:rPr>
        <w:fldChar w:fldCharType="begin"/>
      </w:r>
      <w:r w:rsidRPr="0029606E">
        <w:rPr>
          <w:b/>
        </w:rPr>
        <w:instrText xml:space="preserve"> REF _Ref338418764 \r \h  \* MERGEFORMAT </w:instrText>
      </w:r>
      <w:r w:rsidRPr="0029606E">
        <w:rPr>
          <w:b/>
        </w:rPr>
      </w:r>
      <w:r w:rsidRPr="0029606E">
        <w:rPr>
          <w:b/>
        </w:rPr>
        <w:fldChar w:fldCharType="separate"/>
      </w:r>
      <w:r w:rsidR="005C35CA">
        <w:rPr>
          <w:b/>
        </w:rPr>
        <w:t>2.2</w:t>
      </w:r>
      <w:r w:rsidRPr="0029606E">
        <w:rPr>
          <w:b/>
        </w:rPr>
        <w:fldChar w:fldCharType="end"/>
      </w:r>
      <w:r w:rsidRPr="0029606E">
        <w:rPr>
          <w:b/>
        </w:rPr>
        <w:t>.1</w:t>
      </w:r>
      <w:r w:rsidRPr="0029606E">
        <w:tab/>
        <w:t>Technical committees or subcommittees may introduce into their work programmes, by a simple majority vote of their P</w:t>
      </w:r>
      <w:r w:rsidR="0025539D" w:rsidRPr="0029606E">
        <w:noBreakHyphen/>
        <w:t>member</w:t>
      </w:r>
      <w:r w:rsidRPr="0029606E">
        <w:t>s, preliminary work items (for example, corresponding to subjects dealing with emerging technologies), which are not yet sufficiently mature for processing to further stages and for which no target dates can be established.</w:t>
      </w:r>
      <w:bookmarkEnd w:id="1706"/>
      <w:bookmarkEnd w:id="1707"/>
    </w:p>
    <w:p w14:paraId="3EB7D358" w14:textId="77777777" w:rsidR="00D77357" w:rsidRPr="0029606E" w:rsidRDefault="00D77357" w:rsidP="00D77357">
      <w:pPr>
        <w:pStyle w:val="BodyText"/>
      </w:pPr>
      <w:r w:rsidRPr="0029606E">
        <w:t xml:space="preserve">Such items may include, for example, those listed in the strategic business plan, particularly as given under </w:t>
      </w:r>
      <w:r w:rsidRPr="0029606E">
        <w:fldChar w:fldCharType="begin" w:fldLock="1"/>
      </w:r>
      <w:r w:rsidRPr="0029606E">
        <w:instrText xml:space="preserve"> REF _Ref465570118 \r \h  \* MERGEFORMAT </w:instrText>
      </w:r>
      <w:r w:rsidRPr="0029606E">
        <w:fldChar w:fldCharType="separate"/>
      </w:r>
      <w:r w:rsidRPr="0029606E">
        <w:t>2.1.2</w:t>
      </w:r>
      <w:r w:rsidRPr="0029606E">
        <w:fldChar w:fldCharType="end"/>
      </w:r>
      <w:r w:rsidR="003E7DDD" w:rsidRPr="0029606E">
        <w:t> </w:t>
      </w:r>
      <w:r w:rsidRPr="0029606E">
        <w:t>d) giving a prospective view on emerging needs.</w:t>
      </w:r>
    </w:p>
    <w:p w14:paraId="2D339E27" w14:textId="026E6CCB" w:rsidR="006F462C" w:rsidRPr="0029606E" w:rsidRDefault="00D77357" w:rsidP="00D77357">
      <w:pPr>
        <w:pStyle w:val="p3"/>
      </w:pPr>
      <w:r w:rsidRPr="0029606E">
        <w:rPr>
          <w:b/>
        </w:rPr>
        <w:fldChar w:fldCharType="begin"/>
      </w:r>
      <w:r w:rsidRPr="0029606E">
        <w:rPr>
          <w:b/>
        </w:rPr>
        <w:instrText xml:space="preserve"> REF _Ref338418764 \r \h  \* MERGEFORMAT </w:instrText>
      </w:r>
      <w:r w:rsidRPr="0029606E">
        <w:rPr>
          <w:b/>
        </w:rPr>
      </w:r>
      <w:r w:rsidRPr="0029606E">
        <w:rPr>
          <w:b/>
        </w:rPr>
        <w:fldChar w:fldCharType="separate"/>
      </w:r>
      <w:r w:rsidR="005C35CA">
        <w:rPr>
          <w:b/>
        </w:rPr>
        <w:t>2.2</w:t>
      </w:r>
      <w:r w:rsidRPr="0029606E">
        <w:rPr>
          <w:b/>
        </w:rPr>
        <w:fldChar w:fldCharType="end"/>
      </w:r>
      <w:r w:rsidRPr="0029606E">
        <w:rPr>
          <w:b/>
        </w:rPr>
        <w:t>.2</w:t>
      </w:r>
      <w:r w:rsidR="00E72D86" w:rsidRPr="0029606E">
        <w:tab/>
      </w:r>
      <w:r w:rsidRPr="0029606E">
        <w:t>All preliminary work items shall be registered into the programme of work.</w:t>
      </w:r>
    </w:p>
    <w:p w14:paraId="30470713" w14:textId="5FDA2D22" w:rsidR="00BF3BC8" w:rsidRPr="0029606E" w:rsidRDefault="00D77357" w:rsidP="00D77357">
      <w:pPr>
        <w:pStyle w:val="p3"/>
      </w:pPr>
      <w:r w:rsidRPr="0029606E">
        <w:rPr>
          <w:b/>
        </w:rPr>
        <w:fldChar w:fldCharType="begin"/>
      </w:r>
      <w:r w:rsidRPr="0029606E">
        <w:rPr>
          <w:b/>
        </w:rPr>
        <w:instrText xml:space="preserve"> REF _Ref338418764 \r \h  \* MERGEFORMAT </w:instrText>
      </w:r>
      <w:r w:rsidRPr="0029606E">
        <w:rPr>
          <w:b/>
        </w:rPr>
      </w:r>
      <w:r w:rsidRPr="0029606E">
        <w:rPr>
          <w:b/>
        </w:rPr>
        <w:fldChar w:fldCharType="separate"/>
      </w:r>
      <w:r w:rsidR="005C35CA">
        <w:rPr>
          <w:b/>
        </w:rPr>
        <w:t>2.2</w:t>
      </w:r>
      <w:r w:rsidRPr="0029606E">
        <w:rPr>
          <w:b/>
        </w:rPr>
        <w:fldChar w:fldCharType="end"/>
      </w:r>
      <w:r w:rsidRPr="0029606E">
        <w:rPr>
          <w:b/>
        </w:rPr>
        <w:t>.3</w:t>
      </w:r>
      <w:r w:rsidRPr="0029606E">
        <w:tab/>
        <w:t>All preliminary work items shall be subject to regular review by the committee. The committee shall evaluate the market relevance and resources required for all such items.</w:t>
      </w:r>
    </w:p>
    <w:p w14:paraId="2FE733A1" w14:textId="1DEADA91" w:rsidR="00BF3BC8" w:rsidRPr="0029606E" w:rsidRDefault="00940D84" w:rsidP="003E7DDD">
      <w:pPr>
        <w:pStyle w:val="BodyText"/>
      </w:pPr>
      <w:r w:rsidRPr="0029606E">
        <w:t>A</w:t>
      </w:r>
      <w:r w:rsidR="00D77357" w:rsidRPr="0029606E">
        <w:t xml:space="preserve">ll preliminary work items that have not progressed to the proposal stage </w:t>
      </w:r>
      <w:r w:rsidRPr="0029606E">
        <w:t xml:space="preserve">in the IEC </w:t>
      </w:r>
      <w:r w:rsidR="00D77357" w:rsidRPr="0029606E">
        <w:t xml:space="preserve">by the expiration date given by the </w:t>
      </w:r>
      <w:r w:rsidR="00966144" w:rsidRPr="0029606E">
        <w:t xml:space="preserve">committee </w:t>
      </w:r>
      <w:r w:rsidRPr="0029606E">
        <w:t>and in ISO within 3</w:t>
      </w:r>
      <w:r w:rsidR="00E72D86" w:rsidRPr="0029606E">
        <w:t> </w:t>
      </w:r>
      <w:r w:rsidRPr="0029606E">
        <w:t xml:space="preserve">years </w:t>
      </w:r>
      <w:r w:rsidR="00D77357" w:rsidRPr="0029606E">
        <w:t xml:space="preserve">will be automatically </w:t>
      </w:r>
      <w:r w:rsidR="007B13F4" w:rsidRPr="0029606E">
        <w:t>cancelled</w:t>
      </w:r>
      <w:r w:rsidR="00700D4B">
        <w:t xml:space="preserve"> from the programme of work</w:t>
      </w:r>
      <w:r w:rsidR="00D77357" w:rsidRPr="0029606E">
        <w:t>.</w:t>
      </w:r>
    </w:p>
    <w:p w14:paraId="53B46527" w14:textId="06A33F18" w:rsidR="007F481F" w:rsidRPr="0029606E" w:rsidRDefault="00D77357" w:rsidP="00D77357">
      <w:pPr>
        <w:pStyle w:val="p3"/>
      </w:pPr>
      <w:r w:rsidRPr="0029606E">
        <w:rPr>
          <w:b/>
        </w:rPr>
        <w:fldChar w:fldCharType="begin"/>
      </w:r>
      <w:r w:rsidRPr="0029606E">
        <w:rPr>
          <w:b/>
        </w:rPr>
        <w:instrText xml:space="preserve"> REF _Ref338418764 \r \h  \* MERGEFORMAT </w:instrText>
      </w:r>
      <w:r w:rsidRPr="0029606E">
        <w:rPr>
          <w:b/>
        </w:rPr>
      </w:r>
      <w:r w:rsidRPr="0029606E">
        <w:rPr>
          <w:b/>
        </w:rPr>
        <w:fldChar w:fldCharType="separate"/>
      </w:r>
      <w:r w:rsidR="005C35CA">
        <w:rPr>
          <w:b/>
        </w:rPr>
        <w:t>2.2</w:t>
      </w:r>
      <w:r w:rsidRPr="0029606E">
        <w:rPr>
          <w:b/>
        </w:rPr>
        <w:fldChar w:fldCharType="end"/>
      </w:r>
      <w:r w:rsidRPr="0029606E">
        <w:rPr>
          <w:b/>
        </w:rPr>
        <w:t>.4</w:t>
      </w:r>
      <w:r w:rsidRPr="0029606E">
        <w:tab/>
        <w:t xml:space="preserve">This stage can be used for the elaboration of a new work item proposal (see </w:t>
      </w:r>
      <w:r w:rsidRPr="0029606E">
        <w:fldChar w:fldCharType="begin" w:fldLock="1"/>
      </w:r>
      <w:r w:rsidRPr="0029606E">
        <w:instrText xml:space="preserve"> REF _Ref465564017 \r \h  \* MERGEFORMAT </w:instrText>
      </w:r>
      <w:r w:rsidRPr="0029606E">
        <w:fldChar w:fldCharType="separate"/>
      </w:r>
      <w:r w:rsidRPr="0029606E">
        <w:t>2.3</w:t>
      </w:r>
      <w:r w:rsidRPr="0029606E">
        <w:fldChar w:fldCharType="end"/>
      </w:r>
      <w:r w:rsidRPr="0029606E">
        <w:t>) and the development of an initial draft.</w:t>
      </w:r>
    </w:p>
    <w:p w14:paraId="4A9975D0" w14:textId="15BE3C72" w:rsidR="00D77357" w:rsidRPr="0029606E" w:rsidRDefault="00D77357" w:rsidP="00D77357">
      <w:pPr>
        <w:pStyle w:val="p3"/>
      </w:pPr>
      <w:r w:rsidRPr="0029606E">
        <w:rPr>
          <w:b/>
        </w:rPr>
        <w:fldChar w:fldCharType="begin"/>
      </w:r>
      <w:r w:rsidRPr="0029606E">
        <w:rPr>
          <w:b/>
        </w:rPr>
        <w:instrText xml:space="preserve"> REF _Ref338418764 \r \h  \* MERGEFORMAT </w:instrText>
      </w:r>
      <w:r w:rsidRPr="0029606E">
        <w:rPr>
          <w:b/>
        </w:rPr>
      </w:r>
      <w:r w:rsidRPr="0029606E">
        <w:rPr>
          <w:b/>
        </w:rPr>
        <w:fldChar w:fldCharType="separate"/>
      </w:r>
      <w:r w:rsidR="005C35CA">
        <w:rPr>
          <w:b/>
        </w:rPr>
        <w:t>2.2</w:t>
      </w:r>
      <w:r w:rsidRPr="0029606E">
        <w:rPr>
          <w:b/>
        </w:rPr>
        <w:fldChar w:fldCharType="end"/>
      </w:r>
      <w:r w:rsidRPr="0029606E">
        <w:rPr>
          <w:b/>
        </w:rPr>
        <w:t>.5</w:t>
      </w:r>
      <w:r w:rsidRPr="0029606E">
        <w:tab/>
        <w:t xml:space="preserve">Before progressing to the preparatory stage, all such items shall be subject to approval in accordance with the procedures described in </w:t>
      </w:r>
      <w:r w:rsidRPr="0029606E">
        <w:fldChar w:fldCharType="begin" w:fldLock="1"/>
      </w:r>
      <w:r w:rsidRPr="0029606E">
        <w:instrText xml:space="preserve"> REF _Ref465571086 \r \h  \* MERGEFORMAT </w:instrText>
      </w:r>
      <w:r w:rsidRPr="0029606E">
        <w:fldChar w:fldCharType="separate"/>
      </w:r>
      <w:r w:rsidRPr="0029606E">
        <w:t>2.3</w:t>
      </w:r>
      <w:r w:rsidRPr="0029606E">
        <w:fldChar w:fldCharType="end"/>
      </w:r>
      <w:r w:rsidRPr="0029606E">
        <w:t>.</w:t>
      </w:r>
    </w:p>
    <w:p w14:paraId="7C4994EF" w14:textId="77777777" w:rsidR="00D77357" w:rsidRPr="0029606E" w:rsidRDefault="00D77357" w:rsidP="00D77357">
      <w:pPr>
        <w:pStyle w:val="Heading2"/>
      </w:pPr>
      <w:bookmarkStart w:id="1708" w:name="_Ref505151823"/>
      <w:bookmarkStart w:id="1709" w:name="_Toc185305274"/>
      <w:bookmarkStart w:id="1710" w:name="_Toc185305493"/>
      <w:bookmarkStart w:id="1711" w:name="_Toc318972228"/>
      <w:bookmarkStart w:id="1712" w:name="_Toc323037317"/>
      <w:bookmarkStart w:id="1713" w:name="_Ref465564017"/>
      <w:bookmarkStart w:id="1714" w:name="_Ref465570029"/>
      <w:bookmarkStart w:id="1715" w:name="_Ref465570193"/>
      <w:bookmarkStart w:id="1716" w:name="_Ref465570489"/>
      <w:bookmarkStart w:id="1717" w:name="_Ref465570525"/>
      <w:bookmarkStart w:id="1718" w:name="_Ref465570655"/>
      <w:bookmarkStart w:id="1719" w:name="_Ref465571086"/>
      <w:bookmarkStart w:id="1720" w:name="_Ref465571465"/>
      <w:bookmarkStart w:id="1721" w:name="_Ref465571743"/>
      <w:bookmarkStart w:id="1722" w:name="_Ref465572679"/>
      <w:bookmarkStart w:id="1723" w:name="_Ref465661284"/>
      <w:bookmarkStart w:id="1724" w:name="_Toc338243535"/>
      <w:bookmarkStart w:id="1725" w:name="_Toc354474216"/>
      <w:bookmarkStart w:id="1726" w:name="_Toc478053403"/>
      <w:bookmarkStart w:id="1727" w:name="_Toc69205031"/>
      <w:bookmarkStart w:id="1728" w:name="_Toc69205376"/>
      <w:bookmarkStart w:id="1729" w:name="_Toc69304078"/>
      <w:bookmarkStart w:id="1730" w:name="Proposal_stage"/>
      <w:r w:rsidRPr="0029606E">
        <w:t>Proposal stage</w:t>
      </w:r>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p>
    <w:p w14:paraId="2DE39601" w14:textId="312BC925" w:rsidR="00D77357" w:rsidRPr="0029606E" w:rsidRDefault="00D77357" w:rsidP="003A07CC">
      <w:pPr>
        <w:pStyle w:val="BodyText"/>
        <w:rPr>
          <w:rStyle w:val="zzzHighlight"/>
        </w:rPr>
      </w:pPr>
      <w:r w:rsidRPr="0029606E">
        <w:rPr>
          <w:rStyle w:val="zzzHighlight"/>
        </w:rPr>
        <w:t xml:space="preserve">In the case of proposals to prepare management system </w:t>
      </w:r>
      <w:del w:id="1731" w:author="Author">
        <w:r w:rsidRPr="0029606E" w:rsidDel="006312F0">
          <w:rPr>
            <w:rStyle w:val="zzzHighlight"/>
          </w:rPr>
          <w:delText>deliverables</w:delText>
        </w:r>
      </w:del>
      <w:ins w:id="1732" w:author="Author">
        <w:r w:rsidR="006312F0">
          <w:rPr>
            <w:rStyle w:val="zzzHighlight"/>
          </w:rPr>
          <w:t>standard</w:t>
        </w:r>
        <w:r w:rsidR="003023FC">
          <w:rPr>
            <w:rStyle w:val="zzzHighlight"/>
          </w:rPr>
          <w:t>s</w:t>
        </w:r>
      </w:ins>
      <w:r w:rsidRPr="0029606E">
        <w:rPr>
          <w:rStyle w:val="zzzHighlight"/>
        </w:rPr>
        <w:t>, see Annex </w:t>
      </w:r>
      <w:r w:rsidR="00AD2264" w:rsidRPr="0029606E">
        <w:rPr>
          <w:rStyle w:val="zzzHighlight"/>
        </w:rPr>
        <w:t>S</w:t>
      </w:r>
      <w:r w:rsidRPr="0029606E">
        <w:rPr>
          <w:rStyle w:val="zzzHighlight"/>
        </w:rPr>
        <w:t>L.</w:t>
      </w:r>
    </w:p>
    <w:bookmarkEnd w:id="1730"/>
    <w:commentRangeStart w:id="1733"/>
    <w:p w14:paraId="0EFE5D89" w14:textId="2AD52F6E" w:rsidR="00D77357" w:rsidRPr="0029606E" w:rsidRDefault="00D77357" w:rsidP="003A07CC">
      <w:pPr>
        <w:pStyle w:val="p3"/>
        <w:keepNext/>
      </w:pPr>
      <w:r w:rsidRPr="0029606E">
        <w:rPr>
          <w:b/>
        </w:rPr>
        <w:fldChar w:fldCharType="begin"/>
      </w:r>
      <w:r w:rsidRPr="0029606E">
        <w:rPr>
          <w:b/>
        </w:rPr>
        <w:instrText xml:space="preserve"> REF _Ref505151823 \r \h  \* MERGEFORMAT </w:instrText>
      </w:r>
      <w:r w:rsidRPr="0029606E">
        <w:rPr>
          <w:b/>
        </w:rPr>
      </w:r>
      <w:r w:rsidRPr="0029606E">
        <w:rPr>
          <w:b/>
        </w:rPr>
        <w:fldChar w:fldCharType="separate"/>
      </w:r>
      <w:r w:rsidR="005C35CA">
        <w:rPr>
          <w:b/>
        </w:rPr>
        <w:t>2.3</w:t>
      </w:r>
      <w:r w:rsidRPr="0029606E">
        <w:rPr>
          <w:b/>
        </w:rPr>
        <w:fldChar w:fldCharType="end"/>
      </w:r>
      <w:r w:rsidRPr="0029606E">
        <w:rPr>
          <w:b/>
        </w:rPr>
        <w:t>.1</w:t>
      </w:r>
      <w:commentRangeEnd w:id="1733"/>
      <w:r w:rsidR="00D33F1E">
        <w:rPr>
          <w:rStyle w:val="CommentReference"/>
          <w:rFonts w:eastAsia="MS Mincho"/>
          <w:szCs w:val="20"/>
          <w:lang w:eastAsia="ja-JP"/>
        </w:rPr>
        <w:commentReference w:id="1733"/>
      </w:r>
      <w:r w:rsidRPr="0029606E">
        <w:tab/>
        <w:t>A new work item proposal (NP) is a proposal for:</w:t>
      </w:r>
    </w:p>
    <w:p w14:paraId="4F571AF3" w14:textId="77777777" w:rsidR="00D77357" w:rsidRPr="0029606E" w:rsidRDefault="00A36614" w:rsidP="003A07CC">
      <w:pPr>
        <w:pStyle w:val="ListContinue1"/>
      </w:pPr>
      <w:r w:rsidRPr="0029606E">
        <w:t>—</w:t>
      </w:r>
      <w:r w:rsidRPr="0029606E">
        <w:tab/>
      </w:r>
      <w:r w:rsidR="00D77357" w:rsidRPr="0029606E">
        <w:t>a new standard;</w:t>
      </w:r>
    </w:p>
    <w:p w14:paraId="5BB1AF5F" w14:textId="77777777" w:rsidR="00D77357" w:rsidRPr="0029606E" w:rsidRDefault="00A36614" w:rsidP="003A07CC">
      <w:pPr>
        <w:pStyle w:val="ListContinue1"/>
      </w:pPr>
      <w:r w:rsidRPr="0029606E">
        <w:t>—</w:t>
      </w:r>
      <w:r w:rsidRPr="0029606E">
        <w:tab/>
      </w:r>
      <w:r w:rsidR="00D77357" w:rsidRPr="0029606E">
        <w:t>a new part of an existing standard;</w:t>
      </w:r>
    </w:p>
    <w:p w14:paraId="4AA1BA36" w14:textId="6B915DE4" w:rsidR="00D77357" w:rsidRPr="0029606E" w:rsidRDefault="00A36614" w:rsidP="003A07CC">
      <w:pPr>
        <w:pStyle w:val="ListContinue1"/>
      </w:pPr>
      <w:r w:rsidRPr="0029606E">
        <w:t>—</w:t>
      </w:r>
      <w:r w:rsidRPr="0029606E">
        <w:tab/>
      </w:r>
      <w:r w:rsidR="00D77357" w:rsidRPr="0029606E">
        <w:t xml:space="preserve">a Technical Specification (see </w:t>
      </w:r>
      <w:r w:rsidR="00D77357" w:rsidRPr="0029606E">
        <w:fldChar w:fldCharType="begin" w:fldLock="1"/>
      </w:r>
      <w:r w:rsidR="00D77357" w:rsidRPr="0029606E">
        <w:instrText xml:space="preserve"> REF _Ref465553978 \r \h  \* MERGEFORMAT </w:instrText>
      </w:r>
      <w:r w:rsidR="00D77357" w:rsidRPr="0029606E">
        <w:fldChar w:fldCharType="separate"/>
      </w:r>
      <w:r w:rsidR="00D77357" w:rsidRPr="0029606E">
        <w:t>3.1</w:t>
      </w:r>
      <w:r w:rsidR="00D77357" w:rsidRPr="0029606E">
        <w:fldChar w:fldCharType="end"/>
      </w:r>
      <w:r w:rsidR="00D77357" w:rsidRPr="0029606E">
        <w:t>)</w:t>
      </w:r>
      <w:ins w:id="1734" w:author="Author">
        <w:r w:rsidR="00D33F1E">
          <w:t>.</w:t>
        </w:r>
      </w:ins>
      <w:del w:id="1735" w:author="Author">
        <w:r w:rsidR="00D77357" w:rsidRPr="0029606E" w:rsidDel="00D33F1E">
          <w:delText xml:space="preserve"> or a Publicly Available Specification (see </w:delText>
        </w:r>
        <w:r w:rsidR="00D77357" w:rsidRPr="0029606E" w:rsidDel="00D33F1E">
          <w:fldChar w:fldCharType="begin" w:fldLock="1"/>
        </w:r>
        <w:r w:rsidR="00D77357" w:rsidRPr="0029606E" w:rsidDel="00D33F1E">
          <w:delInstrText xml:space="preserve"> REF _Ref499971924 \r \h  \* MERGEFORMAT </w:delInstrText>
        </w:r>
        <w:r w:rsidR="00D77357" w:rsidRPr="0029606E" w:rsidDel="00D33F1E">
          <w:fldChar w:fldCharType="separate"/>
        </w:r>
        <w:r w:rsidR="00D77357" w:rsidRPr="0029606E" w:rsidDel="00D33F1E">
          <w:delText>3.2</w:delText>
        </w:r>
        <w:r w:rsidR="00D77357" w:rsidRPr="0029606E" w:rsidDel="00D33F1E">
          <w:fldChar w:fldCharType="end"/>
        </w:r>
        <w:r w:rsidR="00D77357" w:rsidRPr="0029606E" w:rsidDel="00D33F1E">
          <w:delText>).</w:delText>
        </w:r>
      </w:del>
    </w:p>
    <w:p w14:paraId="39717645" w14:textId="77777777" w:rsidR="00CE6EE2" w:rsidRPr="0029606E" w:rsidRDefault="00795199" w:rsidP="003A07CC">
      <w:pPr>
        <w:pStyle w:val="BodyText"/>
        <w:rPr>
          <w:rStyle w:val="zzzHighlight"/>
        </w:rPr>
      </w:pPr>
      <w:bookmarkStart w:id="1736" w:name="cl2_3_2"/>
      <w:bookmarkStart w:id="1737" w:name="_Ref227468113"/>
      <w:commentRangeStart w:id="1738"/>
      <w:r w:rsidRPr="0029606E">
        <w:rPr>
          <w:rStyle w:val="zzzHighlight"/>
        </w:rPr>
        <w:t>The NP</w:t>
      </w:r>
      <w:r w:rsidR="003A07CC" w:rsidRPr="0029606E">
        <w:rPr>
          <w:rStyle w:val="zzzHighlight"/>
        </w:rPr>
        <w:t> </w:t>
      </w:r>
      <w:r w:rsidRPr="0029606E">
        <w:rPr>
          <w:rStyle w:val="zzzHighlight"/>
        </w:rPr>
        <w:t>stage (clause</w:t>
      </w:r>
      <w:r w:rsidR="00E72D86" w:rsidRPr="0029606E">
        <w:rPr>
          <w:rStyle w:val="zzzHighlight"/>
        </w:rPr>
        <w:t> </w:t>
      </w:r>
      <w:r w:rsidR="00BB1E9B" w:rsidRPr="0029606E">
        <w:rPr>
          <w:rStyle w:val="zzzHighlight"/>
        </w:rPr>
        <w:t>2.3</w:t>
      </w:r>
      <w:r w:rsidRPr="0029606E">
        <w:rPr>
          <w:rStyle w:val="zzzHighlight"/>
        </w:rPr>
        <w:t xml:space="preserve">) </w:t>
      </w:r>
      <w:commentRangeEnd w:id="1738"/>
      <w:r w:rsidR="00840D62">
        <w:rPr>
          <w:rStyle w:val="CommentReference"/>
          <w:rFonts w:eastAsia="MS Mincho"/>
          <w:szCs w:val="20"/>
          <w:lang w:eastAsia="ja-JP"/>
        </w:rPr>
        <w:commentReference w:id="1738"/>
      </w:r>
      <w:r w:rsidRPr="0029606E">
        <w:rPr>
          <w:rStyle w:val="zzzHighlight"/>
        </w:rPr>
        <w:t>is not required for</w:t>
      </w:r>
      <w:r w:rsidR="00CE6EE2" w:rsidRPr="0029606E">
        <w:rPr>
          <w:rStyle w:val="zzzHighlight"/>
        </w:rPr>
        <w:t>:</w:t>
      </w:r>
    </w:p>
    <w:p w14:paraId="333533C9" w14:textId="0E649E1D" w:rsidR="00102DD2" w:rsidRPr="0029606E" w:rsidRDefault="003A07CC" w:rsidP="00102DD2">
      <w:pPr>
        <w:pStyle w:val="ListContinue1"/>
        <w:rPr>
          <w:rStyle w:val="zzzHighlight"/>
        </w:rPr>
      </w:pPr>
      <w:r w:rsidRPr="0029606E">
        <w:rPr>
          <w:rStyle w:val="zzzHighlight"/>
        </w:rPr>
        <w:t>—</w:t>
      </w:r>
      <w:r w:rsidRPr="0029606E">
        <w:rPr>
          <w:rStyle w:val="zzzHighlight"/>
        </w:rPr>
        <w:tab/>
      </w:r>
      <w:r w:rsidR="00795199" w:rsidRPr="0029606E">
        <w:rPr>
          <w:rStyle w:val="zzzHighlight"/>
        </w:rPr>
        <w:t>the revision or amendment of an existing</w:t>
      </w:r>
      <w:r w:rsidR="00102DD2" w:rsidRPr="0029606E">
        <w:rPr>
          <w:rStyle w:val="zzzHighlight"/>
        </w:rPr>
        <w:t xml:space="preserve"> International</w:t>
      </w:r>
      <w:r w:rsidR="00795199" w:rsidRPr="0029606E">
        <w:rPr>
          <w:rStyle w:val="zzzHighlight"/>
        </w:rPr>
        <w:t xml:space="preserve"> </w:t>
      </w:r>
      <w:r w:rsidR="00102DD2" w:rsidRPr="0029606E">
        <w:rPr>
          <w:rStyle w:val="zzzHighlight"/>
        </w:rPr>
        <w:t>S</w:t>
      </w:r>
      <w:r w:rsidR="00795199" w:rsidRPr="0029606E">
        <w:rPr>
          <w:rStyle w:val="zzzHighlight"/>
        </w:rPr>
        <w:t>tandard</w:t>
      </w:r>
      <w:r w:rsidR="00CE6EE2" w:rsidRPr="0029606E">
        <w:rPr>
          <w:rStyle w:val="zzzHighlight"/>
        </w:rPr>
        <w:t>,</w:t>
      </w:r>
    </w:p>
    <w:p w14:paraId="6286BA80" w14:textId="1D4B7FE1" w:rsidR="00102DD2" w:rsidRPr="0029606E" w:rsidRDefault="00102DD2" w:rsidP="00102DD2">
      <w:pPr>
        <w:pStyle w:val="ListContinue1"/>
        <w:rPr>
          <w:rStyle w:val="zzzHighlight"/>
        </w:rPr>
      </w:pPr>
      <w:r w:rsidRPr="0029606E">
        <w:rPr>
          <w:rStyle w:val="zzzHighlight"/>
        </w:rPr>
        <w:t>—</w:t>
      </w:r>
      <w:r w:rsidRPr="0029606E">
        <w:rPr>
          <w:rStyle w:val="zzzHighlight"/>
        </w:rPr>
        <w:tab/>
        <w:t>the revision of an existing TS or a PAS (if within its 6-year lifespan),</w:t>
      </w:r>
    </w:p>
    <w:p w14:paraId="4AE457FB" w14:textId="6EB5000C" w:rsidR="00CE6EE2" w:rsidRDefault="003A07CC" w:rsidP="003A07CC">
      <w:pPr>
        <w:pStyle w:val="ListContinue1"/>
        <w:rPr>
          <w:ins w:id="1739" w:author="Author"/>
          <w:rStyle w:val="zzzHighlight"/>
        </w:rPr>
      </w:pPr>
      <w:r w:rsidRPr="0029606E">
        <w:rPr>
          <w:rStyle w:val="zzzHighlight"/>
        </w:rPr>
        <w:t>—</w:t>
      </w:r>
      <w:r w:rsidRPr="0029606E">
        <w:rPr>
          <w:rStyle w:val="zzzHighlight"/>
        </w:rPr>
        <w:tab/>
        <w:t>t</w:t>
      </w:r>
      <w:r w:rsidR="00CE6EE2" w:rsidRPr="0029606E">
        <w:rPr>
          <w:rStyle w:val="zzzHighlight"/>
        </w:rPr>
        <w:t>he conversion of a TS or PAS to an IS</w:t>
      </w:r>
      <w:ins w:id="1740" w:author="Author">
        <w:r w:rsidR="005D1155">
          <w:rPr>
            <w:rStyle w:val="zzzHighlight"/>
          </w:rPr>
          <w:t>,</w:t>
        </w:r>
      </w:ins>
      <w:del w:id="1741" w:author="Author">
        <w:r w:rsidRPr="0029606E" w:rsidDel="005D1155">
          <w:rPr>
            <w:rStyle w:val="zzzHighlight"/>
          </w:rPr>
          <w:delText>.</w:delText>
        </w:r>
      </w:del>
    </w:p>
    <w:p w14:paraId="3350F050" w14:textId="1F1B205B" w:rsidR="009D511A" w:rsidRPr="0029606E" w:rsidRDefault="009D511A" w:rsidP="003A07CC">
      <w:pPr>
        <w:pStyle w:val="ListContinue1"/>
        <w:rPr>
          <w:rStyle w:val="zzzHighlight"/>
        </w:rPr>
      </w:pPr>
      <w:ins w:id="1742" w:author="Author">
        <w:r w:rsidRPr="0029606E">
          <w:rPr>
            <w:rStyle w:val="zzzHighlight"/>
          </w:rPr>
          <w:t>—</w:t>
        </w:r>
        <w:r w:rsidRPr="0029606E">
          <w:rPr>
            <w:rStyle w:val="zzzHighlight"/>
          </w:rPr>
          <w:tab/>
        </w:r>
        <w:r>
          <w:rPr>
            <w:rStyle w:val="zzzHighlight"/>
          </w:rPr>
          <w:t>the conversion of a PAS to a TS</w:t>
        </w:r>
        <w:r w:rsidR="005D1155">
          <w:rPr>
            <w:rStyle w:val="zzzHighlight"/>
          </w:rPr>
          <w:t>.</w:t>
        </w:r>
      </w:ins>
    </w:p>
    <w:p w14:paraId="35101133" w14:textId="424BBC5B" w:rsidR="00795199" w:rsidRDefault="00CE6EE2" w:rsidP="003A07CC">
      <w:pPr>
        <w:pStyle w:val="BodyText"/>
        <w:rPr>
          <w:ins w:id="1743" w:author="Author"/>
          <w:rStyle w:val="zzzHighlight"/>
        </w:rPr>
      </w:pPr>
      <w:r w:rsidRPr="0029606E">
        <w:rPr>
          <w:rStyle w:val="zzzHighlight"/>
        </w:rPr>
        <w:t xml:space="preserve">However, </w:t>
      </w:r>
      <w:r w:rsidR="00795199" w:rsidRPr="0029606E">
        <w:rPr>
          <w:rStyle w:val="zzzHighlight"/>
        </w:rPr>
        <w:t>the committee</w:t>
      </w:r>
      <w:r w:rsidR="007A4D90" w:rsidRPr="0029606E">
        <w:rPr>
          <w:rStyle w:val="zzzHighlight"/>
        </w:rPr>
        <w:t xml:space="preserve"> shall</w:t>
      </w:r>
      <w:r w:rsidR="00795199" w:rsidRPr="0029606E">
        <w:rPr>
          <w:rStyle w:val="zzzHighlight"/>
        </w:rPr>
        <w:t xml:space="preserve"> pass a resolution containing the following elements:</w:t>
      </w:r>
      <w:r w:rsidR="00E72D86" w:rsidRPr="0029606E">
        <w:rPr>
          <w:rStyle w:val="zzzHighlight"/>
        </w:rPr>
        <w:t xml:space="preserve"> </w:t>
      </w:r>
      <w:r w:rsidR="00795199" w:rsidRPr="0029606E">
        <w:rPr>
          <w:rStyle w:val="zzzHighlight"/>
        </w:rPr>
        <w:t xml:space="preserve"> 1) target dates, </w:t>
      </w:r>
      <w:r w:rsidR="00E72D86" w:rsidRPr="0029606E">
        <w:rPr>
          <w:rStyle w:val="zzzHighlight"/>
        </w:rPr>
        <w:t xml:space="preserve"> </w:t>
      </w:r>
      <w:r w:rsidR="00795199" w:rsidRPr="0029606E">
        <w:rPr>
          <w:rStyle w:val="zzzHighlight"/>
        </w:rPr>
        <w:t xml:space="preserve">2) confirmation </w:t>
      </w:r>
      <w:r w:rsidRPr="0029606E">
        <w:rPr>
          <w:rStyle w:val="zzzHighlight"/>
        </w:rPr>
        <w:t>that the</w:t>
      </w:r>
      <w:r w:rsidR="00795199" w:rsidRPr="0029606E">
        <w:rPr>
          <w:rStyle w:val="zzzHighlight"/>
        </w:rPr>
        <w:t xml:space="preserve"> scope</w:t>
      </w:r>
      <w:r w:rsidRPr="0029606E">
        <w:rPr>
          <w:rStyle w:val="zzzHighlight"/>
        </w:rPr>
        <w:t xml:space="preserve"> will not be expanded</w:t>
      </w:r>
      <w:r w:rsidR="006F462C" w:rsidRPr="0029606E">
        <w:rPr>
          <w:rStyle w:val="zzzHighlight"/>
        </w:rPr>
        <w:t>,</w:t>
      </w:r>
      <w:r w:rsidR="00795199" w:rsidRPr="0029606E">
        <w:rPr>
          <w:rStyle w:val="zzzHighlight"/>
        </w:rPr>
        <w:t xml:space="preserve"> </w:t>
      </w:r>
      <w:del w:id="1744" w:author="Author">
        <w:r w:rsidR="00795199" w:rsidRPr="0029606E" w:rsidDel="005D1155">
          <w:rPr>
            <w:rStyle w:val="zzzHighlight"/>
          </w:rPr>
          <w:delText xml:space="preserve">and </w:delText>
        </w:r>
        <w:r w:rsidR="00E72D86" w:rsidRPr="0029606E" w:rsidDel="005D1155">
          <w:rPr>
            <w:rStyle w:val="zzzHighlight"/>
          </w:rPr>
          <w:delText xml:space="preserve"> </w:delText>
        </w:r>
      </w:del>
      <w:r w:rsidR="00795199" w:rsidRPr="0029606E">
        <w:rPr>
          <w:rStyle w:val="zzzHighlight"/>
        </w:rPr>
        <w:t xml:space="preserve">3) the </w:t>
      </w:r>
      <w:del w:id="1745" w:author="Author">
        <w:r w:rsidR="00795199" w:rsidRPr="0029606E" w:rsidDel="00627DBC">
          <w:rPr>
            <w:rStyle w:val="zzzHighlight"/>
          </w:rPr>
          <w:delText>convenor</w:delText>
        </w:r>
      </w:del>
      <w:ins w:id="1746" w:author="Author">
        <w:r w:rsidR="00627DBC">
          <w:rPr>
            <w:rStyle w:val="zzzHighlight"/>
          </w:rPr>
          <w:t>Convenor</w:t>
        </w:r>
      </w:ins>
      <w:r w:rsidR="00795199" w:rsidRPr="0029606E">
        <w:rPr>
          <w:rStyle w:val="zzzHighlight"/>
        </w:rPr>
        <w:t xml:space="preserve"> or </w:t>
      </w:r>
      <w:del w:id="1747" w:author="Author">
        <w:r w:rsidR="00795199" w:rsidRPr="0029606E" w:rsidDel="00627DBC">
          <w:rPr>
            <w:rStyle w:val="zzzHighlight"/>
          </w:rPr>
          <w:delText>project leader</w:delText>
        </w:r>
      </w:del>
      <w:ins w:id="1748" w:author="Author">
        <w:r w:rsidR="00627DBC">
          <w:rPr>
            <w:rStyle w:val="zzzHighlight"/>
          </w:rPr>
          <w:t>Project Leader</w:t>
        </w:r>
        <w:r w:rsidR="005D1155">
          <w:rPr>
            <w:rStyle w:val="zzzHighlight"/>
          </w:rPr>
          <w:t xml:space="preserve"> and 4) UN Sustainable Development Goals (SD</w:t>
        </w:r>
        <w:r w:rsidR="00034407">
          <w:rPr>
            <w:rStyle w:val="zzzHighlight"/>
          </w:rPr>
          <w:t>Gs, www.iso.org/SDGs)</w:t>
        </w:r>
      </w:ins>
      <w:r w:rsidR="00795199" w:rsidRPr="0029606E">
        <w:rPr>
          <w:rStyle w:val="zzzHighlight"/>
        </w:rPr>
        <w:t xml:space="preserve">. The committee </w:t>
      </w:r>
      <w:r w:rsidR="007A4D90" w:rsidRPr="0029606E">
        <w:rPr>
          <w:rStyle w:val="zzzHighlight"/>
        </w:rPr>
        <w:t>shall</w:t>
      </w:r>
      <w:r w:rsidR="00795199" w:rsidRPr="0029606E">
        <w:rPr>
          <w:rStyle w:val="zzzHighlight"/>
        </w:rPr>
        <w:t xml:space="preserve"> </w:t>
      </w:r>
      <w:r w:rsidRPr="0029606E">
        <w:rPr>
          <w:rStyle w:val="zzzHighlight"/>
        </w:rPr>
        <w:t>also</w:t>
      </w:r>
      <w:r w:rsidR="00795199" w:rsidRPr="0029606E">
        <w:rPr>
          <w:rStyle w:val="zzzHighlight"/>
        </w:rPr>
        <w:t xml:space="preserve"> launch a call for </w:t>
      </w:r>
      <w:del w:id="1749" w:author="Author">
        <w:r w:rsidR="00795199" w:rsidRPr="0029606E" w:rsidDel="00976EF7">
          <w:rPr>
            <w:rStyle w:val="zzzHighlight"/>
          </w:rPr>
          <w:delText>expert</w:delText>
        </w:r>
      </w:del>
      <w:ins w:id="1750" w:author="Author">
        <w:r w:rsidR="00976EF7">
          <w:rPr>
            <w:rStyle w:val="zzzHighlight"/>
          </w:rPr>
          <w:t>Expert</w:t>
        </w:r>
      </w:ins>
      <w:r w:rsidR="00795199" w:rsidRPr="0029606E">
        <w:rPr>
          <w:rStyle w:val="zzzHighlight"/>
        </w:rPr>
        <w:t>s (Form</w:t>
      </w:r>
      <w:r w:rsidR="00E72D86" w:rsidRPr="0029606E">
        <w:rPr>
          <w:rStyle w:val="zzzHighlight"/>
        </w:rPr>
        <w:t> </w:t>
      </w:r>
      <w:r w:rsidR="00795199" w:rsidRPr="0029606E">
        <w:rPr>
          <w:rStyle w:val="zzzHighlight"/>
        </w:rPr>
        <w:t>4 is not required).</w:t>
      </w:r>
    </w:p>
    <w:p w14:paraId="58951C49" w14:textId="77777777" w:rsidR="002E6514" w:rsidRPr="002E6514" w:rsidRDefault="002E6514" w:rsidP="002E6514">
      <w:pPr>
        <w:rPr>
          <w:ins w:id="1751" w:author="Author"/>
          <w:rStyle w:val="zzzHighlight"/>
          <w:szCs w:val="22"/>
        </w:rPr>
      </w:pPr>
      <w:ins w:id="1752" w:author="Author">
        <w:r w:rsidRPr="002E6514">
          <w:rPr>
            <w:rStyle w:val="zzzHighlight"/>
            <w:szCs w:val="22"/>
          </w:rPr>
          <w:t>A two-thirds majority resolution is required for:</w:t>
        </w:r>
      </w:ins>
    </w:p>
    <w:p w14:paraId="6B6B0D5C" w14:textId="77777777" w:rsidR="002E6514" w:rsidRPr="002E6514" w:rsidRDefault="002E6514" w:rsidP="00030483">
      <w:pPr>
        <w:pStyle w:val="ListParagraph"/>
        <w:widowControl w:val="0"/>
        <w:numPr>
          <w:ilvl w:val="0"/>
          <w:numId w:val="26"/>
        </w:numPr>
        <w:autoSpaceDE w:val="0"/>
        <w:autoSpaceDN w:val="0"/>
        <w:jc w:val="left"/>
        <w:rPr>
          <w:ins w:id="1753" w:author="Author"/>
          <w:rStyle w:val="zzzHighlight"/>
          <w:rFonts w:ascii="Cambria" w:hAnsi="Cambria"/>
          <w:sz w:val="22"/>
          <w:szCs w:val="22"/>
        </w:rPr>
      </w:pPr>
      <w:ins w:id="1754" w:author="Author">
        <w:r w:rsidRPr="002E6514">
          <w:rPr>
            <w:rStyle w:val="zzzHighlight"/>
            <w:rFonts w:ascii="Cambria" w:hAnsi="Cambria"/>
            <w:sz w:val="22"/>
            <w:szCs w:val="22"/>
          </w:rPr>
          <w:t>the conversion of a TS or a PAS to an IS,</w:t>
        </w:r>
      </w:ins>
    </w:p>
    <w:p w14:paraId="04EC7165" w14:textId="77777777" w:rsidR="002E6514" w:rsidRPr="002E6514" w:rsidRDefault="002E6514" w:rsidP="00030483">
      <w:pPr>
        <w:pStyle w:val="ListParagraph"/>
        <w:widowControl w:val="0"/>
        <w:numPr>
          <w:ilvl w:val="0"/>
          <w:numId w:val="26"/>
        </w:numPr>
        <w:autoSpaceDE w:val="0"/>
        <w:autoSpaceDN w:val="0"/>
        <w:jc w:val="left"/>
        <w:rPr>
          <w:ins w:id="1755" w:author="Author"/>
          <w:rStyle w:val="zzzHighlight"/>
          <w:rFonts w:ascii="Cambria" w:hAnsi="Cambria"/>
          <w:sz w:val="22"/>
          <w:szCs w:val="22"/>
        </w:rPr>
      </w:pPr>
      <w:ins w:id="1756" w:author="Author">
        <w:r w:rsidRPr="002E6514">
          <w:rPr>
            <w:rStyle w:val="zzzHighlight"/>
            <w:rFonts w:ascii="Cambria" w:hAnsi="Cambria"/>
            <w:sz w:val="22"/>
            <w:szCs w:val="22"/>
          </w:rPr>
          <w:t>the conversion of a PAS to a TS,</w:t>
        </w:r>
      </w:ins>
    </w:p>
    <w:p w14:paraId="7DC6E39D" w14:textId="47F3CE8E" w:rsidR="002E6514" w:rsidRPr="002E6514" w:rsidRDefault="002E6514" w:rsidP="00030483">
      <w:pPr>
        <w:pStyle w:val="ListParagraph"/>
        <w:widowControl w:val="0"/>
        <w:numPr>
          <w:ilvl w:val="0"/>
          <w:numId w:val="26"/>
        </w:numPr>
        <w:autoSpaceDE w:val="0"/>
        <w:autoSpaceDN w:val="0"/>
        <w:jc w:val="left"/>
        <w:rPr>
          <w:ins w:id="1757" w:author="Author"/>
          <w:rStyle w:val="zzzHighlight"/>
          <w:rFonts w:ascii="Cambria" w:hAnsi="Cambria"/>
          <w:sz w:val="22"/>
          <w:szCs w:val="22"/>
        </w:rPr>
      </w:pPr>
      <w:ins w:id="1758" w:author="Author">
        <w:r w:rsidRPr="002E6514">
          <w:rPr>
            <w:rStyle w:val="zzzHighlight"/>
            <w:rFonts w:ascii="Cambria" w:hAnsi="Cambria"/>
            <w:sz w:val="22"/>
            <w:szCs w:val="22"/>
          </w:rPr>
          <w:t xml:space="preserve">a revision or an amendment that results in an expanded scope. </w:t>
        </w:r>
      </w:ins>
    </w:p>
    <w:p w14:paraId="6F48006A" w14:textId="77777777" w:rsidR="002E6514" w:rsidRPr="002E6514" w:rsidRDefault="002E6514" w:rsidP="002E6514">
      <w:pPr>
        <w:pStyle w:val="ListParagraph"/>
        <w:widowControl w:val="0"/>
        <w:autoSpaceDE w:val="0"/>
        <w:autoSpaceDN w:val="0"/>
        <w:ind w:left="360"/>
        <w:jc w:val="left"/>
        <w:rPr>
          <w:ins w:id="1759" w:author="Author"/>
          <w:rStyle w:val="zzzHighlight"/>
          <w:rFonts w:ascii="Cambria" w:hAnsi="Cambria"/>
          <w:sz w:val="22"/>
          <w:szCs w:val="22"/>
        </w:rPr>
      </w:pPr>
    </w:p>
    <w:p w14:paraId="566F23FA" w14:textId="34E99BCD" w:rsidR="002E6514" w:rsidRPr="002E6514" w:rsidRDefault="002E6514" w:rsidP="002E6514">
      <w:pPr>
        <w:rPr>
          <w:ins w:id="1760" w:author="Author"/>
          <w:rStyle w:val="zzzHighlight"/>
          <w:szCs w:val="22"/>
        </w:rPr>
      </w:pPr>
      <w:ins w:id="1761" w:author="Author">
        <w:r w:rsidRPr="002E6514">
          <w:rPr>
            <w:rStyle w:val="zzzHighlight"/>
            <w:szCs w:val="22"/>
          </w:rPr>
          <w:t xml:space="preserve">The </w:t>
        </w:r>
        <w:r>
          <w:rPr>
            <w:rStyle w:val="zzzHighlight"/>
            <w:szCs w:val="22"/>
          </w:rPr>
          <w:t>Secretary/Committee Manager</w:t>
        </w:r>
        <w:r w:rsidRPr="002E6514">
          <w:rPr>
            <w:rStyle w:val="zzzHighlight"/>
            <w:szCs w:val="22"/>
          </w:rPr>
          <w:t xml:space="preserve"> shall ensure that the </w:t>
        </w:r>
        <w:r w:rsidR="00652B0F">
          <w:rPr>
            <w:rStyle w:val="zzzHighlight"/>
            <w:szCs w:val="22"/>
          </w:rPr>
          <w:t>appropriate</w:t>
        </w:r>
        <w:r w:rsidRPr="002E6514">
          <w:rPr>
            <w:rStyle w:val="zzzHighlight"/>
            <w:szCs w:val="22"/>
          </w:rPr>
          <w:t xml:space="preserve"> group that will develop the project with the new approved scope shall comply with the requirement for at minimum 4 or 5 P-members actively participating</w:t>
        </w:r>
        <w:r w:rsidR="00BA1076">
          <w:rPr>
            <w:rStyle w:val="zzzHighlight"/>
            <w:szCs w:val="22"/>
          </w:rPr>
          <w:t>.</w:t>
        </w:r>
      </w:ins>
    </w:p>
    <w:p w14:paraId="051D8572" w14:textId="4CBCB2FA" w:rsidR="002E6514" w:rsidRPr="0029606E" w:rsidDel="002E6514" w:rsidRDefault="002E6514" w:rsidP="003A07CC">
      <w:pPr>
        <w:pStyle w:val="BodyText"/>
        <w:rPr>
          <w:del w:id="1762" w:author="Author"/>
          <w:rStyle w:val="zzzHighlight"/>
        </w:rPr>
      </w:pPr>
    </w:p>
    <w:p w14:paraId="4470A346" w14:textId="1770883F" w:rsidR="00CE6EE2" w:rsidRPr="0029606E" w:rsidDel="002E6514" w:rsidRDefault="00CE6EE2" w:rsidP="003A07CC">
      <w:pPr>
        <w:pStyle w:val="BodyText"/>
        <w:rPr>
          <w:del w:id="1763" w:author="Author"/>
          <w:rStyle w:val="zzzHighlight"/>
        </w:rPr>
      </w:pPr>
      <w:del w:id="1764" w:author="Author">
        <w:r w:rsidRPr="0029606E" w:rsidDel="002E6514">
          <w:rPr>
            <w:rStyle w:val="zzzHighlight"/>
          </w:rPr>
          <w:delText>For the conversion of a TS or a PAS to an IS, a two-thirds m</w:delText>
        </w:r>
        <w:r w:rsidR="003A07CC" w:rsidRPr="0029606E" w:rsidDel="002E6514">
          <w:rPr>
            <w:rStyle w:val="zzzHighlight"/>
          </w:rPr>
          <w:delText>ajority resolution is required.</w:delText>
        </w:r>
      </w:del>
    </w:p>
    <w:p w14:paraId="303494CA" w14:textId="16A3E748" w:rsidR="00C63990" w:rsidRPr="0029606E" w:rsidDel="002E6514" w:rsidRDefault="00795199" w:rsidP="003A07CC">
      <w:pPr>
        <w:pStyle w:val="BodyText"/>
        <w:rPr>
          <w:del w:id="1765" w:author="Author"/>
          <w:rStyle w:val="zzzHighlight"/>
        </w:rPr>
      </w:pPr>
      <w:del w:id="1766" w:author="Author">
        <w:r w:rsidRPr="0029606E" w:rsidDel="002E6514">
          <w:rPr>
            <w:rStyle w:val="zzzHighlight"/>
          </w:rPr>
          <w:delText xml:space="preserve">If the revision or the amendment results in an expanded scope, </w:delText>
        </w:r>
        <w:r w:rsidR="00BB1E9B" w:rsidRPr="0029606E" w:rsidDel="002E6514">
          <w:rPr>
            <w:rStyle w:val="zzzHighlight"/>
          </w:rPr>
          <w:delText>2.3</w:delText>
        </w:r>
        <w:r w:rsidRPr="0029606E" w:rsidDel="002E6514">
          <w:rPr>
            <w:rStyle w:val="zzzHighlight"/>
          </w:rPr>
          <w:delText xml:space="preserve"> applies (NP ballot shall be initiated and Form</w:delText>
        </w:r>
        <w:r w:rsidR="00E72D86" w:rsidRPr="0029606E" w:rsidDel="002E6514">
          <w:rPr>
            <w:rStyle w:val="zzzHighlight"/>
          </w:rPr>
          <w:delText> </w:delText>
        </w:r>
        <w:r w:rsidRPr="0029606E" w:rsidDel="002E6514">
          <w:rPr>
            <w:rStyle w:val="zzzHighlight"/>
          </w:rPr>
          <w:delText>4 is required)</w:delText>
        </w:r>
        <w:r w:rsidR="00C63990" w:rsidRPr="0029606E" w:rsidDel="002E6514">
          <w:rPr>
            <w:rStyle w:val="zzzHighlight"/>
          </w:rPr>
          <w:delText>.</w:delText>
        </w:r>
      </w:del>
    </w:p>
    <w:p w14:paraId="6C3CD37C" w14:textId="646C9ED1" w:rsidR="00D77357" w:rsidRPr="0029606E" w:rsidRDefault="00D77357" w:rsidP="003A07CC">
      <w:pPr>
        <w:pStyle w:val="p3"/>
        <w:keepNext/>
      </w:pPr>
      <w:r w:rsidRPr="0029606E">
        <w:rPr>
          <w:b/>
        </w:rPr>
        <w:fldChar w:fldCharType="begin"/>
      </w:r>
      <w:r w:rsidRPr="0029606E">
        <w:rPr>
          <w:b/>
        </w:rPr>
        <w:instrText xml:space="preserve"> REF _Ref505151823 \r \h  \* MERGEFORMAT </w:instrText>
      </w:r>
      <w:r w:rsidRPr="0029606E">
        <w:rPr>
          <w:b/>
        </w:rPr>
      </w:r>
      <w:r w:rsidRPr="0029606E">
        <w:rPr>
          <w:b/>
        </w:rPr>
        <w:fldChar w:fldCharType="separate"/>
      </w:r>
      <w:r w:rsidR="005C35CA">
        <w:rPr>
          <w:b/>
        </w:rPr>
        <w:t>2.3</w:t>
      </w:r>
      <w:r w:rsidRPr="0029606E">
        <w:rPr>
          <w:b/>
        </w:rPr>
        <w:fldChar w:fldCharType="end"/>
      </w:r>
      <w:r w:rsidRPr="0029606E">
        <w:rPr>
          <w:b/>
        </w:rPr>
        <w:t>.2</w:t>
      </w:r>
      <w:r w:rsidRPr="0029606E">
        <w:tab/>
        <w:t>A new work</w:t>
      </w:r>
      <w:bookmarkEnd w:id="1736"/>
      <w:r w:rsidRPr="0029606E">
        <w:t xml:space="preserve"> item proposal within the scope of an existing technical committee or subcommittee may be made in the respective organization by</w:t>
      </w:r>
      <w:bookmarkEnd w:id="1737"/>
    </w:p>
    <w:p w14:paraId="748A2E89" w14:textId="77777777" w:rsidR="00D77357" w:rsidRPr="0029606E" w:rsidRDefault="00A36614" w:rsidP="003A07CC">
      <w:pPr>
        <w:pStyle w:val="ListContinue1"/>
      </w:pPr>
      <w:r w:rsidRPr="0029606E">
        <w:t>—</w:t>
      </w:r>
      <w:r w:rsidRPr="0029606E">
        <w:tab/>
      </w:r>
      <w:r w:rsidR="00D77357" w:rsidRPr="0029606E">
        <w:t xml:space="preserve">a </w:t>
      </w:r>
      <w:r w:rsidR="003C11A1" w:rsidRPr="0029606E">
        <w:t>National Body</w:t>
      </w:r>
      <w:r w:rsidR="00D77357" w:rsidRPr="0029606E">
        <w:t>;</w:t>
      </w:r>
    </w:p>
    <w:p w14:paraId="74282C96" w14:textId="77777777" w:rsidR="00D77357" w:rsidRPr="0029606E" w:rsidRDefault="00A36614" w:rsidP="003A07CC">
      <w:pPr>
        <w:pStyle w:val="ListContinue1"/>
      </w:pPr>
      <w:r w:rsidRPr="0029606E">
        <w:t>—</w:t>
      </w:r>
      <w:r w:rsidRPr="0029606E">
        <w:tab/>
      </w:r>
      <w:r w:rsidR="00D77357" w:rsidRPr="0029606E">
        <w:t>the secretariat of that technical committee or subcommittee;</w:t>
      </w:r>
    </w:p>
    <w:p w14:paraId="44436935" w14:textId="77777777" w:rsidR="00D77357" w:rsidRPr="0029606E" w:rsidRDefault="00A36614" w:rsidP="003A07CC">
      <w:pPr>
        <w:pStyle w:val="ListContinue1"/>
      </w:pPr>
      <w:r w:rsidRPr="0029606E">
        <w:t>—</w:t>
      </w:r>
      <w:r w:rsidRPr="0029606E">
        <w:tab/>
      </w:r>
      <w:r w:rsidR="00D77357" w:rsidRPr="0029606E">
        <w:t>another technical committee or subcommittee;</w:t>
      </w:r>
    </w:p>
    <w:p w14:paraId="6927F3B0" w14:textId="77777777" w:rsidR="00D77357" w:rsidRPr="0029606E" w:rsidRDefault="00A36614" w:rsidP="003A07CC">
      <w:pPr>
        <w:pStyle w:val="ListContinue1"/>
      </w:pPr>
      <w:r w:rsidRPr="0029606E">
        <w:t>—</w:t>
      </w:r>
      <w:r w:rsidRPr="0029606E">
        <w:tab/>
      </w:r>
      <w:r w:rsidR="00D77357" w:rsidRPr="0029606E">
        <w:t xml:space="preserve">an organization in </w:t>
      </w:r>
      <w:r w:rsidR="000F72C6" w:rsidRPr="0029606E">
        <w:t>category</w:t>
      </w:r>
      <w:r w:rsidR="008B0191" w:rsidRPr="0029606E">
        <w:t> </w:t>
      </w:r>
      <w:r w:rsidR="000F72C6" w:rsidRPr="0029606E">
        <w:t xml:space="preserve">A </w:t>
      </w:r>
      <w:r w:rsidR="00D77357" w:rsidRPr="0029606E">
        <w:t>liaison;</w:t>
      </w:r>
    </w:p>
    <w:p w14:paraId="3CBC942F" w14:textId="77777777" w:rsidR="00D77357" w:rsidRPr="0029606E" w:rsidRDefault="00A36614" w:rsidP="003A07CC">
      <w:pPr>
        <w:pStyle w:val="ListContinue1"/>
      </w:pPr>
      <w:r w:rsidRPr="0029606E">
        <w:t>—</w:t>
      </w:r>
      <w:r w:rsidRPr="0029606E">
        <w:tab/>
      </w:r>
      <w:r w:rsidR="00D77357" w:rsidRPr="0029606E">
        <w:t>the technical management board or one of its advisory groups;</w:t>
      </w:r>
    </w:p>
    <w:p w14:paraId="298DA279" w14:textId="77777777" w:rsidR="00D77357" w:rsidRPr="0029606E" w:rsidRDefault="00A36614" w:rsidP="003A07CC">
      <w:pPr>
        <w:pStyle w:val="ListContinue1"/>
      </w:pPr>
      <w:r w:rsidRPr="0029606E">
        <w:t>—</w:t>
      </w:r>
      <w:r w:rsidRPr="0029606E">
        <w:tab/>
      </w:r>
      <w:r w:rsidR="00D77357" w:rsidRPr="0029606E">
        <w:t>the Chief Executive Officer.</w:t>
      </w:r>
    </w:p>
    <w:p w14:paraId="399EB5CD" w14:textId="0BD3DCCE" w:rsidR="00D77357" w:rsidRPr="0029606E" w:rsidRDefault="00D77357" w:rsidP="003A07CC">
      <w:pPr>
        <w:pStyle w:val="p3"/>
      </w:pPr>
      <w:r w:rsidRPr="0029606E">
        <w:rPr>
          <w:b/>
        </w:rPr>
        <w:fldChar w:fldCharType="begin"/>
      </w:r>
      <w:r w:rsidRPr="0029606E">
        <w:rPr>
          <w:b/>
        </w:rPr>
        <w:instrText xml:space="preserve"> REF _Ref505151823 \r \h  \* MERGEFORMAT </w:instrText>
      </w:r>
      <w:r w:rsidRPr="0029606E">
        <w:rPr>
          <w:b/>
        </w:rPr>
      </w:r>
      <w:r w:rsidRPr="0029606E">
        <w:rPr>
          <w:b/>
        </w:rPr>
        <w:fldChar w:fldCharType="separate"/>
      </w:r>
      <w:r w:rsidR="005C35CA">
        <w:rPr>
          <w:b/>
        </w:rPr>
        <w:t>2.3</w:t>
      </w:r>
      <w:r w:rsidRPr="0029606E">
        <w:rPr>
          <w:b/>
        </w:rPr>
        <w:fldChar w:fldCharType="end"/>
      </w:r>
      <w:r w:rsidRPr="0029606E">
        <w:rPr>
          <w:b/>
        </w:rPr>
        <w:t>.3</w:t>
      </w:r>
      <w:r w:rsidRPr="0029606E">
        <w:tab/>
        <w:t xml:space="preserve">Where both an ISO and an IEC technical committee are concerned, the Chief Executive Officers shall arrange for the necessary coordination. (See also </w:t>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B</w:t>
      </w:r>
      <w:r w:rsidR="00F307EF" w:rsidRPr="0029606E">
        <w:fldChar w:fldCharType="end"/>
      </w:r>
      <w:r w:rsidRPr="0029606E">
        <w:t>.)</w:t>
      </w:r>
    </w:p>
    <w:bookmarkStart w:id="1767" w:name="_Ref227468118"/>
    <w:commentRangeStart w:id="1768"/>
    <w:p w14:paraId="18B15C02" w14:textId="3A317111" w:rsidR="00D77357" w:rsidRPr="0029606E" w:rsidRDefault="00D77357" w:rsidP="003A07CC">
      <w:pPr>
        <w:pStyle w:val="p3"/>
      </w:pPr>
      <w:r w:rsidRPr="0029606E">
        <w:rPr>
          <w:b/>
        </w:rPr>
        <w:fldChar w:fldCharType="begin"/>
      </w:r>
      <w:r w:rsidRPr="0029606E">
        <w:rPr>
          <w:b/>
        </w:rPr>
        <w:instrText xml:space="preserve"> REF _Ref505151823 \r \h  \* MERGEFORMAT </w:instrText>
      </w:r>
      <w:r w:rsidRPr="0029606E">
        <w:rPr>
          <w:b/>
        </w:rPr>
      </w:r>
      <w:r w:rsidRPr="0029606E">
        <w:rPr>
          <w:b/>
        </w:rPr>
        <w:fldChar w:fldCharType="separate"/>
      </w:r>
      <w:r w:rsidR="005C35CA">
        <w:rPr>
          <w:b/>
        </w:rPr>
        <w:t>2.3</w:t>
      </w:r>
      <w:r w:rsidRPr="0029606E">
        <w:rPr>
          <w:b/>
        </w:rPr>
        <w:fldChar w:fldCharType="end"/>
      </w:r>
      <w:r w:rsidRPr="0029606E">
        <w:rPr>
          <w:b/>
        </w:rPr>
        <w:t>.4</w:t>
      </w:r>
      <w:commentRangeEnd w:id="1768"/>
      <w:r w:rsidR="00D3076A">
        <w:rPr>
          <w:rStyle w:val="CommentReference"/>
          <w:rFonts w:eastAsia="MS Mincho"/>
          <w:szCs w:val="20"/>
          <w:lang w:eastAsia="ja-JP"/>
        </w:rPr>
        <w:commentReference w:id="1768"/>
      </w:r>
      <w:r w:rsidRPr="0029606E">
        <w:tab/>
        <w:t xml:space="preserve">Each </w:t>
      </w:r>
      <w:bookmarkStart w:id="1769" w:name="cl2_3_4"/>
      <w:r w:rsidRPr="0029606E">
        <w:t>new work item</w:t>
      </w:r>
      <w:bookmarkEnd w:id="1769"/>
      <w:r w:rsidRPr="0029606E">
        <w:t xml:space="preserve"> proposal shall be presented using the appropriate form</w:t>
      </w:r>
      <w:del w:id="1770" w:author="Author">
        <w:r w:rsidRPr="0029606E" w:rsidDel="007113F7">
          <w:delText>,</w:delText>
        </w:r>
      </w:del>
      <w:r w:rsidRPr="0029606E">
        <w:t xml:space="preserve"> and shall be fully justified and properly documented (see </w:t>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C</w:t>
      </w:r>
      <w:r w:rsidR="00F307EF" w:rsidRPr="0029606E">
        <w:fldChar w:fldCharType="end"/>
      </w:r>
      <w:r w:rsidRPr="0029606E">
        <w:t>).</w:t>
      </w:r>
      <w:bookmarkEnd w:id="1767"/>
    </w:p>
    <w:p w14:paraId="672366BB" w14:textId="77777777" w:rsidR="00D77357" w:rsidRPr="0029606E" w:rsidRDefault="00D77357" w:rsidP="003A07CC">
      <w:pPr>
        <w:pStyle w:val="BodyText"/>
        <w:keepNext/>
      </w:pPr>
      <w:r w:rsidRPr="0029606E">
        <w:t xml:space="preserve">The </w:t>
      </w:r>
      <w:r w:rsidR="00453420" w:rsidRPr="0029606E">
        <w:t>propo</w:t>
      </w:r>
      <w:r w:rsidR="00FC002A" w:rsidRPr="0029606E">
        <w:t>s</w:t>
      </w:r>
      <w:r w:rsidR="00453420" w:rsidRPr="0029606E">
        <w:t xml:space="preserve">ers </w:t>
      </w:r>
      <w:r w:rsidRPr="0029606E">
        <w:t>of the new work item proposal shall</w:t>
      </w:r>
    </w:p>
    <w:p w14:paraId="54290201" w14:textId="77777777" w:rsidR="00D77357" w:rsidRPr="0029606E" w:rsidRDefault="00A36614" w:rsidP="003A07CC">
      <w:pPr>
        <w:pStyle w:val="ListContinue1"/>
      </w:pPr>
      <w:r w:rsidRPr="0029606E">
        <w:t>—</w:t>
      </w:r>
      <w:r w:rsidRPr="0029606E">
        <w:tab/>
      </w:r>
      <w:r w:rsidR="00D77357" w:rsidRPr="0029606E">
        <w:t>make every effort to provide a first working draft for discussion, or shall at least provide an outline of such a working draft;</w:t>
      </w:r>
    </w:p>
    <w:p w14:paraId="443EB3AF" w14:textId="7474FCA0" w:rsidR="008E3EAF" w:rsidRPr="0029606E" w:rsidRDefault="00A36614" w:rsidP="003A07CC">
      <w:pPr>
        <w:pStyle w:val="ListContinue1"/>
      </w:pPr>
      <w:r w:rsidRPr="0029606E">
        <w:t>—</w:t>
      </w:r>
      <w:r w:rsidRPr="0029606E">
        <w:tab/>
      </w:r>
      <w:r w:rsidR="00D77357" w:rsidRPr="0029606E">
        <w:t xml:space="preserve">nominate a </w:t>
      </w:r>
      <w:del w:id="1771" w:author="Author">
        <w:r w:rsidR="00D77357" w:rsidRPr="0029606E" w:rsidDel="00627DBC">
          <w:delText>project leader</w:delText>
        </w:r>
      </w:del>
      <w:ins w:id="1772" w:author="Author">
        <w:r w:rsidR="00627DBC">
          <w:t>Project Leader</w:t>
        </w:r>
      </w:ins>
      <w:r w:rsidR="008E3EAF" w:rsidRPr="0029606E">
        <w:t>;</w:t>
      </w:r>
    </w:p>
    <w:p w14:paraId="348019D1" w14:textId="77777777" w:rsidR="00D77357" w:rsidRPr="0029606E" w:rsidRDefault="008E3EAF" w:rsidP="003A07CC">
      <w:pPr>
        <w:pStyle w:val="ListContinue1"/>
        <w:rPr>
          <w:rStyle w:val="zzzHighlight"/>
        </w:rPr>
      </w:pPr>
      <w:r w:rsidRPr="0029606E">
        <w:rPr>
          <w:rStyle w:val="zzzHighlight"/>
        </w:rPr>
        <w:t>—</w:t>
      </w:r>
      <w:r w:rsidRPr="0029606E">
        <w:rPr>
          <w:rStyle w:val="zzzHighlight"/>
        </w:rPr>
        <w:tab/>
        <w:t>discuss the proposal with the committee leadership prior to submitting the appropriate form, in order to decide on an appropriate development track (based on market needs) and draft a project plan including key milestones and the proposed date of the first meeting</w:t>
      </w:r>
      <w:r w:rsidR="00D77357" w:rsidRPr="0029606E">
        <w:rPr>
          <w:rStyle w:val="zzzHighlight"/>
        </w:rPr>
        <w:t>.</w:t>
      </w:r>
    </w:p>
    <w:p w14:paraId="316B2737" w14:textId="05DDC39C" w:rsidR="006F462C" w:rsidRPr="0029606E" w:rsidRDefault="00D77357" w:rsidP="003A07CC">
      <w:pPr>
        <w:pStyle w:val="BodyText"/>
      </w:pPr>
      <w:r w:rsidRPr="0029606E">
        <w:t xml:space="preserve">The form shall be submitted to the </w:t>
      </w:r>
      <w:del w:id="1773" w:author="Author">
        <w:r w:rsidRPr="0029606E" w:rsidDel="00164399">
          <w:delText>office of the CEO</w:delText>
        </w:r>
      </w:del>
      <w:ins w:id="1774" w:author="Author">
        <w:r w:rsidR="00164399">
          <w:t>Office of the CEO</w:t>
        </w:r>
      </w:ins>
      <w:r w:rsidRPr="0029606E">
        <w:t xml:space="preserve"> or to the secretariat of the relevant committee for proposals within the scope of an existing committee.</w:t>
      </w:r>
    </w:p>
    <w:p w14:paraId="76CC3CF9" w14:textId="346724D8" w:rsidR="00D77357" w:rsidRPr="0029606E" w:rsidRDefault="00D77357" w:rsidP="00D77357">
      <w:pPr>
        <w:pStyle w:val="BodyText"/>
      </w:pPr>
      <w:r w:rsidRPr="0029606E">
        <w:t xml:space="preserve">The </w:t>
      </w:r>
      <w:del w:id="1775" w:author="Author">
        <w:r w:rsidR="000E3FCE" w:rsidRPr="0029606E" w:rsidDel="00164399">
          <w:delText xml:space="preserve">office of the </w:delText>
        </w:r>
        <w:r w:rsidRPr="0029606E" w:rsidDel="00164399">
          <w:delText>CEO</w:delText>
        </w:r>
      </w:del>
      <w:ins w:id="1776" w:author="Author">
        <w:r w:rsidR="00164399">
          <w:t>Office of the CEO</w:t>
        </w:r>
      </w:ins>
      <w:r w:rsidRPr="0029606E">
        <w:t xml:space="preserve"> or the relevant committee </w:t>
      </w:r>
      <w:del w:id="1777" w:author="Author">
        <w:r w:rsidRPr="0029606E" w:rsidDel="00627DBC">
          <w:delText>chair</w:delText>
        </w:r>
      </w:del>
      <w:ins w:id="1778" w:author="Author">
        <w:r w:rsidR="00627DBC">
          <w:t>Chair</w:t>
        </w:r>
      </w:ins>
      <w:r w:rsidRPr="0029606E">
        <w:t xml:space="preserve"> and secretariat shall ensure that the proposal is properly developed in accordance with ISO and IEC requirements (see </w:t>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C</w:t>
      </w:r>
      <w:r w:rsidR="00F307EF" w:rsidRPr="0029606E">
        <w:fldChar w:fldCharType="end"/>
      </w:r>
      <w:r w:rsidRPr="0029606E">
        <w:t xml:space="preserve">) and provides sufficient information to support informed decision making by </w:t>
      </w:r>
      <w:r w:rsidR="00D81FA7" w:rsidRPr="0029606E">
        <w:t>National Bodies</w:t>
      </w:r>
      <w:r w:rsidRPr="0029606E">
        <w:t>.</w:t>
      </w:r>
    </w:p>
    <w:p w14:paraId="144C0E0D" w14:textId="555EC4CC" w:rsidR="0025539D" w:rsidRPr="0029606E" w:rsidRDefault="00D77357" w:rsidP="00D77357">
      <w:pPr>
        <w:pStyle w:val="BodyText"/>
      </w:pPr>
      <w:r w:rsidRPr="0029606E">
        <w:t xml:space="preserve">The </w:t>
      </w:r>
      <w:del w:id="1779" w:author="Author">
        <w:r w:rsidR="00D9041E" w:rsidRPr="0029606E" w:rsidDel="00164399">
          <w:delText>o</w:delText>
        </w:r>
        <w:r w:rsidR="006A6C4F" w:rsidRPr="0029606E" w:rsidDel="00164399">
          <w:delText>ffice of the CEO</w:delText>
        </w:r>
      </w:del>
      <w:ins w:id="1780" w:author="Author">
        <w:r w:rsidR="00164399">
          <w:t>Office of the CEO</w:t>
        </w:r>
      </w:ins>
      <w:r w:rsidR="006A6C4F" w:rsidRPr="0029606E">
        <w:t xml:space="preserve"> </w:t>
      </w:r>
      <w:r w:rsidRPr="0029606E">
        <w:t xml:space="preserve">or the relevant committee </w:t>
      </w:r>
      <w:del w:id="1781" w:author="Author">
        <w:r w:rsidRPr="0029606E" w:rsidDel="00627DBC">
          <w:delText>chair</w:delText>
        </w:r>
      </w:del>
      <w:ins w:id="1782" w:author="Author">
        <w:r w:rsidR="00627DBC">
          <w:t>Chair</w:t>
        </w:r>
      </w:ins>
      <w:r w:rsidRPr="0029606E">
        <w:t xml:space="preserve"> and secretariat shall also assess the relationship of the proposal to </w:t>
      </w:r>
      <w:ins w:id="1783" w:author="Author">
        <w:r w:rsidR="001B7775">
          <w:t xml:space="preserve">the scope of the committee, </w:t>
        </w:r>
      </w:ins>
      <w:r w:rsidRPr="0029606E">
        <w:t xml:space="preserve">existing work, and may consult interested parties, including </w:t>
      </w:r>
      <w:r w:rsidR="006A6C4F" w:rsidRPr="0029606E">
        <w:t>the technical management board</w:t>
      </w:r>
      <w:ins w:id="1784" w:author="Author">
        <w:r w:rsidR="00513AF6">
          <w:t>, its advisory groups</w:t>
        </w:r>
      </w:ins>
      <w:r w:rsidR="006A6C4F" w:rsidRPr="0029606E">
        <w:t xml:space="preserve"> or </w:t>
      </w:r>
      <w:r w:rsidRPr="0029606E">
        <w:t xml:space="preserve">committees conducting related existing work. If necessary, an ad hoc group may be established to examine the proposal. </w:t>
      </w:r>
      <w:r w:rsidR="00453420" w:rsidRPr="0029606E">
        <w:t>Any review of proposals should not exceed 2</w:t>
      </w:r>
      <w:r w:rsidR="0025539D" w:rsidRPr="0029606E">
        <w:t> </w:t>
      </w:r>
      <w:r w:rsidR="00453420" w:rsidRPr="0029606E">
        <w:t>weeks.</w:t>
      </w:r>
    </w:p>
    <w:p w14:paraId="44C3CA49" w14:textId="24C9B252" w:rsidR="006F462C" w:rsidRPr="0029606E" w:rsidRDefault="0091378E" w:rsidP="00D77357">
      <w:pPr>
        <w:pStyle w:val="BodyText"/>
      </w:pPr>
      <w:r w:rsidRPr="0029606E">
        <w:t xml:space="preserve">In all cases, the </w:t>
      </w:r>
      <w:del w:id="1785" w:author="Author">
        <w:r w:rsidR="00D9041E" w:rsidRPr="0029606E" w:rsidDel="00164399">
          <w:delText>o</w:delText>
        </w:r>
        <w:r w:rsidRPr="0029606E" w:rsidDel="00164399">
          <w:delText>ffice of the CEO</w:delText>
        </w:r>
      </w:del>
      <w:ins w:id="1786" w:author="Author">
        <w:r w:rsidR="00164399">
          <w:t>Office of the CEO</w:t>
        </w:r>
      </w:ins>
      <w:r w:rsidRPr="0029606E">
        <w:t xml:space="preserve"> </w:t>
      </w:r>
      <w:r w:rsidR="000031DA" w:rsidRPr="0029606E">
        <w:t xml:space="preserve">or the relevant committee </w:t>
      </w:r>
      <w:del w:id="1787" w:author="Author">
        <w:r w:rsidR="000031DA" w:rsidRPr="0029606E" w:rsidDel="00627DBC">
          <w:delText>chair</w:delText>
        </w:r>
      </w:del>
      <w:ins w:id="1788" w:author="Author">
        <w:r w:rsidR="00627DBC">
          <w:t>Chair</w:t>
        </w:r>
      </w:ins>
      <w:r w:rsidR="000031DA" w:rsidRPr="0029606E">
        <w:t xml:space="preserve"> and secretariat </w:t>
      </w:r>
      <w:r w:rsidRPr="0029606E">
        <w:t xml:space="preserve">may also </w:t>
      </w:r>
      <w:r w:rsidR="002A3D9F" w:rsidRPr="0029606E">
        <w:t>add</w:t>
      </w:r>
      <w:r w:rsidRPr="0029606E">
        <w:t xml:space="preserve"> comments and recommendations </w:t>
      </w:r>
      <w:r w:rsidR="00D77357" w:rsidRPr="0029606E">
        <w:t>to the proposal form.</w:t>
      </w:r>
    </w:p>
    <w:p w14:paraId="263429E3" w14:textId="06175BE6" w:rsidR="00DB3FBB" w:rsidRPr="0029606E" w:rsidRDefault="00DB3FBB" w:rsidP="00D77357">
      <w:pPr>
        <w:pStyle w:val="BodyText"/>
      </w:pPr>
      <w:r w:rsidRPr="0029606E">
        <w:t xml:space="preserve">See </w:t>
      </w:r>
      <w:r w:rsidR="00AB0DEF" w:rsidRPr="0029606E">
        <w:fldChar w:fldCharType="begin"/>
      </w:r>
      <w:r w:rsidR="00AB0DEF" w:rsidRPr="0029606E">
        <w:instrText xml:space="preserve"> REF _Ref338423180 \r \h </w:instrText>
      </w:r>
      <w:r w:rsidR="00AB0DEF" w:rsidRPr="0029606E">
        <w:fldChar w:fldCharType="separate"/>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K</w:t>
      </w:r>
      <w:r w:rsidR="00F307EF" w:rsidRPr="0029606E">
        <w:fldChar w:fldCharType="end"/>
      </w:r>
      <w:r w:rsidR="005C35CA">
        <w:rPr>
          <w:b/>
          <w:bCs/>
          <w:lang w:val="en-US"/>
        </w:rPr>
        <w:t>.</w:t>
      </w:r>
      <w:r w:rsidR="00AB0DEF" w:rsidRPr="0029606E">
        <w:fldChar w:fldCharType="end"/>
      </w:r>
      <w:r w:rsidRPr="0029606E">
        <w:t xml:space="preserve"> for new work item proposals for project committees.</w:t>
      </w:r>
    </w:p>
    <w:p w14:paraId="3A37BB5D" w14:textId="0A528AEA" w:rsidR="00D77357" w:rsidRPr="0029606E" w:rsidRDefault="00D77357" w:rsidP="00D77357">
      <w:pPr>
        <w:pStyle w:val="BodyText"/>
      </w:pPr>
      <w:r w:rsidRPr="0029606E">
        <w:t xml:space="preserve">Copies of the completed form shall be circulated to the members of the </w:t>
      </w:r>
      <w:del w:id="1789" w:author="Author">
        <w:r w:rsidRPr="0029606E" w:rsidDel="006566B7">
          <w:delText>technical committee or subcommittee</w:delText>
        </w:r>
      </w:del>
      <w:ins w:id="1790" w:author="Author">
        <w:r w:rsidR="006566B7">
          <w:t>committee</w:t>
        </w:r>
      </w:ins>
      <w:r w:rsidRPr="0029606E">
        <w:t xml:space="preserve"> for P</w:t>
      </w:r>
      <w:r w:rsidR="0025539D" w:rsidRPr="0029606E">
        <w:noBreakHyphen/>
        <w:t>member</w:t>
      </w:r>
      <w:r w:rsidRPr="0029606E">
        <w:t xml:space="preserve"> ballot and to the O</w:t>
      </w:r>
      <w:r w:rsidR="0025539D" w:rsidRPr="0029606E">
        <w:noBreakHyphen/>
        <w:t>member</w:t>
      </w:r>
      <w:r w:rsidRPr="0029606E">
        <w:t>s</w:t>
      </w:r>
      <w:r w:rsidR="00363255" w:rsidRPr="0029606E">
        <w:t xml:space="preserve"> and liaison members</w:t>
      </w:r>
      <w:r w:rsidRPr="0029606E">
        <w:t xml:space="preserve"> for information.</w:t>
      </w:r>
    </w:p>
    <w:p w14:paraId="071BA6B8" w14:textId="77777777" w:rsidR="00D77357" w:rsidRPr="0029606E" w:rsidRDefault="00D77357" w:rsidP="00D77357">
      <w:pPr>
        <w:pStyle w:val="BodyText"/>
      </w:pPr>
      <w:r w:rsidRPr="0029606E">
        <w:t>The proposed date of availability of the publication shall be indicated on the form.</w:t>
      </w:r>
    </w:p>
    <w:p w14:paraId="4AD7A2B5" w14:textId="77777777" w:rsidR="00D77357" w:rsidRPr="0029606E" w:rsidRDefault="00D77357" w:rsidP="00D77357">
      <w:pPr>
        <w:pStyle w:val="BodyText"/>
      </w:pPr>
      <w:r w:rsidRPr="0029606E">
        <w:t xml:space="preserve">A decision upon a new work item proposal </w:t>
      </w:r>
      <w:r w:rsidR="00662CE9" w:rsidRPr="0029606E">
        <w:t xml:space="preserve">shall </w:t>
      </w:r>
      <w:r w:rsidRPr="0029606E">
        <w:t>be taken by correspondence</w:t>
      </w:r>
      <w:r w:rsidR="00381D2D" w:rsidRPr="0029606E">
        <w:t>.</w:t>
      </w:r>
    </w:p>
    <w:p w14:paraId="4D89C6A1" w14:textId="77777777" w:rsidR="00D77357" w:rsidRPr="0029606E" w:rsidRDefault="00D77357" w:rsidP="00D77357">
      <w:pPr>
        <w:pStyle w:val="BodyText"/>
      </w:pPr>
      <w:r w:rsidRPr="0029606E">
        <w:t xml:space="preserve">Votes shall be returned within </w:t>
      </w:r>
      <w:r w:rsidR="00A36879" w:rsidRPr="0029606E">
        <w:t>12</w:t>
      </w:r>
      <w:r w:rsidR="008B0191" w:rsidRPr="0029606E">
        <w:t> </w:t>
      </w:r>
      <w:r w:rsidR="00A36879" w:rsidRPr="0029606E">
        <w:t>weeks.</w:t>
      </w:r>
    </w:p>
    <w:p w14:paraId="3995F644" w14:textId="77777777" w:rsidR="00E9136C" w:rsidRPr="0029606E" w:rsidRDefault="00E9136C" w:rsidP="008B0191">
      <w:pPr>
        <w:pStyle w:val="BodyText"/>
        <w:rPr>
          <w:rFonts w:ascii="Calibri" w:hAnsi="Calibri"/>
        </w:rPr>
      </w:pPr>
      <w:r w:rsidRPr="0029606E">
        <w:t>The committee may decide on a case-by-case basis by way of a resolution to shorten the voting period for new work item proposals to 8</w:t>
      </w:r>
      <w:r w:rsidR="008B0191" w:rsidRPr="0029606E">
        <w:t> </w:t>
      </w:r>
      <w:r w:rsidRPr="0029606E">
        <w:t>weeks.</w:t>
      </w:r>
    </w:p>
    <w:p w14:paraId="49155822" w14:textId="77777777" w:rsidR="00D64348" w:rsidRPr="0029606E" w:rsidRDefault="00D77357" w:rsidP="00D77357">
      <w:pPr>
        <w:pStyle w:val="BodyText"/>
        <w:rPr>
          <w:rStyle w:val="zzzHighlight"/>
        </w:rPr>
      </w:pPr>
      <w:r w:rsidRPr="0029606E">
        <w:t xml:space="preserve">When completing the </w:t>
      </w:r>
      <w:r w:rsidR="00940D84" w:rsidRPr="0029606E">
        <w:t>ballot</w:t>
      </w:r>
      <w:r w:rsidRPr="0029606E">
        <w:t xml:space="preserve"> form, </w:t>
      </w:r>
      <w:r w:rsidR="00D81FA7" w:rsidRPr="0029606E">
        <w:t>National Bodies</w:t>
      </w:r>
      <w:r w:rsidRPr="0029606E">
        <w:t xml:space="preserve"> shall provide a statement justifying their decision</w:t>
      </w:r>
      <w:r w:rsidR="00036077" w:rsidRPr="0029606E">
        <w:t xml:space="preserve"> for negative votes</w:t>
      </w:r>
      <w:r w:rsidR="00AB5A6F" w:rsidRPr="0029606E">
        <w:t xml:space="preserve"> (</w:t>
      </w:r>
      <w:r w:rsidR="0025539D" w:rsidRPr="0029606E">
        <w:t>“</w:t>
      </w:r>
      <w:r w:rsidR="00AB5A6F" w:rsidRPr="0029606E">
        <w:t>justification statement</w:t>
      </w:r>
      <w:r w:rsidR="0025539D" w:rsidRPr="0029606E">
        <w:t>”</w:t>
      </w:r>
      <w:r w:rsidR="00AB5A6F" w:rsidRPr="0029606E">
        <w:t>)</w:t>
      </w:r>
      <w:r w:rsidRPr="0029606E">
        <w:t xml:space="preserve">. If no such statement is provided, the negative vote of a </w:t>
      </w:r>
      <w:r w:rsidR="003C11A1" w:rsidRPr="0029606E">
        <w:t>National Body</w:t>
      </w:r>
      <w:r w:rsidRPr="0029606E">
        <w:t xml:space="preserve"> will not be registered and considered.</w:t>
      </w:r>
    </w:p>
    <w:bookmarkStart w:id="1791" w:name="_Ref226184751"/>
    <w:p w14:paraId="52E2EA7D" w14:textId="49780B98" w:rsidR="00D77357" w:rsidRPr="0029606E" w:rsidRDefault="00D77357" w:rsidP="00A36614">
      <w:pPr>
        <w:pStyle w:val="p3"/>
        <w:keepNext/>
      </w:pPr>
      <w:r w:rsidRPr="0029606E">
        <w:rPr>
          <w:b/>
        </w:rPr>
        <w:fldChar w:fldCharType="begin"/>
      </w:r>
      <w:r w:rsidRPr="0029606E">
        <w:rPr>
          <w:b/>
        </w:rPr>
        <w:instrText xml:space="preserve"> REF _Ref505151823 \r \h  \* MERGEFORMAT </w:instrText>
      </w:r>
      <w:r w:rsidRPr="0029606E">
        <w:rPr>
          <w:b/>
        </w:rPr>
      </w:r>
      <w:r w:rsidRPr="0029606E">
        <w:rPr>
          <w:b/>
        </w:rPr>
        <w:fldChar w:fldCharType="separate"/>
      </w:r>
      <w:r w:rsidR="005C35CA">
        <w:rPr>
          <w:b/>
        </w:rPr>
        <w:t>2.3</w:t>
      </w:r>
      <w:r w:rsidRPr="0029606E">
        <w:rPr>
          <w:b/>
        </w:rPr>
        <w:fldChar w:fldCharType="end"/>
      </w:r>
      <w:r w:rsidRPr="0029606E">
        <w:rPr>
          <w:b/>
        </w:rPr>
        <w:t>.5</w:t>
      </w:r>
      <w:r w:rsidRPr="0029606E">
        <w:tab/>
        <w:t>Acceptance requires</w:t>
      </w:r>
      <w:bookmarkEnd w:id="1791"/>
    </w:p>
    <w:p w14:paraId="664AAAF4" w14:textId="77777777" w:rsidR="00D77357" w:rsidRPr="0029606E" w:rsidRDefault="00A36614" w:rsidP="00A36614">
      <w:pPr>
        <w:pStyle w:val="ListNumber1"/>
      </w:pPr>
      <w:r w:rsidRPr="0029606E">
        <w:t>a</w:t>
      </w:r>
      <w:r w:rsidR="00A77870" w:rsidRPr="0029606E">
        <w:t>)</w:t>
      </w:r>
      <w:r w:rsidR="00A77870" w:rsidRPr="0029606E">
        <w:tab/>
      </w:r>
      <w:r w:rsidR="00D77357" w:rsidRPr="0029606E">
        <w:t xml:space="preserve">approval of the work item by a </w:t>
      </w:r>
      <w:r w:rsidR="0046503F" w:rsidRPr="0029606E">
        <w:t xml:space="preserve">2/3 </w:t>
      </w:r>
      <w:r w:rsidR="00D77357" w:rsidRPr="0029606E">
        <w:t>majority of the P</w:t>
      </w:r>
      <w:r w:rsidR="0025539D" w:rsidRPr="0029606E">
        <w:noBreakHyphen/>
        <w:t>member</w:t>
      </w:r>
      <w:r w:rsidR="00D77357" w:rsidRPr="0029606E">
        <w:t>s of the technical committees or subcommittees voting</w:t>
      </w:r>
      <w:r w:rsidR="0025539D" w:rsidRPr="0029606E">
        <w:t xml:space="preserve"> — </w:t>
      </w:r>
      <w:r w:rsidR="00AE5DA8" w:rsidRPr="0029606E">
        <w:t>abstentions are excluded when the votes are counted</w:t>
      </w:r>
      <w:r w:rsidR="00D77357" w:rsidRPr="0029606E">
        <w:t>; and</w:t>
      </w:r>
    </w:p>
    <w:p w14:paraId="598D41E8" w14:textId="2236A4BD" w:rsidR="00D77357" w:rsidRPr="0029606E" w:rsidRDefault="00A36614" w:rsidP="00A36614">
      <w:pPr>
        <w:pStyle w:val="ListNumber1"/>
      </w:pPr>
      <w:r w:rsidRPr="0029606E">
        <w:t>b</w:t>
      </w:r>
      <w:r w:rsidR="00A77870" w:rsidRPr="0029606E">
        <w:t>)</w:t>
      </w:r>
      <w:r w:rsidR="00A77870" w:rsidRPr="0029606E">
        <w:tab/>
      </w:r>
      <w:r w:rsidR="00D77357" w:rsidRPr="0029606E">
        <w:t xml:space="preserve">a commitment to participate actively in the development of the project, i.e. to make an effective contribution at the preparatory stage, by nominating technical </w:t>
      </w:r>
      <w:del w:id="1792" w:author="Author">
        <w:r w:rsidR="00D77357" w:rsidRPr="0029606E" w:rsidDel="00976EF7">
          <w:delText>expert</w:delText>
        </w:r>
      </w:del>
      <w:ins w:id="1793" w:author="Author">
        <w:r w:rsidR="00976EF7">
          <w:t>Expert</w:t>
        </w:r>
      </w:ins>
      <w:r w:rsidR="00D77357" w:rsidRPr="0029606E">
        <w:t>s and by commenting on working drafts, by at least 4</w:t>
      </w:r>
      <w:r w:rsidR="00E72D86" w:rsidRPr="0029606E">
        <w:t> </w:t>
      </w:r>
      <w:r w:rsidR="00D77357" w:rsidRPr="0029606E">
        <w:t>P</w:t>
      </w:r>
      <w:r w:rsidR="0025539D" w:rsidRPr="0029606E">
        <w:noBreakHyphen/>
        <w:t>member</w:t>
      </w:r>
      <w:r w:rsidR="00D77357" w:rsidRPr="0029606E">
        <w:t xml:space="preserve">s in committees with 16 or </w:t>
      </w:r>
      <w:r w:rsidR="009B054D" w:rsidRPr="0029606E">
        <w:t>fewer</w:t>
      </w:r>
      <w:r w:rsidR="00D77357" w:rsidRPr="0029606E">
        <w:t xml:space="preserve"> P</w:t>
      </w:r>
      <w:r w:rsidR="0025539D" w:rsidRPr="0029606E">
        <w:noBreakHyphen/>
        <w:t>member</w:t>
      </w:r>
      <w:r w:rsidR="00D77357" w:rsidRPr="0029606E">
        <w:t>s, and at least 5</w:t>
      </w:r>
      <w:r w:rsidRPr="0029606E">
        <w:t> </w:t>
      </w:r>
      <w:r w:rsidR="00D77357" w:rsidRPr="0029606E">
        <w:t>P</w:t>
      </w:r>
      <w:r w:rsidR="0025539D" w:rsidRPr="0029606E">
        <w:noBreakHyphen/>
        <w:t>member</w:t>
      </w:r>
      <w:r w:rsidR="00D77357" w:rsidRPr="0029606E">
        <w:t>s in committees with 17 or more P</w:t>
      </w:r>
      <w:r w:rsidR="0025539D" w:rsidRPr="0029606E">
        <w:noBreakHyphen/>
        <w:t>member</w:t>
      </w:r>
      <w:r w:rsidR="00D77357" w:rsidRPr="0029606E">
        <w:t>s; only P</w:t>
      </w:r>
      <w:r w:rsidR="0025539D" w:rsidRPr="0029606E">
        <w:noBreakHyphen/>
        <w:t>member</w:t>
      </w:r>
      <w:r w:rsidR="00D77357" w:rsidRPr="0029606E">
        <w:t xml:space="preserve">s having also approved the inclusion of the work item in the programme of work [see a)] will be taken into account when making this tally. If </w:t>
      </w:r>
      <w:del w:id="1794" w:author="Author">
        <w:r w:rsidR="00D77357" w:rsidRPr="0029606E" w:rsidDel="00976EF7">
          <w:delText>expert</w:delText>
        </w:r>
      </w:del>
      <w:ins w:id="1795" w:author="Author">
        <w:r w:rsidR="00976EF7">
          <w:t>Expert</w:t>
        </w:r>
      </w:ins>
      <w:r w:rsidR="00D77357" w:rsidRPr="0029606E">
        <w:t xml:space="preserve">s are not nominated on the form accompanying an approval vote, then the </w:t>
      </w:r>
      <w:r w:rsidR="003C11A1" w:rsidRPr="0029606E">
        <w:t>National Body</w:t>
      </w:r>
      <w:r w:rsidR="00D77357" w:rsidRPr="0029606E">
        <w:t>'s commitment to active participation will not be registered and considered when determining if the approval criteria have been met on this ballot.</w:t>
      </w:r>
    </w:p>
    <w:p w14:paraId="1B26575F" w14:textId="77777777" w:rsidR="003E6670" w:rsidRPr="0029606E" w:rsidRDefault="003E6670" w:rsidP="003E6670">
      <w:pPr>
        <w:pStyle w:val="BodyText"/>
        <w:rPr>
          <w:rStyle w:val="zzzHighlight"/>
        </w:rPr>
      </w:pPr>
      <w:r w:rsidRPr="0029606E">
        <w:rPr>
          <w:rStyle w:val="zzzHighlight"/>
        </w:rPr>
        <w:t xml:space="preserve">If in the context of an NP, a member body does not provide a clear justification statement for why it voted </w:t>
      </w:r>
      <w:r w:rsidR="0025539D" w:rsidRPr="0029606E">
        <w:rPr>
          <w:rStyle w:val="zzzHighlight"/>
        </w:rPr>
        <w:t>“</w:t>
      </w:r>
      <w:r w:rsidRPr="0029606E">
        <w:rPr>
          <w:rStyle w:val="zzzHighlight"/>
        </w:rPr>
        <w:t>no</w:t>
      </w:r>
      <w:r w:rsidR="0025539D" w:rsidRPr="0029606E">
        <w:rPr>
          <w:rStyle w:val="zzzHighlight"/>
        </w:rPr>
        <w:t>”</w:t>
      </w:r>
      <w:r w:rsidRPr="0029606E">
        <w:rPr>
          <w:rStyle w:val="zzzHighlight"/>
        </w:rPr>
        <w:t>, the committee secretariat should go back to the member body and give it two (2) weeks to provide an explanation.</w:t>
      </w:r>
    </w:p>
    <w:p w14:paraId="28F2952E" w14:textId="77777777" w:rsidR="003E6670" w:rsidRPr="0029606E" w:rsidRDefault="003E6670" w:rsidP="003E6670">
      <w:pPr>
        <w:pStyle w:val="BodyText"/>
        <w:rPr>
          <w:rStyle w:val="zzzHighlight"/>
        </w:rPr>
      </w:pPr>
      <w:r w:rsidRPr="0029606E">
        <w:rPr>
          <w:rStyle w:val="zzzHighlight"/>
        </w:rPr>
        <w:t>If the member body does not provide a response within that 2-week period, the vote will not be counted in the result.</w:t>
      </w:r>
    </w:p>
    <w:p w14:paraId="7D51CBFE" w14:textId="77777777" w:rsidR="003E6670" w:rsidRPr="0029606E" w:rsidRDefault="003E6670" w:rsidP="003E6670">
      <w:pPr>
        <w:pStyle w:val="BodyText"/>
        <w:rPr>
          <w:rStyle w:val="zzzHighlight"/>
        </w:rPr>
      </w:pPr>
      <w:r w:rsidRPr="0029606E">
        <w:rPr>
          <w:rStyle w:val="zzzHighlight"/>
        </w:rPr>
        <w:t xml:space="preserve">Secretariats </w:t>
      </w:r>
      <w:r w:rsidR="007A4D90" w:rsidRPr="0029606E">
        <w:rPr>
          <w:rStyle w:val="zzzHighlight"/>
        </w:rPr>
        <w:t>shall</w:t>
      </w:r>
      <w:r w:rsidRPr="0029606E">
        <w:rPr>
          <w:rStyle w:val="zzzHighlight"/>
        </w:rPr>
        <w:t xml:space="preserve"> not make value judgments about the justification and </w:t>
      </w:r>
      <w:r w:rsidR="007A4D90" w:rsidRPr="0029606E">
        <w:rPr>
          <w:rStyle w:val="zzzHighlight"/>
        </w:rPr>
        <w:t>shall</w:t>
      </w:r>
      <w:r w:rsidRPr="0029606E">
        <w:rPr>
          <w:rStyle w:val="zzzHighlight"/>
        </w:rPr>
        <w:t xml:space="preserve"> ask the member body in case of doubt.</w:t>
      </w:r>
    </w:p>
    <w:p w14:paraId="460BB7A6" w14:textId="2A46EF77" w:rsidR="003E6670" w:rsidRPr="0029606E" w:rsidRDefault="003E6670" w:rsidP="003E6670">
      <w:pPr>
        <w:pStyle w:val="BodyText"/>
        <w:rPr>
          <w:rStyle w:val="zzzHighlight"/>
        </w:rPr>
      </w:pPr>
      <w:r w:rsidRPr="0029606E">
        <w:rPr>
          <w:rStyle w:val="zzzHighlight"/>
        </w:rPr>
        <w:t xml:space="preserve">If member bodies do not name an </w:t>
      </w:r>
      <w:del w:id="1796" w:author="Author">
        <w:r w:rsidRPr="0029606E" w:rsidDel="00976EF7">
          <w:rPr>
            <w:rStyle w:val="zzzHighlight"/>
          </w:rPr>
          <w:delText>expert</w:delText>
        </w:r>
      </w:del>
      <w:ins w:id="1797" w:author="Author">
        <w:r w:rsidR="00976EF7">
          <w:rPr>
            <w:rStyle w:val="zzzHighlight"/>
          </w:rPr>
          <w:t>Expert</w:t>
        </w:r>
      </w:ins>
      <w:r w:rsidRPr="0029606E">
        <w:rPr>
          <w:rStyle w:val="zzzHighlight"/>
        </w:rPr>
        <w:t xml:space="preserve"> in the Form, they have two (2) weeks following the result of the vote to name their </w:t>
      </w:r>
      <w:del w:id="1798" w:author="Author">
        <w:r w:rsidRPr="0029606E" w:rsidDel="00976EF7">
          <w:rPr>
            <w:rStyle w:val="zzzHighlight"/>
          </w:rPr>
          <w:delText>expert</w:delText>
        </w:r>
      </w:del>
      <w:ins w:id="1799" w:author="Author">
        <w:r w:rsidR="00976EF7">
          <w:rPr>
            <w:rStyle w:val="zzzHighlight"/>
          </w:rPr>
          <w:t>Expert</w:t>
        </w:r>
      </w:ins>
      <w:r w:rsidRPr="0029606E">
        <w:rPr>
          <w:rStyle w:val="zzzHighlight"/>
        </w:rPr>
        <w:t>. If this delay is not respected, the member body's</w:t>
      </w:r>
      <w:r w:rsidR="00381D2D" w:rsidRPr="0029606E">
        <w:rPr>
          <w:rStyle w:val="zzzHighlight"/>
        </w:rPr>
        <w:t xml:space="preserve"> </w:t>
      </w:r>
      <w:r w:rsidR="00036077" w:rsidRPr="0029606E">
        <w:rPr>
          <w:rStyle w:val="zzzHighlight"/>
        </w:rPr>
        <w:t xml:space="preserve">participation </w:t>
      </w:r>
      <w:r w:rsidRPr="0029606E">
        <w:rPr>
          <w:rStyle w:val="zzzHighlight"/>
        </w:rPr>
        <w:t>will not be counted</w:t>
      </w:r>
      <w:r w:rsidR="00036077" w:rsidRPr="0029606E">
        <w:rPr>
          <w:rStyle w:val="zzzHighlight"/>
        </w:rPr>
        <w:t>, thereby affectin</w:t>
      </w:r>
      <w:r w:rsidR="008B0191" w:rsidRPr="0029606E">
        <w:rPr>
          <w:rStyle w:val="zzzHighlight"/>
        </w:rPr>
        <w:t xml:space="preserve">g the approval requirement for </w:t>
      </w:r>
      <w:r w:rsidR="00036077" w:rsidRPr="0029606E">
        <w:rPr>
          <w:rStyle w:val="zzzHighlight"/>
        </w:rPr>
        <w:t>b) above</w:t>
      </w:r>
      <w:r w:rsidRPr="0029606E">
        <w:rPr>
          <w:rStyle w:val="zzzHighlight"/>
        </w:rPr>
        <w:t>.</w:t>
      </w:r>
    </w:p>
    <w:p w14:paraId="4A913631" w14:textId="62DE0F05" w:rsidR="00BF3BC8" w:rsidRPr="0029606E" w:rsidRDefault="00D77357" w:rsidP="00D77357">
      <w:pPr>
        <w:pStyle w:val="BodyText"/>
      </w:pPr>
      <w:r w:rsidRPr="0029606E">
        <w:t xml:space="preserve">Individual committees may increase this minimum requirement of nominated </w:t>
      </w:r>
      <w:del w:id="1800" w:author="Author">
        <w:r w:rsidRPr="0029606E" w:rsidDel="00976EF7">
          <w:delText>expert</w:delText>
        </w:r>
      </w:del>
      <w:ins w:id="1801" w:author="Author">
        <w:r w:rsidR="00976EF7">
          <w:t>Expert</w:t>
        </w:r>
      </w:ins>
      <w:r w:rsidRPr="0029606E">
        <w:t>s.</w:t>
      </w:r>
    </w:p>
    <w:p w14:paraId="3FD8DC4E" w14:textId="3BB41B98" w:rsidR="00D77357" w:rsidRPr="0029606E" w:rsidRDefault="00D77357" w:rsidP="00D77357">
      <w:pPr>
        <w:pStyle w:val="BodyText"/>
      </w:pPr>
      <w:r w:rsidRPr="0029606E">
        <w:t>In cases, where it can be documented that the industry and/or technical knowledge exists only with a very small number of P</w:t>
      </w:r>
      <w:r w:rsidR="0025539D" w:rsidRPr="0029606E">
        <w:noBreakHyphen/>
        <w:t>member</w:t>
      </w:r>
      <w:r w:rsidRPr="0029606E">
        <w:t>s, then the committee may request permission from the technical management board to proceed with fewer than 4 or 5</w:t>
      </w:r>
      <w:r w:rsidR="00E72D86" w:rsidRPr="0029606E">
        <w:t> </w:t>
      </w:r>
      <w:r w:rsidRPr="0029606E">
        <w:t xml:space="preserve">nominated technical </w:t>
      </w:r>
      <w:del w:id="1802" w:author="Author">
        <w:r w:rsidRPr="0029606E" w:rsidDel="00976EF7">
          <w:delText>expert</w:delText>
        </w:r>
      </w:del>
      <w:ins w:id="1803" w:author="Author">
        <w:r w:rsidR="00976EF7">
          <w:t>Expert</w:t>
        </w:r>
      </w:ins>
      <w:r w:rsidRPr="0029606E">
        <w:t>s.</w:t>
      </w:r>
    </w:p>
    <w:p w14:paraId="7D886264" w14:textId="14CEA2E0" w:rsidR="00D77357" w:rsidRPr="0029606E" w:rsidRDefault="00D77357" w:rsidP="00D77357">
      <w:pPr>
        <w:pStyle w:val="p3"/>
      </w:pPr>
      <w:r w:rsidRPr="0029606E">
        <w:rPr>
          <w:b/>
        </w:rPr>
        <w:fldChar w:fldCharType="begin"/>
      </w:r>
      <w:r w:rsidRPr="0029606E">
        <w:rPr>
          <w:b/>
        </w:rPr>
        <w:instrText xml:space="preserve"> REF _Ref505151823 \r \h  \* MERGEFORMAT </w:instrText>
      </w:r>
      <w:r w:rsidRPr="0029606E">
        <w:rPr>
          <w:b/>
        </w:rPr>
      </w:r>
      <w:r w:rsidRPr="0029606E">
        <w:rPr>
          <w:b/>
        </w:rPr>
        <w:fldChar w:fldCharType="separate"/>
      </w:r>
      <w:r w:rsidR="005C35CA">
        <w:rPr>
          <w:b/>
        </w:rPr>
        <w:t>2.3</w:t>
      </w:r>
      <w:r w:rsidRPr="0029606E">
        <w:rPr>
          <w:b/>
        </w:rPr>
        <w:fldChar w:fldCharType="end"/>
      </w:r>
      <w:r w:rsidRPr="0029606E">
        <w:rPr>
          <w:b/>
        </w:rPr>
        <w:t>.6</w:t>
      </w:r>
      <w:r w:rsidRPr="0029606E">
        <w:tab/>
        <w:t xml:space="preserve">Once a new work item proposal is accepted, it shall be registered in the programme of work of the relevant </w:t>
      </w:r>
      <w:del w:id="1804" w:author="Author">
        <w:r w:rsidRPr="0029606E" w:rsidDel="006566B7">
          <w:delText>technical committee or subcommittee</w:delText>
        </w:r>
      </w:del>
      <w:ins w:id="1805" w:author="Author">
        <w:r w:rsidR="006566B7">
          <w:t>committee</w:t>
        </w:r>
      </w:ins>
      <w:r w:rsidRPr="0029606E">
        <w:t xml:space="preserve"> as a new project with the appropriate priority. The agreed target dates (see </w:t>
      </w:r>
      <w:r w:rsidRPr="0029606E">
        <w:fldChar w:fldCharType="begin" w:fldLock="1"/>
      </w:r>
      <w:r w:rsidRPr="0029606E">
        <w:instrText xml:space="preserve"> REF _Ref465570275 \r \h  \* MERGEFORMAT </w:instrText>
      </w:r>
      <w:r w:rsidRPr="0029606E">
        <w:fldChar w:fldCharType="separate"/>
      </w:r>
      <w:r w:rsidRPr="0029606E">
        <w:t>2.1.6</w:t>
      </w:r>
      <w:r w:rsidRPr="0029606E">
        <w:fldChar w:fldCharType="end"/>
      </w:r>
      <w:r w:rsidRPr="0029606E">
        <w:t>) shall be indicated on the appropriate form.</w:t>
      </w:r>
    </w:p>
    <w:p w14:paraId="74339029" w14:textId="6A0EDA81" w:rsidR="00D77357" w:rsidRPr="0029606E" w:rsidRDefault="00D77357" w:rsidP="00D77357">
      <w:pPr>
        <w:pStyle w:val="BodyText"/>
      </w:pPr>
      <w:r w:rsidRPr="0029606E">
        <w:t>The voting results will be reported to the ISO Central Secretariat (using Form</w:t>
      </w:r>
      <w:r w:rsidR="00A36614" w:rsidRPr="0029606E">
        <w:t> </w:t>
      </w:r>
      <w:r w:rsidRPr="0029606E">
        <w:t xml:space="preserve">6) or the IEC </w:t>
      </w:r>
      <w:del w:id="1806" w:author="Author">
        <w:r w:rsidRPr="0029606E" w:rsidDel="001309A3">
          <w:delText>Central Office</w:delText>
        </w:r>
      </w:del>
      <w:ins w:id="1807" w:author="Author">
        <w:r w:rsidR="001309A3">
          <w:t>Secretariat</w:t>
        </w:r>
      </w:ins>
      <w:r w:rsidRPr="0029606E">
        <w:t xml:space="preserve"> (using Form</w:t>
      </w:r>
      <w:r w:rsidR="00A36614" w:rsidRPr="0029606E">
        <w:t> </w:t>
      </w:r>
      <w:r w:rsidRPr="0029606E">
        <w:t xml:space="preserve">RVN) within </w:t>
      </w:r>
      <w:r w:rsidR="00955179" w:rsidRPr="0029606E">
        <w:t>4</w:t>
      </w:r>
      <w:r w:rsidR="00A36614" w:rsidRPr="0029606E">
        <w:t> </w:t>
      </w:r>
      <w:r w:rsidRPr="0029606E">
        <w:t>weeks after the close of the ballot.</w:t>
      </w:r>
    </w:p>
    <w:p w14:paraId="792E5C38" w14:textId="72F0BEC9" w:rsidR="00D77357" w:rsidRPr="0029606E" w:rsidRDefault="00D77357" w:rsidP="00D77357">
      <w:pPr>
        <w:pStyle w:val="p3"/>
      </w:pPr>
      <w:r w:rsidRPr="0029606E">
        <w:rPr>
          <w:b/>
        </w:rPr>
        <w:fldChar w:fldCharType="begin"/>
      </w:r>
      <w:r w:rsidRPr="0029606E">
        <w:rPr>
          <w:b/>
        </w:rPr>
        <w:instrText xml:space="preserve"> REF _Ref505151823 \r \h  \* MERGEFORMAT </w:instrText>
      </w:r>
      <w:r w:rsidRPr="0029606E">
        <w:rPr>
          <w:b/>
        </w:rPr>
      </w:r>
      <w:r w:rsidRPr="0029606E">
        <w:rPr>
          <w:b/>
        </w:rPr>
        <w:fldChar w:fldCharType="separate"/>
      </w:r>
      <w:r w:rsidR="005C35CA">
        <w:rPr>
          <w:b/>
        </w:rPr>
        <w:t>2.3</w:t>
      </w:r>
      <w:r w:rsidRPr="0029606E">
        <w:rPr>
          <w:b/>
        </w:rPr>
        <w:fldChar w:fldCharType="end"/>
      </w:r>
      <w:r w:rsidRPr="0029606E">
        <w:rPr>
          <w:b/>
        </w:rPr>
        <w:t>.7</w:t>
      </w:r>
      <w:r w:rsidRPr="0029606E">
        <w:tab/>
        <w:t>The inclusion of the project in the programme of work concludes the proposal stage.</w:t>
      </w:r>
    </w:p>
    <w:p w14:paraId="0294BCC5" w14:textId="77777777" w:rsidR="00D77357" w:rsidRPr="0029606E" w:rsidRDefault="00D77357" w:rsidP="00D77357">
      <w:pPr>
        <w:pStyle w:val="Heading2"/>
      </w:pPr>
      <w:bookmarkStart w:id="1808" w:name="_Ref509831654"/>
      <w:bookmarkStart w:id="1809" w:name="_Toc185305275"/>
      <w:bookmarkStart w:id="1810" w:name="_Toc185305494"/>
      <w:bookmarkStart w:id="1811" w:name="_Toc318972229"/>
      <w:bookmarkStart w:id="1812" w:name="_Toc323037318"/>
      <w:bookmarkStart w:id="1813" w:name="_Ref465570709"/>
      <w:bookmarkStart w:id="1814" w:name="_Ref465571513"/>
      <w:bookmarkStart w:id="1815" w:name="_Ref465572690"/>
      <w:bookmarkStart w:id="1816" w:name="_Ref465572901"/>
      <w:bookmarkStart w:id="1817" w:name="_Ref465661415"/>
      <w:bookmarkStart w:id="1818" w:name="_Toc338243536"/>
      <w:bookmarkStart w:id="1819" w:name="_Toc354474217"/>
      <w:bookmarkStart w:id="1820" w:name="_Toc478053404"/>
      <w:bookmarkStart w:id="1821" w:name="_Toc69205032"/>
      <w:bookmarkStart w:id="1822" w:name="_Toc69205377"/>
      <w:bookmarkStart w:id="1823" w:name="_Toc69304079"/>
      <w:bookmarkStart w:id="1824" w:name="Preparatory_stage"/>
      <w:r w:rsidRPr="0029606E">
        <w:t>Preparatory stage</w:t>
      </w:r>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p>
    <w:bookmarkEnd w:id="1824"/>
    <w:p w14:paraId="1F1A7EC0" w14:textId="1A605304" w:rsidR="00D77357" w:rsidRPr="0029606E" w:rsidRDefault="00D77357" w:rsidP="00D77357">
      <w:pPr>
        <w:pStyle w:val="p3"/>
      </w:pPr>
      <w:r w:rsidRPr="0029606E">
        <w:rPr>
          <w:b/>
        </w:rPr>
        <w:fldChar w:fldCharType="begin"/>
      </w:r>
      <w:r w:rsidRPr="0029606E">
        <w:rPr>
          <w:b/>
        </w:rPr>
        <w:instrText xml:space="preserve"> REF _Ref509831654 \r \h  \* MERGEFORMAT </w:instrText>
      </w:r>
      <w:r w:rsidRPr="0029606E">
        <w:rPr>
          <w:b/>
        </w:rPr>
      </w:r>
      <w:r w:rsidRPr="0029606E">
        <w:rPr>
          <w:b/>
        </w:rPr>
        <w:fldChar w:fldCharType="separate"/>
      </w:r>
      <w:r w:rsidR="005C35CA">
        <w:rPr>
          <w:b/>
        </w:rPr>
        <w:t>2.4</w:t>
      </w:r>
      <w:r w:rsidRPr="0029606E">
        <w:rPr>
          <w:b/>
        </w:rPr>
        <w:fldChar w:fldCharType="end"/>
      </w:r>
      <w:r w:rsidRPr="0029606E">
        <w:rPr>
          <w:b/>
        </w:rPr>
        <w:t>.1</w:t>
      </w:r>
      <w:r w:rsidRPr="0029606E">
        <w:tab/>
        <w:t>The preparatory stage covers the preparation of a working draft (WD) conforming to the ISO/IEC Directives, Part 2.</w:t>
      </w:r>
    </w:p>
    <w:p w14:paraId="567D5388" w14:textId="3BC65D93" w:rsidR="00D77357" w:rsidRPr="0029606E" w:rsidRDefault="00D77357" w:rsidP="00D77357">
      <w:pPr>
        <w:pStyle w:val="p3"/>
      </w:pPr>
      <w:r w:rsidRPr="0029606E">
        <w:rPr>
          <w:b/>
        </w:rPr>
        <w:fldChar w:fldCharType="begin"/>
      </w:r>
      <w:r w:rsidRPr="0029606E">
        <w:rPr>
          <w:b/>
        </w:rPr>
        <w:instrText xml:space="preserve"> REF _Ref509831654 \r \h  \* MERGEFORMAT </w:instrText>
      </w:r>
      <w:r w:rsidRPr="0029606E">
        <w:rPr>
          <w:b/>
        </w:rPr>
      </w:r>
      <w:r w:rsidRPr="0029606E">
        <w:rPr>
          <w:b/>
        </w:rPr>
        <w:fldChar w:fldCharType="separate"/>
      </w:r>
      <w:r w:rsidR="005C35CA">
        <w:rPr>
          <w:b/>
        </w:rPr>
        <w:t>2.4</w:t>
      </w:r>
      <w:r w:rsidRPr="0029606E">
        <w:rPr>
          <w:b/>
        </w:rPr>
        <w:fldChar w:fldCharType="end"/>
      </w:r>
      <w:r w:rsidRPr="0029606E">
        <w:rPr>
          <w:b/>
        </w:rPr>
        <w:t>.2</w:t>
      </w:r>
      <w:r w:rsidRPr="0029606E">
        <w:tab/>
        <w:t xml:space="preserve">When a new project is accepted the </w:t>
      </w:r>
      <w:del w:id="1825" w:author="Author">
        <w:r w:rsidRPr="0029606E" w:rsidDel="00627DBC">
          <w:delText>project leader</w:delText>
        </w:r>
      </w:del>
      <w:ins w:id="1826" w:author="Author">
        <w:r w:rsidR="00627DBC">
          <w:t>Project Leader</w:t>
        </w:r>
      </w:ins>
      <w:r w:rsidRPr="0029606E">
        <w:t xml:space="preserve"> shall work with the </w:t>
      </w:r>
      <w:del w:id="1827" w:author="Author">
        <w:r w:rsidRPr="0029606E" w:rsidDel="00976EF7">
          <w:delText>expert</w:delText>
        </w:r>
      </w:del>
      <w:ins w:id="1828" w:author="Author">
        <w:r w:rsidR="00976EF7">
          <w:t>Expert</w:t>
        </w:r>
      </w:ins>
      <w:r w:rsidRPr="0029606E">
        <w:t>s nominated by the P</w:t>
      </w:r>
      <w:r w:rsidR="0025539D" w:rsidRPr="0029606E">
        <w:noBreakHyphen/>
        <w:t>member</w:t>
      </w:r>
      <w:r w:rsidRPr="0029606E">
        <w:t xml:space="preserve">s during the approval </w:t>
      </w:r>
      <w:r w:rsidR="00A36614" w:rsidRPr="0029606E">
        <w:t>[</w:t>
      </w:r>
      <w:r w:rsidRPr="0029606E">
        <w:t xml:space="preserve">see </w:t>
      </w:r>
      <w:r w:rsidRPr="0029606E">
        <w:fldChar w:fldCharType="begin"/>
      </w:r>
      <w:r w:rsidRPr="0029606E">
        <w:instrText xml:space="preserve"> REF _Ref505151823 \r \h  \* MERGEFORMAT </w:instrText>
      </w:r>
      <w:r w:rsidRPr="0029606E">
        <w:fldChar w:fldCharType="separate"/>
      </w:r>
      <w:r w:rsidR="005C35CA">
        <w:t>2.3</w:t>
      </w:r>
      <w:r w:rsidRPr="0029606E">
        <w:fldChar w:fldCharType="end"/>
      </w:r>
      <w:r w:rsidRPr="0029606E">
        <w:t>.5</w:t>
      </w:r>
      <w:r w:rsidR="00A36614" w:rsidRPr="0029606E">
        <w:t> </w:t>
      </w:r>
      <w:r w:rsidRPr="0029606E">
        <w:t>a)</w:t>
      </w:r>
      <w:r w:rsidR="00A36614" w:rsidRPr="0029606E">
        <w:t>]</w:t>
      </w:r>
      <w:r w:rsidRPr="0029606E">
        <w:t>.</w:t>
      </w:r>
    </w:p>
    <w:p w14:paraId="20FA79B3" w14:textId="1BDCD802" w:rsidR="00D77357" w:rsidRPr="0029606E" w:rsidRDefault="00D77357" w:rsidP="00D77357">
      <w:pPr>
        <w:pStyle w:val="p3"/>
      </w:pPr>
      <w:r w:rsidRPr="0029606E">
        <w:rPr>
          <w:b/>
        </w:rPr>
        <w:fldChar w:fldCharType="begin"/>
      </w:r>
      <w:r w:rsidRPr="0029606E">
        <w:rPr>
          <w:b/>
        </w:rPr>
        <w:instrText xml:space="preserve"> REF _Ref509831654 \r \h  \* MERGEFORMAT </w:instrText>
      </w:r>
      <w:r w:rsidRPr="0029606E">
        <w:rPr>
          <w:b/>
        </w:rPr>
      </w:r>
      <w:r w:rsidRPr="0029606E">
        <w:rPr>
          <w:b/>
        </w:rPr>
        <w:fldChar w:fldCharType="separate"/>
      </w:r>
      <w:r w:rsidR="005C35CA">
        <w:rPr>
          <w:b/>
        </w:rPr>
        <w:t>2.4</w:t>
      </w:r>
      <w:r w:rsidRPr="0029606E">
        <w:rPr>
          <w:b/>
        </w:rPr>
        <w:fldChar w:fldCharType="end"/>
      </w:r>
      <w:r w:rsidRPr="0029606E">
        <w:rPr>
          <w:b/>
        </w:rPr>
        <w:t>.3</w:t>
      </w:r>
      <w:r w:rsidRPr="0029606E">
        <w:tab/>
        <w:t xml:space="preserve">The secretariat may propose to the </w:t>
      </w:r>
      <w:del w:id="1829" w:author="Author">
        <w:r w:rsidRPr="0029606E" w:rsidDel="006566B7">
          <w:delText>technical committee or subcommittee</w:delText>
        </w:r>
      </w:del>
      <w:ins w:id="1830" w:author="Author">
        <w:r w:rsidR="006566B7">
          <w:t>committee</w:t>
        </w:r>
      </w:ins>
      <w:r w:rsidRPr="0029606E">
        <w:t xml:space="preserve">, either at a meeting or by correspondence, to create a working group the </w:t>
      </w:r>
      <w:del w:id="1831" w:author="Author">
        <w:r w:rsidRPr="0029606E" w:rsidDel="00627DBC">
          <w:delText>convenor</w:delText>
        </w:r>
      </w:del>
      <w:ins w:id="1832" w:author="Author">
        <w:r w:rsidR="00627DBC">
          <w:t>Convenor</w:t>
        </w:r>
      </w:ins>
      <w:r w:rsidRPr="0029606E">
        <w:t xml:space="preserve"> of which will normally be the </w:t>
      </w:r>
      <w:del w:id="1833" w:author="Author">
        <w:r w:rsidRPr="0029606E" w:rsidDel="00627DBC">
          <w:delText>project leader</w:delText>
        </w:r>
      </w:del>
      <w:ins w:id="1834" w:author="Author">
        <w:r w:rsidR="00627DBC">
          <w:t>Project Leader</w:t>
        </w:r>
      </w:ins>
      <w:r w:rsidRPr="0029606E">
        <w:t>.</w:t>
      </w:r>
    </w:p>
    <w:p w14:paraId="441B9414" w14:textId="7F49A7F7" w:rsidR="00D77357" w:rsidRPr="0029606E" w:rsidRDefault="00D77357" w:rsidP="00D77357">
      <w:pPr>
        <w:pStyle w:val="BodyText"/>
      </w:pPr>
      <w:r w:rsidRPr="0029606E">
        <w:t xml:space="preserve">Such a working group shall be set up by the </w:t>
      </w:r>
      <w:del w:id="1835" w:author="Author">
        <w:r w:rsidRPr="0029606E" w:rsidDel="006566B7">
          <w:delText>technical committee or subcommittee</w:delText>
        </w:r>
      </w:del>
      <w:ins w:id="1836" w:author="Author">
        <w:r w:rsidR="006566B7">
          <w:t>committee</w:t>
        </w:r>
      </w:ins>
      <w:r w:rsidRPr="0029606E">
        <w:t xml:space="preserve">, which shall define the task(s) and set the target date(s) for submission of draft(s) to the </w:t>
      </w:r>
      <w:del w:id="1837" w:author="Author">
        <w:r w:rsidRPr="0029606E" w:rsidDel="006566B7">
          <w:delText>technical committee or subcommittee</w:delText>
        </w:r>
      </w:del>
      <w:ins w:id="1838" w:author="Author">
        <w:r w:rsidR="006566B7">
          <w:t>committee</w:t>
        </w:r>
      </w:ins>
      <w:r w:rsidRPr="0029606E">
        <w:t xml:space="preserve"> (see also </w:t>
      </w:r>
      <w:r w:rsidRPr="0029606E">
        <w:fldChar w:fldCharType="begin" w:fldLock="1"/>
      </w:r>
      <w:r w:rsidRPr="0029606E">
        <w:instrText xml:space="preserve"> REF _Ref465571720 \r \h  \* MERGEFORMAT </w:instrText>
      </w:r>
      <w:r w:rsidRPr="0029606E">
        <w:fldChar w:fldCharType="separate"/>
      </w:r>
      <w:r w:rsidRPr="0029606E">
        <w:t>1.12</w:t>
      </w:r>
      <w:r w:rsidRPr="0029606E">
        <w:fldChar w:fldCharType="end"/>
      </w:r>
      <w:r w:rsidRPr="0029606E">
        <w:t xml:space="preserve">). The working group </w:t>
      </w:r>
      <w:del w:id="1839" w:author="Author">
        <w:r w:rsidRPr="0029606E" w:rsidDel="00627DBC">
          <w:delText>convenor</w:delText>
        </w:r>
      </w:del>
      <w:ins w:id="1840" w:author="Author">
        <w:r w:rsidR="00627DBC">
          <w:t>Convenor</w:t>
        </w:r>
      </w:ins>
      <w:r w:rsidRPr="0029606E">
        <w:t xml:space="preserve"> shall ensure that the work undertaken remains within the scope of the balloted work item.</w:t>
      </w:r>
    </w:p>
    <w:p w14:paraId="1919BB98" w14:textId="28265388" w:rsidR="00F32640" w:rsidRPr="0029606E" w:rsidRDefault="00F32640" w:rsidP="00D77357">
      <w:pPr>
        <w:pStyle w:val="BodyText"/>
      </w:pPr>
      <w:r w:rsidRPr="0029606E">
        <w:t>If there is consensus that a scope requires expansion or significant technical changes this shall be confirmed by committee decision with a 2/3</w:t>
      </w:r>
      <w:r w:rsidR="00295C13" w:rsidRPr="0029606E">
        <w:rPr>
          <w:vertAlign w:val="superscript"/>
        </w:rPr>
        <w:t>rd</w:t>
      </w:r>
      <w:r w:rsidR="00295C13" w:rsidRPr="0029606E">
        <w:t xml:space="preserve"> </w:t>
      </w:r>
      <w:r w:rsidRPr="0029606E">
        <w:t>majority.</w:t>
      </w:r>
    </w:p>
    <w:p w14:paraId="710CAB1D" w14:textId="68763779" w:rsidR="00D77357" w:rsidRPr="0029606E" w:rsidRDefault="00D77357" w:rsidP="00D77357">
      <w:pPr>
        <w:pStyle w:val="p3"/>
      </w:pPr>
      <w:r w:rsidRPr="0029606E">
        <w:rPr>
          <w:b/>
        </w:rPr>
        <w:fldChar w:fldCharType="begin"/>
      </w:r>
      <w:r w:rsidRPr="0029606E">
        <w:rPr>
          <w:b/>
        </w:rPr>
        <w:instrText xml:space="preserve"> REF _Ref509831654 \r \h  \* MERGEFORMAT </w:instrText>
      </w:r>
      <w:r w:rsidRPr="0029606E">
        <w:rPr>
          <w:b/>
        </w:rPr>
      </w:r>
      <w:r w:rsidRPr="0029606E">
        <w:rPr>
          <w:b/>
        </w:rPr>
        <w:fldChar w:fldCharType="separate"/>
      </w:r>
      <w:r w:rsidR="005C35CA">
        <w:rPr>
          <w:b/>
        </w:rPr>
        <w:t>2.4</w:t>
      </w:r>
      <w:r w:rsidRPr="0029606E">
        <w:rPr>
          <w:b/>
        </w:rPr>
        <w:fldChar w:fldCharType="end"/>
      </w:r>
      <w:r w:rsidRPr="0029606E">
        <w:rPr>
          <w:b/>
        </w:rPr>
        <w:t>.4</w:t>
      </w:r>
      <w:r w:rsidRPr="0029606E">
        <w:tab/>
        <w:t>In responding to the proposal to set up a working group those P</w:t>
      </w:r>
      <w:r w:rsidR="0025539D" w:rsidRPr="0029606E">
        <w:noBreakHyphen/>
        <w:t>member</w:t>
      </w:r>
      <w:r w:rsidRPr="0029606E">
        <w:t xml:space="preserve">s having agreed to participate actively </w:t>
      </w:r>
      <w:r w:rsidR="00A36614" w:rsidRPr="0029606E">
        <w:t>[</w:t>
      </w:r>
      <w:r w:rsidRPr="0029606E">
        <w:t xml:space="preserve">see </w:t>
      </w:r>
      <w:r w:rsidRPr="0029606E">
        <w:fldChar w:fldCharType="begin"/>
      </w:r>
      <w:r w:rsidRPr="0029606E">
        <w:instrText xml:space="preserve"> REF _Ref505151823 \r \h  \* MERGEFORMAT </w:instrText>
      </w:r>
      <w:r w:rsidRPr="0029606E">
        <w:fldChar w:fldCharType="separate"/>
      </w:r>
      <w:r w:rsidR="005C35CA">
        <w:t>2.3</w:t>
      </w:r>
      <w:r w:rsidRPr="0029606E">
        <w:fldChar w:fldCharType="end"/>
      </w:r>
      <w:r w:rsidRPr="0029606E">
        <w:t>.5</w:t>
      </w:r>
      <w:r w:rsidR="00A36614" w:rsidRPr="0029606E">
        <w:t> </w:t>
      </w:r>
      <w:r w:rsidRPr="0029606E">
        <w:t>a)</w:t>
      </w:r>
      <w:r w:rsidR="00A36614" w:rsidRPr="0029606E">
        <w:t>]</w:t>
      </w:r>
      <w:r w:rsidRPr="0029606E">
        <w:t xml:space="preserve"> shall each confirm their technical </w:t>
      </w:r>
      <w:del w:id="1841" w:author="Author">
        <w:r w:rsidRPr="0029606E" w:rsidDel="00976EF7">
          <w:delText>expert</w:delText>
        </w:r>
      </w:del>
      <w:ins w:id="1842" w:author="Author">
        <w:r w:rsidR="00976EF7">
          <w:t>Expert</w:t>
        </w:r>
      </w:ins>
      <w:r w:rsidRPr="0029606E">
        <w:t>(s). Other P</w:t>
      </w:r>
      <w:r w:rsidR="0025539D" w:rsidRPr="0029606E">
        <w:noBreakHyphen/>
        <w:t>member</w:t>
      </w:r>
      <w:r w:rsidRPr="0029606E">
        <w:t xml:space="preserve">s or A- or </w:t>
      </w:r>
      <w:r w:rsidR="0043148C" w:rsidRPr="0029606E">
        <w:t>C</w:t>
      </w:r>
      <w:r w:rsidRPr="0029606E">
        <w:t xml:space="preserve">- liaison organizations may also nominate </w:t>
      </w:r>
      <w:del w:id="1843" w:author="Author">
        <w:r w:rsidRPr="0029606E" w:rsidDel="00976EF7">
          <w:delText>expert</w:delText>
        </w:r>
      </w:del>
      <w:ins w:id="1844" w:author="Author">
        <w:r w:rsidR="00976EF7">
          <w:t>Expert</w:t>
        </w:r>
      </w:ins>
      <w:r w:rsidRPr="0029606E">
        <w:t>(s).</w:t>
      </w:r>
    </w:p>
    <w:commentRangeStart w:id="1845"/>
    <w:p w14:paraId="0E0D6E4D" w14:textId="0BC7214C" w:rsidR="00D77357" w:rsidRPr="0029606E" w:rsidRDefault="00D77357" w:rsidP="00D77357">
      <w:pPr>
        <w:pStyle w:val="p3"/>
      </w:pPr>
      <w:r w:rsidRPr="0029606E">
        <w:rPr>
          <w:b/>
        </w:rPr>
        <w:fldChar w:fldCharType="begin"/>
      </w:r>
      <w:r w:rsidRPr="0029606E">
        <w:rPr>
          <w:b/>
        </w:rPr>
        <w:instrText xml:space="preserve"> REF _Ref509831654 \r \h  \* MERGEFORMAT </w:instrText>
      </w:r>
      <w:r w:rsidRPr="0029606E">
        <w:rPr>
          <w:b/>
        </w:rPr>
      </w:r>
      <w:r w:rsidRPr="0029606E">
        <w:rPr>
          <w:b/>
        </w:rPr>
        <w:fldChar w:fldCharType="separate"/>
      </w:r>
      <w:r w:rsidR="005C35CA">
        <w:rPr>
          <w:b/>
        </w:rPr>
        <w:t>2.4</w:t>
      </w:r>
      <w:r w:rsidRPr="0029606E">
        <w:rPr>
          <w:b/>
        </w:rPr>
        <w:fldChar w:fldCharType="end"/>
      </w:r>
      <w:r w:rsidRPr="0029606E">
        <w:rPr>
          <w:b/>
        </w:rPr>
        <w:t>.5</w:t>
      </w:r>
      <w:commentRangeEnd w:id="1845"/>
      <w:r w:rsidR="00F76AB0">
        <w:rPr>
          <w:rStyle w:val="CommentReference"/>
          <w:rFonts w:eastAsia="MS Mincho"/>
          <w:szCs w:val="20"/>
          <w:lang w:eastAsia="ja-JP"/>
        </w:rPr>
        <w:commentReference w:id="1845"/>
      </w:r>
      <w:r w:rsidRPr="0029606E">
        <w:tab/>
        <w:t xml:space="preserve">The </w:t>
      </w:r>
      <w:del w:id="1846" w:author="Author">
        <w:r w:rsidRPr="0029606E" w:rsidDel="00627DBC">
          <w:delText>project leader</w:delText>
        </w:r>
      </w:del>
      <w:ins w:id="1847" w:author="Author">
        <w:r w:rsidR="00627DBC">
          <w:t>Project Leader</w:t>
        </w:r>
      </w:ins>
      <w:r w:rsidRPr="0029606E">
        <w:t xml:space="preserve"> is responsible for the development of the project and will normally convene and </w:t>
      </w:r>
      <w:del w:id="1848" w:author="Author">
        <w:r w:rsidRPr="0029606E" w:rsidDel="00627DBC">
          <w:delText>chair</w:delText>
        </w:r>
      </w:del>
      <w:ins w:id="1849" w:author="Author">
        <w:r w:rsidR="00236257">
          <w:t>c</w:t>
        </w:r>
        <w:r w:rsidR="00627DBC">
          <w:t>hair</w:t>
        </w:r>
      </w:ins>
      <w:r w:rsidRPr="0029606E">
        <w:t xml:space="preserve"> any meetings of the working group</w:t>
      </w:r>
      <w:ins w:id="1850" w:author="Author">
        <w:r w:rsidR="0096164A" w:rsidRPr="0096164A">
          <w:t xml:space="preserve"> related to the project. For projects registered directly under the committee, the </w:t>
        </w:r>
        <w:r w:rsidR="00627DBC">
          <w:t>Project Leader</w:t>
        </w:r>
        <w:r w:rsidR="0096164A" w:rsidRPr="0096164A">
          <w:t xml:space="preserve"> reports to the committee officers. For projects registered under a WG, the </w:t>
        </w:r>
        <w:r w:rsidR="00627DBC">
          <w:t>Project Leader</w:t>
        </w:r>
        <w:r w:rsidR="0096164A" w:rsidRPr="0096164A">
          <w:t xml:space="preserve"> reports to the </w:t>
        </w:r>
        <w:r w:rsidR="00627DBC">
          <w:t>Convenor</w:t>
        </w:r>
        <w:r w:rsidR="0096164A" w:rsidRPr="0096164A">
          <w:t xml:space="preserve"> of the WG. Work continues until consensus is reached on the proposed text</w:t>
        </w:r>
      </w:ins>
      <w:r w:rsidRPr="0029606E">
        <w:t xml:space="preserve">. </w:t>
      </w:r>
      <w:del w:id="1851" w:author="Author">
        <w:r w:rsidRPr="0029606E" w:rsidDel="00242126">
          <w:delText>S/he</w:delText>
        </w:r>
      </w:del>
      <w:ins w:id="1852" w:author="Author">
        <w:r w:rsidR="00242126">
          <w:t xml:space="preserve">The </w:t>
        </w:r>
        <w:r w:rsidR="00627DBC">
          <w:t>Project Leader</w:t>
        </w:r>
      </w:ins>
      <w:r w:rsidRPr="0029606E">
        <w:t xml:space="preserve"> may invite a member of the working group to act as its </w:t>
      </w:r>
      <w:del w:id="1853" w:author="Author">
        <w:r w:rsidRPr="0029606E" w:rsidDel="00D50544">
          <w:delText>secretary</w:delText>
        </w:r>
      </w:del>
      <w:ins w:id="1854" w:author="Author">
        <w:r w:rsidR="00D50544">
          <w:t>S</w:t>
        </w:r>
        <w:r w:rsidR="00D50544" w:rsidRPr="0029606E">
          <w:t>ecretary</w:t>
        </w:r>
      </w:ins>
      <w:r w:rsidRPr="0029606E">
        <w:t>.</w:t>
      </w:r>
    </w:p>
    <w:p w14:paraId="344D2FB4" w14:textId="1518C22A" w:rsidR="00D77357" w:rsidRPr="0029606E" w:rsidRDefault="00D77357" w:rsidP="00D77357">
      <w:pPr>
        <w:pStyle w:val="p3"/>
      </w:pPr>
      <w:r w:rsidRPr="0029606E">
        <w:rPr>
          <w:b/>
        </w:rPr>
        <w:fldChar w:fldCharType="begin"/>
      </w:r>
      <w:r w:rsidRPr="0029606E">
        <w:rPr>
          <w:b/>
        </w:rPr>
        <w:instrText xml:space="preserve"> REF _Ref509831654 \r \h  \* MERGEFORMAT </w:instrText>
      </w:r>
      <w:r w:rsidRPr="0029606E">
        <w:rPr>
          <w:b/>
        </w:rPr>
      </w:r>
      <w:r w:rsidRPr="0029606E">
        <w:rPr>
          <w:b/>
        </w:rPr>
        <w:fldChar w:fldCharType="separate"/>
      </w:r>
      <w:r w:rsidR="005C35CA">
        <w:rPr>
          <w:b/>
        </w:rPr>
        <w:t>2.4</w:t>
      </w:r>
      <w:r w:rsidRPr="0029606E">
        <w:rPr>
          <w:b/>
        </w:rPr>
        <w:fldChar w:fldCharType="end"/>
      </w:r>
      <w:r w:rsidRPr="0029606E">
        <w:rPr>
          <w:b/>
        </w:rPr>
        <w:t>.6</w:t>
      </w:r>
      <w:r w:rsidRPr="0029606E">
        <w:tab/>
        <w:t>Every possible effort shall be made to prepare both a French and an English version of the text in order to avoid delays in the later stages of the development of the project.</w:t>
      </w:r>
    </w:p>
    <w:p w14:paraId="102BDAEB" w14:textId="3B9FA73F" w:rsidR="00D77357" w:rsidRPr="0029606E" w:rsidRDefault="00D77357" w:rsidP="00D77357">
      <w:pPr>
        <w:pStyle w:val="BodyText"/>
      </w:pPr>
      <w:r w:rsidRPr="0029606E">
        <w:t xml:space="preserve">If a trilingual (English — French — Russian) </w:t>
      </w:r>
      <w:del w:id="1855" w:author="Author">
        <w:r w:rsidRPr="0029606E" w:rsidDel="00303F82">
          <w:delText xml:space="preserve">standard </w:delText>
        </w:r>
      </w:del>
      <w:ins w:id="1856" w:author="Author">
        <w:r w:rsidR="00303F82">
          <w:t xml:space="preserve">document </w:t>
        </w:r>
      </w:ins>
      <w:r w:rsidRPr="0029606E">
        <w:t>is to be prepared, this provision should include the Russian version.</w:t>
      </w:r>
    </w:p>
    <w:p w14:paraId="7D7A2AA1" w14:textId="5B6D1EF0" w:rsidR="00D77357" w:rsidRPr="0029606E" w:rsidRDefault="00D77357" w:rsidP="00D77357">
      <w:pPr>
        <w:pStyle w:val="p3"/>
      </w:pPr>
      <w:r w:rsidRPr="0029606E">
        <w:rPr>
          <w:b/>
        </w:rPr>
        <w:fldChar w:fldCharType="begin"/>
      </w:r>
      <w:r w:rsidRPr="0029606E">
        <w:rPr>
          <w:b/>
        </w:rPr>
        <w:instrText xml:space="preserve"> REF _Ref509831654 \r \h  \* MERGEFORMAT </w:instrText>
      </w:r>
      <w:r w:rsidRPr="0029606E">
        <w:rPr>
          <w:b/>
        </w:rPr>
      </w:r>
      <w:r w:rsidRPr="0029606E">
        <w:rPr>
          <w:b/>
        </w:rPr>
        <w:fldChar w:fldCharType="separate"/>
      </w:r>
      <w:r w:rsidR="005C35CA">
        <w:rPr>
          <w:b/>
        </w:rPr>
        <w:t>2.4</w:t>
      </w:r>
      <w:r w:rsidRPr="0029606E">
        <w:rPr>
          <w:b/>
        </w:rPr>
        <w:fldChar w:fldCharType="end"/>
      </w:r>
      <w:r w:rsidRPr="0029606E">
        <w:rPr>
          <w:b/>
        </w:rPr>
        <w:t>.7</w:t>
      </w:r>
      <w:r w:rsidRPr="0029606E">
        <w:tab/>
        <w:t xml:space="preserve">For time limits relating to this stage, see </w:t>
      </w:r>
      <w:r w:rsidRPr="0029606E">
        <w:fldChar w:fldCharType="begin" w:fldLock="1"/>
      </w:r>
      <w:r w:rsidRPr="0029606E">
        <w:instrText xml:space="preserve"> REF _Ref465570275 \r \h  \* MERGEFORMAT </w:instrText>
      </w:r>
      <w:r w:rsidRPr="0029606E">
        <w:fldChar w:fldCharType="separate"/>
      </w:r>
      <w:r w:rsidRPr="0029606E">
        <w:t>2.1.6</w:t>
      </w:r>
      <w:r w:rsidRPr="0029606E">
        <w:fldChar w:fldCharType="end"/>
      </w:r>
      <w:r w:rsidRPr="0029606E">
        <w:t>.</w:t>
      </w:r>
    </w:p>
    <w:commentRangeStart w:id="1857"/>
    <w:p w14:paraId="52C26AB5" w14:textId="456240A1" w:rsidR="00D77357" w:rsidRPr="0029606E" w:rsidRDefault="00D77357" w:rsidP="00D77357">
      <w:pPr>
        <w:pStyle w:val="p3"/>
      </w:pPr>
      <w:r w:rsidRPr="0029606E">
        <w:rPr>
          <w:b/>
        </w:rPr>
        <w:fldChar w:fldCharType="begin"/>
      </w:r>
      <w:r w:rsidRPr="0029606E">
        <w:rPr>
          <w:b/>
        </w:rPr>
        <w:instrText xml:space="preserve"> REF _Ref509831654 \r \h  \* MERGEFORMAT </w:instrText>
      </w:r>
      <w:r w:rsidRPr="0029606E">
        <w:rPr>
          <w:b/>
        </w:rPr>
      </w:r>
      <w:r w:rsidRPr="0029606E">
        <w:rPr>
          <w:b/>
        </w:rPr>
        <w:fldChar w:fldCharType="separate"/>
      </w:r>
      <w:r w:rsidR="005C35CA">
        <w:rPr>
          <w:b/>
        </w:rPr>
        <w:t>2.4</w:t>
      </w:r>
      <w:r w:rsidRPr="0029606E">
        <w:rPr>
          <w:b/>
        </w:rPr>
        <w:fldChar w:fldCharType="end"/>
      </w:r>
      <w:r w:rsidRPr="0029606E">
        <w:rPr>
          <w:b/>
        </w:rPr>
        <w:t>.8</w:t>
      </w:r>
      <w:commentRangeEnd w:id="1857"/>
      <w:r w:rsidR="00F70D2B">
        <w:rPr>
          <w:rStyle w:val="CommentReference"/>
          <w:rFonts w:eastAsia="MS Mincho"/>
          <w:szCs w:val="20"/>
          <w:lang w:eastAsia="ja-JP"/>
        </w:rPr>
        <w:commentReference w:id="1857"/>
      </w:r>
      <w:r w:rsidRPr="0029606E">
        <w:tab/>
        <w:t xml:space="preserve">The preparatory stage ends when a working draft is available for circulation to the members of the </w:t>
      </w:r>
      <w:del w:id="1858" w:author="Author">
        <w:r w:rsidRPr="0029606E" w:rsidDel="006566B7">
          <w:delText>technical committee or subcommittee</w:delText>
        </w:r>
      </w:del>
      <w:ins w:id="1859" w:author="Author">
        <w:r w:rsidR="006566B7">
          <w:t>committee</w:t>
        </w:r>
      </w:ins>
      <w:r w:rsidRPr="0029606E">
        <w:t xml:space="preserve"> as a first committee draft (CD) and is registered by the </w:t>
      </w:r>
      <w:del w:id="1860" w:author="Author">
        <w:r w:rsidRPr="0029606E" w:rsidDel="00164399">
          <w:delText>office of the CEO</w:delText>
        </w:r>
      </w:del>
      <w:ins w:id="1861" w:author="Author">
        <w:r w:rsidR="00164399">
          <w:t>Office of the CEO</w:t>
        </w:r>
      </w:ins>
      <w:r w:rsidRPr="0029606E">
        <w:t xml:space="preserve">. The committee may also decide to publish the final working draft </w:t>
      </w:r>
      <w:ins w:id="1862" w:author="Author">
        <w:r w:rsidR="00DF74F6" w:rsidRPr="00DA5828">
          <w:rPr>
            <w:color w:val="FF0000"/>
          </w:rPr>
          <w:t xml:space="preserve">as a TS (see 3.1) or </w:t>
        </w:r>
      </w:ins>
      <w:r w:rsidRPr="0029606E">
        <w:t xml:space="preserve">as a PAS (see </w:t>
      </w:r>
      <w:r w:rsidRPr="0029606E">
        <w:fldChar w:fldCharType="begin" w:fldLock="1"/>
      </w:r>
      <w:r w:rsidRPr="0029606E">
        <w:instrText xml:space="preserve"> REF _Ref499971924 \r \h  \* MERGEFORMAT </w:instrText>
      </w:r>
      <w:r w:rsidRPr="0029606E">
        <w:fldChar w:fldCharType="separate"/>
      </w:r>
      <w:r w:rsidRPr="0029606E">
        <w:t>3.2</w:t>
      </w:r>
      <w:r w:rsidRPr="0029606E">
        <w:fldChar w:fldCharType="end"/>
      </w:r>
      <w:r w:rsidRPr="0029606E">
        <w:t>) to respond particular market needs.</w:t>
      </w:r>
    </w:p>
    <w:p w14:paraId="0784844A" w14:textId="77777777" w:rsidR="00D77357" w:rsidRPr="0029606E" w:rsidRDefault="00D77357" w:rsidP="00D77357">
      <w:pPr>
        <w:pStyle w:val="BodyText"/>
        <w:rPr>
          <w:rStyle w:val="zzzHighlight"/>
        </w:rPr>
      </w:pPr>
      <w:r w:rsidRPr="0029606E">
        <w:rPr>
          <w:rStyle w:val="zzzHighlight"/>
        </w:rPr>
        <w:t xml:space="preserve">If the committee has opted to skip the CD (see </w:t>
      </w:r>
      <w:r w:rsidR="00BB1E9B" w:rsidRPr="0029606E">
        <w:rPr>
          <w:rStyle w:val="zzzHighlight"/>
        </w:rPr>
        <w:t>2.5</w:t>
      </w:r>
      <w:r w:rsidRPr="0029606E">
        <w:rPr>
          <w:rStyle w:val="zzzHighlight"/>
        </w:rPr>
        <w:t xml:space="preserve">), the preparatory stage ends when the enquiry draft (DIS) is available for circulation (see </w:t>
      </w:r>
      <w:r w:rsidR="00BB1E9B" w:rsidRPr="0029606E">
        <w:rPr>
          <w:rStyle w:val="zzzHighlight"/>
        </w:rPr>
        <w:t>2.6</w:t>
      </w:r>
      <w:r w:rsidRPr="0029606E">
        <w:rPr>
          <w:rStyle w:val="zzzHighlight"/>
        </w:rPr>
        <w:t>).</w:t>
      </w:r>
    </w:p>
    <w:p w14:paraId="01D3B8E5" w14:textId="77777777" w:rsidR="00D77357" w:rsidRPr="0029606E" w:rsidRDefault="00D77357" w:rsidP="00D77357">
      <w:pPr>
        <w:pStyle w:val="Heading2"/>
      </w:pPr>
      <w:bookmarkStart w:id="1863" w:name="_Ref509831673"/>
      <w:bookmarkStart w:id="1864" w:name="_Toc185305276"/>
      <w:bookmarkStart w:id="1865" w:name="_Toc185305495"/>
      <w:bookmarkStart w:id="1866" w:name="_Toc318972230"/>
      <w:bookmarkStart w:id="1867" w:name="_Toc323037319"/>
      <w:bookmarkStart w:id="1868" w:name="_Ref465564104"/>
      <w:bookmarkStart w:id="1869" w:name="_Ref465567704"/>
      <w:bookmarkStart w:id="1870" w:name="_Ref465570545"/>
      <w:bookmarkStart w:id="1871" w:name="_Ref465570728"/>
      <w:bookmarkStart w:id="1872" w:name="_Toc338243537"/>
      <w:bookmarkStart w:id="1873" w:name="_Toc354474218"/>
      <w:bookmarkStart w:id="1874" w:name="_Toc478053405"/>
      <w:bookmarkStart w:id="1875" w:name="_Toc69205033"/>
      <w:bookmarkStart w:id="1876" w:name="_Toc69205378"/>
      <w:bookmarkStart w:id="1877" w:name="_Toc69304080"/>
      <w:bookmarkStart w:id="1878" w:name="Committee_stage"/>
      <w:commentRangeStart w:id="1879"/>
      <w:r w:rsidRPr="0029606E">
        <w:t>Committee</w:t>
      </w:r>
      <w:commentRangeEnd w:id="1879"/>
      <w:r w:rsidR="002E7FA0">
        <w:rPr>
          <w:rStyle w:val="CommentReference"/>
          <w:b w:val="0"/>
        </w:rPr>
        <w:commentReference w:id="1879"/>
      </w:r>
      <w:r w:rsidRPr="0029606E">
        <w:t xml:space="preserve"> stage</w:t>
      </w:r>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p>
    <w:bookmarkEnd w:id="1878"/>
    <w:p w14:paraId="3268CA89" w14:textId="78E22E97" w:rsidR="00D77357" w:rsidRPr="0029606E" w:rsidRDefault="00D77357" w:rsidP="00D77357">
      <w:pPr>
        <w:pStyle w:val="p3"/>
      </w:pPr>
      <w:r w:rsidRPr="0029606E">
        <w:rPr>
          <w:b/>
        </w:rPr>
        <w:fldChar w:fldCharType="begin"/>
      </w:r>
      <w:r w:rsidRPr="0029606E">
        <w:rPr>
          <w:b/>
        </w:rPr>
        <w:instrText xml:space="preserve"> REF _Ref509831673 \r \h  \* MERGEFORMAT </w:instrText>
      </w:r>
      <w:r w:rsidRPr="0029606E">
        <w:rPr>
          <w:b/>
        </w:rPr>
      </w:r>
      <w:r w:rsidRPr="0029606E">
        <w:rPr>
          <w:b/>
        </w:rPr>
        <w:fldChar w:fldCharType="separate"/>
      </w:r>
      <w:r w:rsidR="005C35CA">
        <w:rPr>
          <w:b/>
        </w:rPr>
        <w:t>2.5</w:t>
      </w:r>
      <w:r w:rsidRPr="0029606E">
        <w:rPr>
          <w:b/>
        </w:rPr>
        <w:fldChar w:fldCharType="end"/>
      </w:r>
      <w:r w:rsidRPr="0029606E">
        <w:rPr>
          <w:b/>
        </w:rPr>
        <w:t>.1</w:t>
      </w:r>
      <w:r w:rsidRPr="0029606E">
        <w:tab/>
        <w:t xml:space="preserve">The committee stage is the principal stage at which comments from </w:t>
      </w:r>
      <w:r w:rsidR="00D81FA7" w:rsidRPr="0029606E">
        <w:t>National Bodies</w:t>
      </w:r>
      <w:r w:rsidRPr="0029606E">
        <w:t xml:space="preserve"> are taken into consideration, with a view to reaching consensus on the technical content. </w:t>
      </w:r>
      <w:r w:rsidR="00D81FA7" w:rsidRPr="0029606E">
        <w:t>National Bodies</w:t>
      </w:r>
      <w:r w:rsidRPr="0029606E">
        <w:t xml:space="preserve"> shall therefore carefully study the texts of committee drafts and submit all pertinent comments at this stage.</w:t>
      </w:r>
    </w:p>
    <w:p w14:paraId="792EBD17" w14:textId="77777777" w:rsidR="00D77357" w:rsidRPr="0029606E" w:rsidRDefault="00D77357" w:rsidP="00D77357">
      <w:pPr>
        <w:pStyle w:val="BodyText"/>
        <w:rPr>
          <w:rStyle w:val="zzzHighlight"/>
        </w:rPr>
      </w:pPr>
      <w:r w:rsidRPr="0029606E">
        <w:rPr>
          <w:rStyle w:val="zzzHighlight"/>
        </w:rPr>
        <w:t>Committees may decide to skip the CD</w:t>
      </w:r>
      <w:r w:rsidR="00AB0DEF" w:rsidRPr="0029606E">
        <w:rPr>
          <w:rStyle w:val="zzzHighlight"/>
        </w:rPr>
        <w:t xml:space="preserve"> </w:t>
      </w:r>
      <w:r w:rsidRPr="0029606E">
        <w:rPr>
          <w:rStyle w:val="zzzHighlight"/>
        </w:rPr>
        <w:t>stage in accordance with Annex SS.</w:t>
      </w:r>
    </w:p>
    <w:p w14:paraId="11190B9A" w14:textId="77777777" w:rsidR="00D77357" w:rsidRPr="0029606E" w:rsidRDefault="00D77357" w:rsidP="00D77357">
      <w:pPr>
        <w:pStyle w:val="BodyText"/>
        <w:rPr>
          <w:rStyle w:val="zzzHighlight"/>
        </w:rPr>
      </w:pPr>
      <w:r w:rsidRPr="0029606E">
        <w:rPr>
          <w:rStyle w:val="zzzHighlight"/>
        </w:rPr>
        <w:t>Any graphical symbol shall be submitted to the relevant ISO committee responsible for the registration of graphical symbols (see Annex SH).</w:t>
      </w:r>
    </w:p>
    <w:bookmarkStart w:id="1880" w:name="_Ref227466307"/>
    <w:p w14:paraId="08DECA52" w14:textId="1C2102C6" w:rsidR="00D77357" w:rsidRPr="0029606E" w:rsidRDefault="00D77357" w:rsidP="00D77357">
      <w:pPr>
        <w:pStyle w:val="p3"/>
      </w:pPr>
      <w:r w:rsidRPr="0029606E">
        <w:rPr>
          <w:b/>
        </w:rPr>
        <w:fldChar w:fldCharType="begin"/>
      </w:r>
      <w:r w:rsidRPr="0029606E">
        <w:rPr>
          <w:b/>
        </w:rPr>
        <w:instrText xml:space="preserve"> REF _Ref509831673 \r \h  \* MERGEFORMAT </w:instrText>
      </w:r>
      <w:r w:rsidRPr="0029606E">
        <w:rPr>
          <w:b/>
        </w:rPr>
      </w:r>
      <w:r w:rsidRPr="0029606E">
        <w:rPr>
          <w:b/>
        </w:rPr>
        <w:fldChar w:fldCharType="separate"/>
      </w:r>
      <w:r w:rsidR="005C35CA">
        <w:rPr>
          <w:b/>
        </w:rPr>
        <w:t>2.5</w:t>
      </w:r>
      <w:r w:rsidRPr="0029606E">
        <w:rPr>
          <w:b/>
        </w:rPr>
        <w:fldChar w:fldCharType="end"/>
      </w:r>
      <w:r w:rsidRPr="0029606E">
        <w:rPr>
          <w:b/>
        </w:rPr>
        <w:t>.2</w:t>
      </w:r>
      <w:r w:rsidRPr="0029606E">
        <w:tab/>
        <w:t>As soon as it is available, a committee draft shall be circulated to all P</w:t>
      </w:r>
      <w:r w:rsidR="0025539D" w:rsidRPr="0029606E">
        <w:noBreakHyphen/>
        <w:t>member</w:t>
      </w:r>
      <w:r w:rsidRPr="0029606E">
        <w:t>s and O</w:t>
      </w:r>
      <w:r w:rsidR="0025539D" w:rsidRPr="0029606E">
        <w:noBreakHyphen/>
        <w:t>member</w:t>
      </w:r>
      <w:r w:rsidRPr="0029606E">
        <w:t xml:space="preserve">s of the </w:t>
      </w:r>
      <w:del w:id="1881" w:author="Author">
        <w:r w:rsidRPr="0029606E" w:rsidDel="002E7FA0">
          <w:delText xml:space="preserve">technical </w:delText>
        </w:r>
      </w:del>
      <w:r w:rsidRPr="0029606E">
        <w:t xml:space="preserve">committee </w:t>
      </w:r>
      <w:del w:id="1882" w:author="Author">
        <w:r w:rsidRPr="0029606E" w:rsidDel="002E7FA0">
          <w:delText xml:space="preserve">or subcommittee </w:delText>
        </w:r>
      </w:del>
      <w:r w:rsidRPr="0029606E">
        <w:t>for consideration, with a clear indication of the latest date for submission of replies.</w:t>
      </w:r>
      <w:bookmarkEnd w:id="1880"/>
    </w:p>
    <w:p w14:paraId="6604682E" w14:textId="789CD1BF" w:rsidR="00D77357" w:rsidRPr="0029606E" w:rsidRDefault="00D77357" w:rsidP="00D77357">
      <w:pPr>
        <w:pStyle w:val="BodyText"/>
      </w:pPr>
      <w:r w:rsidRPr="0029606E">
        <w:t xml:space="preserve">A period of </w:t>
      </w:r>
      <w:r w:rsidR="007B59C5" w:rsidRPr="0029606E">
        <w:t>8, 12 or 16</w:t>
      </w:r>
      <w:r w:rsidR="008B0191" w:rsidRPr="0029606E">
        <w:t> </w:t>
      </w:r>
      <w:r w:rsidR="007B59C5" w:rsidRPr="0029606E">
        <w:t>weeks</w:t>
      </w:r>
      <w:r w:rsidRPr="0029606E">
        <w:t xml:space="preserve"> as agreed by the </w:t>
      </w:r>
      <w:del w:id="1883" w:author="Author">
        <w:r w:rsidRPr="0029606E" w:rsidDel="004904D3">
          <w:delText xml:space="preserve">technical </w:delText>
        </w:r>
      </w:del>
      <w:r w:rsidRPr="0029606E">
        <w:t xml:space="preserve">committee </w:t>
      </w:r>
      <w:del w:id="1884" w:author="Author">
        <w:r w:rsidRPr="0029606E" w:rsidDel="004904D3">
          <w:delText xml:space="preserve">or subcommittee </w:delText>
        </w:r>
      </w:del>
      <w:r w:rsidRPr="0029606E">
        <w:t xml:space="preserve">shall be available for </w:t>
      </w:r>
      <w:r w:rsidR="00D81FA7" w:rsidRPr="0029606E">
        <w:t>National Bodies</w:t>
      </w:r>
      <w:r w:rsidRPr="0029606E">
        <w:t xml:space="preserve"> to comment.</w:t>
      </w:r>
    </w:p>
    <w:p w14:paraId="521D95FC" w14:textId="77777777" w:rsidR="006A581B" w:rsidRPr="0029606E" w:rsidRDefault="006A581B" w:rsidP="00D77357">
      <w:pPr>
        <w:pStyle w:val="BodyText"/>
        <w:rPr>
          <w:rStyle w:val="zzzHighlight"/>
        </w:rPr>
      </w:pPr>
      <w:r w:rsidRPr="0029606E">
        <w:rPr>
          <w:rStyle w:val="zzzHighlight"/>
        </w:rPr>
        <w:t xml:space="preserve">The </w:t>
      </w:r>
      <w:r w:rsidR="00FC002A" w:rsidRPr="0029606E">
        <w:rPr>
          <w:rStyle w:val="zzzHighlight"/>
        </w:rPr>
        <w:t xml:space="preserve">default for CD circulation </w:t>
      </w:r>
      <w:r w:rsidRPr="0029606E">
        <w:rPr>
          <w:rStyle w:val="zzzHighlight"/>
        </w:rPr>
        <w:t xml:space="preserve">is </w:t>
      </w:r>
      <w:r w:rsidR="00005AC1" w:rsidRPr="0029606E">
        <w:rPr>
          <w:rStyle w:val="zzzHighlight"/>
        </w:rPr>
        <w:t>8</w:t>
      </w:r>
      <w:r w:rsidR="008B0191" w:rsidRPr="0029606E">
        <w:rPr>
          <w:rStyle w:val="zzzHighlight"/>
        </w:rPr>
        <w:t> </w:t>
      </w:r>
      <w:r w:rsidR="00005AC1" w:rsidRPr="0029606E">
        <w:rPr>
          <w:rStyle w:val="zzzHighlight"/>
        </w:rPr>
        <w:t>weeks</w:t>
      </w:r>
      <w:r w:rsidRPr="0029606E">
        <w:rPr>
          <w:rStyle w:val="zzzHighlight"/>
        </w:rPr>
        <w:t>.</w:t>
      </w:r>
    </w:p>
    <w:p w14:paraId="540FC641" w14:textId="77777777" w:rsidR="00D77357" w:rsidRPr="0029606E" w:rsidRDefault="00D77357" w:rsidP="00D77357">
      <w:pPr>
        <w:pStyle w:val="BodyText"/>
      </w:pPr>
      <w:r w:rsidRPr="0029606E">
        <w:t>Comments shall be sent for preparation of the compilation of comments, in accordance with the instructions given.</w:t>
      </w:r>
    </w:p>
    <w:commentRangeStart w:id="1885"/>
    <w:p w14:paraId="2B7E8E20" w14:textId="4419E44E" w:rsidR="00D77357" w:rsidRPr="0029606E" w:rsidRDefault="00D77357" w:rsidP="009836E4">
      <w:pPr>
        <w:pStyle w:val="p3"/>
        <w:keepNext/>
      </w:pPr>
      <w:r w:rsidRPr="0029606E">
        <w:rPr>
          <w:b/>
        </w:rPr>
        <w:fldChar w:fldCharType="begin"/>
      </w:r>
      <w:r w:rsidRPr="0029606E">
        <w:rPr>
          <w:b/>
        </w:rPr>
        <w:instrText xml:space="preserve"> REF _Ref509831673 \r \h  \* MERGEFORMAT </w:instrText>
      </w:r>
      <w:r w:rsidRPr="0029606E">
        <w:rPr>
          <w:b/>
        </w:rPr>
      </w:r>
      <w:r w:rsidRPr="0029606E">
        <w:rPr>
          <w:b/>
        </w:rPr>
        <w:fldChar w:fldCharType="separate"/>
      </w:r>
      <w:r w:rsidR="005C35CA">
        <w:rPr>
          <w:b/>
        </w:rPr>
        <w:t>2.5</w:t>
      </w:r>
      <w:r w:rsidRPr="0029606E">
        <w:rPr>
          <w:b/>
        </w:rPr>
        <w:fldChar w:fldCharType="end"/>
      </w:r>
      <w:r w:rsidRPr="0029606E">
        <w:rPr>
          <w:b/>
        </w:rPr>
        <w:t>.3</w:t>
      </w:r>
      <w:commentRangeEnd w:id="1885"/>
      <w:r w:rsidR="0021153F">
        <w:rPr>
          <w:rStyle w:val="CommentReference"/>
          <w:rFonts w:eastAsia="MS Mincho"/>
          <w:szCs w:val="20"/>
          <w:lang w:eastAsia="ja-JP"/>
        </w:rPr>
        <w:commentReference w:id="1885"/>
      </w:r>
      <w:r w:rsidRPr="0029606E">
        <w:tab/>
        <w:t xml:space="preserve">No more than 4 weeks after the closing date for submission of replies, </w:t>
      </w:r>
      <w:ins w:id="1886" w:author="Author">
        <w:r w:rsidR="004904D3">
          <w:t xml:space="preserve">for each committee draft </w:t>
        </w:r>
      </w:ins>
      <w:r w:rsidRPr="0029606E">
        <w:t>the secretariat shall prepare the compilation of comments and arrange for its circulation to all P</w:t>
      </w:r>
      <w:r w:rsidR="0025539D" w:rsidRPr="0029606E">
        <w:noBreakHyphen/>
        <w:t>member</w:t>
      </w:r>
      <w:r w:rsidRPr="0029606E">
        <w:t>s and O</w:t>
      </w:r>
      <w:r w:rsidR="0025539D" w:rsidRPr="0029606E">
        <w:noBreakHyphen/>
        <w:t>member</w:t>
      </w:r>
      <w:r w:rsidRPr="0029606E">
        <w:t xml:space="preserve">s of the </w:t>
      </w:r>
      <w:del w:id="1887" w:author="Author">
        <w:r w:rsidRPr="0029606E" w:rsidDel="004904D3">
          <w:delText xml:space="preserve">technical </w:delText>
        </w:r>
      </w:del>
      <w:r w:rsidRPr="0029606E">
        <w:t>committee</w:t>
      </w:r>
      <w:del w:id="1888" w:author="Author">
        <w:r w:rsidRPr="0029606E" w:rsidDel="004904D3">
          <w:delText xml:space="preserve"> or subcommittee</w:delText>
        </w:r>
      </w:del>
      <w:r w:rsidRPr="0029606E">
        <w:t xml:space="preserve">. When preparing this compilation, the secretariat shall indicate its proposal, made in consultation with the </w:t>
      </w:r>
      <w:del w:id="1889" w:author="Author">
        <w:r w:rsidRPr="0029606E" w:rsidDel="00627DBC">
          <w:delText>chair</w:delText>
        </w:r>
      </w:del>
      <w:ins w:id="1890" w:author="Author">
        <w:r w:rsidR="00627DBC">
          <w:t>Chair</w:t>
        </w:r>
      </w:ins>
      <w:r w:rsidRPr="0029606E">
        <w:t xml:space="preserve"> of the </w:t>
      </w:r>
      <w:del w:id="1891" w:author="Author">
        <w:r w:rsidRPr="0029606E" w:rsidDel="004904D3">
          <w:delText xml:space="preserve">technical </w:delText>
        </w:r>
      </w:del>
      <w:r w:rsidRPr="0029606E">
        <w:t xml:space="preserve">committee </w:t>
      </w:r>
      <w:del w:id="1892" w:author="Author">
        <w:r w:rsidRPr="0029606E" w:rsidDel="004904D3">
          <w:delText xml:space="preserve">or subcommittee </w:delText>
        </w:r>
      </w:del>
      <w:r w:rsidRPr="0029606E">
        <w:t>and</w:t>
      </w:r>
      <w:ins w:id="1893" w:author="Author">
        <w:r w:rsidR="00960CA5">
          <w:t xml:space="preserve"> </w:t>
        </w:r>
      </w:ins>
      <w:del w:id="1894" w:author="Author">
        <w:r w:rsidRPr="0029606E" w:rsidDel="00960CA5">
          <w:delText xml:space="preserve">, if necessary, </w:delText>
        </w:r>
      </w:del>
      <w:r w:rsidRPr="0029606E">
        <w:t xml:space="preserve">the </w:t>
      </w:r>
      <w:del w:id="1895" w:author="Author">
        <w:r w:rsidRPr="0029606E" w:rsidDel="00627DBC">
          <w:delText>project leader</w:delText>
        </w:r>
      </w:del>
      <w:ins w:id="1896" w:author="Author">
        <w:r w:rsidR="00627DBC">
          <w:t>Project Leader</w:t>
        </w:r>
      </w:ins>
      <w:r w:rsidRPr="0029606E">
        <w:t>, for proceeding with the project, either</w:t>
      </w:r>
    </w:p>
    <w:p w14:paraId="311F30FA" w14:textId="02BC44F7" w:rsidR="00D77357" w:rsidRPr="0029606E" w:rsidRDefault="00BF3BC8" w:rsidP="008C5062">
      <w:pPr>
        <w:pStyle w:val="ListNumber1"/>
      </w:pPr>
      <w:r w:rsidRPr="0029606E">
        <w:t>a)</w:t>
      </w:r>
      <w:r w:rsidRPr="0029606E">
        <w:tab/>
      </w:r>
      <w:r w:rsidR="00D77357" w:rsidRPr="0029606E">
        <w:t xml:space="preserve">to discuss the committee draft and comments at the </w:t>
      </w:r>
      <w:r w:rsidR="003A07CC" w:rsidRPr="0029606E">
        <w:t>next meeting</w:t>
      </w:r>
      <w:ins w:id="1897" w:author="Author">
        <w:r w:rsidR="001D0A46">
          <w:t xml:space="preserve"> </w:t>
        </w:r>
        <w:r w:rsidR="001D0A46" w:rsidRPr="001D0A46">
          <w:t>of the appropriate group, which would typically be the working group to which the project is assigned, as determined by the committee for this purpose</w:t>
        </w:r>
      </w:ins>
      <w:r w:rsidR="003A07CC" w:rsidRPr="0029606E">
        <w:t xml:space="preserve">, </w:t>
      </w:r>
      <w:r w:rsidR="00D77357" w:rsidRPr="0029606E">
        <w:t>or</w:t>
      </w:r>
    </w:p>
    <w:p w14:paraId="14A6A803" w14:textId="77777777" w:rsidR="00D77357" w:rsidRPr="0029606E" w:rsidRDefault="008C5062" w:rsidP="008C5062">
      <w:pPr>
        <w:pStyle w:val="ListNumber1"/>
      </w:pPr>
      <w:r w:rsidRPr="0029606E">
        <w:t>b</w:t>
      </w:r>
      <w:r w:rsidR="00A77870" w:rsidRPr="0029606E">
        <w:t>)</w:t>
      </w:r>
      <w:r w:rsidR="00A77870" w:rsidRPr="0029606E">
        <w:tab/>
      </w:r>
      <w:r w:rsidR="00D77357" w:rsidRPr="0029606E">
        <w:t>to circulate a revised committee draft for consideration, or</w:t>
      </w:r>
    </w:p>
    <w:p w14:paraId="1C243790" w14:textId="39BF710A" w:rsidR="00585218" w:rsidRDefault="008C5062" w:rsidP="00585218">
      <w:pPr>
        <w:pStyle w:val="BodyText"/>
        <w:rPr>
          <w:ins w:id="1898" w:author="Author"/>
          <w:lang w:val="en-US"/>
        </w:rPr>
      </w:pPr>
      <w:r w:rsidRPr="0029606E">
        <w:t>c</w:t>
      </w:r>
      <w:r w:rsidR="00A77870" w:rsidRPr="0029606E">
        <w:t>)</w:t>
      </w:r>
      <w:r w:rsidR="00A77870" w:rsidRPr="0029606E">
        <w:tab/>
      </w:r>
      <w:r w:rsidR="00D77357" w:rsidRPr="0029606E">
        <w:t xml:space="preserve">to register the committee draft </w:t>
      </w:r>
      <w:ins w:id="1899" w:author="Author">
        <w:r w:rsidR="0064088B" w:rsidRPr="0064088B">
          <w:t xml:space="preserve">or revised committee draft </w:t>
        </w:r>
      </w:ins>
      <w:r w:rsidR="00D77357" w:rsidRPr="0029606E">
        <w:t xml:space="preserve">for the enquiry stage (see </w:t>
      </w:r>
      <w:r w:rsidR="00D77357" w:rsidRPr="0029606E">
        <w:fldChar w:fldCharType="begin" w:fldLock="1"/>
      </w:r>
      <w:r w:rsidR="00D77357" w:rsidRPr="0029606E">
        <w:instrText xml:space="preserve"> REF _Ref465572145 \r \h  \* MERGEFORMAT </w:instrText>
      </w:r>
      <w:r w:rsidR="00D77357" w:rsidRPr="0029606E">
        <w:fldChar w:fldCharType="separate"/>
      </w:r>
      <w:r w:rsidR="00D77357" w:rsidRPr="0029606E">
        <w:t>2.6</w:t>
      </w:r>
      <w:r w:rsidR="00D77357" w:rsidRPr="0029606E">
        <w:fldChar w:fldCharType="end"/>
      </w:r>
      <w:r w:rsidR="00D77357" w:rsidRPr="0029606E">
        <w:t>).</w:t>
      </w:r>
      <w:ins w:id="1900" w:author="Author">
        <w:r w:rsidR="00585218">
          <w:t xml:space="preserve"> </w:t>
        </w:r>
        <w:del w:id="1901" w:author="Author">
          <w:r w:rsidR="0061300C" w:rsidRPr="00585218" w:rsidDel="006B7925">
            <w:delText xml:space="preserve"> </w:delText>
          </w:r>
        </w:del>
        <w:r w:rsidR="00585218" w:rsidRPr="00585218">
          <w:t>In the case of Technical Specification, Publicly Available Specification or Technical Report there is no enquiry stage (See clause 3.1.1, 3.2.1 and 3.3.1 for the approval and publication).</w:t>
        </w:r>
      </w:ins>
    </w:p>
    <w:p w14:paraId="7B978089" w14:textId="37000616" w:rsidR="00D77357" w:rsidRPr="006B7925" w:rsidRDefault="00D77357" w:rsidP="00585218">
      <w:pPr>
        <w:pStyle w:val="BodyText"/>
      </w:pPr>
      <w:r w:rsidRPr="006B7925">
        <w:t>In the case of b) and c), the secretariat shall indicate in the compilation of comments the action taken on each of the comments received. This shall be made available to all P</w:t>
      </w:r>
      <w:r w:rsidR="0025539D" w:rsidRPr="006B7925">
        <w:noBreakHyphen/>
        <w:t>member</w:t>
      </w:r>
      <w:r w:rsidRPr="006B7925">
        <w:t xml:space="preserve">s, if necessary by the circulation of a revised compilation of comments, no later than in parallel with the submission of a revised CD for consideration by the committee (case b) or simultaneously with the submission of the finalized version of the draft </w:t>
      </w:r>
      <w:ins w:id="1902" w:author="Author">
        <w:r w:rsidR="00B80A95" w:rsidRPr="006B7925">
          <w:t xml:space="preserve">(either the committee draft or revised committee draft prepared by the secretariat) </w:t>
        </w:r>
      </w:ins>
      <w:r w:rsidRPr="006B7925">
        <w:t xml:space="preserve">to the </w:t>
      </w:r>
      <w:del w:id="1903" w:author="Author">
        <w:r w:rsidRPr="006B7925" w:rsidDel="00164399">
          <w:delText>office of the CEO</w:delText>
        </w:r>
      </w:del>
      <w:ins w:id="1904" w:author="Author">
        <w:r w:rsidR="00164399" w:rsidRPr="006B7925">
          <w:t>Office of the CEO</w:t>
        </w:r>
      </w:ins>
      <w:r w:rsidRPr="006B7925">
        <w:t xml:space="preserve"> for registration for the enquiry stage (case c).</w:t>
      </w:r>
    </w:p>
    <w:p w14:paraId="7E2AF430" w14:textId="77777777" w:rsidR="00D77357" w:rsidRPr="006B7925" w:rsidRDefault="00D77357" w:rsidP="006B7925">
      <w:pPr>
        <w:pStyle w:val="BodyText"/>
      </w:pPr>
      <w:r w:rsidRPr="006B7925">
        <w:t>Committees are required to respond to all comments received.</w:t>
      </w:r>
    </w:p>
    <w:p w14:paraId="50E6CF58" w14:textId="71278E7B" w:rsidR="00D77357" w:rsidRPr="006B7925" w:rsidRDefault="00D77357" w:rsidP="006B7925">
      <w:pPr>
        <w:pStyle w:val="BodyText"/>
      </w:pPr>
      <w:r w:rsidRPr="006B7925">
        <w:t xml:space="preserve">If, within </w:t>
      </w:r>
      <w:r w:rsidR="007B59C5" w:rsidRPr="006B7925">
        <w:t>8</w:t>
      </w:r>
      <w:r w:rsidR="008B0191" w:rsidRPr="006B7925">
        <w:t> </w:t>
      </w:r>
      <w:r w:rsidR="007B59C5" w:rsidRPr="006B7925">
        <w:t>weeks</w:t>
      </w:r>
      <w:r w:rsidRPr="006B7925">
        <w:t xml:space="preserve"> from the date of dispatch, 2 or more P</w:t>
      </w:r>
      <w:r w:rsidR="0025539D" w:rsidRPr="006B7925">
        <w:noBreakHyphen/>
        <w:t>member</w:t>
      </w:r>
      <w:r w:rsidRPr="006B7925">
        <w:t>s disagree with proposal b) or</w:t>
      </w:r>
      <w:r w:rsidR="008C5062" w:rsidRPr="006B7925">
        <w:t xml:space="preserve"> </w:t>
      </w:r>
      <w:r w:rsidRPr="006B7925">
        <w:t>c) of the secretariat, the committee draft shall be discussed at a meeting</w:t>
      </w:r>
      <w:del w:id="1905" w:author="Author">
        <w:r w:rsidRPr="006B7925" w:rsidDel="00B80A95">
          <w:delText xml:space="preserve"> (see </w:delText>
        </w:r>
        <w:r w:rsidRPr="006B7925" w:rsidDel="00B80A95">
          <w:fldChar w:fldCharType="begin" w:fldLock="1"/>
        </w:r>
        <w:r w:rsidRPr="006B7925" w:rsidDel="00B80A95">
          <w:delInstrText xml:space="preserve"> REF _Ref465565068 \r \h  \* MERGEFORMAT </w:delInstrText>
        </w:r>
        <w:r w:rsidRPr="006B7925" w:rsidDel="00B80A95">
          <w:fldChar w:fldCharType="separate"/>
        </w:r>
        <w:r w:rsidRPr="006B7925" w:rsidDel="00B80A95">
          <w:delText>4.2.1</w:delText>
        </w:r>
        <w:r w:rsidRPr="006B7925" w:rsidDel="00B80A95">
          <w:fldChar w:fldCharType="end"/>
        </w:r>
        <w:r w:rsidRPr="006B7925" w:rsidDel="00B80A95">
          <w:delText>.3)</w:delText>
        </w:r>
      </w:del>
      <w:r w:rsidRPr="006B7925">
        <w:t>.</w:t>
      </w:r>
    </w:p>
    <w:p w14:paraId="2FB85441" w14:textId="5B0D8E9F" w:rsidR="00451AB3" w:rsidRDefault="00D77357" w:rsidP="00D77357">
      <w:pPr>
        <w:pStyle w:val="p3"/>
        <w:rPr>
          <w:ins w:id="1906" w:author="Author"/>
        </w:rPr>
      </w:pPr>
      <w:r w:rsidRPr="0029606E">
        <w:rPr>
          <w:b/>
        </w:rPr>
        <w:fldChar w:fldCharType="begin"/>
      </w:r>
      <w:r w:rsidRPr="0029606E">
        <w:rPr>
          <w:b/>
        </w:rPr>
        <w:instrText xml:space="preserve"> REF _Ref509831673 \r \h  \* MERGEFORMAT </w:instrText>
      </w:r>
      <w:r w:rsidRPr="0029606E">
        <w:rPr>
          <w:b/>
        </w:rPr>
      </w:r>
      <w:r w:rsidRPr="0029606E">
        <w:rPr>
          <w:b/>
        </w:rPr>
        <w:fldChar w:fldCharType="separate"/>
      </w:r>
      <w:r w:rsidR="005C35CA">
        <w:rPr>
          <w:b/>
        </w:rPr>
        <w:t>2.5</w:t>
      </w:r>
      <w:r w:rsidRPr="0029606E">
        <w:rPr>
          <w:b/>
        </w:rPr>
        <w:fldChar w:fldCharType="end"/>
      </w:r>
      <w:r w:rsidRPr="0029606E">
        <w:rPr>
          <w:b/>
        </w:rPr>
        <w:t>.4</w:t>
      </w:r>
      <w:r w:rsidRPr="0029606E">
        <w:tab/>
        <w:t>If a committee draft is considered at a meeting</w:t>
      </w:r>
      <w:ins w:id="1907" w:author="Author">
        <w:r w:rsidR="00451AB3">
          <w:t xml:space="preserve"> either</w:t>
        </w:r>
      </w:ins>
    </w:p>
    <w:p w14:paraId="63EF4755" w14:textId="350CD11D" w:rsidR="005547F9" w:rsidRDefault="005547F9" w:rsidP="006D4E25">
      <w:pPr>
        <w:pStyle w:val="ListContinue1"/>
        <w:rPr>
          <w:ins w:id="1908" w:author="Author"/>
        </w:rPr>
      </w:pPr>
      <w:ins w:id="1909" w:author="Author">
        <w:r w:rsidRPr="0029606E">
          <w:t>—</w:t>
        </w:r>
        <w:r w:rsidRPr="0029606E">
          <w:tab/>
        </w:r>
        <w:r>
          <w:t>as per case a) in clause 2.5.3 or,</w:t>
        </w:r>
      </w:ins>
    </w:p>
    <w:p w14:paraId="32255715" w14:textId="2D3EBF4E" w:rsidR="005547F9" w:rsidRDefault="005547F9" w:rsidP="006D4E25">
      <w:pPr>
        <w:pStyle w:val="ListContinue1"/>
        <w:rPr>
          <w:ins w:id="1910" w:author="Author"/>
        </w:rPr>
      </w:pPr>
      <w:ins w:id="1911" w:author="Author">
        <w:r w:rsidRPr="0029606E">
          <w:t>—</w:t>
        </w:r>
        <w:r w:rsidRPr="0029606E">
          <w:tab/>
        </w:r>
        <w:r>
          <w:t>in case of disagreement with the secretariat’s proposal as per case b) or c) in clause 2.5.3 by at least two P-members,</w:t>
        </w:r>
      </w:ins>
    </w:p>
    <w:p w14:paraId="41AD5130" w14:textId="6F8CC736" w:rsidR="00D77357" w:rsidRPr="0029606E" w:rsidRDefault="00D77357" w:rsidP="00D77357">
      <w:pPr>
        <w:pStyle w:val="p3"/>
      </w:pPr>
      <w:del w:id="1912" w:author="Author">
        <w:r w:rsidRPr="0029606E" w:rsidDel="00451AB3">
          <w:delText xml:space="preserve"> </w:delText>
        </w:r>
      </w:del>
      <w:r w:rsidRPr="0029606E">
        <w:t xml:space="preserve">but agreement on it is not reached on that occasion, </w:t>
      </w:r>
      <w:ins w:id="1913" w:author="Author">
        <w:r w:rsidR="005547F9">
          <w:t xml:space="preserve">then </w:t>
        </w:r>
      </w:ins>
      <w:r w:rsidRPr="0029606E">
        <w:t xml:space="preserve">a further committee draft incorporating decisions taken at the meeting shall be distributed within </w:t>
      </w:r>
      <w:r w:rsidR="00005AC1" w:rsidRPr="0029606E">
        <w:t>12</w:t>
      </w:r>
      <w:r w:rsidR="008B0191" w:rsidRPr="0029606E">
        <w:t> </w:t>
      </w:r>
      <w:r w:rsidR="00005AC1" w:rsidRPr="0029606E">
        <w:t>weeks</w:t>
      </w:r>
      <w:r w:rsidRPr="0029606E">
        <w:t xml:space="preserve"> for consideration. A period of </w:t>
      </w:r>
      <w:r w:rsidR="007B59C5" w:rsidRPr="0029606E">
        <w:t>8, 12 or 16</w:t>
      </w:r>
      <w:r w:rsidR="008B0191" w:rsidRPr="0029606E">
        <w:t> </w:t>
      </w:r>
      <w:r w:rsidR="007B59C5" w:rsidRPr="0029606E">
        <w:t>weeks</w:t>
      </w:r>
      <w:r w:rsidRPr="0029606E">
        <w:t xml:space="preserve"> as agreed by the </w:t>
      </w:r>
      <w:del w:id="1914" w:author="Author">
        <w:r w:rsidRPr="0029606E" w:rsidDel="005547F9">
          <w:delText xml:space="preserve">technical </w:delText>
        </w:r>
      </w:del>
      <w:r w:rsidRPr="0029606E">
        <w:t xml:space="preserve">committee </w:t>
      </w:r>
      <w:del w:id="1915" w:author="Author">
        <w:r w:rsidRPr="0029606E" w:rsidDel="005547F9">
          <w:delText xml:space="preserve">or subcommittee </w:delText>
        </w:r>
      </w:del>
      <w:r w:rsidRPr="0029606E">
        <w:t xml:space="preserve">shall be available to </w:t>
      </w:r>
      <w:r w:rsidR="00D81FA7" w:rsidRPr="0029606E">
        <w:t>National Bodies</w:t>
      </w:r>
      <w:r w:rsidRPr="0029606E">
        <w:t xml:space="preserve"> to comment on the draft and on any subsequent versions.</w:t>
      </w:r>
    </w:p>
    <w:p w14:paraId="31107FB2" w14:textId="474D2B19" w:rsidR="00D77357" w:rsidRDefault="00D77357" w:rsidP="00D77357">
      <w:pPr>
        <w:pStyle w:val="p3"/>
        <w:rPr>
          <w:ins w:id="1916" w:author="Author"/>
        </w:rPr>
      </w:pPr>
      <w:r w:rsidRPr="0029606E">
        <w:rPr>
          <w:b/>
        </w:rPr>
        <w:fldChar w:fldCharType="begin"/>
      </w:r>
      <w:r w:rsidRPr="0029606E">
        <w:rPr>
          <w:b/>
        </w:rPr>
        <w:instrText xml:space="preserve"> REF _Ref509831673 \r \h  \* MERGEFORMAT </w:instrText>
      </w:r>
      <w:r w:rsidRPr="0029606E">
        <w:rPr>
          <w:b/>
        </w:rPr>
      </w:r>
      <w:r w:rsidRPr="0029606E">
        <w:rPr>
          <w:b/>
        </w:rPr>
        <w:fldChar w:fldCharType="separate"/>
      </w:r>
      <w:r w:rsidR="005C35CA">
        <w:rPr>
          <w:b/>
        </w:rPr>
        <w:t>2.5</w:t>
      </w:r>
      <w:r w:rsidRPr="0029606E">
        <w:rPr>
          <w:b/>
        </w:rPr>
        <w:fldChar w:fldCharType="end"/>
      </w:r>
      <w:r w:rsidRPr="0029606E">
        <w:rPr>
          <w:b/>
        </w:rPr>
        <w:t>.5</w:t>
      </w:r>
      <w:r w:rsidRPr="0029606E">
        <w:tab/>
        <w:t>Consideration of successive drafts shall continue until consensus of the P</w:t>
      </w:r>
      <w:r w:rsidR="0025539D" w:rsidRPr="0029606E">
        <w:noBreakHyphen/>
        <w:t>member</w:t>
      </w:r>
      <w:r w:rsidRPr="0029606E">
        <w:t xml:space="preserve">s of the </w:t>
      </w:r>
      <w:del w:id="1917" w:author="Author">
        <w:r w:rsidRPr="0029606E" w:rsidDel="005547F9">
          <w:delText xml:space="preserve">technical </w:delText>
        </w:r>
      </w:del>
      <w:r w:rsidRPr="0029606E">
        <w:t xml:space="preserve">committee </w:t>
      </w:r>
      <w:ins w:id="1918" w:author="Author">
        <w:r w:rsidR="00C00B3E">
          <w:t xml:space="preserve">as judged by the </w:t>
        </w:r>
        <w:r w:rsidR="00627DBC">
          <w:t>Chair</w:t>
        </w:r>
        <w:r w:rsidR="00C00B3E">
          <w:t xml:space="preserve"> </w:t>
        </w:r>
      </w:ins>
      <w:del w:id="1919" w:author="Author">
        <w:r w:rsidRPr="0029606E" w:rsidDel="005547F9">
          <w:delText xml:space="preserve">or subcommittee </w:delText>
        </w:r>
      </w:del>
      <w:r w:rsidRPr="0029606E">
        <w:t>has been obtained or a decision to abandon or defer the project has been made.</w:t>
      </w:r>
    </w:p>
    <w:p w14:paraId="0A8B8A42" w14:textId="439D8507" w:rsidR="00487717" w:rsidRPr="0029606E" w:rsidRDefault="00487717" w:rsidP="00D77357">
      <w:pPr>
        <w:pStyle w:val="p3"/>
      </w:pPr>
      <w:ins w:id="1920" w:author="Author">
        <w:r w:rsidRPr="00487717">
          <w:t xml:space="preserve">Consideration of successive committee drafts should be focused on resolving the comments raised by National Bodies and liaison organizations for the purpose of achieving consensus of the P-members of the </w:t>
        </w:r>
        <w:r w:rsidR="00FE7A4A">
          <w:t>committee</w:t>
        </w:r>
        <w:r w:rsidRPr="00487717">
          <w:t xml:space="preserve"> (see 2.5.2).</w:t>
        </w:r>
      </w:ins>
    </w:p>
    <w:commentRangeStart w:id="1921"/>
    <w:p w14:paraId="60FFA0A9" w14:textId="1C2D5C26" w:rsidR="00D77357" w:rsidRPr="0029606E" w:rsidRDefault="00D77357" w:rsidP="00D77357">
      <w:pPr>
        <w:pStyle w:val="p3"/>
      </w:pPr>
      <w:r w:rsidRPr="0029606E">
        <w:rPr>
          <w:b/>
        </w:rPr>
        <w:fldChar w:fldCharType="begin"/>
      </w:r>
      <w:r w:rsidRPr="0029606E">
        <w:rPr>
          <w:b/>
        </w:rPr>
        <w:instrText xml:space="preserve"> REF _Ref509831673 \r \h  \* MERGEFORMAT </w:instrText>
      </w:r>
      <w:r w:rsidRPr="0029606E">
        <w:rPr>
          <w:b/>
        </w:rPr>
      </w:r>
      <w:r w:rsidRPr="0029606E">
        <w:rPr>
          <w:b/>
        </w:rPr>
        <w:fldChar w:fldCharType="separate"/>
      </w:r>
      <w:r w:rsidR="005C35CA">
        <w:rPr>
          <w:b/>
        </w:rPr>
        <w:t>2.5</w:t>
      </w:r>
      <w:r w:rsidRPr="0029606E">
        <w:rPr>
          <w:b/>
        </w:rPr>
        <w:fldChar w:fldCharType="end"/>
      </w:r>
      <w:r w:rsidRPr="0029606E">
        <w:rPr>
          <w:b/>
        </w:rPr>
        <w:t>.6</w:t>
      </w:r>
      <w:commentRangeEnd w:id="1921"/>
      <w:r w:rsidR="00E5398C">
        <w:rPr>
          <w:rStyle w:val="CommentReference"/>
          <w:rFonts w:eastAsia="MS Mincho"/>
          <w:szCs w:val="20"/>
          <w:lang w:eastAsia="ja-JP"/>
        </w:rPr>
        <w:commentReference w:id="1921"/>
      </w:r>
      <w:r w:rsidRPr="0029606E">
        <w:tab/>
        <w:t>Th</w:t>
      </w:r>
      <w:bookmarkStart w:id="1922" w:name="cl2_5_6"/>
      <w:bookmarkEnd w:id="1922"/>
      <w:r w:rsidRPr="0029606E">
        <w:t xml:space="preserve">e decision to circulate an enquiry draft (see </w:t>
      </w:r>
      <w:r w:rsidRPr="0029606E">
        <w:fldChar w:fldCharType="begin"/>
      </w:r>
      <w:r w:rsidRPr="0029606E">
        <w:instrText xml:space="preserve"> REF _Ref509831690 \r \h  \* MERGEFORMAT </w:instrText>
      </w:r>
      <w:r w:rsidRPr="0029606E">
        <w:fldChar w:fldCharType="separate"/>
      </w:r>
      <w:r w:rsidR="005C35CA">
        <w:t>2.6</w:t>
      </w:r>
      <w:r w:rsidRPr="0029606E">
        <w:fldChar w:fldCharType="end"/>
      </w:r>
      <w:r w:rsidRPr="0029606E">
        <w:t>.1) shall be taken</w:t>
      </w:r>
      <w:ins w:id="1923" w:author="Author">
        <w:r w:rsidR="00737AF0" w:rsidRPr="00737AF0">
          <w:t xml:space="preserve"> by the Chair of the </w:t>
        </w:r>
        <w:r w:rsidR="00FE7A4A">
          <w:t>committee</w:t>
        </w:r>
      </w:ins>
      <w:r w:rsidRPr="0029606E">
        <w:t xml:space="preserve"> on the basis of the consensus</w:t>
      </w:r>
      <w:del w:id="1924" w:author="Author">
        <w:r w:rsidRPr="0029606E" w:rsidDel="00683BB0">
          <w:delText xml:space="preserve"> principle</w:delText>
        </w:r>
      </w:del>
      <w:ins w:id="1925" w:author="Author">
        <w:r w:rsidR="00683BB0" w:rsidRPr="00683BB0">
          <w:t xml:space="preserve"> among the P-members</w:t>
        </w:r>
      </w:ins>
      <w:r w:rsidRPr="0029606E">
        <w:t>.</w:t>
      </w:r>
    </w:p>
    <w:p w14:paraId="49C35ACC" w14:textId="45D534A3" w:rsidR="00D77357" w:rsidRPr="0029606E" w:rsidRDefault="00D77357" w:rsidP="00D77357">
      <w:pPr>
        <w:pStyle w:val="BodyText"/>
      </w:pPr>
      <w:r w:rsidRPr="0029606E">
        <w:t xml:space="preserve">It is the responsibility of the </w:t>
      </w:r>
      <w:ins w:id="1926" w:author="Author">
        <w:r w:rsidR="00683BB0">
          <w:t>C</w:t>
        </w:r>
      </w:ins>
      <w:del w:id="1927" w:author="Author">
        <w:r w:rsidRPr="0029606E" w:rsidDel="00683BB0">
          <w:delText>c</w:delText>
        </w:r>
      </w:del>
      <w:r w:rsidRPr="0029606E">
        <w:t xml:space="preserve">hair of the </w:t>
      </w:r>
      <w:del w:id="1928" w:author="Author">
        <w:r w:rsidRPr="0029606E" w:rsidDel="00683BB0">
          <w:delText xml:space="preserve">technical </w:delText>
        </w:r>
      </w:del>
      <w:r w:rsidRPr="0029606E">
        <w:t>committee</w:t>
      </w:r>
      <w:del w:id="1929" w:author="Author">
        <w:r w:rsidRPr="0029606E" w:rsidDel="00683BB0">
          <w:delText xml:space="preserve"> or subcommittee</w:delText>
        </w:r>
      </w:del>
      <w:r w:rsidRPr="0029606E">
        <w:t xml:space="preserve">, in consultation with the </w:t>
      </w:r>
      <w:del w:id="1930" w:author="Author">
        <w:r w:rsidRPr="0029606E" w:rsidDel="00D50544">
          <w:delText>secretary</w:delText>
        </w:r>
      </w:del>
      <w:ins w:id="1931" w:author="Author">
        <w:r w:rsidR="00D50544">
          <w:t>Secretary/Committee Manager</w:t>
        </w:r>
      </w:ins>
      <w:r w:rsidRPr="0029606E">
        <w:t xml:space="preserve"> of </w:t>
      </w:r>
      <w:del w:id="1932" w:author="Author">
        <w:r w:rsidRPr="0029606E" w:rsidDel="00683BB0">
          <w:delText>his</w:delText>
        </w:r>
        <w:r w:rsidR="001B149B" w:rsidRPr="0029606E" w:rsidDel="00683BB0">
          <w:delText>/her</w:delText>
        </w:r>
      </w:del>
      <w:ins w:id="1933" w:author="Author">
        <w:r w:rsidR="00683BB0">
          <w:t>the</w:t>
        </w:r>
      </w:ins>
      <w:r w:rsidRPr="0029606E">
        <w:t xml:space="preserve"> committee and, if necessary, the </w:t>
      </w:r>
      <w:del w:id="1934" w:author="Author">
        <w:r w:rsidRPr="0029606E" w:rsidDel="00627DBC">
          <w:delText>project leader</w:delText>
        </w:r>
      </w:del>
      <w:ins w:id="1935" w:author="Author">
        <w:r w:rsidR="00627DBC">
          <w:t>Project Leader</w:t>
        </w:r>
      </w:ins>
      <w:r w:rsidRPr="0029606E">
        <w:t xml:space="preserve">, to judge whether there is </w:t>
      </w:r>
      <w:del w:id="1936" w:author="Author">
        <w:r w:rsidRPr="0029606E" w:rsidDel="00AD7026">
          <w:delText>sufficient support</w:delText>
        </w:r>
      </w:del>
      <w:ins w:id="1937" w:author="Author">
        <w:r w:rsidR="00AD7026">
          <w:t>consensus</w:t>
        </w:r>
      </w:ins>
      <w:r w:rsidRPr="0029606E">
        <w:t xml:space="preserve"> bearing in mind the definition of consensus given in ISO/IEC Guide 2:2004.</w:t>
      </w:r>
    </w:p>
    <w:p w14:paraId="667F110F" w14:textId="77777777" w:rsidR="00D77357" w:rsidRPr="0029606E" w:rsidRDefault="0025539D" w:rsidP="008C5062">
      <w:pPr>
        <w:pStyle w:val="BodyTextindent10"/>
      </w:pPr>
      <w:r w:rsidRPr="0029606E">
        <w:t>“</w:t>
      </w:r>
      <w:r w:rsidR="00D77357" w:rsidRPr="0029606E">
        <w:rPr>
          <w:b/>
        </w:rPr>
        <w:t>consensus</w:t>
      </w:r>
      <w:r w:rsidR="00D77357" w:rsidRPr="0029606E">
        <w:t>: General agreement, characterized by the absence of sustained opposition to substantial issues by any important part of the concerned interests and by a process that involves seeking to take into account the views of all parties concerned and to reconcile any conflicting arguments.</w:t>
      </w:r>
    </w:p>
    <w:p w14:paraId="33BE5B32" w14:textId="09DF06AA" w:rsidR="00D77357" w:rsidRPr="0029606E" w:rsidRDefault="00D77357" w:rsidP="003410AB">
      <w:pPr>
        <w:pStyle w:val="Noteindent"/>
      </w:pPr>
      <w:r w:rsidRPr="0029606E">
        <w:t>NOTE</w:t>
      </w:r>
      <w:r w:rsidR="003410AB" w:rsidRPr="0029606E">
        <w:tab/>
      </w:r>
      <w:r w:rsidRPr="0029606E">
        <w:t>Consensus need not imply unanimity.</w:t>
      </w:r>
      <w:r w:rsidR="0025539D" w:rsidRPr="0029606E">
        <w:t>”</w:t>
      </w:r>
    </w:p>
    <w:p w14:paraId="28BD5279" w14:textId="77777777" w:rsidR="00D77357" w:rsidRPr="0029606E" w:rsidRDefault="00D77357" w:rsidP="00B71B0D">
      <w:pPr>
        <w:pStyle w:val="BodyText"/>
        <w:keepNext/>
      </w:pPr>
      <w:r w:rsidRPr="0029606E">
        <w:t>The following applies to the definition of consensus:</w:t>
      </w:r>
    </w:p>
    <w:p w14:paraId="0211C679" w14:textId="1DBAC761" w:rsidR="00D77357" w:rsidRPr="0029606E" w:rsidRDefault="00A76D04" w:rsidP="00D77357">
      <w:pPr>
        <w:pStyle w:val="BodyText"/>
      </w:pPr>
      <w:bookmarkStart w:id="1938" w:name="_Hlk504667877"/>
      <w:r w:rsidRPr="0029606E">
        <w:t>In t</w:t>
      </w:r>
      <w:r w:rsidR="00D77357" w:rsidRPr="0029606E">
        <w:t xml:space="preserve">he process of reaching consensus, many different points of views will be expressed and addressed as the document evolves. However, </w:t>
      </w:r>
      <w:r w:rsidR="0025539D" w:rsidRPr="0029606E">
        <w:t>“</w:t>
      </w:r>
      <w:r w:rsidR="00D77357" w:rsidRPr="0029606E">
        <w:t>sustained oppositions</w:t>
      </w:r>
      <w:r w:rsidR="0025539D" w:rsidRPr="0029606E">
        <w:t>”</w:t>
      </w:r>
      <w:r w:rsidR="00D77357" w:rsidRPr="0029606E">
        <w:t xml:space="preserve"> are views expressed </w:t>
      </w:r>
      <w:r w:rsidR="00A15440" w:rsidRPr="0029606E">
        <w:t xml:space="preserve">at </w:t>
      </w:r>
      <w:r w:rsidR="00D77357" w:rsidRPr="0029606E">
        <w:t xml:space="preserve">minuted </w:t>
      </w:r>
      <w:r w:rsidR="00A15440" w:rsidRPr="0029606E">
        <w:t xml:space="preserve">meetings of </w:t>
      </w:r>
      <w:r w:rsidR="00D77357" w:rsidRPr="0029606E">
        <w:t xml:space="preserve">committee, working group (WG) or </w:t>
      </w:r>
      <w:r w:rsidR="00A15440" w:rsidRPr="0029606E">
        <w:t>other groups (e.g. task forces, advi</w:t>
      </w:r>
      <w:r w:rsidR="00DC62C1" w:rsidRPr="0029606E">
        <w:t>s</w:t>
      </w:r>
      <w:r w:rsidR="00A15440" w:rsidRPr="0029606E">
        <w:t>ory groups, etc.)</w:t>
      </w:r>
      <w:r w:rsidR="00381D2D" w:rsidRPr="0029606E">
        <w:t xml:space="preserve"> </w:t>
      </w:r>
      <w:r w:rsidR="00DC62C1" w:rsidRPr="0029606E">
        <w:t xml:space="preserve">and </w:t>
      </w:r>
      <w:r w:rsidR="00D77357" w:rsidRPr="0029606E">
        <w:t xml:space="preserve">which are maintained by an important part of the concerned interest and which are incompatible with the committee consensus. The notion of </w:t>
      </w:r>
      <w:r w:rsidR="0025539D" w:rsidRPr="0029606E">
        <w:t>“</w:t>
      </w:r>
      <w:r w:rsidR="00D77357" w:rsidRPr="0029606E">
        <w:t>concerned interest(s)</w:t>
      </w:r>
      <w:r w:rsidR="0025539D" w:rsidRPr="0029606E">
        <w:t>”</w:t>
      </w:r>
      <w:r w:rsidR="00D77357" w:rsidRPr="0029606E">
        <w:t xml:space="preserve"> will vary depending on the dynamics of the committee and </w:t>
      </w:r>
      <w:r w:rsidR="007A4D90" w:rsidRPr="0029606E">
        <w:t>shall</w:t>
      </w:r>
      <w:r w:rsidR="00D77357" w:rsidRPr="0029606E">
        <w:t xml:space="preserve"> therefore be determined by the committee leadership on a case by case basis. The concept of sustained opposition is not applicable in the context of member body votes on </w:t>
      </w:r>
      <w:del w:id="1939" w:author="Author">
        <w:r w:rsidR="00D77357" w:rsidRPr="0029606E" w:rsidDel="00AD7026">
          <w:delText xml:space="preserve">CD, </w:delText>
        </w:r>
      </w:del>
      <w:r w:rsidR="00D77357" w:rsidRPr="0029606E">
        <w:t>DIS or FDIS since these are subject to the applicable voting rules.</w:t>
      </w:r>
    </w:p>
    <w:bookmarkEnd w:id="1938"/>
    <w:p w14:paraId="7EF7D39D" w14:textId="77777777" w:rsidR="00D77357" w:rsidRPr="0029606E" w:rsidRDefault="00D77357" w:rsidP="00B71B0D">
      <w:pPr>
        <w:pStyle w:val="BodyText"/>
        <w:keepNext/>
      </w:pPr>
      <w:r w:rsidRPr="0029606E">
        <w:t>Those expressing sustained oppositions have a right to be heard and the following approach is recommended when a sustained opposition is declared:</w:t>
      </w:r>
    </w:p>
    <w:p w14:paraId="047E2F11" w14:textId="77777777" w:rsidR="00D77357" w:rsidRPr="0029606E" w:rsidRDefault="008C5062" w:rsidP="00B71B0D">
      <w:pPr>
        <w:pStyle w:val="ListContinue1"/>
      </w:pPr>
      <w:r w:rsidRPr="0029606E">
        <w:t>—</w:t>
      </w:r>
      <w:r w:rsidRPr="0029606E">
        <w:tab/>
      </w:r>
      <w:r w:rsidR="00D77357" w:rsidRPr="0029606E">
        <w:t xml:space="preserve">The leadership </w:t>
      </w:r>
      <w:r w:rsidR="007A4D90" w:rsidRPr="0029606E">
        <w:t xml:space="preserve">shall </w:t>
      </w:r>
      <w:r w:rsidR="00D77357" w:rsidRPr="0029606E">
        <w:t>first assess whether the opposition can be considered a “sustained opposition”, i.e. whether it has been sustained by an important part of the concerned interest. If this is not the case, the leadership will register the opposition (i.e. in the minutes, records, etc.) and continue to lead the work on the document.</w:t>
      </w:r>
    </w:p>
    <w:p w14:paraId="77E0617C" w14:textId="77777777" w:rsidR="00D77357" w:rsidRPr="0029606E" w:rsidRDefault="008C5062" w:rsidP="00B71B0D">
      <w:pPr>
        <w:pStyle w:val="ListContinue1"/>
      </w:pPr>
      <w:r w:rsidRPr="0029606E">
        <w:t>—</w:t>
      </w:r>
      <w:r w:rsidRPr="0029606E">
        <w:tab/>
      </w:r>
      <w:r w:rsidR="00D77357" w:rsidRPr="0029606E">
        <w:t>If the leadership determines that there is a sustained opposition, it is required to try and resolve it in good faith. However, a sustained opposition is not akin to a right to veto. The obligation to address the sustained oppositions does not imply an obligation to successfully resolve the</w:t>
      </w:r>
      <w:r w:rsidR="00A15440" w:rsidRPr="0029606E">
        <w:t>m</w:t>
      </w:r>
      <w:r w:rsidR="00D77357" w:rsidRPr="0029606E">
        <w:t>.</w:t>
      </w:r>
    </w:p>
    <w:p w14:paraId="7608C8BB" w14:textId="77777777" w:rsidR="00D77357" w:rsidRPr="0029606E" w:rsidRDefault="00D77357" w:rsidP="00D77357">
      <w:pPr>
        <w:pStyle w:val="BodyText"/>
      </w:pPr>
      <w:r w:rsidRPr="0029606E">
        <w:t>The responsibility for assessing whether or not consensus has been reached rests entirely with the leadership. This includes assessing whether there is sustained opposition or whether any sustained opposition can be resolved without compromising the existing level of consensus on the rest of the document. In such cases, the leadership will register the opposition and continue the work.</w:t>
      </w:r>
    </w:p>
    <w:p w14:paraId="4A09A359" w14:textId="5AE76B2A" w:rsidR="00D77357" w:rsidRPr="0029606E" w:rsidRDefault="00D77357" w:rsidP="00D77357">
      <w:pPr>
        <w:pStyle w:val="BodyText"/>
      </w:pPr>
      <w:r w:rsidRPr="0029606E">
        <w:t xml:space="preserve">Those parties with sustained oppositions may avail themselves of appeals mechanisms as detailed in </w:t>
      </w:r>
      <w:r w:rsidR="00BC2855" w:rsidRPr="0029606E">
        <w:t>C</w:t>
      </w:r>
      <w:r w:rsidRPr="0029606E">
        <w:t>lause </w:t>
      </w:r>
      <w:r w:rsidR="003A07CC" w:rsidRPr="0029606E">
        <w:fldChar w:fldCharType="begin"/>
      </w:r>
      <w:r w:rsidR="003A07CC" w:rsidRPr="0029606E">
        <w:instrText xml:space="preserve"> REF _Ref510784598 \r \h </w:instrText>
      </w:r>
      <w:r w:rsidR="003A07CC" w:rsidRPr="0029606E">
        <w:fldChar w:fldCharType="separate"/>
      </w:r>
      <w:r w:rsidR="005C35CA">
        <w:t>5</w:t>
      </w:r>
      <w:r w:rsidR="003A07CC" w:rsidRPr="0029606E">
        <w:fldChar w:fldCharType="end"/>
      </w:r>
      <w:r w:rsidRPr="0029606E">
        <w:t>.</w:t>
      </w:r>
    </w:p>
    <w:p w14:paraId="6ECC5915" w14:textId="3AEA6984" w:rsidR="00D77357" w:rsidRPr="0029606E" w:rsidRDefault="008179D5" w:rsidP="00D77357">
      <w:pPr>
        <w:pStyle w:val="BodyText"/>
      </w:pPr>
      <w:r w:rsidRPr="0029606E">
        <w:t>I</w:t>
      </w:r>
      <w:r w:rsidR="00D77357" w:rsidRPr="0029606E">
        <w:t>n case of doubt concerning consensus</w:t>
      </w:r>
      <w:ins w:id="1940" w:author="Author">
        <w:r w:rsidR="005534D5">
          <w:t xml:space="preserve"> </w:t>
        </w:r>
        <w:r w:rsidR="005534D5" w:rsidRPr="005534D5">
          <w:t>on a revised committee draft</w:t>
        </w:r>
      </w:ins>
      <w:r w:rsidR="00D77357" w:rsidRPr="0029606E">
        <w:t>, approval by a two-thirds majority of the P</w:t>
      </w:r>
      <w:r w:rsidR="0025539D" w:rsidRPr="0029606E">
        <w:noBreakHyphen/>
        <w:t>member</w:t>
      </w:r>
      <w:r w:rsidR="00D77357" w:rsidRPr="0029606E">
        <w:t xml:space="preserve">s of the </w:t>
      </w:r>
      <w:del w:id="1941" w:author="Author">
        <w:r w:rsidR="00D77357" w:rsidRPr="0029606E" w:rsidDel="005534D5">
          <w:delText xml:space="preserve">technical </w:delText>
        </w:r>
      </w:del>
      <w:r w:rsidR="00D77357" w:rsidRPr="0029606E">
        <w:t xml:space="preserve">committee </w:t>
      </w:r>
      <w:del w:id="1942" w:author="Author">
        <w:r w:rsidR="00D77357" w:rsidRPr="0029606E" w:rsidDel="005534D5">
          <w:delText xml:space="preserve">or subcommittee </w:delText>
        </w:r>
      </w:del>
      <w:r w:rsidR="00D77357" w:rsidRPr="0029606E">
        <w:t xml:space="preserve">voting may be deemed to be sufficient for the </w:t>
      </w:r>
      <w:ins w:id="1943" w:author="Author">
        <w:r w:rsidR="005534D5">
          <w:t xml:space="preserve">revised </w:t>
        </w:r>
      </w:ins>
      <w:r w:rsidR="00D77357" w:rsidRPr="0029606E">
        <w:t>committee draft to be accepted for registration as an enquiry draft; however every attempt shall be made to resolve negative votes</w:t>
      </w:r>
      <w:del w:id="1944" w:author="Author">
        <w:r w:rsidR="00D77357" w:rsidRPr="0029606E" w:rsidDel="00D24882">
          <w:delText>.</w:delText>
        </w:r>
      </w:del>
      <w:ins w:id="1945" w:author="Author">
        <w:r w:rsidR="005534D5">
          <w:t>.</w:t>
        </w:r>
        <w:r w:rsidR="000163E3">
          <w:t xml:space="preserve"> </w:t>
        </w:r>
        <w:r w:rsidR="00585218" w:rsidRPr="00585218">
          <w:t>In the case of Technical Specification, Publicly Available Specification or Technical Report there is no enquiry stage (See clause 3.1.1, 3.2.1 and 3.3.1 for the approval and publication).</w:t>
        </w:r>
      </w:ins>
    </w:p>
    <w:p w14:paraId="30826CF9" w14:textId="77777777" w:rsidR="003E6670" w:rsidRPr="0029606E" w:rsidRDefault="003E6670" w:rsidP="009836E4">
      <w:pPr>
        <w:pStyle w:val="BodyText"/>
      </w:pPr>
      <w:r w:rsidRPr="0029606E">
        <w:rPr>
          <w:rStyle w:val="zzzHighlight"/>
        </w:rPr>
        <w:t>Abstentions are excluded when the votes are counted, as well as negative votes not accompanied by technical reasons.</w:t>
      </w:r>
    </w:p>
    <w:p w14:paraId="169B4721" w14:textId="4B531235" w:rsidR="00D77357" w:rsidRPr="0029606E" w:rsidRDefault="00D77357" w:rsidP="00D77357">
      <w:pPr>
        <w:pStyle w:val="BodyText"/>
      </w:pPr>
      <w:r w:rsidRPr="0029606E">
        <w:t>The secretariat of the</w:t>
      </w:r>
      <w:del w:id="1946" w:author="Author">
        <w:r w:rsidRPr="0029606E" w:rsidDel="005534D5">
          <w:delText xml:space="preserve"> technical</w:delText>
        </w:r>
      </w:del>
      <w:r w:rsidRPr="0029606E">
        <w:t xml:space="preserve"> committee </w:t>
      </w:r>
      <w:del w:id="1947" w:author="Author">
        <w:r w:rsidRPr="0029606E" w:rsidDel="005534D5">
          <w:delText xml:space="preserve">or subcommittee </w:delText>
        </w:r>
      </w:del>
      <w:r w:rsidRPr="0029606E">
        <w:t>responsible for the committee draft shall ensure that the enquiry draft fully embodies decisions taken either at meetings or by correspondence.</w:t>
      </w:r>
    </w:p>
    <w:p w14:paraId="5E047914" w14:textId="023D2C97" w:rsidR="00D77357" w:rsidRPr="0029606E" w:rsidRDefault="00D77357" w:rsidP="00D77357">
      <w:pPr>
        <w:pStyle w:val="p3"/>
      </w:pPr>
      <w:r w:rsidRPr="0029606E">
        <w:rPr>
          <w:b/>
        </w:rPr>
        <w:fldChar w:fldCharType="begin"/>
      </w:r>
      <w:r w:rsidRPr="0029606E">
        <w:rPr>
          <w:b/>
        </w:rPr>
        <w:instrText xml:space="preserve"> REF _Ref509831673 \r \h  \* MERGEFORMAT </w:instrText>
      </w:r>
      <w:r w:rsidRPr="0029606E">
        <w:rPr>
          <w:b/>
        </w:rPr>
      </w:r>
      <w:r w:rsidRPr="0029606E">
        <w:rPr>
          <w:b/>
        </w:rPr>
        <w:fldChar w:fldCharType="separate"/>
      </w:r>
      <w:r w:rsidR="005C35CA">
        <w:rPr>
          <w:b/>
        </w:rPr>
        <w:t>2.5</w:t>
      </w:r>
      <w:r w:rsidRPr="0029606E">
        <w:rPr>
          <w:b/>
        </w:rPr>
        <w:fldChar w:fldCharType="end"/>
      </w:r>
      <w:r w:rsidRPr="0029606E">
        <w:rPr>
          <w:b/>
        </w:rPr>
        <w:t>.7</w:t>
      </w:r>
      <w:r w:rsidRPr="0029606E">
        <w:tab/>
        <w:t>When consensus has been reached</w:t>
      </w:r>
      <w:ins w:id="1948" w:author="Author">
        <w:r w:rsidR="002C3AEE">
          <w:t>,</w:t>
        </w:r>
      </w:ins>
      <w:r w:rsidRPr="0029606E">
        <w:t xml:space="preserve"> </w:t>
      </w:r>
      <w:del w:id="1949" w:author="Author">
        <w:r w:rsidRPr="0029606E" w:rsidDel="002C3AEE">
          <w:delText>in a technical</w:delText>
        </w:r>
      </w:del>
      <w:ins w:id="1950" w:author="Author">
        <w:r w:rsidR="002C3AEE">
          <w:t>the</w:t>
        </w:r>
      </w:ins>
      <w:r w:rsidRPr="0029606E">
        <w:t xml:space="preserve"> committee </w:t>
      </w:r>
      <w:del w:id="1951" w:author="Author">
        <w:r w:rsidRPr="0029606E" w:rsidDel="00820A01">
          <w:delText xml:space="preserve">or subcommittee, its </w:delText>
        </w:r>
      </w:del>
      <w:r w:rsidRPr="0029606E">
        <w:t>secretariat shall submit the finalized version of the draft in electronic form suitable for distribution to the national members for enquiry (</w:t>
      </w:r>
      <w:r w:rsidRPr="0029606E">
        <w:fldChar w:fldCharType="begin"/>
      </w:r>
      <w:r w:rsidRPr="0029606E">
        <w:instrText xml:space="preserve"> REF _Ref509831690 \r \h </w:instrText>
      </w:r>
      <w:r w:rsidRPr="0029606E">
        <w:fldChar w:fldCharType="separate"/>
      </w:r>
      <w:r w:rsidR="005C35CA">
        <w:t>2.6</w:t>
      </w:r>
      <w:r w:rsidRPr="0029606E">
        <w:fldChar w:fldCharType="end"/>
      </w:r>
      <w:r w:rsidRPr="0029606E">
        <w:t xml:space="preserve">.1), to the </w:t>
      </w:r>
      <w:del w:id="1952" w:author="Author">
        <w:r w:rsidRPr="0029606E" w:rsidDel="00164399">
          <w:delText>office of the CEO</w:delText>
        </w:r>
      </w:del>
      <w:ins w:id="1953" w:author="Author">
        <w:r w:rsidR="00164399">
          <w:t>Office of the CEO</w:t>
        </w:r>
      </w:ins>
      <w:r w:rsidRPr="0029606E">
        <w:t xml:space="preserve"> (with a copy to the </w:t>
      </w:r>
      <w:del w:id="1954" w:author="Author">
        <w:r w:rsidRPr="0029606E" w:rsidDel="00820A01">
          <w:delText xml:space="preserve">technical </w:delText>
        </w:r>
      </w:del>
      <w:ins w:id="1955" w:author="Author">
        <w:r w:rsidR="00820A01">
          <w:t>parent</w:t>
        </w:r>
        <w:r w:rsidR="00820A01" w:rsidRPr="0029606E">
          <w:t xml:space="preserve"> </w:t>
        </w:r>
      </w:ins>
      <w:r w:rsidRPr="0029606E">
        <w:t xml:space="preserve">committee secretariat in the case of a subcommittee) within a maximum of </w:t>
      </w:r>
      <w:r w:rsidR="007B59C5" w:rsidRPr="0029606E">
        <w:t>16</w:t>
      </w:r>
      <w:r w:rsidR="008B0191" w:rsidRPr="0029606E">
        <w:t> </w:t>
      </w:r>
      <w:r w:rsidR="007B59C5" w:rsidRPr="0029606E">
        <w:t>weeks</w:t>
      </w:r>
      <w:r w:rsidRPr="0029606E">
        <w:t>.</w:t>
      </w:r>
    </w:p>
    <w:p w14:paraId="6CA5E807" w14:textId="77777777" w:rsidR="00D77357" w:rsidRPr="0029606E" w:rsidRDefault="00D77357" w:rsidP="00D77357">
      <w:pPr>
        <w:pStyle w:val="BodyText"/>
        <w:rPr>
          <w:rStyle w:val="zzzHighlight"/>
        </w:rPr>
      </w:pPr>
      <w:r w:rsidRPr="0029606E">
        <w:rPr>
          <w:rStyle w:val="zzzHighlight"/>
        </w:rPr>
        <w:t>The secretariat shall submit the proposed draft International Standard (DIS) to the ISO Central Secretariat in electronic format together with a completed explanatory report (ISO form 8A) and the compilation of comments and actions taken in response to comments on the final CD.</w:t>
      </w:r>
    </w:p>
    <w:p w14:paraId="33C346BC" w14:textId="727ED409" w:rsidR="00D77357" w:rsidRPr="0029606E" w:rsidRDefault="00D77357" w:rsidP="00D77357">
      <w:pPr>
        <w:pStyle w:val="p3"/>
      </w:pPr>
      <w:r w:rsidRPr="0029606E">
        <w:rPr>
          <w:b/>
        </w:rPr>
        <w:fldChar w:fldCharType="begin"/>
      </w:r>
      <w:r w:rsidRPr="0029606E">
        <w:rPr>
          <w:b/>
        </w:rPr>
        <w:instrText xml:space="preserve"> REF _Ref509831673 \r \h  \* MERGEFORMAT </w:instrText>
      </w:r>
      <w:r w:rsidRPr="0029606E">
        <w:rPr>
          <w:b/>
        </w:rPr>
      </w:r>
      <w:r w:rsidRPr="0029606E">
        <w:rPr>
          <w:b/>
        </w:rPr>
        <w:fldChar w:fldCharType="separate"/>
      </w:r>
      <w:r w:rsidR="005C35CA">
        <w:rPr>
          <w:b/>
        </w:rPr>
        <w:t>2.5</w:t>
      </w:r>
      <w:r w:rsidRPr="0029606E">
        <w:rPr>
          <w:b/>
        </w:rPr>
        <w:fldChar w:fldCharType="end"/>
      </w:r>
      <w:r w:rsidRPr="0029606E">
        <w:rPr>
          <w:b/>
        </w:rPr>
        <w:t>.8</w:t>
      </w:r>
      <w:r w:rsidRPr="0029606E">
        <w:tab/>
        <w:t xml:space="preserve">For time limits relating to this stage, see </w:t>
      </w:r>
      <w:r w:rsidRPr="0029606E">
        <w:fldChar w:fldCharType="begin" w:fldLock="1"/>
      </w:r>
      <w:r w:rsidRPr="0029606E">
        <w:instrText xml:space="preserve"> REF _Ref465570275 \r \h  \* MERGEFORMAT </w:instrText>
      </w:r>
      <w:r w:rsidRPr="0029606E">
        <w:fldChar w:fldCharType="separate"/>
      </w:r>
      <w:r w:rsidRPr="0029606E">
        <w:t>2.1.6</w:t>
      </w:r>
      <w:r w:rsidRPr="0029606E">
        <w:fldChar w:fldCharType="end"/>
      </w:r>
      <w:r w:rsidRPr="0029606E">
        <w:t>.</w:t>
      </w:r>
    </w:p>
    <w:p w14:paraId="657D6D3E" w14:textId="755D9961" w:rsidR="00D77357" w:rsidRPr="0029606E" w:rsidRDefault="00D77357" w:rsidP="00D77357">
      <w:pPr>
        <w:pStyle w:val="p3"/>
      </w:pPr>
      <w:r w:rsidRPr="0029606E">
        <w:rPr>
          <w:b/>
        </w:rPr>
        <w:fldChar w:fldCharType="begin"/>
      </w:r>
      <w:r w:rsidRPr="0029606E">
        <w:rPr>
          <w:b/>
        </w:rPr>
        <w:instrText xml:space="preserve"> REF _Ref509831673 \r \h  \* MERGEFORMAT </w:instrText>
      </w:r>
      <w:r w:rsidRPr="0029606E">
        <w:rPr>
          <w:b/>
        </w:rPr>
      </w:r>
      <w:r w:rsidRPr="0029606E">
        <w:rPr>
          <w:b/>
        </w:rPr>
        <w:fldChar w:fldCharType="separate"/>
      </w:r>
      <w:r w:rsidR="005C35CA">
        <w:rPr>
          <w:b/>
        </w:rPr>
        <w:t>2.5</w:t>
      </w:r>
      <w:r w:rsidRPr="0029606E">
        <w:rPr>
          <w:b/>
        </w:rPr>
        <w:fldChar w:fldCharType="end"/>
      </w:r>
      <w:r w:rsidRPr="0029606E">
        <w:rPr>
          <w:b/>
        </w:rPr>
        <w:t>.9</w:t>
      </w:r>
      <w:r w:rsidRPr="0029606E">
        <w:tab/>
        <w:t xml:space="preserve">The committee stage ends when all technical issues have been resolved and a committee draft is accepted for circulation as an enquiry draft and is registered by the </w:t>
      </w:r>
      <w:del w:id="1956" w:author="Author">
        <w:r w:rsidRPr="0029606E" w:rsidDel="00164399">
          <w:delText>office of the CEO</w:delText>
        </w:r>
      </w:del>
      <w:ins w:id="1957" w:author="Author">
        <w:r w:rsidR="00164399">
          <w:t>Office of the CEO</w:t>
        </w:r>
      </w:ins>
      <w:r w:rsidRPr="0029606E">
        <w:t>. Texts that do not conform to the ISO/IEC Directives, Part 2 shall be returned to the secretariat with a request for correction before they are registered.</w:t>
      </w:r>
    </w:p>
    <w:commentRangeStart w:id="1958"/>
    <w:p w14:paraId="17D4C04A" w14:textId="77188483" w:rsidR="00D77357" w:rsidRPr="0029606E" w:rsidRDefault="00D77357" w:rsidP="00D77357">
      <w:pPr>
        <w:pStyle w:val="p3"/>
      </w:pPr>
      <w:r w:rsidRPr="0029606E">
        <w:rPr>
          <w:b/>
        </w:rPr>
        <w:fldChar w:fldCharType="begin"/>
      </w:r>
      <w:r w:rsidRPr="0029606E">
        <w:rPr>
          <w:b/>
        </w:rPr>
        <w:instrText xml:space="preserve"> REF _Ref509831673 \r \h  \* MERGEFORMAT </w:instrText>
      </w:r>
      <w:r w:rsidRPr="0029606E">
        <w:rPr>
          <w:b/>
        </w:rPr>
      </w:r>
      <w:r w:rsidRPr="0029606E">
        <w:rPr>
          <w:b/>
        </w:rPr>
        <w:fldChar w:fldCharType="separate"/>
      </w:r>
      <w:r w:rsidR="005C35CA">
        <w:rPr>
          <w:b/>
        </w:rPr>
        <w:t>2.5</w:t>
      </w:r>
      <w:r w:rsidRPr="0029606E">
        <w:rPr>
          <w:b/>
        </w:rPr>
        <w:fldChar w:fldCharType="end"/>
      </w:r>
      <w:r w:rsidRPr="0029606E">
        <w:rPr>
          <w:b/>
        </w:rPr>
        <w:t>.10</w:t>
      </w:r>
      <w:commentRangeEnd w:id="1958"/>
      <w:r w:rsidR="00D93E3E">
        <w:rPr>
          <w:rStyle w:val="CommentReference"/>
          <w:rFonts w:eastAsia="MS Mincho"/>
          <w:szCs w:val="20"/>
          <w:lang w:eastAsia="ja-JP"/>
        </w:rPr>
        <w:commentReference w:id="1958"/>
      </w:r>
      <w:r w:rsidRPr="0029606E">
        <w:tab/>
        <w:t xml:space="preserve">If the technical issues </w:t>
      </w:r>
      <w:ins w:id="1959" w:author="Author">
        <w:r w:rsidR="00D93E3E">
          <w:t>with an international standard</w:t>
        </w:r>
        <w:r w:rsidR="00343A9A">
          <w:t xml:space="preserve"> project</w:t>
        </w:r>
        <w:r w:rsidR="00D93E3E">
          <w:t xml:space="preserve"> </w:t>
        </w:r>
      </w:ins>
      <w:r w:rsidRPr="0029606E">
        <w:t xml:space="preserve">cannot all be resolved within the appropriate time limits, </w:t>
      </w:r>
      <w:del w:id="1960" w:author="Author">
        <w:r w:rsidRPr="0029606E" w:rsidDel="00820A01">
          <w:delText xml:space="preserve">technical </w:delText>
        </w:r>
      </w:del>
      <w:r w:rsidRPr="0029606E">
        <w:t xml:space="preserve">committees </w:t>
      </w:r>
      <w:del w:id="1961" w:author="Author">
        <w:r w:rsidRPr="0029606E" w:rsidDel="00820A01">
          <w:delText xml:space="preserve">and subcommittees </w:delText>
        </w:r>
      </w:del>
      <w:r w:rsidRPr="0029606E">
        <w:t xml:space="preserve">may </w:t>
      </w:r>
      <w:del w:id="1962" w:author="Author">
        <w:r w:rsidRPr="0029606E" w:rsidDel="00725152">
          <w:delText xml:space="preserve">wish to </w:delText>
        </w:r>
      </w:del>
      <w:r w:rsidRPr="0029606E">
        <w:t xml:space="preserve">consider publishing an intermediate </w:t>
      </w:r>
      <w:del w:id="1963" w:author="Author">
        <w:r w:rsidRPr="0029606E" w:rsidDel="005218EC">
          <w:delText>deliverable</w:delText>
        </w:r>
      </w:del>
      <w:ins w:id="1964" w:author="Author">
        <w:r w:rsidR="005218EC">
          <w:t>document</w:t>
        </w:r>
      </w:ins>
      <w:r w:rsidRPr="0029606E">
        <w:t xml:space="preserve"> in the form of a Technical Specification (see </w:t>
      </w:r>
      <w:r w:rsidRPr="0029606E">
        <w:fldChar w:fldCharType="begin" w:fldLock="1"/>
      </w:r>
      <w:r w:rsidRPr="0029606E">
        <w:instrText xml:space="preserve"> REF _Ref465572252 \r \h  \* MERGEFORMAT </w:instrText>
      </w:r>
      <w:r w:rsidRPr="0029606E">
        <w:fldChar w:fldCharType="separate"/>
      </w:r>
      <w:r w:rsidRPr="0029606E">
        <w:t>3.1</w:t>
      </w:r>
      <w:r w:rsidRPr="0029606E">
        <w:fldChar w:fldCharType="end"/>
      </w:r>
      <w:r w:rsidRPr="0029606E">
        <w:t>) pending agreement on an International Standard.</w:t>
      </w:r>
    </w:p>
    <w:p w14:paraId="57E1856A" w14:textId="77777777" w:rsidR="00D77357" w:rsidRPr="0029606E" w:rsidRDefault="00D77357" w:rsidP="00D77357">
      <w:pPr>
        <w:pStyle w:val="Heading2"/>
      </w:pPr>
      <w:bookmarkStart w:id="1965" w:name="_Ref509831690"/>
      <w:bookmarkStart w:id="1966" w:name="_Toc185305277"/>
      <w:bookmarkStart w:id="1967" w:name="_Toc185305496"/>
      <w:bookmarkStart w:id="1968" w:name="_Toc318972231"/>
      <w:bookmarkStart w:id="1969" w:name="_Toc323037320"/>
      <w:bookmarkStart w:id="1970" w:name="_Ref465564756"/>
      <w:bookmarkStart w:id="1971" w:name="_Ref465567662"/>
      <w:bookmarkStart w:id="1972" w:name="_Ref465567722"/>
      <w:bookmarkStart w:id="1973" w:name="_Ref465567991"/>
      <w:bookmarkStart w:id="1974" w:name="_Ref465568039"/>
      <w:bookmarkStart w:id="1975" w:name="_Ref465568618"/>
      <w:bookmarkStart w:id="1976" w:name="_Ref465572071"/>
      <w:bookmarkStart w:id="1977" w:name="_Ref465572145"/>
      <w:bookmarkStart w:id="1978" w:name="_Ref465572199"/>
      <w:bookmarkStart w:id="1979" w:name="_Ref465572223"/>
      <w:bookmarkStart w:id="1980" w:name="_Ref465572384"/>
      <w:bookmarkStart w:id="1981" w:name="_Ref465737869"/>
      <w:bookmarkStart w:id="1982" w:name="_Toc338243538"/>
      <w:bookmarkStart w:id="1983" w:name="_Toc354474219"/>
      <w:bookmarkStart w:id="1984" w:name="_Toc478053406"/>
      <w:bookmarkStart w:id="1985" w:name="_Toc69205034"/>
      <w:bookmarkStart w:id="1986" w:name="_Toc69205379"/>
      <w:bookmarkStart w:id="1987" w:name="_Toc69304081"/>
      <w:bookmarkStart w:id="1988" w:name="Enquiry_stage"/>
      <w:r w:rsidRPr="0029606E">
        <w:t>Enquiry stage</w:t>
      </w:r>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p>
    <w:bookmarkStart w:id="1989" w:name="_Ref226184929"/>
    <w:bookmarkEnd w:id="1988"/>
    <w:p w14:paraId="01C805A2" w14:textId="6DD6159C" w:rsidR="00BF3BC8" w:rsidRPr="0029606E" w:rsidRDefault="00D77357" w:rsidP="00D77357">
      <w:pPr>
        <w:pStyle w:val="p3"/>
      </w:pPr>
      <w:r w:rsidRPr="0029606E">
        <w:rPr>
          <w:b/>
        </w:rPr>
        <w:fldChar w:fldCharType="begin"/>
      </w:r>
      <w:r w:rsidRPr="0029606E">
        <w:rPr>
          <w:b/>
        </w:rPr>
        <w:instrText xml:space="preserve"> REF _Ref509831690 \r \h  \* MERGEFORMAT </w:instrText>
      </w:r>
      <w:r w:rsidRPr="0029606E">
        <w:rPr>
          <w:b/>
        </w:rPr>
      </w:r>
      <w:r w:rsidRPr="0029606E">
        <w:rPr>
          <w:b/>
        </w:rPr>
        <w:fldChar w:fldCharType="separate"/>
      </w:r>
      <w:r w:rsidR="005C35CA">
        <w:rPr>
          <w:b/>
        </w:rPr>
        <w:t>2.6</w:t>
      </w:r>
      <w:r w:rsidRPr="0029606E">
        <w:rPr>
          <w:b/>
        </w:rPr>
        <w:fldChar w:fldCharType="end"/>
      </w:r>
      <w:r w:rsidRPr="0029606E">
        <w:rPr>
          <w:b/>
        </w:rPr>
        <w:t>.1</w:t>
      </w:r>
      <w:r w:rsidRPr="0029606E">
        <w:tab/>
        <w:t xml:space="preserve">At the enquiry stage, the enquiry draft (DIS in ISO, CDV in IEC) shall be circulated by the </w:t>
      </w:r>
      <w:del w:id="1990" w:author="Author">
        <w:r w:rsidRPr="0029606E" w:rsidDel="00164399">
          <w:delText>office of the CEO</w:delText>
        </w:r>
      </w:del>
      <w:ins w:id="1991" w:author="Author">
        <w:r w:rsidR="00164399">
          <w:t>Office of the CEO</w:t>
        </w:r>
      </w:ins>
      <w:r w:rsidRPr="0029606E">
        <w:t xml:space="preserve"> to all </w:t>
      </w:r>
      <w:r w:rsidR="00D81FA7" w:rsidRPr="0029606E">
        <w:t>National Bodies</w:t>
      </w:r>
      <w:r w:rsidRPr="0029606E">
        <w:t xml:space="preserve"> for a </w:t>
      </w:r>
      <w:r w:rsidR="007B59C5" w:rsidRPr="0029606E">
        <w:t>1</w:t>
      </w:r>
      <w:r w:rsidR="0037042E" w:rsidRPr="0029606E">
        <w:t>2-</w:t>
      </w:r>
      <w:r w:rsidR="007B59C5" w:rsidRPr="0029606E">
        <w:t xml:space="preserve">week </w:t>
      </w:r>
      <w:r w:rsidRPr="0029606E">
        <w:t>vote.</w:t>
      </w:r>
      <w:bookmarkEnd w:id="1989"/>
    </w:p>
    <w:p w14:paraId="718CCE52" w14:textId="72D679CB" w:rsidR="00D77357" w:rsidRPr="0029606E" w:rsidRDefault="00D77357" w:rsidP="00D77357">
      <w:pPr>
        <w:pStyle w:val="BodyText"/>
      </w:pPr>
      <w:r w:rsidRPr="0029606E">
        <w:t xml:space="preserve">For policy on the use of languages, see </w:t>
      </w:r>
      <w:r w:rsidRPr="0029606E">
        <w:fldChar w:fldCharType="begin"/>
      </w:r>
      <w:r w:rsidRPr="0029606E">
        <w:instrText xml:space="preserve"> REF _Ref338423292 \r \h  \* MERGEFORMAT </w:instrText>
      </w:r>
      <w:r w:rsidRPr="0029606E">
        <w:fldChar w:fldCharType="separate"/>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E</w:t>
      </w:r>
      <w:r w:rsidR="00F307EF" w:rsidRPr="0029606E">
        <w:fldChar w:fldCharType="end"/>
      </w:r>
      <w:r w:rsidRPr="0029606E">
        <w:fldChar w:fldCharType="end"/>
      </w:r>
      <w:r w:rsidRPr="0029606E">
        <w:t>.</w:t>
      </w:r>
    </w:p>
    <w:p w14:paraId="41D42204" w14:textId="53901C4C" w:rsidR="00D77357" w:rsidRPr="0029606E" w:rsidRDefault="00D81FA7" w:rsidP="00D77357">
      <w:pPr>
        <w:pStyle w:val="BodyText"/>
      </w:pPr>
      <w:r w:rsidRPr="0029606E">
        <w:t>National Bodies</w:t>
      </w:r>
      <w:r w:rsidR="00D77357" w:rsidRPr="0029606E">
        <w:t xml:space="preserve"> shall be advised of the date by which completed ballots are to be received by the </w:t>
      </w:r>
      <w:del w:id="1992" w:author="Author">
        <w:r w:rsidR="00D77357" w:rsidRPr="0029606E" w:rsidDel="00164399">
          <w:delText>office of the CEO</w:delText>
        </w:r>
      </w:del>
      <w:ins w:id="1993" w:author="Author">
        <w:r w:rsidR="00164399">
          <w:t>Office of the CEO</w:t>
        </w:r>
      </w:ins>
      <w:r w:rsidR="00D77357" w:rsidRPr="0029606E">
        <w:t>.</w:t>
      </w:r>
    </w:p>
    <w:p w14:paraId="0229D889" w14:textId="72FA296D" w:rsidR="00D77357" w:rsidRPr="0029606E" w:rsidRDefault="00D77357" w:rsidP="00D77357">
      <w:pPr>
        <w:pStyle w:val="BodyText"/>
      </w:pPr>
      <w:r w:rsidRPr="0029606E">
        <w:t xml:space="preserve">At the end of the voting period, the </w:t>
      </w:r>
      <w:del w:id="1994" w:author="Author">
        <w:r w:rsidRPr="0029606E" w:rsidDel="00627DBC">
          <w:delText>chair</w:delText>
        </w:r>
      </w:del>
      <w:ins w:id="1995" w:author="Author">
        <w:r w:rsidR="00627DBC">
          <w:t>Chair</w:t>
        </w:r>
      </w:ins>
      <w:r w:rsidRPr="0029606E">
        <w:t xml:space="preserve"> and secretariat of the committee </w:t>
      </w:r>
      <w:r w:rsidR="005777E8" w:rsidRPr="0029606E">
        <w:t xml:space="preserve">will have access to </w:t>
      </w:r>
      <w:r w:rsidRPr="0029606E">
        <w:t>the results of the voting together with any comments received, for further speedy action.</w:t>
      </w:r>
    </w:p>
    <w:p w14:paraId="1A64B486" w14:textId="11E2E7B0" w:rsidR="00D77357" w:rsidRPr="0029606E" w:rsidRDefault="00D77357" w:rsidP="00D77357">
      <w:pPr>
        <w:pStyle w:val="p3"/>
      </w:pPr>
      <w:r w:rsidRPr="0029606E">
        <w:rPr>
          <w:b/>
        </w:rPr>
        <w:fldChar w:fldCharType="begin"/>
      </w:r>
      <w:r w:rsidRPr="0029606E">
        <w:rPr>
          <w:b/>
        </w:rPr>
        <w:instrText xml:space="preserve"> REF _Ref509831690 \r \h  \* MERGEFORMAT </w:instrText>
      </w:r>
      <w:r w:rsidRPr="0029606E">
        <w:rPr>
          <w:b/>
        </w:rPr>
      </w:r>
      <w:r w:rsidRPr="0029606E">
        <w:rPr>
          <w:b/>
        </w:rPr>
        <w:fldChar w:fldCharType="separate"/>
      </w:r>
      <w:r w:rsidR="005C35CA">
        <w:rPr>
          <w:b/>
        </w:rPr>
        <w:t>2.6</w:t>
      </w:r>
      <w:r w:rsidRPr="0029606E">
        <w:rPr>
          <w:b/>
        </w:rPr>
        <w:fldChar w:fldCharType="end"/>
      </w:r>
      <w:r w:rsidRPr="0029606E">
        <w:rPr>
          <w:b/>
        </w:rPr>
        <w:t>.2</w:t>
      </w:r>
      <w:r w:rsidRPr="0029606E">
        <w:tab/>
        <w:t xml:space="preserve">Votes submitted by </w:t>
      </w:r>
      <w:r w:rsidR="00D81FA7" w:rsidRPr="0029606E">
        <w:t>National Bodies</w:t>
      </w:r>
      <w:r w:rsidRPr="0029606E">
        <w:t xml:space="preserve"> shall be explicit: positive, negative, or abstention.</w:t>
      </w:r>
    </w:p>
    <w:p w14:paraId="246E275D" w14:textId="22FD3357" w:rsidR="00D77357" w:rsidRPr="0029606E" w:rsidRDefault="00D77357" w:rsidP="00D77357">
      <w:pPr>
        <w:pStyle w:val="BodyText"/>
      </w:pPr>
      <w:r w:rsidRPr="0029606E">
        <w:t xml:space="preserve">A positive vote may be accompanied by editorial or technical comments, on the understanding that the </w:t>
      </w:r>
      <w:del w:id="1996" w:author="Author">
        <w:r w:rsidRPr="0029606E" w:rsidDel="00D50544">
          <w:delText>secretary</w:delText>
        </w:r>
      </w:del>
      <w:ins w:id="1997" w:author="Author">
        <w:r w:rsidR="00D50544">
          <w:t>Secretary/Committee Manager</w:t>
        </w:r>
      </w:ins>
      <w:r w:rsidRPr="0029606E">
        <w:t xml:space="preserve">, in consultation with the </w:t>
      </w:r>
      <w:del w:id="1998" w:author="Author">
        <w:r w:rsidRPr="0029606E" w:rsidDel="00627DBC">
          <w:delText>chair</w:delText>
        </w:r>
      </w:del>
      <w:ins w:id="1999" w:author="Author">
        <w:r w:rsidR="00627DBC">
          <w:t>Chair</w:t>
        </w:r>
      </w:ins>
      <w:r w:rsidRPr="0029606E">
        <w:t xml:space="preserve"> of the </w:t>
      </w:r>
      <w:del w:id="2000" w:author="Author">
        <w:r w:rsidRPr="0029606E" w:rsidDel="006566B7">
          <w:delText>technical committee or subcommittee</w:delText>
        </w:r>
      </w:del>
      <w:ins w:id="2001" w:author="Author">
        <w:r w:rsidR="006566B7">
          <w:t>committee</w:t>
        </w:r>
      </w:ins>
      <w:r w:rsidRPr="0029606E">
        <w:t xml:space="preserve"> and </w:t>
      </w:r>
      <w:del w:id="2002" w:author="Author">
        <w:r w:rsidRPr="0029606E" w:rsidDel="00627DBC">
          <w:delText>project leader</w:delText>
        </w:r>
      </w:del>
      <w:ins w:id="2003" w:author="Author">
        <w:r w:rsidR="00627DBC">
          <w:t>Project Leader</w:t>
        </w:r>
      </w:ins>
      <w:r w:rsidRPr="0029606E">
        <w:t>, will decide how to deal with them.</w:t>
      </w:r>
    </w:p>
    <w:p w14:paraId="30E8EB7C" w14:textId="77777777" w:rsidR="00D77357" w:rsidRPr="0029606E" w:rsidRDefault="00D77357" w:rsidP="00D77357">
      <w:pPr>
        <w:pStyle w:val="BodyText"/>
      </w:pPr>
      <w:r w:rsidRPr="0029606E">
        <w:t xml:space="preserve">If a </w:t>
      </w:r>
      <w:r w:rsidR="003C11A1" w:rsidRPr="0029606E">
        <w:t>National Body</w:t>
      </w:r>
      <w:r w:rsidRPr="0029606E">
        <w:t xml:space="preserve"> finds an enquiry draft unacceptable, it shall vote negatively and state the technical reasons. It may indicate that the acceptance of specified technical modifications will change its negative vote to one of approval, but it shall not cast an affirmative vote which is conditional on the acceptance of modifications.</w:t>
      </w:r>
    </w:p>
    <w:p w14:paraId="729EBF92" w14:textId="77777777" w:rsidR="00463142" w:rsidRPr="0029606E" w:rsidRDefault="00463142" w:rsidP="008B0191">
      <w:pPr>
        <w:pStyle w:val="BodyText"/>
        <w:rPr>
          <w:rStyle w:val="zzzHighlight"/>
        </w:rPr>
      </w:pPr>
      <w:r w:rsidRPr="0029606E">
        <w:rPr>
          <w:rStyle w:val="zzzHighlight"/>
        </w:rPr>
        <w:t>In the case where a member body has voted negatively without submitting a justification, the vote will not be counted.</w:t>
      </w:r>
    </w:p>
    <w:p w14:paraId="4F2847D6" w14:textId="2AC82806" w:rsidR="002A3D9F" w:rsidRPr="0029606E" w:rsidRDefault="00951B50" w:rsidP="008B0191">
      <w:pPr>
        <w:pStyle w:val="BodyText"/>
        <w:rPr>
          <w:rStyle w:val="zzzHighlight"/>
        </w:rPr>
      </w:pPr>
      <w:r w:rsidRPr="0029606E">
        <w:rPr>
          <w:rStyle w:val="zzzHighlight"/>
        </w:rPr>
        <w:t>In the case where a Member Body has voted negatively and has submitted comments</w:t>
      </w:r>
      <w:r w:rsidR="005A54C3" w:rsidRPr="0029606E">
        <w:rPr>
          <w:rStyle w:val="zzzHighlight"/>
        </w:rPr>
        <w:t xml:space="preserve"> that are not clearly of a technical nature, the </w:t>
      </w:r>
      <w:del w:id="2004" w:author="Author">
        <w:r w:rsidR="005A54C3" w:rsidRPr="0029606E" w:rsidDel="00D50544">
          <w:rPr>
            <w:rStyle w:val="zzzHighlight"/>
          </w:rPr>
          <w:delText>committee secretary</w:delText>
        </w:r>
      </w:del>
      <w:ins w:id="2005" w:author="Author">
        <w:r w:rsidR="00D50544">
          <w:rPr>
            <w:rStyle w:val="zzzHighlight"/>
          </w:rPr>
          <w:t>Secretary/Committee Manager</w:t>
        </w:r>
      </w:ins>
      <w:r w:rsidR="005A54C3" w:rsidRPr="0029606E">
        <w:rPr>
          <w:rStyle w:val="zzzHighlight"/>
        </w:rPr>
        <w:t xml:space="preserve"> shall contact the </w:t>
      </w:r>
      <w:r w:rsidR="00B57665" w:rsidRPr="0029606E">
        <w:rPr>
          <w:rStyle w:val="zzzHighlight"/>
        </w:rPr>
        <w:t xml:space="preserve">Member Body </w:t>
      </w:r>
      <w:r w:rsidR="005A54C3" w:rsidRPr="0029606E">
        <w:rPr>
          <w:rStyle w:val="zzzHighlight"/>
        </w:rPr>
        <w:t>within 2</w:t>
      </w:r>
      <w:r w:rsidR="008B0191" w:rsidRPr="0029606E">
        <w:rPr>
          <w:rStyle w:val="zzzHighlight"/>
        </w:rPr>
        <w:t> </w:t>
      </w:r>
      <w:r w:rsidR="005A54C3" w:rsidRPr="0029606E">
        <w:rPr>
          <w:rStyle w:val="zzzHighlight"/>
        </w:rPr>
        <w:t>weeks of the ballot closure.</w:t>
      </w:r>
      <w:r w:rsidR="00F245D0" w:rsidRPr="0029606E">
        <w:rPr>
          <w:rStyle w:val="zzzHighlight"/>
        </w:rPr>
        <w:t xml:space="preserve"> If the committee leadership and the Member Body do not find an agreement, the matter is escalated to the Technical Management Board via the Office of the CEO.</w:t>
      </w:r>
    </w:p>
    <w:bookmarkStart w:id="2006" w:name="_Ref185321726"/>
    <w:p w14:paraId="5758CA10" w14:textId="2C6E8A38" w:rsidR="00D77357" w:rsidRPr="0029606E" w:rsidRDefault="00D77357" w:rsidP="00AE34B0">
      <w:pPr>
        <w:pStyle w:val="p3"/>
        <w:keepNext/>
      </w:pPr>
      <w:r w:rsidRPr="0029606E">
        <w:rPr>
          <w:b/>
        </w:rPr>
        <w:fldChar w:fldCharType="begin"/>
      </w:r>
      <w:r w:rsidRPr="0029606E">
        <w:rPr>
          <w:b/>
        </w:rPr>
        <w:instrText xml:space="preserve"> REF _Ref509831690 \r \h  \* MERGEFORMAT </w:instrText>
      </w:r>
      <w:r w:rsidRPr="0029606E">
        <w:rPr>
          <w:b/>
        </w:rPr>
      </w:r>
      <w:r w:rsidRPr="0029606E">
        <w:rPr>
          <w:b/>
        </w:rPr>
        <w:fldChar w:fldCharType="separate"/>
      </w:r>
      <w:r w:rsidR="005C35CA">
        <w:rPr>
          <w:b/>
        </w:rPr>
        <w:t>2.6</w:t>
      </w:r>
      <w:r w:rsidRPr="0029606E">
        <w:rPr>
          <w:b/>
        </w:rPr>
        <w:fldChar w:fldCharType="end"/>
      </w:r>
      <w:r w:rsidRPr="0029606E">
        <w:rPr>
          <w:b/>
        </w:rPr>
        <w:t>.3</w:t>
      </w:r>
      <w:r w:rsidRPr="0029606E">
        <w:tab/>
        <w:t>An enquiry draft is approved if</w:t>
      </w:r>
      <w:bookmarkEnd w:id="2006"/>
    </w:p>
    <w:p w14:paraId="044CA22E" w14:textId="77777777" w:rsidR="00D77357" w:rsidRPr="0029606E" w:rsidRDefault="00AE34B0" w:rsidP="007E13B3">
      <w:pPr>
        <w:pStyle w:val="ListNumber1"/>
      </w:pPr>
      <w:r w:rsidRPr="0029606E">
        <w:t>a</w:t>
      </w:r>
      <w:r w:rsidR="00A77870" w:rsidRPr="0029606E">
        <w:t>)</w:t>
      </w:r>
      <w:r w:rsidR="00A77870" w:rsidRPr="0029606E">
        <w:tab/>
      </w:r>
      <w:r w:rsidR="00D77357" w:rsidRPr="0029606E">
        <w:t>a two-thirds majority of the votes cast by the P</w:t>
      </w:r>
      <w:r w:rsidR="0025539D" w:rsidRPr="0029606E">
        <w:noBreakHyphen/>
        <w:t>member</w:t>
      </w:r>
      <w:r w:rsidR="00D77357" w:rsidRPr="0029606E">
        <w:t>s of the technical committee or subcommittee are in favour, and</w:t>
      </w:r>
    </w:p>
    <w:p w14:paraId="0AF67470" w14:textId="77777777" w:rsidR="00D77357" w:rsidRPr="0029606E" w:rsidRDefault="00AE34B0" w:rsidP="007E13B3">
      <w:pPr>
        <w:pStyle w:val="ListNumber1"/>
      </w:pPr>
      <w:r w:rsidRPr="0029606E">
        <w:t>b</w:t>
      </w:r>
      <w:r w:rsidR="00A77870" w:rsidRPr="0029606E">
        <w:t>)</w:t>
      </w:r>
      <w:r w:rsidR="00A77870" w:rsidRPr="0029606E">
        <w:tab/>
      </w:r>
      <w:r w:rsidR="00D77357" w:rsidRPr="0029606E">
        <w:t>not more than one-quarter of the total number of votes cast are negative.</w:t>
      </w:r>
    </w:p>
    <w:p w14:paraId="2BDDA93B" w14:textId="77777777" w:rsidR="00D77357" w:rsidRPr="0029606E" w:rsidRDefault="00D77357" w:rsidP="00D77357">
      <w:pPr>
        <w:pStyle w:val="BodyText"/>
      </w:pPr>
      <w:r w:rsidRPr="0029606E">
        <w:t>Abstentions are excluded when the votes are counted, as well as negative votes not accompanied by technical reasons.</w:t>
      </w:r>
    </w:p>
    <w:p w14:paraId="71B20D47" w14:textId="3BDCF4EE" w:rsidR="00D77357" w:rsidRPr="0029606E" w:rsidRDefault="00D77357" w:rsidP="00D77357">
      <w:pPr>
        <w:pStyle w:val="BodyText"/>
      </w:pPr>
      <w:r w:rsidRPr="0029606E">
        <w:t xml:space="preserve">Comments received after the normal voting period are submitted to the </w:t>
      </w:r>
      <w:del w:id="2007" w:author="Author">
        <w:r w:rsidRPr="0029606E" w:rsidDel="006566B7">
          <w:delText>technical committee or subcommittee</w:delText>
        </w:r>
      </w:del>
      <w:ins w:id="2008" w:author="Author">
        <w:r w:rsidR="006566B7">
          <w:t>committee</w:t>
        </w:r>
      </w:ins>
      <w:r w:rsidRPr="0029606E">
        <w:t xml:space="preserve"> secretariat for consideration at the time of the next review of the International Standard.</w:t>
      </w:r>
    </w:p>
    <w:bookmarkStart w:id="2009" w:name="_Ref185301188"/>
    <w:commentRangeStart w:id="2010"/>
    <w:p w14:paraId="56B45C9F" w14:textId="6AD68526" w:rsidR="00D77357" w:rsidRPr="0029606E" w:rsidRDefault="00D77357" w:rsidP="00AE34B0">
      <w:pPr>
        <w:pStyle w:val="p3"/>
        <w:keepNext/>
      </w:pPr>
      <w:r w:rsidRPr="0029606E">
        <w:rPr>
          <w:b/>
        </w:rPr>
        <w:fldChar w:fldCharType="begin"/>
      </w:r>
      <w:r w:rsidRPr="0029606E">
        <w:rPr>
          <w:b/>
        </w:rPr>
        <w:instrText xml:space="preserve"> REF _Ref509831690 \r \h  \* MERGEFORMAT </w:instrText>
      </w:r>
      <w:r w:rsidRPr="0029606E">
        <w:rPr>
          <w:b/>
        </w:rPr>
      </w:r>
      <w:r w:rsidRPr="0029606E">
        <w:rPr>
          <w:b/>
        </w:rPr>
        <w:fldChar w:fldCharType="separate"/>
      </w:r>
      <w:r w:rsidR="005C35CA">
        <w:rPr>
          <w:b/>
        </w:rPr>
        <w:t>2.6</w:t>
      </w:r>
      <w:r w:rsidRPr="0029606E">
        <w:rPr>
          <w:b/>
        </w:rPr>
        <w:fldChar w:fldCharType="end"/>
      </w:r>
      <w:r w:rsidRPr="0029606E">
        <w:rPr>
          <w:b/>
        </w:rPr>
        <w:t>.4</w:t>
      </w:r>
      <w:commentRangeEnd w:id="2010"/>
      <w:r w:rsidR="00407B1A">
        <w:rPr>
          <w:rStyle w:val="CommentReference"/>
          <w:rFonts w:eastAsia="MS Mincho"/>
          <w:szCs w:val="20"/>
          <w:lang w:eastAsia="ja-JP"/>
        </w:rPr>
        <w:commentReference w:id="2010"/>
      </w:r>
      <w:r w:rsidRPr="0029606E">
        <w:tab/>
        <w:t>On receipt of the results of the voting and any comments,</w:t>
      </w:r>
      <w:ins w:id="2011" w:author="Author">
        <w:r w:rsidR="00EE7E94" w:rsidRPr="00EE7E94">
          <w:t xml:space="preserve"> an appropriate group of the committee, which would typically be the working group to which the project is assigned, will at a meeting address any comments received and prepare as needed a revised version. The group will advise the Chair on the possible courses of action. </w:t>
        </w:r>
      </w:ins>
      <w:r w:rsidRPr="0029606E">
        <w:t xml:space="preserve"> </w:t>
      </w:r>
      <w:ins w:id="2012" w:author="Author">
        <w:r w:rsidR="00EE7E94">
          <w:t>T</w:t>
        </w:r>
      </w:ins>
      <w:del w:id="2013" w:author="Author">
        <w:r w:rsidRPr="0029606E" w:rsidDel="00EE7E94">
          <w:delText>t</w:delText>
        </w:r>
      </w:del>
      <w:r w:rsidRPr="0029606E">
        <w:t xml:space="preserve">he </w:t>
      </w:r>
      <w:del w:id="2014" w:author="Author">
        <w:r w:rsidRPr="0029606E" w:rsidDel="008B5646">
          <w:delText xml:space="preserve">chair </w:delText>
        </w:r>
      </w:del>
      <w:ins w:id="2015" w:author="Author">
        <w:r w:rsidR="008B5646">
          <w:t>C</w:t>
        </w:r>
        <w:r w:rsidR="008B5646" w:rsidRPr="0029606E">
          <w:t xml:space="preserve">hair </w:t>
        </w:r>
      </w:ins>
      <w:r w:rsidRPr="0029606E">
        <w:t>of the</w:t>
      </w:r>
      <w:ins w:id="2016" w:author="Author">
        <w:r w:rsidR="00407B1A">
          <w:t xml:space="preserve"> </w:t>
        </w:r>
      </w:ins>
      <w:del w:id="2017" w:author="Author">
        <w:r w:rsidRPr="0029606E" w:rsidDel="00407B1A">
          <w:delText xml:space="preserve"> technical </w:delText>
        </w:r>
      </w:del>
      <w:r w:rsidRPr="0029606E">
        <w:t>committee</w:t>
      </w:r>
      <w:del w:id="2018" w:author="Author">
        <w:r w:rsidRPr="0029606E" w:rsidDel="00407B1A">
          <w:delText xml:space="preserve"> or subcommittee</w:delText>
        </w:r>
      </w:del>
      <w:r w:rsidRPr="0029606E">
        <w:t xml:space="preserve">, in cooperation with its secretariat and the </w:t>
      </w:r>
      <w:del w:id="2019" w:author="Author">
        <w:r w:rsidRPr="0029606E" w:rsidDel="008B5646">
          <w:delText xml:space="preserve">project </w:delText>
        </w:r>
      </w:del>
      <w:ins w:id="2020" w:author="Author">
        <w:r w:rsidR="008B5646">
          <w:t>P</w:t>
        </w:r>
        <w:r w:rsidR="008B5646" w:rsidRPr="0029606E">
          <w:t xml:space="preserve">roject </w:t>
        </w:r>
      </w:ins>
      <w:del w:id="2021" w:author="Author">
        <w:r w:rsidRPr="0029606E" w:rsidDel="008B5646">
          <w:delText>leader</w:delText>
        </w:r>
      </w:del>
      <w:ins w:id="2022" w:author="Author">
        <w:r w:rsidR="008B5646">
          <w:t>L</w:t>
        </w:r>
        <w:r w:rsidR="008B5646" w:rsidRPr="0029606E">
          <w:t>eader</w:t>
        </w:r>
        <w:r w:rsidR="008B5646">
          <w:t xml:space="preserve"> or working group</w:t>
        </w:r>
        <w:r w:rsidR="00E328CA">
          <w:t xml:space="preserve"> Convenor</w:t>
        </w:r>
      </w:ins>
      <w:r w:rsidRPr="0029606E">
        <w:t xml:space="preserve">, and in consultation with the </w:t>
      </w:r>
      <w:del w:id="2023" w:author="Author">
        <w:r w:rsidRPr="0029606E" w:rsidDel="00164399">
          <w:delText>office of the CEO</w:delText>
        </w:r>
      </w:del>
      <w:ins w:id="2024" w:author="Author">
        <w:r w:rsidR="00164399">
          <w:t>Office of the CEO</w:t>
        </w:r>
      </w:ins>
      <w:r w:rsidRPr="0029606E">
        <w:t>, shall take one of the following courses of action:</w:t>
      </w:r>
      <w:bookmarkEnd w:id="2009"/>
    </w:p>
    <w:p w14:paraId="6052151A" w14:textId="7825FFA2" w:rsidR="00D77357" w:rsidRPr="0029606E" w:rsidRDefault="00BF3BC8" w:rsidP="003F1EC3">
      <w:pPr>
        <w:pStyle w:val="ListNumber1"/>
        <w:keepNext/>
      </w:pPr>
      <w:r w:rsidRPr="0029606E">
        <w:t>a)</w:t>
      </w:r>
      <w:r w:rsidRPr="0029606E">
        <w:tab/>
      </w:r>
      <w:r w:rsidR="00D77357" w:rsidRPr="0029606E">
        <w:t xml:space="preserve">when the approval criteria of </w:t>
      </w:r>
      <w:r w:rsidR="009836E4" w:rsidRPr="0029606E">
        <w:fldChar w:fldCharType="begin"/>
      </w:r>
      <w:r w:rsidR="009836E4" w:rsidRPr="0029606E">
        <w:instrText xml:space="preserve"> REF _Ref509831690 \r \h </w:instrText>
      </w:r>
      <w:r w:rsidR="009836E4" w:rsidRPr="0029606E">
        <w:fldChar w:fldCharType="separate"/>
      </w:r>
      <w:r w:rsidR="005C35CA">
        <w:t>2.6</w:t>
      </w:r>
      <w:r w:rsidR="009836E4" w:rsidRPr="0029606E">
        <w:fldChar w:fldCharType="end"/>
      </w:r>
      <w:r w:rsidR="00D77357" w:rsidRPr="0029606E">
        <w:t>.3 are met</w:t>
      </w:r>
      <w:r w:rsidR="001B1041" w:rsidRPr="0029606E">
        <w:t xml:space="preserve"> and no technical changes are to be included</w:t>
      </w:r>
      <w:r w:rsidR="00D77357" w:rsidRPr="0029606E">
        <w:t xml:space="preserve">, </w:t>
      </w:r>
      <w:r w:rsidR="006A581B" w:rsidRPr="0029606E">
        <w:t xml:space="preserve">to proceed </w:t>
      </w:r>
      <w:r w:rsidR="001B1041" w:rsidRPr="0029606E">
        <w:t xml:space="preserve">directly </w:t>
      </w:r>
      <w:r w:rsidR="006A581B" w:rsidRPr="0029606E">
        <w:t xml:space="preserve">to publication (see </w:t>
      </w:r>
      <w:r w:rsidR="009836E4" w:rsidRPr="0029606E">
        <w:fldChar w:fldCharType="begin"/>
      </w:r>
      <w:r w:rsidR="009836E4" w:rsidRPr="0029606E">
        <w:instrText xml:space="preserve"> REF _Ref509831722 \r \h </w:instrText>
      </w:r>
      <w:r w:rsidR="009836E4" w:rsidRPr="0029606E">
        <w:fldChar w:fldCharType="separate"/>
      </w:r>
      <w:r w:rsidR="005C35CA">
        <w:t>2.8</w:t>
      </w:r>
      <w:r w:rsidR="009836E4" w:rsidRPr="0029606E">
        <w:fldChar w:fldCharType="end"/>
      </w:r>
      <w:r w:rsidR="006A581B" w:rsidRPr="0029606E">
        <w:t>)</w:t>
      </w:r>
      <w:r w:rsidR="004B3804" w:rsidRPr="0029606E">
        <w:t>;</w:t>
      </w:r>
    </w:p>
    <w:p w14:paraId="2B020B28" w14:textId="77777777" w:rsidR="005B084A" w:rsidRDefault="00AE34B0" w:rsidP="00AE34B0">
      <w:pPr>
        <w:pStyle w:val="ListNumber1"/>
        <w:rPr>
          <w:ins w:id="2025" w:author="Author"/>
        </w:rPr>
      </w:pPr>
      <w:bookmarkStart w:id="2026" w:name="_Ref472845177"/>
      <w:r w:rsidRPr="0029606E">
        <w:t>b</w:t>
      </w:r>
      <w:r w:rsidR="00BF3BC8" w:rsidRPr="0029606E">
        <w:t>)</w:t>
      </w:r>
      <w:r w:rsidR="00BF3BC8" w:rsidRPr="0029606E">
        <w:tab/>
      </w:r>
      <w:r w:rsidR="001B1041" w:rsidRPr="0029606E">
        <w:t>when the approval c</w:t>
      </w:r>
      <w:r w:rsidR="007B13F4" w:rsidRPr="0029606E">
        <w:t>ri</w:t>
      </w:r>
      <w:r w:rsidR="001B1041" w:rsidRPr="0029606E">
        <w:t xml:space="preserve">teria of </w:t>
      </w:r>
      <w:r w:rsidR="004B3804" w:rsidRPr="0029606E">
        <w:fldChar w:fldCharType="begin"/>
      </w:r>
      <w:r w:rsidR="004B3804" w:rsidRPr="0029606E">
        <w:instrText xml:space="preserve"> REF _Ref509831690 \r \h </w:instrText>
      </w:r>
      <w:r w:rsidR="004B3804" w:rsidRPr="0029606E">
        <w:fldChar w:fldCharType="separate"/>
      </w:r>
      <w:r w:rsidR="005C35CA">
        <w:t>2.6</w:t>
      </w:r>
      <w:r w:rsidR="004B3804" w:rsidRPr="0029606E">
        <w:fldChar w:fldCharType="end"/>
      </w:r>
      <w:r w:rsidR="004B3804" w:rsidRPr="0029606E">
        <w:t>.3</w:t>
      </w:r>
      <w:r w:rsidR="001B1041" w:rsidRPr="0029606E">
        <w:t xml:space="preserve"> are met, but technical changes are to be included</w:t>
      </w:r>
      <w:ins w:id="2027" w:author="Author">
        <w:r w:rsidR="005B084A">
          <w:t>:</w:t>
        </w:r>
      </w:ins>
    </w:p>
    <w:p w14:paraId="48008260" w14:textId="2213842D" w:rsidR="00D77357" w:rsidRDefault="005B084A" w:rsidP="005B084A">
      <w:pPr>
        <w:pStyle w:val="ListNumber1"/>
        <w:ind w:left="806"/>
        <w:rPr>
          <w:ins w:id="2028" w:author="Author"/>
        </w:rPr>
      </w:pPr>
      <w:ins w:id="2029" w:author="Author">
        <w:r w:rsidRPr="0029606E">
          <w:t>1)</w:t>
        </w:r>
        <w:r w:rsidRPr="0029606E">
          <w:tab/>
        </w:r>
      </w:ins>
      <w:del w:id="2030" w:author="Author">
        <w:r w:rsidR="001B1041" w:rsidRPr="0029606E" w:rsidDel="005B084A">
          <w:delText xml:space="preserve">, </w:delText>
        </w:r>
      </w:del>
      <w:r w:rsidR="001B1041" w:rsidRPr="0029606E">
        <w:t xml:space="preserve">to register the </w:t>
      </w:r>
      <w:ins w:id="2031" w:author="Author">
        <w:r w:rsidR="00340691">
          <w:t xml:space="preserve">revised </w:t>
        </w:r>
      </w:ins>
      <w:r w:rsidR="001B1041" w:rsidRPr="0029606E">
        <w:t>enquiry draft, as modified, as a fin</w:t>
      </w:r>
      <w:r w:rsidR="00F841C0" w:rsidRPr="0029606E">
        <w:t>al draft international standard</w:t>
      </w:r>
      <w:ins w:id="2032" w:author="Author">
        <w:r w:rsidR="00340691">
          <w:t>, or</w:t>
        </w:r>
      </w:ins>
      <w:del w:id="2033" w:author="Author">
        <w:r w:rsidR="00F841C0" w:rsidRPr="0029606E" w:rsidDel="00340691">
          <w:delText>;</w:delText>
        </w:r>
      </w:del>
      <w:bookmarkEnd w:id="2026"/>
    </w:p>
    <w:p w14:paraId="61C27149" w14:textId="71768323" w:rsidR="00340691" w:rsidRPr="0029606E" w:rsidRDefault="00340691" w:rsidP="00E556DF">
      <w:pPr>
        <w:pStyle w:val="ListNumber1"/>
        <w:ind w:left="806"/>
      </w:pPr>
      <w:ins w:id="2034" w:author="Author">
        <w:r w:rsidRPr="0029606E">
          <w:t>2)</w:t>
        </w:r>
        <w:r w:rsidRPr="0029606E">
          <w:tab/>
        </w:r>
        <w:r w:rsidR="00E556DF" w:rsidRPr="00E556DF">
          <w:t>to circulate the revised enquiry draft for voting (see 2.6.1). The revised enquiry draft will be circulated for a voting period of 8 weeks. Committees are limited to only one revised enquiry draft where the approval criteria are met in this case.</w:t>
        </w:r>
      </w:ins>
    </w:p>
    <w:p w14:paraId="56968759" w14:textId="3958DD39" w:rsidR="00D77357" w:rsidRPr="0029606E" w:rsidRDefault="00AE34B0" w:rsidP="00AE34B0">
      <w:pPr>
        <w:pStyle w:val="ListNumber1"/>
        <w:keepNext/>
      </w:pPr>
      <w:r w:rsidRPr="0029606E">
        <w:t>c</w:t>
      </w:r>
      <w:r w:rsidR="00A77870" w:rsidRPr="0029606E">
        <w:t>)</w:t>
      </w:r>
      <w:r w:rsidR="00A77870" w:rsidRPr="0029606E">
        <w:tab/>
      </w:r>
      <w:r w:rsidR="00D77357" w:rsidRPr="0029606E">
        <w:t xml:space="preserve">when the approval criteria of </w:t>
      </w:r>
      <w:r w:rsidRPr="0029606E">
        <w:fldChar w:fldCharType="begin"/>
      </w:r>
      <w:r w:rsidRPr="0029606E">
        <w:instrText xml:space="preserve"> REF _Ref509831690 \r \h </w:instrText>
      </w:r>
      <w:r w:rsidRPr="0029606E">
        <w:fldChar w:fldCharType="separate"/>
      </w:r>
      <w:r w:rsidR="005C35CA">
        <w:t>2.6</w:t>
      </w:r>
      <w:r w:rsidRPr="0029606E">
        <w:fldChar w:fldCharType="end"/>
      </w:r>
      <w:r w:rsidR="00D77357" w:rsidRPr="0029606E">
        <w:t>.3 are not met</w:t>
      </w:r>
      <w:r w:rsidR="004B3804" w:rsidRPr="0029606E">
        <w:t>:</w:t>
      </w:r>
    </w:p>
    <w:p w14:paraId="67D33F71" w14:textId="597454B9" w:rsidR="00D77357" w:rsidRPr="0029606E" w:rsidRDefault="00AE34B0" w:rsidP="00AE34B0">
      <w:pPr>
        <w:pStyle w:val="ListNumber2"/>
      </w:pPr>
      <w:r w:rsidRPr="0029606E">
        <w:t>1)</w:t>
      </w:r>
      <w:r w:rsidRPr="0029606E">
        <w:tab/>
      </w:r>
      <w:r w:rsidR="00D77357" w:rsidRPr="0029606E">
        <w:t xml:space="preserve">to circulate </w:t>
      </w:r>
      <w:del w:id="2035" w:author="Author">
        <w:r w:rsidR="00D77357" w:rsidRPr="0029606E" w:rsidDel="00E556DF">
          <w:delText xml:space="preserve">a </w:delText>
        </w:r>
      </w:del>
      <w:ins w:id="2036" w:author="Author">
        <w:r w:rsidR="00E556DF">
          <w:t>the</w:t>
        </w:r>
        <w:r w:rsidR="00E556DF" w:rsidRPr="0029606E">
          <w:t xml:space="preserve"> </w:t>
        </w:r>
      </w:ins>
      <w:r w:rsidR="00D77357" w:rsidRPr="0029606E">
        <w:t>revised enquiry draft for</w:t>
      </w:r>
      <w:ins w:id="2037" w:author="Author">
        <w:r w:rsidR="00E556DF">
          <w:t xml:space="preserve"> 8 weeks</w:t>
        </w:r>
      </w:ins>
      <w:r w:rsidR="00D77357" w:rsidRPr="0029606E">
        <w:t xml:space="preserve"> voting (see </w:t>
      </w:r>
      <w:r w:rsidR="00D77357" w:rsidRPr="0029606E">
        <w:fldChar w:fldCharType="begin"/>
      </w:r>
      <w:r w:rsidR="00D77357" w:rsidRPr="0029606E">
        <w:instrText xml:space="preserve"> REF _Ref509831690 \r \h  \* MERGEFORMAT </w:instrText>
      </w:r>
      <w:r w:rsidR="00D77357" w:rsidRPr="0029606E">
        <w:fldChar w:fldCharType="separate"/>
      </w:r>
      <w:r w:rsidR="005C35CA">
        <w:t>2.6</w:t>
      </w:r>
      <w:r w:rsidR="00D77357" w:rsidRPr="0029606E">
        <w:fldChar w:fldCharType="end"/>
      </w:r>
      <w:r w:rsidR="00D77357" w:rsidRPr="0029606E">
        <w:t>.1), or</w:t>
      </w:r>
    </w:p>
    <w:p w14:paraId="2E35B149" w14:textId="7F18A5E5" w:rsidR="00D77357" w:rsidRPr="0029606E" w:rsidDel="00E556DF" w:rsidRDefault="00AE34B0" w:rsidP="00AE34B0">
      <w:pPr>
        <w:pStyle w:val="Noteindent"/>
        <w:rPr>
          <w:del w:id="2038" w:author="Author"/>
        </w:rPr>
      </w:pPr>
      <w:del w:id="2039" w:author="Author">
        <w:r w:rsidRPr="0029606E" w:rsidDel="00E556DF">
          <w:delText>NOTE</w:delText>
        </w:r>
        <w:r w:rsidR="00D77357" w:rsidRPr="0029606E" w:rsidDel="00E556DF">
          <w:tab/>
          <w:delText xml:space="preserve">A revised enquiry draft will be circulated for a voting period of </w:delText>
        </w:r>
        <w:r w:rsidR="007B59C5" w:rsidRPr="0029606E" w:rsidDel="00E556DF">
          <w:delText>8</w:delText>
        </w:r>
        <w:r w:rsidR="008B0191" w:rsidRPr="0029606E" w:rsidDel="00E556DF">
          <w:delText> </w:delText>
        </w:r>
        <w:r w:rsidR="007B59C5" w:rsidRPr="0029606E" w:rsidDel="00E556DF">
          <w:delText>weeks</w:delText>
        </w:r>
        <w:r w:rsidR="00D77357" w:rsidRPr="0029606E" w:rsidDel="00E556DF">
          <w:delText xml:space="preserve">, which may be extended up to </w:delText>
        </w:r>
        <w:r w:rsidR="007B59C5" w:rsidRPr="0029606E" w:rsidDel="00E556DF">
          <w:delText>12</w:delText>
        </w:r>
        <w:r w:rsidR="008B0191" w:rsidRPr="0029606E" w:rsidDel="00E556DF">
          <w:delText> </w:delText>
        </w:r>
        <w:r w:rsidR="007B59C5" w:rsidRPr="0029606E" w:rsidDel="00E556DF">
          <w:delText>weeks</w:delText>
        </w:r>
        <w:r w:rsidR="00381D2D" w:rsidRPr="0029606E" w:rsidDel="00E556DF">
          <w:delText xml:space="preserve"> </w:delText>
        </w:r>
        <w:r w:rsidR="00D77357" w:rsidRPr="0029606E" w:rsidDel="00E556DF">
          <w:delText>at the request of one or more P</w:delText>
        </w:r>
        <w:r w:rsidR="0025539D" w:rsidRPr="0029606E" w:rsidDel="00E556DF">
          <w:noBreakHyphen/>
          <w:delText>member</w:delText>
        </w:r>
        <w:r w:rsidR="00D77357" w:rsidRPr="0029606E" w:rsidDel="00E556DF">
          <w:delText>s of the committee concerned.</w:delText>
        </w:r>
      </w:del>
    </w:p>
    <w:p w14:paraId="5CDF1230" w14:textId="5F3A85D8" w:rsidR="00D77357" w:rsidRPr="0029606E" w:rsidRDefault="00AE34B0" w:rsidP="00AE34B0">
      <w:pPr>
        <w:pStyle w:val="ListNumber2"/>
      </w:pPr>
      <w:r w:rsidRPr="0029606E">
        <w:t>2)</w:t>
      </w:r>
      <w:r w:rsidRPr="0029606E">
        <w:tab/>
      </w:r>
      <w:r w:rsidR="00D77357" w:rsidRPr="0029606E">
        <w:t xml:space="preserve">to circulate </w:t>
      </w:r>
      <w:del w:id="2040" w:author="Author">
        <w:r w:rsidR="00D77357" w:rsidRPr="0029606E" w:rsidDel="00C12C53">
          <w:delText xml:space="preserve">a </w:delText>
        </w:r>
      </w:del>
      <w:ins w:id="2041" w:author="Author">
        <w:r w:rsidR="00C12C53">
          <w:t>the</w:t>
        </w:r>
        <w:r w:rsidR="00C12C53" w:rsidRPr="0029606E">
          <w:t xml:space="preserve"> </w:t>
        </w:r>
      </w:ins>
      <w:r w:rsidR="00D77357" w:rsidRPr="0029606E">
        <w:t>revised committee draft for comments, or</w:t>
      </w:r>
    </w:p>
    <w:p w14:paraId="74C99F04" w14:textId="422D6996" w:rsidR="00D77357" w:rsidRPr="0029606E" w:rsidDel="00C12C53" w:rsidRDefault="00AE34B0" w:rsidP="00AE34B0">
      <w:pPr>
        <w:pStyle w:val="ListNumber2"/>
        <w:rPr>
          <w:del w:id="2042" w:author="Author"/>
        </w:rPr>
      </w:pPr>
      <w:del w:id="2043" w:author="Author">
        <w:r w:rsidRPr="0029606E" w:rsidDel="00C12C53">
          <w:delText>3)</w:delText>
        </w:r>
        <w:r w:rsidRPr="0029606E" w:rsidDel="00C12C53">
          <w:tab/>
        </w:r>
        <w:r w:rsidR="00D77357" w:rsidRPr="0029606E" w:rsidDel="00C12C53">
          <w:delText>to discuss the enquiry draft and comments at the next meeting</w:delText>
        </w:r>
        <w:r w:rsidR="00954C8C" w:rsidRPr="0029606E" w:rsidDel="00C12C53">
          <w:delText>, or</w:delText>
        </w:r>
      </w:del>
    </w:p>
    <w:p w14:paraId="60927B6F" w14:textId="0FAA4C5E" w:rsidR="00294168" w:rsidRPr="0029606E" w:rsidRDefault="00294168" w:rsidP="00294168">
      <w:pPr>
        <w:pStyle w:val="ListNumber2"/>
      </w:pPr>
      <w:del w:id="2044" w:author="Author">
        <w:r w:rsidRPr="0029606E" w:rsidDel="00C12C53">
          <w:delText>4</w:delText>
        </w:r>
      </w:del>
      <w:ins w:id="2045" w:author="Author">
        <w:r w:rsidR="00C12C53">
          <w:t>3</w:t>
        </w:r>
      </w:ins>
      <w:r w:rsidRPr="0029606E">
        <w:t>)</w:t>
      </w:r>
      <w:r w:rsidR="00B825CF" w:rsidRPr="0029606E">
        <w:tab/>
      </w:r>
      <w:r w:rsidRPr="0029606E">
        <w:t xml:space="preserve">to </w:t>
      </w:r>
      <w:del w:id="2046" w:author="Author">
        <w:r w:rsidRPr="0029606E" w:rsidDel="00C12C53">
          <w:delText xml:space="preserve">propose the publication of </w:delText>
        </w:r>
      </w:del>
      <w:ins w:id="2047" w:author="Author">
        <w:r w:rsidR="00C12C53">
          <w:t xml:space="preserve">circulate </w:t>
        </w:r>
      </w:ins>
      <w:r w:rsidRPr="0029606E">
        <w:t xml:space="preserve">a revised draft as a </w:t>
      </w:r>
      <w:ins w:id="2048" w:author="Author">
        <w:r w:rsidR="00C12C53">
          <w:t>D</w:t>
        </w:r>
      </w:ins>
      <w:r w:rsidRPr="0029606E">
        <w:t xml:space="preserve">TS or </w:t>
      </w:r>
      <w:ins w:id="2049" w:author="Author">
        <w:r w:rsidR="00C12C53">
          <w:t>D</w:t>
        </w:r>
      </w:ins>
      <w:r w:rsidRPr="0029606E">
        <w:t>PAS, or</w:t>
      </w:r>
    </w:p>
    <w:p w14:paraId="3897F1B1" w14:textId="01FBF469" w:rsidR="00294168" w:rsidRDefault="00294168" w:rsidP="00294168">
      <w:pPr>
        <w:pStyle w:val="ListNumber2"/>
        <w:rPr>
          <w:ins w:id="2050" w:author="Author"/>
        </w:rPr>
      </w:pPr>
      <w:del w:id="2051" w:author="Author">
        <w:r w:rsidRPr="0029606E" w:rsidDel="008F11F9">
          <w:delText>5</w:delText>
        </w:r>
      </w:del>
      <w:ins w:id="2052" w:author="Author">
        <w:r w:rsidR="008F11F9">
          <w:t>4</w:t>
        </w:r>
      </w:ins>
      <w:r w:rsidRPr="0029606E">
        <w:t>)</w:t>
      </w:r>
      <w:r w:rsidR="00B825CF" w:rsidRPr="0029606E">
        <w:tab/>
      </w:r>
      <w:r w:rsidRPr="0029606E">
        <w:t xml:space="preserve">to </w:t>
      </w:r>
      <w:del w:id="2053" w:author="Author">
        <w:r w:rsidRPr="0029606E" w:rsidDel="008F11F9">
          <w:delText>propose the cancellation of</w:delText>
        </w:r>
      </w:del>
      <w:ins w:id="2054" w:author="Author">
        <w:r w:rsidR="008F11F9">
          <w:t>cancel</w:t>
        </w:r>
      </w:ins>
      <w:r w:rsidRPr="0029606E">
        <w:t xml:space="preserve"> the project</w:t>
      </w:r>
      <w:ins w:id="2055" w:author="Author">
        <w:r w:rsidR="008F11F9">
          <w:t>, subject to decision by the committee</w:t>
        </w:r>
      </w:ins>
      <w:r w:rsidRPr="0029606E">
        <w:t>.</w:t>
      </w:r>
    </w:p>
    <w:p w14:paraId="39DC0DA0" w14:textId="7E87858B" w:rsidR="00437EA0" w:rsidRPr="0029606E" w:rsidRDefault="00437EA0" w:rsidP="00D24882">
      <w:pPr>
        <w:pStyle w:val="ListNumber2"/>
        <w:ind w:left="0" w:firstLine="0"/>
      </w:pPr>
      <w:ins w:id="2056" w:author="Author">
        <w:r w:rsidRPr="00437EA0">
          <w:t xml:space="preserve">NOTE: in case </w:t>
        </w:r>
        <w:r w:rsidR="000236D6">
          <w:t>3</w:t>
        </w:r>
        <w:r w:rsidRPr="00437EA0">
          <w:t xml:space="preserve">), the project shall start at the </w:t>
        </w:r>
        <w:r w:rsidR="008466F7">
          <w:t>approval</w:t>
        </w:r>
        <w:r w:rsidRPr="00437EA0">
          <w:t xml:space="preserve"> stage (i.e.: DTS or DPAS).</w:t>
        </w:r>
      </w:ins>
    </w:p>
    <w:p w14:paraId="75E645A6" w14:textId="34FBC5AB" w:rsidR="00D77357" w:rsidRPr="0029606E" w:rsidRDefault="00D77357" w:rsidP="00AE34B0">
      <w:pPr>
        <w:pStyle w:val="p3"/>
        <w:keepNext/>
      </w:pPr>
      <w:r w:rsidRPr="0029606E">
        <w:rPr>
          <w:b/>
        </w:rPr>
        <w:fldChar w:fldCharType="begin"/>
      </w:r>
      <w:r w:rsidRPr="0029606E">
        <w:rPr>
          <w:b/>
        </w:rPr>
        <w:instrText xml:space="preserve"> REF _Ref509831690 \r \h  \* MERGEFORMAT </w:instrText>
      </w:r>
      <w:r w:rsidRPr="0029606E">
        <w:rPr>
          <w:b/>
        </w:rPr>
      </w:r>
      <w:r w:rsidRPr="0029606E">
        <w:rPr>
          <w:b/>
        </w:rPr>
        <w:fldChar w:fldCharType="separate"/>
      </w:r>
      <w:r w:rsidR="005C35CA">
        <w:rPr>
          <w:b/>
        </w:rPr>
        <w:t>2.6</w:t>
      </w:r>
      <w:r w:rsidRPr="0029606E">
        <w:rPr>
          <w:b/>
        </w:rPr>
        <w:fldChar w:fldCharType="end"/>
      </w:r>
      <w:r w:rsidRPr="0029606E">
        <w:rPr>
          <w:b/>
        </w:rPr>
        <w:t>.5</w:t>
      </w:r>
      <w:r w:rsidRPr="0029606E">
        <w:tab/>
        <w:t xml:space="preserve">Not later than </w:t>
      </w:r>
      <w:r w:rsidR="007B59C5" w:rsidRPr="0029606E">
        <w:t>12</w:t>
      </w:r>
      <w:r w:rsidR="008B0191" w:rsidRPr="0029606E">
        <w:t> </w:t>
      </w:r>
      <w:r w:rsidR="007B59C5" w:rsidRPr="0029606E">
        <w:t>weeks</w:t>
      </w:r>
      <w:r w:rsidRPr="0029606E">
        <w:t xml:space="preserve"> after the end of the voting period, a full report shall be prepared by the secretariat of the </w:t>
      </w:r>
      <w:del w:id="2057" w:author="Author">
        <w:r w:rsidRPr="0029606E" w:rsidDel="006566B7">
          <w:delText>technical committee or subcommittee</w:delText>
        </w:r>
      </w:del>
      <w:ins w:id="2058" w:author="Author">
        <w:r w:rsidR="006566B7">
          <w:t>committee</w:t>
        </w:r>
      </w:ins>
      <w:r w:rsidRPr="0029606E">
        <w:t xml:space="preserve"> and circulated by the </w:t>
      </w:r>
      <w:del w:id="2059" w:author="Author">
        <w:r w:rsidRPr="0029606E" w:rsidDel="00164399">
          <w:delText>office of the CEO</w:delText>
        </w:r>
      </w:del>
      <w:ins w:id="2060" w:author="Author">
        <w:r w:rsidR="00164399">
          <w:t>Office of the CEO</w:t>
        </w:r>
      </w:ins>
      <w:r w:rsidRPr="0029606E">
        <w:t xml:space="preserve"> to the </w:t>
      </w:r>
      <w:r w:rsidR="00D81FA7" w:rsidRPr="0029606E">
        <w:t>National Bodies</w:t>
      </w:r>
      <w:r w:rsidRPr="0029606E">
        <w:t>. The report shall</w:t>
      </w:r>
    </w:p>
    <w:p w14:paraId="1E0AF269" w14:textId="77777777" w:rsidR="00D77357" w:rsidRPr="0029606E" w:rsidRDefault="00AE34B0" w:rsidP="00AE34B0">
      <w:pPr>
        <w:pStyle w:val="ListNumber1"/>
      </w:pPr>
      <w:r w:rsidRPr="0029606E">
        <w:t>a</w:t>
      </w:r>
      <w:r w:rsidR="00A77870" w:rsidRPr="0029606E">
        <w:t>)</w:t>
      </w:r>
      <w:r w:rsidR="00A77870" w:rsidRPr="0029606E">
        <w:tab/>
      </w:r>
      <w:r w:rsidR="00D77357" w:rsidRPr="0029606E">
        <w:t>show the result of the voting;</w:t>
      </w:r>
    </w:p>
    <w:p w14:paraId="2502586C" w14:textId="61689904" w:rsidR="00D77357" w:rsidRPr="0029606E" w:rsidRDefault="00AE34B0" w:rsidP="00AE34B0">
      <w:pPr>
        <w:pStyle w:val="ListNumber1"/>
      </w:pPr>
      <w:r w:rsidRPr="0029606E">
        <w:t>b</w:t>
      </w:r>
      <w:r w:rsidR="00A77870" w:rsidRPr="0029606E">
        <w:t>)</w:t>
      </w:r>
      <w:r w:rsidR="00A77870" w:rsidRPr="0029606E">
        <w:tab/>
      </w:r>
      <w:r w:rsidR="00D77357" w:rsidRPr="0029606E">
        <w:t xml:space="preserve">state the decision of the </w:t>
      </w:r>
      <w:del w:id="2061" w:author="Author">
        <w:r w:rsidR="00D77357" w:rsidRPr="0029606E" w:rsidDel="00627DBC">
          <w:delText>chair</w:delText>
        </w:r>
      </w:del>
      <w:ins w:id="2062" w:author="Author">
        <w:r w:rsidR="00627DBC">
          <w:t>Chair</w:t>
        </w:r>
      </w:ins>
      <w:r w:rsidR="00D77357" w:rsidRPr="0029606E">
        <w:t xml:space="preserve"> of the </w:t>
      </w:r>
      <w:del w:id="2063" w:author="Author">
        <w:r w:rsidR="00D77357" w:rsidRPr="0029606E" w:rsidDel="006566B7">
          <w:delText>technical committee or subcommittee</w:delText>
        </w:r>
      </w:del>
      <w:ins w:id="2064" w:author="Author">
        <w:r w:rsidR="006566B7">
          <w:t>committee</w:t>
        </w:r>
      </w:ins>
      <w:r w:rsidR="00D77357" w:rsidRPr="0029606E">
        <w:t>;</w:t>
      </w:r>
    </w:p>
    <w:p w14:paraId="6606FC80" w14:textId="77777777" w:rsidR="00D77357" w:rsidRPr="0029606E" w:rsidRDefault="00AE34B0" w:rsidP="00AE34B0">
      <w:pPr>
        <w:pStyle w:val="ListNumber1"/>
      </w:pPr>
      <w:r w:rsidRPr="0029606E">
        <w:t>c</w:t>
      </w:r>
      <w:r w:rsidR="00BF3BC8" w:rsidRPr="0029606E">
        <w:t>)</w:t>
      </w:r>
      <w:r w:rsidR="00BF3BC8" w:rsidRPr="0029606E">
        <w:tab/>
      </w:r>
      <w:r w:rsidR="00D77357" w:rsidRPr="0029606E">
        <w:t>reproduce the text of the comments received; and</w:t>
      </w:r>
    </w:p>
    <w:p w14:paraId="3511AF77" w14:textId="4BC298A8" w:rsidR="00D77357" w:rsidRPr="0029606E" w:rsidRDefault="00AE34B0" w:rsidP="00AE34B0">
      <w:pPr>
        <w:pStyle w:val="ListNumber1"/>
      </w:pPr>
      <w:r w:rsidRPr="0029606E">
        <w:t>d</w:t>
      </w:r>
      <w:r w:rsidR="00BF3BC8" w:rsidRPr="0029606E">
        <w:t>)</w:t>
      </w:r>
      <w:r w:rsidR="00BF3BC8" w:rsidRPr="0029606E">
        <w:tab/>
      </w:r>
      <w:r w:rsidR="00D77357" w:rsidRPr="0029606E">
        <w:t xml:space="preserve">include the observations of the secretariat of the </w:t>
      </w:r>
      <w:del w:id="2065" w:author="Author">
        <w:r w:rsidR="00D77357" w:rsidRPr="0029606E" w:rsidDel="006566B7">
          <w:delText>technical committee or subcommittee</w:delText>
        </w:r>
      </w:del>
      <w:ins w:id="2066" w:author="Author">
        <w:r w:rsidR="006566B7">
          <w:t>committee</w:t>
        </w:r>
      </w:ins>
      <w:r w:rsidR="00D77357" w:rsidRPr="0029606E">
        <w:t xml:space="preserve"> on each of the comments submitted.</w:t>
      </w:r>
    </w:p>
    <w:p w14:paraId="02853077" w14:textId="77777777" w:rsidR="00D77357" w:rsidRPr="0029606E" w:rsidRDefault="00D77357" w:rsidP="00D77357">
      <w:pPr>
        <w:pStyle w:val="BodyText"/>
      </w:pPr>
      <w:r w:rsidRPr="0029606E">
        <w:t>Every attempt shall be made to resolve negative votes.</w:t>
      </w:r>
    </w:p>
    <w:p w14:paraId="4AA0FC9A" w14:textId="2C62EDDE" w:rsidR="00D77357" w:rsidRPr="0029606E" w:rsidRDefault="00D77357" w:rsidP="00D77357">
      <w:pPr>
        <w:pStyle w:val="BodyText"/>
      </w:pPr>
      <w:r w:rsidRPr="0029606E">
        <w:t xml:space="preserve">If, within </w:t>
      </w:r>
      <w:r w:rsidR="00005AC1" w:rsidRPr="0029606E">
        <w:t>8</w:t>
      </w:r>
      <w:r w:rsidR="008B0191" w:rsidRPr="0029606E">
        <w:t> </w:t>
      </w:r>
      <w:r w:rsidR="00005AC1" w:rsidRPr="0029606E">
        <w:t>weeks</w:t>
      </w:r>
      <w:r w:rsidRPr="0029606E">
        <w:t xml:space="preserve"> from the date of dispatch, two or more P</w:t>
      </w:r>
      <w:r w:rsidR="0025539D" w:rsidRPr="0029606E">
        <w:noBreakHyphen/>
        <w:t>member</w:t>
      </w:r>
      <w:r w:rsidRPr="0029606E">
        <w:t xml:space="preserve">s disagree with decision </w:t>
      </w:r>
      <w:r w:rsidRPr="0029606E">
        <w:fldChar w:fldCharType="begin"/>
      </w:r>
      <w:r w:rsidRPr="0029606E">
        <w:instrText xml:space="preserve"> REF _Ref509831690 \r \h </w:instrText>
      </w:r>
      <w:r w:rsidRPr="0029606E">
        <w:fldChar w:fldCharType="separate"/>
      </w:r>
      <w:r w:rsidR="005C35CA">
        <w:t>2.6</w:t>
      </w:r>
      <w:r w:rsidRPr="0029606E">
        <w:fldChar w:fldCharType="end"/>
      </w:r>
      <w:r w:rsidRPr="0029606E">
        <w:t>.4 c)1)</w:t>
      </w:r>
      <w:r w:rsidRPr="0029606E">
        <w:rPr>
          <w:i/>
        </w:rPr>
        <w:t xml:space="preserve"> </w:t>
      </w:r>
      <w:r w:rsidRPr="0029606E">
        <w:t>or</w:t>
      </w:r>
      <w:r w:rsidRPr="0029606E">
        <w:rPr>
          <w:i/>
        </w:rPr>
        <w:t xml:space="preserve"> </w:t>
      </w:r>
      <w:r w:rsidRPr="0029606E">
        <w:fldChar w:fldCharType="begin"/>
      </w:r>
      <w:r w:rsidRPr="0029606E">
        <w:instrText xml:space="preserve"> REF _Ref509831690 \r \h </w:instrText>
      </w:r>
      <w:r w:rsidRPr="0029606E">
        <w:fldChar w:fldCharType="separate"/>
      </w:r>
      <w:r w:rsidR="005C35CA">
        <w:t>2.6</w:t>
      </w:r>
      <w:r w:rsidRPr="0029606E">
        <w:fldChar w:fldCharType="end"/>
      </w:r>
      <w:r w:rsidRPr="0029606E">
        <w:t xml:space="preserve">.4 c)2) of the </w:t>
      </w:r>
      <w:del w:id="2067" w:author="Author">
        <w:r w:rsidRPr="0029606E" w:rsidDel="00627DBC">
          <w:delText>chair</w:delText>
        </w:r>
      </w:del>
      <w:ins w:id="2068" w:author="Author">
        <w:r w:rsidR="00627DBC">
          <w:t>Chair</w:t>
        </w:r>
      </w:ins>
      <w:r w:rsidRPr="0029606E">
        <w:t xml:space="preserve">, the draft shall be discussed at a meeting (see </w:t>
      </w:r>
      <w:r w:rsidRPr="0029606E">
        <w:fldChar w:fldCharType="begin" w:fldLock="1"/>
      </w:r>
      <w:r w:rsidRPr="0029606E">
        <w:instrText xml:space="preserve"> REF _Ref465565068 \r \h  \* MERGEFORMAT </w:instrText>
      </w:r>
      <w:r w:rsidRPr="0029606E">
        <w:fldChar w:fldCharType="separate"/>
      </w:r>
      <w:r w:rsidRPr="0029606E">
        <w:t>4.2.1</w:t>
      </w:r>
      <w:r w:rsidRPr="0029606E">
        <w:fldChar w:fldCharType="end"/>
      </w:r>
      <w:r w:rsidRPr="0029606E">
        <w:t>.3).</w:t>
      </w:r>
    </w:p>
    <w:p w14:paraId="1D0782B5" w14:textId="77777777" w:rsidR="00D77357" w:rsidRPr="0029606E" w:rsidRDefault="00D77357" w:rsidP="00D77357">
      <w:pPr>
        <w:pStyle w:val="BodyText"/>
      </w:pPr>
      <w:r w:rsidRPr="0029606E">
        <w:t>Committees are required to respond to all comments received.</w:t>
      </w:r>
    </w:p>
    <w:bookmarkStart w:id="2069" w:name="_Ref227466902"/>
    <w:p w14:paraId="442E0D4E" w14:textId="20F30B8E" w:rsidR="00D77357" w:rsidRPr="0029606E" w:rsidRDefault="00D77357" w:rsidP="00D77357">
      <w:pPr>
        <w:pStyle w:val="p3"/>
      </w:pPr>
      <w:r w:rsidRPr="0029606E">
        <w:rPr>
          <w:b/>
        </w:rPr>
        <w:fldChar w:fldCharType="begin"/>
      </w:r>
      <w:r w:rsidRPr="0029606E">
        <w:rPr>
          <w:b/>
        </w:rPr>
        <w:instrText xml:space="preserve"> REF _Ref509831690 \r \h  \* MERGEFORMAT </w:instrText>
      </w:r>
      <w:r w:rsidRPr="0029606E">
        <w:rPr>
          <w:b/>
        </w:rPr>
      </w:r>
      <w:r w:rsidRPr="0029606E">
        <w:rPr>
          <w:b/>
        </w:rPr>
        <w:fldChar w:fldCharType="separate"/>
      </w:r>
      <w:r w:rsidR="005C35CA">
        <w:rPr>
          <w:b/>
        </w:rPr>
        <w:t>2.6</w:t>
      </w:r>
      <w:r w:rsidRPr="0029606E">
        <w:rPr>
          <w:b/>
        </w:rPr>
        <w:fldChar w:fldCharType="end"/>
      </w:r>
      <w:r w:rsidRPr="0029606E">
        <w:rPr>
          <w:b/>
        </w:rPr>
        <w:t>.6</w:t>
      </w:r>
      <w:r w:rsidRPr="0029606E">
        <w:tab/>
        <w:t xml:space="preserve">When the </w:t>
      </w:r>
      <w:del w:id="2070" w:author="Author">
        <w:r w:rsidRPr="0029606E" w:rsidDel="00627DBC">
          <w:delText>chair</w:delText>
        </w:r>
      </w:del>
      <w:ins w:id="2071" w:author="Author">
        <w:r w:rsidR="00627DBC">
          <w:t>Chair</w:t>
        </w:r>
      </w:ins>
      <w:r w:rsidRPr="0029606E">
        <w:t xml:space="preserve"> has taken the decision to proceed to the approval stage (see </w:t>
      </w:r>
      <w:r w:rsidRPr="0029606E">
        <w:fldChar w:fldCharType="begin" w:fldLock="1"/>
      </w:r>
      <w:r w:rsidRPr="0029606E">
        <w:instrText xml:space="preserve"> REF _Ref465572499 \r \h  \* MERGEFORMAT </w:instrText>
      </w:r>
      <w:r w:rsidRPr="0029606E">
        <w:fldChar w:fldCharType="separate"/>
      </w:r>
      <w:r w:rsidRPr="0029606E">
        <w:t>2.7</w:t>
      </w:r>
      <w:r w:rsidRPr="0029606E">
        <w:fldChar w:fldCharType="end"/>
      </w:r>
      <w:r w:rsidRPr="0029606E">
        <w:t xml:space="preserve">) or publication stage (see </w:t>
      </w:r>
      <w:r w:rsidRPr="0029606E">
        <w:fldChar w:fldCharType="begin" w:fldLock="1"/>
      </w:r>
      <w:r w:rsidRPr="0029606E">
        <w:instrText xml:space="preserve"> REF _Ref465564870 \r \h  \* MERGEFORMAT </w:instrText>
      </w:r>
      <w:r w:rsidRPr="0029606E">
        <w:fldChar w:fldCharType="separate"/>
      </w:r>
      <w:r w:rsidRPr="0029606E">
        <w:t>2.8</w:t>
      </w:r>
      <w:r w:rsidRPr="0029606E">
        <w:fldChar w:fldCharType="end"/>
      </w:r>
      <w:r w:rsidRPr="0029606E">
        <w:t xml:space="preserve">), the secretariat of the </w:t>
      </w:r>
      <w:del w:id="2072" w:author="Author">
        <w:r w:rsidRPr="0029606E" w:rsidDel="006566B7">
          <w:delText>technical committee or subcommittee</w:delText>
        </w:r>
      </w:del>
      <w:ins w:id="2073" w:author="Author">
        <w:r w:rsidR="006566B7">
          <w:t>committee</w:t>
        </w:r>
      </w:ins>
      <w:r w:rsidRPr="0029606E">
        <w:t xml:space="preserve"> shall prepare, within a maximum of </w:t>
      </w:r>
      <w:r w:rsidR="007B59C5" w:rsidRPr="0029606E">
        <w:t>16</w:t>
      </w:r>
      <w:r w:rsidR="008B0191" w:rsidRPr="0029606E">
        <w:t> </w:t>
      </w:r>
      <w:r w:rsidR="007B59C5" w:rsidRPr="0029606E">
        <w:t>weeks</w:t>
      </w:r>
      <w:r w:rsidRPr="0029606E">
        <w:t xml:space="preserve"> after the end of the voting period and with the assistance of its editing committee, a final text and send it to the </w:t>
      </w:r>
      <w:del w:id="2074" w:author="Author">
        <w:r w:rsidRPr="0029606E" w:rsidDel="00164399">
          <w:delText>office of the CEO</w:delText>
        </w:r>
      </w:del>
      <w:ins w:id="2075" w:author="Author">
        <w:r w:rsidR="00164399">
          <w:t>Office of the CEO</w:t>
        </w:r>
      </w:ins>
      <w:r w:rsidRPr="0029606E">
        <w:t xml:space="preserve"> for preparation and circulation of the final draft International Standard.</w:t>
      </w:r>
      <w:bookmarkEnd w:id="2069"/>
    </w:p>
    <w:p w14:paraId="35C141FA" w14:textId="04AA68D7" w:rsidR="00D77357" w:rsidRPr="0029606E" w:rsidRDefault="00D77357" w:rsidP="00D77357">
      <w:pPr>
        <w:pStyle w:val="BodyText"/>
      </w:pPr>
      <w:r w:rsidRPr="0029606E">
        <w:t xml:space="preserve">The secretariat shall provide the </w:t>
      </w:r>
      <w:del w:id="2076" w:author="Author">
        <w:r w:rsidRPr="0029606E" w:rsidDel="00164399">
          <w:delText>office of the CEO</w:delText>
        </w:r>
      </w:del>
      <w:ins w:id="2077" w:author="Author">
        <w:r w:rsidR="00164399">
          <w:t>Office of the CEO</w:t>
        </w:r>
      </w:ins>
      <w:r w:rsidRPr="0029606E">
        <w:t xml:space="preserve"> with the text in a revisable </w:t>
      </w:r>
      <w:r w:rsidR="00C25923" w:rsidRPr="0029606E">
        <w:t xml:space="preserve">electronic </w:t>
      </w:r>
      <w:r w:rsidRPr="0029606E">
        <w:t>form</w:t>
      </w:r>
      <w:r w:rsidR="00C25923" w:rsidRPr="0029606E">
        <w:t>at</w:t>
      </w:r>
      <w:r w:rsidRPr="0029606E">
        <w:t xml:space="preserve"> and also in a format which permits validation of the revisable form.</w:t>
      </w:r>
    </w:p>
    <w:p w14:paraId="520CE917" w14:textId="77777777" w:rsidR="00D77357" w:rsidRPr="0029606E" w:rsidRDefault="00D77357" w:rsidP="00D77357">
      <w:pPr>
        <w:pStyle w:val="BodyText"/>
      </w:pPr>
      <w:r w:rsidRPr="0029606E">
        <w:t>Texts that do not conform to the ISO/IEC Directives, Part 2 shall be returned to the secretariat with a request for correction before they are registered.</w:t>
      </w:r>
    </w:p>
    <w:p w14:paraId="5456E5F4" w14:textId="51D88E0E" w:rsidR="00D77357" w:rsidRPr="0029606E" w:rsidRDefault="00D77357" w:rsidP="00D77357">
      <w:pPr>
        <w:pStyle w:val="BodyText"/>
        <w:rPr>
          <w:rStyle w:val="zzzHighlight"/>
        </w:rPr>
      </w:pPr>
      <w:r w:rsidRPr="0029606E">
        <w:rPr>
          <w:rStyle w:val="zzzHighlight"/>
        </w:rPr>
        <w:t xml:space="preserve">The revised text shall be submitted to ISO Central Secretariat in electronic format together with the decision of the </w:t>
      </w:r>
      <w:del w:id="2078" w:author="Author">
        <w:r w:rsidRPr="0029606E" w:rsidDel="00627DBC">
          <w:rPr>
            <w:rStyle w:val="zzzHighlight"/>
          </w:rPr>
          <w:delText>chair</w:delText>
        </w:r>
      </w:del>
      <w:ins w:id="2079" w:author="Author">
        <w:r w:rsidR="00627DBC">
          <w:rPr>
            <w:rStyle w:val="zzzHighlight"/>
          </w:rPr>
          <w:t>Chair</w:t>
        </w:r>
      </w:ins>
      <w:r w:rsidRPr="0029606E">
        <w:rPr>
          <w:rStyle w:val="zzzHighlight"/>
        </w:rPr>
        <w:t xml:space="preserve"> taken as a result of the voting, using ISO Form 13, and including a detailed indication of the decisions taken for each comment as Annex B to the ISO Form 13.</w:t>
      </w:r>
    </w:p>
    <w:p w14:paraId="24C0B03D" w14:textId="4A65B298" w:rsidR="00D77357" w:rsidRPr="0029606E" w:rsidRDefault="00D77357" w:rsidP="00D77357">
      <w:pPr>
        <w:pStyle w:val="p3"/>
      </w:pPr>
      <w:r w:rsidRPr="0029606E">
        <w:rPr>
          <w:b/>
        </w:rPr>
        <w:fldChar w:fldCharType="begin"/>
      </w:r>
      <w:r w:rsidRPr="0029606E">
        <w:rPr>
          <w:b/>
        </w:rPr>
        <w:instrText xml:space="preserve"> REF _Ref509831690 \r \h  \* MERGEFORMAT </w:instrText>
      </w:r>
      <w:r w:rsidRPr="0029606E">
        <w:rPr>
          <w:b/>
        </w:rPr>
      </w:r>
      <w:r w:rsidRPr="0029606E">
        <w:rPr>
          <w:b/>
        </w:rPr>
        <w:fldChar w:fldCharType="separate"/>
      </w:r>
      <w:r w:rsidR="005C35CA">
        <w:rPr>
          <w:b/>
        </w:rPr>
        <w:t>2.6</w:t>
      </w:r>
      <w:r w:rsidRPr="0029606E">
        <w:rPr>
          <w:b/>
        </w:rPr>
        <w:fldChar w:fldCharType="end"/>
      </w:r>
      <w:r w:rsidRPr="0029606E">
        <w:rPr>
          <w:b/>
        </w:rPr>
        <w:t>.7</w:t>
      </w:r>
      <w:r w:rsidRPr="0029606E">
        <w:tab/>
        <w:t xml:space="preserve">For time limits relating to this stage, see </w:t>
      </w:r>
      <w:r w:rsidRPr="0029606E">
        <w:fldChar w:fldCharType="begin" w:fldLock="1"/>
      </w:r>
      <w:r w:rsidRPr="0029606E">
        <w:instrText xml:space="preserve"> REF _Ref465570275 \r \h  \* MERGEFORMAT </w:instrText>
      </w:r>
      <w:r w:rsidRPr="0029606E">
        <w:fldChar w:fldCharType="separate"/>
      </w:r>
      <w:r w:rsidRPr="0029606E">
        <w:t>2.1.6</w:t>
      </w:r>
      <w:r w:rsidRPr="0029606E">
        <w:fldChar w:fldCharType="end"/>
      </w:r>
      <w:r w:rsidRPr="0029606E">
        <w:t>.</w:t>
      </w:r>
    </w:p>
    <w:p w14:paraId="0F35CB89" w14:textId="38822EED" w:rsidR="00D77357" w:rsidRPr="0029606E" w:rsidRDefault="00D77357" w:rsidP="00D77357">
      <w:pPr>
        <w:pStyle w:val="p3"/>
      </w:pPr>
      <w:r w:rsidRPr="0029606E">
        <w:rPr>
          <w:b/>
        </w:rPr>
        <w:fldChar w:fldCharType="begin"/>
      </w:r>
      <w:r w:rsidRPr="0029606E">
        <w:rPr>
          <w:b/>
        </w:rPr>
        <w:instrText xml:space="preserve"> REF _Ref509831690 \r \h  \* MERGEFORMAT </w:instrText>
      </w:r>
      <w:r w:rsidRPr="0029606E">
        <w:rPr>
          <w:b/>
        </w:rPr>
      </w:r>
      <w:r w:rsidRPr="0029606E">
        <w:rPr>
          <w:b/>
        </w:rPr>
        <w:fldChar w:fldCharType="separate"/>
      </w:r>
      <w:r w:rsidR="005C35CA">
        <w:rPr>
          <w:b/>
        </w:rPr>
        <w:t>2.6</w:t>
      </w:r>
      <w:r w:rsidRPr="0029606E">
        <w:rPr>
          <w:b/>
        </w:rPr>
        <w:fldChar w:fldCharType="end"/>
      </w:r>
      <w:r w:rsidRPr="0029606E">
        <w:rPr>
          <w:b/>
        </w:rPr>
        <w:t>.8</w:t>
      </w:r>
      <w:r w:rsidRPr="0029606E">
        <w:tab/>
        <w:t xml:space="preserve">The enquiry stage ends with the registration, by the </w:t>
      </w:r>
      <w:del w:id="2080" w:author="Author">
        <w:r w:rsidRPr="0029606E" w:rsidDel="00164399">
          <w:delText>office of the CEO</w:delText>
        </w:r>
      </w:del>
      <w:ins w:id="2081" w:author="Author">
        <w:r w:rsidR="00164399">
          <w:t>Office of the CEO</w:t>
        </w:r>
      </w:ins>
      <w:r w:rsidRPr="0029606E">
        <w:t xml:space="preserve">, of the text for circulation as a final draft International Standard or publication as an International Standard, in the case of </w:t>
      </w:r>
      <w:r w:rsidRPr="0029606E">
        <w:fldChar w:fldCharType="begin"/>
      </w:r>
      <w:r w:rsidRPr="0029606E">
        <w:instrText xml:space="preserve"> REF _Ref509831690 \r \h  \* MERGEFORMAT </w:instrText>
      </w:r>
      <w:r w:rsidRPr="0029606E">
        <w:fldChar w:fldCharType="separate"/>
      </w:r>
      <w:r w:rsidR="005C35CA">
        <w:t>2.6</w:t>
      </w:r>
      <w:r w:rsidRPr="0029606E">
        <w:fldChar w:fldCharType="end"/>
      </w:r>
      <w:r w:rsidRPr="0029606E">
        <w:t>.4</w:t>
      </w:r>
      <w:r w:rsidR="00AE34B0" w:rsidRPr="0029606E">
        <w:t> </w:t>
      </w:r>
      <w:r w:rsidR="00DC62C1" w:rsidRPr="0029606E">
        <w:t>a) and</w:t>
      </w:r>
      <w:r w:rsidR="00BB1E9B" w:rsidRPr="0029606E">
        <w:t> </w:t>
      </w:r>
      <w:r w:rsidR="002C227C" w:rsidRPr="0029606E">
        <w:t>b</w:t>
      </w:r>
      <w:r w:rsidRPr="0029606E">
        <w:t>).</w:t>
      </w:r>
    </w:p>
    <w:p w14:paraId="1DCE032A" w14:textId="77777777" w:rsidR="00D77357" w:rsidRPr="0029606E" w:rsidRDefault="00D77357" w:rsidP="00D77357">
      <w:pPr>
        <w:pStyle w:val="Heading2"/>
      </w:pPr>
      <w:bookmarkStart w:id="2082" w:name="_Ref509831704"/>
      <w:bookmarkStart w:id="2083" w:name="_Toc185305278"/>
      <w:bookmarkStart w:id="2084" w:name="_Toc185305497"/>
      <w:bookmarkStart w:id="2085" w:name="_Toc318972232"/>
      <w:bookmarkStart w:id="2086" w:name="_Toc323037321"/>
      <w:bookmarkStart w:id="2087" w:name="_Ref465564831"/>
      <w:bookmarkStart w:id="2088" w:name="_Ref465567676"/>
      <w:bookmarkStart w:id="2089" w:name="_Ref465570592"/>
      <w:bookmarkStart w:id="2090" w:name="_Ref465572499"/>
      <w:bookmarkStart w:id="2091" w:name="_Ref465572700"/>
      <w:bookmarkStart w:id="2092" w:name="_Ref465572715"/>
      <w:bookmarkStart w:id="2093" w:name="_Ref465573233"/>
      <w:bookmarkStart w:id="2094" w:name="_Ref465737896"/>
      <w:bookmarkStart w:id="2095" w:name="_Ref465737919"/>
      <w:bookmarkStart w:id="2096" w:name="_Toc338243539"/>
      <w:bookmarkStart w:id="2097" w:name="_Toc354474220"/>
      <w:bookmarkStart w:id="2098" w:name="_Toc478053407"/>
      <w:bookmarkStart w:id="2099" w:name="_Toc69205035"/>
      <w:bookmarkStart w:id="2100" w:name="_Toc69205380"/>
      <w:bookmarkStart w:id="2101" w:name="_Toc69304082"/>
      <w:bookmarkStart w:id="2102" w:name="Approval_stage"/>
      <w:r w:rsidRPr="0029606E">
        <w:t>Approval stage</w:t>
      </w:r>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p>
    <w:bookmarkStart w:id="2103" w:name="_Ref226185664"/>
    <w:bookmarkEnd w:id="2102"/>
    <w:p w14:paraId="035C252C" w14:textId="76BC8459" w:rsidR="00D77357" w:rsidRPr="0029606E" w:rsidRDefault="00D77357" w:rsidP="00D77357">
      <w:pPr>
        <w:pStyle w:val="p3"/>
      </w:pPr>
      <w:r w:rsidRPr="0029606E">
        <w:rPr>
          <w:b/>
        </w:rPr>
        <w:fldChar w:fldCharType="begin"/>
      </w:r>
      <w:r w:rsidRPr="0029606E">
        <w:rPr>
          <w:b/>
        </w:rPr>
        <w:instrText xml:space="preserve"> REF _Ref509831704 \r \h  \* MERGEFORMAT </w:instrText>
      </w:r>
      <w:r w:rsidRPr="0029606E">
        <w:rPr>
          <w:b/>
        </w:rPr>
      </w:r>
      <w:r w:rsidRPr="0029606E">
        <w:rPr>
          <w:b/>
        </w:rPr>
        <w:fldChar w:fldCharType="separate"/>
      </w:r>
      <w:r w:rsidR="005C35CA">
        <w:rPr>
          <w:b/>
        </w:rPr>
        <w:t>2.7</w:t>
      </w:r>
      <w:r w:rsidRPr="0029606E">
        <w:rPr>
          <w:b/>
        </w:rPr>
        <w:fldChar w:fldCharType="end"/>
      </w:r>
      <w:r w:rsidRPr="0029606E">
        <w:rPr>
          <w:b/>
        </w:rPr>
        <w:t>.1</w:t>
      </w:r>
      <w:r w:rsidRPr="0029606E">
        <w:tab/>
        <w:t xml:space="preserve">At the approval stage, the final draft International Standard (FDIS) shall be distributed by the </w:t>
      </w:r>
      <w:del w:id="2104" w:author="Author">
        <w:r w:rsidRPr="0029606E" w:rsidDel="00164399">
          <w:delText>office of the CEO</w:delText>
        </w:r>
      </w:del>
      <w:ins w:id="2105" w:author="Author">
        <w:r w:rsidR="00164399">
          <w:t>Office of the CEO</w:t>
        </w:r>
      </w:ins>
      <w:r w:rsidRPr="0029606E">
        <w:t xml:space="preserve"> within </w:t>
      </w:r>
      <w:r w:rsidR="007B59C5" w:rsidRPr="0029606E">
        <w:t>12</w:t>
      </w:r>
      <w:r w:rsidR="008B0191" w:rsidRPr="0029606E">
        <w:t> </w:t>
      </w:r>
      <w:r w:rsidR="007B59C5" w:rsidRPr="0029606E">
        <w:t>weeks</w:t>
      </w:r>
      <w:r w:rsidRPr="0029606E">
        <w:t xml:space="preserve"> to all </w:t>
      </w:r>
      <w:r w:rsidR="00D81FA7" w:rsidRPr="0029606E">
        <w:t>National Bodies</w:t>
      </w:r>
      <w:r w:rsidRPr="0029606E">
        <w:t xml:space="preserve"> for a </w:t>
      </w:r>
      <w:r w:rsidR="007B59C5" w:rsidRPr="0029606E">
        <w:t>8</w:t>
      </w:r>
      <w:r w:rsidR="0037042E" w:rsidRPr="0029606E">
        <w:t>-</w:t>
      </w:r>
      <w:r w:rsidR="007B59C5" w:rsidRPr="0029606E">
        <w:t>week</w:t>
      </w:r>
      <w:r w:rsidRPr="0029606E">
        <w:t xml:space="preserve"> vote</w:t>
      </w:r>
      <w:r w:rsidR="00207EBC" w:rsidRPr="0029606E">
        <w:t xml:space="preserve"> (6</w:t>
      </w:r>
      <w:r w:rsidR="003A07CC" w:rsidRPr="0029606E">
        <w:t> </w:t>
      </w:r>
      <w:r w:rsidR="00207EBC" w:rsidRPr="0029606E">
        <w:t>weeks in IEC)</w:t>
      </w:r>
      <w:r w:rsidRPr="0029606E">
        <w:t>.</w:t>
      </w:r>
      <w:bookmarkEnd w:id="2103"/>
    </w:p>
    <w:p w14:paraId="010AC455" w14:textId="3CA6E148" w:rsidR="00D77357" w:rsidRPr="0029606E" w:rsidRDefault="00D81FA7" w:rsidP="00D77357">
      <w:pPr>
        <w:pStyle w:val="BodyText"/>
      </w:pPr>
      <w:r w:rsidRPr="0029606E">
        <w:t>National Bodies</w:t>
      </w:r>
      <w:r w:rsidR="00D77357" w:rsidRPr="0029606E">
        <w:t xml:space="preserve"> shall be advised of the date by which ballots are to be received by the </w:t>
      </w:r>
      <w:del w:id="2106" w:author="Author">
        <w:r w:rsidR="00D77357" w:rsidRPr="0029606E" w:rsidDel="00164399">
          <w:delText>office of the CEO</w:delText>
        </w:r>
      </w:del>
      <w:ins w:id="2107" w:author="Author">
        <w:r w:rsidR="00164399">
          <w:t>Office of the CEO</w:t>
        </w:r>
      </w:ins>
      <w:r w:rsidR="00D77357" w:rsidRPr="0029606E">
        <w:t>.</w:t>
      </w:r>
    </w:p>
    <w:p w14:paraId="151A9EF6" w14:textId="0D7EB1B5" w:rsidR="00D77357" w:rsidRPr="0029606E" w:rsidRDefault="00D77357" w:rsidP="00D77357">
      <w:pPr>
        <w:pStyle w:val="p3"/>
      </w:pPr>
      <w:r w:rsidRPr="0029606E">
        <w:rPr>
          <w:b/>
        </w:rPr>
        <w:fldChar w:fldCharType="begin"/>
      </w:r>
      <w:r w:rsidRPr="0029606E">
        <w:rPr>
          <w:b/>
        </w:rPr>
        <w:instrText xml:space="preserve"> REF _Ref509831704 \r \h  \* MERGEFORMAT </w:instrText>
      </w:r>
      <w:r w:rsidRPr="0029606E">
        <w:rPr>
          <w:b/>
        </w:rPr>
      </w:r>
      <w:r w:rsidRPr="0029606E">
        <w:rPr>
          <w:b/>
        </w:rPr>
        <w:fldChar w:fldCharType="separate"/>
      </w:r>
      <w:r w:rsidR="005C35CA">
        <w:rPr>
          <w:b/>
        </w:rPr>
        <w:t>2.7</w:t>
      </w:r>
      <w:r w:rsidRPr="0029606E">
        <w:rPr>
          <w:b/>
        </w:rPr>
        <w:fldChar w:fldCharType="end"/>
      </w:r>
      <w:r w:rsidRPr="0029606E">
        <w:rPr>
          <w:b/>
        </w:rPr>
        <w:t>.2</w:t>
      </w:r>
      <w:r w:rsidRPr="0029606E">
        <w:tab/>
        <w:t xml:space="preserve">Votes submitted by </w:t>
      </w:r>
      <w:r w:rsidR="00D81FA7" w:rsidRPr="0029606E">
        <w:t>National Bodies</w:t>
      </w:r>
      <w:r w:rsidRPr="0029606E">
        <w:t xml:space="preserve"> shall be explicit: positive, negative, or abstention.</w:t>
      </w:r>
    </w:p>
    <w:p w14:paraId="3951120B" w14:textId="77777777" w:rsidR="00363D0A" w:rsidRPr="0029606E" w:rsidRDefault="00363D0A" w:rsidP="003A07CC">
      <w:pPr>
        <w:pStyle w:val="BodyText"/>
        <w:rPr>
          <w:rFonts w:ascii="Arial" w:hAnsi="Arial"/>
        </w:rPr>
      </w:pPr>
      <w:r w:rsidRPr="0029606E">
        <w:t xml:space="preserve">A National Body may submit </w:t>
      </w:r>
      <w:r w:rsidRPr="0029606E">
        <w:rPr>
          <w:bCs/>
        </w:rPr>
        <w:t>comments on any FDIS vote.</w:t>
      </w:r>
    </w:p>
    <w:p w14:paraId="762E0AB2" w14:textId="77777777" w:rsidR="00D77357" w:rsidRPr="0029606E" w:rsidRDefault="00D77357" w:rsidP="00D77357">
      <w:pPr>
        <w:pStyle w:val="BodyText"/>
      </w:pPr>
      <w:r w:rsidRPr="0029606E">
        <w:t xml:space="preserve">If a </w:t>
      </w:r>
      <w:r w:rsidR="003C11A1" w:rsidRPr="0029606E">
        <w:t>National Body</w:t>
      </w:r>
      <w:r w:rsidRPr="0029606E">
        <w:t xml:space="preserve"> finds a final draft International Standard unacceptable, it shall vote negatively and state the technical reasons. It shall not cast an affirmative vote that is conditional on the acceptance of modifications.</w:t>
      </w:r>
    </w:p>
    <w:p w14:paraId="5F5D36F6" w14:textId="77777777" w:rsidR="00463142" w:rsidRPr="0029606E" w:rsidRDefault="00463142" w:rsidP="008B0191">
      <w:pPr>
        <w:pStyle w:val="BodyText"/>
        <w:rPr>
          <w:rStyle w:val="zzzHighlight"/>
        </w:rPr>
      </w:pPr>
      <w:r w:rsidRPr="0029606E">
        <w:rPr>
          <w:rStyle w:val="zzzHighlight"/>
        </w:rPr>
        <w:t>In the case where a member body has voted negatively without submitting a justification, the vote will not be counted.</w:t>
      </w:r>
    </w:p>
    <w:p w14:paraId="16127594" w14:textId="2CD189C9" w:rsidR="00463142" w:rsidRPr="0029606E" w:rsidRDefault="00463142" w:rsidP="00CE5325">
      <w:pPr>
        <w:pStyle w:val="BodyText"/>
        <w:rPr>
          <w:rStyle w:val="zzzHighlight"/>
        </w:rPr>
      </w:pPr>
      <w:r w:rsidRPr="0029606E">
        <w:rPr>
          <w:rStyle w:val="zzzHighlight"/>
        </w:rPr>
        <w:t xml:space="preserve">In the case where a Member Body has voted negatively and has submitted comments that are not clearly of a technical nature, the </w:t>
      </w:r>
      <w:del w:id="2108" w:author="Author">
        <w:r w:rsidRPr="0029606E" w:rsidDel="00D50544">
          <w:rPr>
            <w:rStyle w:val="zzzHighlight"/>
          </w:rPr>
          <w:delText>committee secretary</w:delText>
        </w:r>
      </w:del>
      <w:ins w:id="2109" w:author="Author">
        <w:r w:rsidR="00D50544">
          <w:rPr>
            <w:rStyle w:val="zzzHighlight"/>
          </w:rPr>
          <w:t>Secretary/Committee Manager</w:t>
        </w:r>
      </w:ins>
      <w:r w:rsidRPr="0029606E">
        <w:rPr>
          <w:rStyle w:val="zzzHighlight"/>
        </w:rPr>
        <w:t xml:space="preserve"> shall contact the </w:t>
      </w:r>
      <w:r w:rsidR="001F4A07" w:rsidRPr="0029606E">
        <w:rPr>
          <w:rStyle w:val="zzzHighlight"/>
        </w:rPr>
        <w:t xml:space="preserve">Member Body </w:t>
      </w:r>
      <w:r w:rsidRPr="0029606E">
        <w:rPr>
          <w:rStyle w:val="zzzHighlight"/>
        </w:rPr>
        <w:t>within 2</w:t>
      </w:r>
      <w:r w:rsidR="008B0191" w:rsidRPr="0029606E">
        <w:rPr>
          <w:rStyle w:val="zzzHighlight"/>
        </w:rPr>
        <w:t> weeks of the ballot closure.</w:t>
      </w:r>
      <w:r w:rsidR="00CE5325" w:rsidRPr="0029606E">
        <w:rPr>
          <w:rStyle w:val="zzzHighlight"/>
        </w:rPr>
        <w:t xml:space="preserve"> </w:t>
      </w:r>
      <w:r w:rsidR="001F4A07" w:rsidRPr="0029606E">
        <w:rPr>
          <w:rStyle w:val="zzzHighlight"/>
        </w:rPr>
        <w:t xml:space="preserve"> </w:t>
      </w:r>
      <w:r w:rsidR="00CE5325" w:rsidRPr="0029606E">
        <w:rPr>
          <w:rStyle w:val="zzzHighlight"/>
        </w:rPr>
        <w:t>If the committee leadership and the Member Body do not find an agreement, the matter is escalated to the Technical Management Board via the Office of the CEO.</w:t>
      </w:r>
    </w:p>
    <w:bookmarkStart w:id="2110" w:name="_Ref185300767"/>
    <w:p w14:paraId="5D356C0E" w14:textId="155DE292" w:rsidR="00D77357" w:rsidRPr="0029606E" w:rsidRDefault="00D77357" w:rsidP="00FE72C1">
      <w:pPr>
        <w:pStyle w:val="p3"/>
        <w:keepNext/>
      </w:pPr>
      <w:r w:rsidRPr="0029606E">
        <w:rPr>
          <w:b/>
        </w:rPr>
        <w:fldChar w:fldCharType="begin"/>
      </w:r>
      <w:r w:rsidRPr="0029606E">
        <w:rPr>
          <w:b/>
        </w:rPr>
        <w:instrText xml:space="preserve"> REF _Ref509831704 \r \h  \* MERGEFORMAT </w:instrText>
      </w:r>
      <w:r w:rsidRPr="0029606E">
        <w:rPr>
          <w:b/>
        </w:rPr>
      </w:r>
      <w:r w:rsidRPr="0029606E">
        <w:rPr>
          <w:b/>
        </w:rPr>
        <w:fldChar w:fldCharType="separate"/>
      </w:r>
      <w:r w:rsidR="005C35CA">
        <w:rPr>
          <w:b/>
        </w:rPr>
        <w:t>2.7</w:t>
      </w:r>
      <w:r w:rsidRPr="0029606E">
        <w:rPr>
          <w:b/>
        </w:rPr>
        <w:fldChar w:fldCharType="end"/>
      </w:r>
      <w:r w:rsidRPr="0029606E">
        <w:rPr>
          <w:b/>
        </w:rPr>
        <w:t>.3</w:t>
      </w:r>
      <w:r w:rsidRPr="0029606E">
        <w:tab/>
        <w:t>A final draft International Standard having been circulated for voting is approved if</w:t>
      </w:r>
      <w:bookmarkEnd w:id="2110"/>
    </w:p>
    <w:p w14:paraId="657F4540" w14:textId="77777777" w:rsidR="00D77357" w:rsidRPr="0029606E" w:rsidRDefault="00FE72C1" w:rsidP="00FE72C1">
      <w:pPr>
        <w:pStyle w:val="ListNumber1"/>
      </w:pPr>
      <w:r w:rsidRPr="0029606E">
        <w:t>a</w:t>
      </w:r>
      <w:r w:rsidR="00BF3BC8" w:rsidRPr="0029606E">
        <w:t>)</w:t>
      </w:r>
      <w:r w:rsidR="00BF3BC8" w:rsidRPr="0029606E">
        <w:tab/>
      </w:r>
      <w:r w:rsidR="00D77357" w:rsidRPr="0029606E">
        <w:t>a two-thirds majority of the votes cast by the P</w:t>
      </w:r>
      <w:r w:rsidR="0025539D" w:rsidRPr="0029606E">
        <w:noBreakHyphen/>
        <w:t>member</w:t>
      </w:r>
      <w:r w:rsidR="00D77357" w:rsidRPr="0029606E">
        <w:t>s of the technical committee or subcommittee are in favour, and</w:t>
      </w:r>
    </w:p>
    <w:p w14:paraId="5E90A53B" w14:textId="77777777" w:rsidR="00D77357" w:rsidRPr="0029606E" w:rsidRDefault="00FE72C1" w:rsidP="00FE72C1">
      <w:pPr>
        <w:pStyle w:val="ListNumber1"/>
      </w:pPr>
      <w:r w:rsidRPr="0029606E">
        <w:t>b</w:t>
      </w:r>
      <w:r w:rsidR="00A77870" w:rsidRPr="0029606E">
        <w:t>)</w:t>
      </w:r>
      <w:r w:rsidR="00A77870" w:rsidRPr="0029606E">
        <w:tab/>
      </w:r>
      <w:r w:rsidR="00D77357" w:rsidRPr="0029606E">
        <w:t>not more than one-quarter of the total number of votes cast are negative.</w:t>
      </w:r>
    </w:p>
    <w:p w14:paraId="6E1FA15F" w14:textId="77777777" w:rsidR="00D77357" w:rsidRPr="0029606E" w:rsidRDefault="00D77357" w:rsidP="00D77357">
      <w:pPr>
        <w:pStyle w:val="BodyText"/>
      </w:pPr>
      <w:r w:rsidRPr="0029606E">
        <w:t>Abstentions are excluded when the votes are counted, as well as negative votes not accompanied by technical reasons.</w:t>
      </w:r>
    </w:p>
    <w:p w14:paraId="4E7EAAA7" w14:textId="2475A6F6" w:rsidR="00D77357" w:rsidRPr="0029606E" w:rsidRDefault="00D77357" w:rsidP="00D77357">
      <w:pPr>
        <w:pStyle w:val="p3"/>
      </w:pPr>
      <w:r w:rsidRPr="0029606E">
        <w:rPr>
          <w:b/>
        </w:rPr>
        <w:fldChar w:fldCharType="begin"/>
      </w:r>
      <w:r w:rsidRPr="0029606E">
        <w:rPr>
          <w:b/>
        </w:rPr>
        <w:instrText xml:space="preserve"> REF _Ref509831704 \r \h  \* MERGEFORMAT </w:instrText>
      </w:r>
      <w:r w:rsidRPr="0029606E">
        <w:rPr>
          <w:b/>
        </w:rPr>
      </w:r>
      <w:r w:rsidRPr="0029606E">
        <w:rPr>
          <w:b/>
        </w:rPr>
        <w:fldChar w:fldCharType="separate"/>
      </w:r>
      <w:r w:rsidR="005C35CA">
        <w:rPr>
          <w:b/>
        </w:rPr>
        <w:t>2.7</w:t>
      </w:r>
      <w:r w:rsidRPr="0029606E">
        <w:rPr>
          <w:b/>
        </w:rPr>
        <w:fldChar w:fldCharType="end"/>
      </w:r>
      <w:r w:rsidRPr="0029606E">
        <w:rPr>
          <w:b/>
        </w:rPr>
        <w:t>.4</w:t>
      </w:r>
      <w:r w:rsidRPr="0029606E">
        <w:tab/>
        <w:t xml:space="preserve">The secretariat of the </w:t>
      </w:r>
      <w:del w:id="2111" w:author="Author">
        <w:r w:rsidRPr="0029606E" w:rsidDel="006566B7">
          <w:delText>technical committee or subcommittee</w:delText>
        </w:r>
      </w:del>
      <w:ins w:id="2112" w:author="Author">
        <w:r w:rsidR="006566B7">
          <w:t>committee</w:t>
        </w:r>
      </w:ins>
      <w:r w:rsidRPr="0029606E">
        <w:t xml:space="preserve"> has the responsibility of bringing any errors that may have been introduced in the preparation of the draft to the attention of the </w:t>
      </w:r>
      <w:del w:id="2113" w:author="Author">
        <w:r w:rsidRPr="0029606E" w:rsidDel="00164399">
          <w:delText>office of the CEO</w:delText>
        </w:r>
      </w:del>
      <w:ins w:id="2114" w:author="Author">
        <w:r w:rsidR="00164399">
          <w:t>Office of the CEO</w:t>
        </w:r>
      </w:ins>
      <w:r w:rsidRPr="0029606E">
        <w:t xml:space="preserve"> by the end of the voting period; further editorial or technical amendments are not acceptable at this stage.</w:t>
      </w:r>
    </w:p>
    <w:bookmarkStart w:id="2115" w:name="_Ref185300823"/>
    <w:p w14:paraId="6C65AD4B" w14:textId="300E1887" w:rsidR="00363D0A" w:rsidRPr="0029606E" w:rsidRDefault="00D77357" w:rsidP="003A07CC">
      <w:pPr>
        <w:pStyle w:val="p3"/>
      </w:pPr>
      <w:r w:rsidRPr="0029606E">
        <w:rPr>
          <w:b/>
        </w:rPr>
        <w:fldChar w:fldCharType="begin"/>
      </w:r>
      <w:r w:rsidRPr="0029606E">
        <w:rPr>
          <w:b/>
        </w:rPr>
        <w:instrText xml:space="preserve"> REF _Ref509831704 \r \h  \* MERGEFORMAT </w:instrText>
      </w:r>
      <w:r w:rsidRPr="0029606E">
        <w:rPr>
          <w:b/>
        </w:rPr>
      </w:r>
      <w:r w:rsidRPr="0029606E">
        <w:rPr>
          <w:b/>
        </w:rPr>
        <w:fldChar w:fldCharType="separate"/>
      </w:r>
      <w:r w:rsidR="005C35CA">
        <w:rPr>
          <w:b/>
        </w:rPr>
        <w:t>2.7</w:t>
      </w:r>
      <w:r w:rsidRPr="0029606E">
        <w:rPr>
          <w:b/>
        </w:rPr>
        <w:fldChar w:fldCharType="end"/>
      </w:r>
      <w:r w:rsidRPr="0029606E">
        <w:rPr>
          <w:b/>
        </w:rPr>
        <w:t>.5</w:t>
      </w:r>
      <w:r w:rsidRPr="0029606E">
        <w:tab/>
      </w:r>
      <w:r w:rsidR="00363D0A" w:rsidRPr="0029606E">
        <w:rPr>
          <w:lang w:eastAsia="zh-CN"/>
        </w:rPr>
        <w:t xml:space="preserve">All comments received will be retained for the next review and will be recorded on the voting form as “noted for future consideration”. However, the </w:t>
      </w:r>
      <w:del w:id="2116" w:author="Author">
        <w:r w:rsidR="00363D0A" w:rsidRPr="0029606E" w:rsidDel="00FB10FE">
          <w:rPr>
            <w:lang w:eastAsia="zh-CN"/>
          </w:rPr>
          <w:delText>Secretary</w:delText>
        </w:r>
      </w:del>
      <w:ins w:id="2117" w:author="Author">
        <w:r w:rsidR="00FB10FE">
          <w:rPr>
            <w:lang w:eastAsia="zh-CN"/>
          </w:rPr>
          <w:t>Secretary/Committee Manager</w:t>
        </w:r>
      </w:ins>
      <w:r w:rsidR="00363D0A" w:rsidRPr="0029606E">
        <w:rPr>
          <w:lang w:eastAsia="zh-CN"/>
        </w:rPr>
        <w:t xml:space="preserve"> along with the </w:t>
      </w:r>
      <w:del w:id="2118" w:author="Author">
        <w:r w:rsidR="00363D0A" w:rsidRPr="0029606E" w:rsidDel="00164399">
          <w:rPr>
            <w:lang w:eastAsia="zh-CN"/>
          </w:rPr>
          <w:delText>office of the CEO</w:delText>
        </w:r>
      </w:del>
      <w:ins w:id="2119" w:author="Author">
        <w:r w:rsidR="00164399">
          <w:rPr>
            <w:lang w:eastAsia="zh-CN"/>
          </w:rPr>
          <w:t>Office of the CEO</w:t>
        </w:r>
      </w:ins>
      <w:r w:rsidR="00363D0A" w:rsidRPr="0029606E">
        <w:rPr>
          <w:lang w:eastAsia="zh-CN"/>
        </w:rPr>
        <w:t xml:space="preserve"> may seek to resolve obvious editorial errors.</w:t>
      </w:r>
      <w:r w:rsidR="00486FAE" w:rsidRPr="0029606E">
        <w:rPr>
          <w:lang w:eastAsia="zh-CN"/>
        </w:rPr>
        <w:t xml:space="preserve"> </w:t>
      </w:r>
      <w:r w:rsidR="00363D0A" w:rsidRPr="0029606E">
        <w:rPr>
          <w:lang w:eastAsia="zh-CN"/>
        </w:rPr>
        <w:t>Technical changes to an approved FDIS are not allowed.</w:t>
      </w:r>
    </w:p>
    <w:p w14:paraId="13B61447" w14:textId="5ACFCFF3" w:rsidR="00D77357" w:rsidRPr="0029606E" w:rsidRDefault="00C572D8" w:rsidP="00FF4668">
      <w:pPr>
        <w:pStyle w:val="BodyText"/>
      </w:pPr>
      <w:r w:rsidRPr="0029606E">
        <w:t xml:space="preserve">At </w:t>
      </w:r>
      <w:r w:rsidR="00D77357" w:rsidRPr="0029606E">
        <w:t>the end of the voting period, the result of voting</w:t>
      </w:r>
      <w:r w:rsidR="00853AA3" w:rsidRPr="0029606E">
        <w:t>,</w:t>
      </w:r>
      <w:r w:rsidR="00D77357" w:rsidRPr="0029606E">
        <w:t xml:space="preserve"> indicating either the formal approval by </w:t>
      </w:r>
      <w:r w:rsidR="00D81FA7" w:rsidRPr="0029606E">
        <w:t>National Bodies</w:t>
      </w:r>
      <w:r w:rsidR="00D77357" w:rsidRPr="0029606E">
        <w:t xml:space="preserve"> to issue the International Standard or formal rejection of the final draft International Standard</w:t>
      </w:r>
      <w:r w:rsidR="00F6592D" w:rsidRPr="0029606E">
        <w:t xml:space="preserve">, are available </w:t>
      </w:r>
      <w:r w:rsidR="005E25BA" w:rsidRPr="0029606E">
        <w:t>to all National Bodies</w:t>
      </w:r>
      <w:r w:rsidR="00D77357" w:rsidRPr="0029606E">
        <w:t>.</w:t>
      </w:r>
      <w:bookmarkEnd w:id="2115"/>
    </w:p>
    <w:p w14:paraId="4B34AF59" w14:textId="3A285255" w:rsidR="00D77357" w:rsidRPr="0029606E" w:rsidRDefault="00D77357" w:rsidP="00D77357">
      <w:pPr>
        <w:pStyle w:val="p3"/>
      </w:pPr>
      <w:r w:rsidRPr="0029606E">
        <w:rPr>
          <w:b/>
        </w:rPr>
        <w:fldChar w:fldCharType="begin"/>
      </w:r>
      <w:r w:rsidRPr="0029606E">
        <w:rPr>
          <w:b/>
        </w:rPr>
        <w:instrText xml:space="preserve"> REF _Ref509831704 \r \h  \* MERGEFORMAT </w:instrText>
      </w:r>
      <w:r w:rsidRPr="0029606E">
        <w:rPr>
          <w:b/>
        </w:rPr>
      </w:r>
      <w:r w:rsidRPr="0029606E">
        <w:rPr>
          <w:b/>
        </w:rPr>
        <w:fldChar w:fldCharType="separate"/>
      </w:r>
      <w:r w:rsidR="005C35CA">
        <w:rPr>
          <w:b/>
        </w:rPr>
        <w:t>2.7</w:t>
      </w:r>
      <w:r w:rsidRPr="0029606E">
        <w:rPr>
          <w:b/>
        </w:rPr>
        <w:fldChar w:fldCharType="end"/>
      </w:r>
      <w:r w:rsidRPr="0029606E">
        <w:rPr>
          <w:b/>
        </w:rPr>
        <w:t>.6</w:t>
      </w:r>
      <w:r w:rsidRPr="0029606E">
        <w:tab/>
        <w:t xml:space="preserve">If the final draft International Standard has been approved in accordance with the conditions of </w:t>
      </w:r>
      <w:fldSimple w:instr=" REF _Ref465564831 \r  \* MERGEFORMAT " w:fldLock="1">
        <w:r w:rsidRPr="0029606E">
          <w:t>2.7</w:t>
        </w:r>
      </w:fldSimple>
      <w:r w:rsidRPr="0029606E">
        <w:t xml:space="preserve">.3, it shall proceed to the publication stage (see </w:t>
      </w:r>
      <w:r w:rsidRPr="0029606E">
        <w:fldChar w:fldCharType="begin" w:fldLock="1"/>
      </w:r>
      <w:r w:rsidRPr="0029606E">
        <w:instrText xml:space="preserve"> REF _Ref465572584 \r \h  \* MERGEFORMAT </w:instrText>
      </w:r>
      <w:r w:rsidRPr="0029606E">
        <w:fldChar w:fldCharType="separate"/>
      </w:r>
      <w:r w:rsidRPr="0029606E">
        <w:t>2.8</w:t>
      </w:r>
      <w:r w:rsidRPr="0029606E">
        <w:fldChar w:fldCharType="end"/>
      </w:r>
      <w:r w:rsidRPr="0029606E">
        <w:t>).</w:t>
      </w:r>
    </w:p>
    <w:bookmarkStart w:id="2120" w:name="_Ref185306910"/>
    <w:p w14:paraId="3F37D514" w14:textId="32531091" w:rsidR="00D77357" w:rsidRPr="0029606E" w:rsidRDefault="00D77357" w:rsidP="00D77357">
      <w:pPr>
        <w:pStyle w:val="p3"/>
      </w:pPr>
      <w:r w:rsidRPr="0029606E">
        <w:rPr>
          <w:b/>
        </w:rPr>
        <w:fldChar w:fldCharType="begin"/>
      </w:r>
      <w:r w:rsidRPr="0029606E">
        <w:rPr>
          <w:b/>
        </w:rPr>
        <w:instrText xml:space="preserve"> REF _Ref509831704 \r \h  \* MERGEFORMAT </w:instrText>
      </w:r>
      <w:r w:rsidRPr="0029606E">
        <w:rPr>
          <w:b/>
        </w:rPr>
      </w:r>
      <w:r w:rsidRPr="0029606E">
        <w:rPr>
          <w:b/>
        </w:rPr>
        <w:fldChar w:fldCharType="separate"/>
      </w:r>
      <w:r w:rsidR="005C35CA">
        <w:rPr>
          <w:b/>
        </w:rPr>
        <w:t>2.7</w:t>
      </w:r>
      <w:r w:rsidRPr="0029606E">
        <w:rPr>
          <w:b/>
        </w:rPr>
        <w:fldChar w:fldCharType="end"/>
      </w:r>
      <w:r w:rsidRPr="0029606E">
        <w:rPr>
          <w:b/>
        </w:rPr>
        <w:t>.7</w:t>
      </w:r>
      <w:r w:rsidRPr="0029606E">
        <w:tab/>
        <w:t xml:space="preserve">If the final draft International Standard is not approved in accordance with the conditions in </w:t>
      </w:r>
      <w:fldSimple w:instr=" REF _Ref465564831 \r  \* MERGEFORMAT " w:fldLock="1">
        <w:r w:rsidR="00FE72C1" w:rsidRPr="0029606E">
          <w:t>2.7</w:t>
        </w:r>
      </w:fldSimple>
      <w:r w:rsidRPr="0029606E">
        <w:t xml:space="preserve">.3, the document shall be referred back to the </w:t>
      </w:r>
      <w:del w:id="2121" w:author="Author">
        <w:r w:rsidRPr="0029606E" w:rsidDel="006566B7">
          <w:delText>technical committee or subcommittee</w:delText>
        </w:r>
      </w:del>
      <w:ins w:id="2122" w:author="Author">
        <w:r w:rsidR="006566B7">
          <w:t>committee</w:t>
        </w:r>
      </w:ins>
      <w:r w:rsidRPr="0029606E">
        <w:t xml:space="preserve"> concerned for reconsideration in the light of the technical reasons submitted in support of the negative votes.</w:t>
      </w:r>
      <w:bookmarkEnd w:id="2120"/>
    </w:p>
    <w:p w14:paraId="5BF641BF" w14:textId="1D4C2523" w:rsidR="00D77357" w:rsidRPr="0029606E" w:rsidRDefault="00D77357" w:rsidP="003A07CC">
      <w:pPr>
        <w:pStyle w:val="BodyText"/>
        <w:keepNext/>
        <w:spacing w:after="220"/>
      </w:pPr>
      <w:r w:rsidRPr="0029606E">
        <w:t xml:space="preserve">The committee </w:t>
      </w:r>
      <w:r w:rsidR="00192F53" w:rsidRPr="0029606E">
        <w:t xml:space="preserve">shall </w:t>
      </w:r>
      <w:r w:rsidRPr="0029606E">
        <w:t>decide to:</w:t>
      </w:r>
    </w:p>
    <w:p w14:paraId="1145224B" w14:textId="63870478" w:rsidR="00D77357" w:rsidRPr="0029606E" w:rsidRDefault="00FE72C1" w:rsidP="003A07CC">
      <w:pPr>
        <w:pStyle w:val="ListContinue1"/>
        <w:spacing w:after="220"/>
      </w:pPr>
      <w:r w:rsidRPr="0029606E">
        <w:t>—</w:t>
      </w:r>
      <w:r w:rsidRPr="0029606E">
        <w:tab/>
      </w:r>
      <w:r w:rsidR="00D77357" w:rsidRPr="0029606E">
        <w:t>resubmit a modified draft as a committee draft, enquiry draft or, in ISO and JTC 1, final draft International Standard;</w:t>
      </w:r>
      <w:r w:rsidR="00192F53" w:rsidRPr="0029606E">
        <w:t xml:space="preserve"> or</w:t>
      </w:r>
    </w:p>
    <w:p w14:paraId="24414BEC" w14:textId="0195556E" w:rsidR="00D77357" w:rsidRPr="0029606E" w:rsidRDefault="00FE72C1" w:rsidP="003A07CC">
      <w:pPr>
        <w:pStyle w:val="ListContinue1"/>
        <w:spacing w:after="220"/>
      </w:pPr>
      <w:r w:rsidRPr="0029606E">
        <w:t>—</w:t>
      </w:r>
      <w:r w:rsidRPr="0029606E">
        <w:tab/>
      </w:r>
      <w:r w:rsidR="00D77357" w:rsidRPr="0029606E">
        <w:t xml:space="preserve">publish a Technical Specification </w:t>
      </w:r>
      <w:r w:rsidR="000A2DF9" w:rsidRPr="0029606E">
        <w:t xml:space="preserve">or a Publicly Available Specification </w:t>
      </w:r>
      <w:r w:rsidR="00D77357" w:rsidRPr="0029606E">
        <w:t xml:space="preserve">(see </w:t>
      </w:r>
      <w:r w:rsidR="00D77357" w:rsidRPr="0029606E">
        <w:fldChar w:fldCharType="begin" w:fldLock="1"/>
      </w:r>
      <w:r w:rsidR="00D77357" w:rsidRPr="0029606E">
        <w:instrText xml:space="preserve"> REF _Ref465553978 \r \h  \* MERGEFORMAT </w:instrText>
      </w:r>
      <w:r w:rsidR="00D77357" w:rsidRPr="0029606E">
        <w:fldChar w:fldCharType="separate"/>
      </w:r>
      <w:r w:rsidR="00D77357" w:rsidRPr="0029606E">
        <w:t>3.1</w:t>
      </w:r>
      <w:r w:rsidR="00D77357" w:rsidRPr="0029606E">
        <w:fldChar w:fldCharType="end"/>
      </w:r>
      <w:r w:rsidR="000A2DF9" w:rsidRPr="0029606E">
        <w:t xml:space="preserve"> and </w:t>
      </w:r>
      <w:r w:rsidR="00B825CF" w:rsidRPr="0029606E">
        <w:fldChar w:fldCharType="begin"/>
      </w:r>
      <w:r w:rsidR="00B825CF" w:rsidRPr="0029606E">
        <w:instrText xml:space="preserve"> REF _Ref499971924 \r \h </w:instrText>
      </w:r>
      <w:r w:rsidR="00B825CF" w:rsidRPr="0029606E">
        <w:fldChar w:fldCharType="separate"/>
      </w:r>
      <w:r w:rsidR="005C35CA">
        <w:t>3.2</w:t>
      </w:r>
      <w:r w:rsidR="00B825CF" w:rsidRPr="0029606E">
        <w:fldChar w:fldCharType="end"/>
      </w:r>
      <w:r w:rsidR="00D77357" w:rsidRPr="0029606E">
        <w:t>);</w:t>
      </w:r>
      <w:r w:rsidR="000A2DF9" w:rsidRPr="0029606E">
        <w:t xml:space="preserve"> or</w:t>
      </w:r>
    </w:p>
    <w:p w14:paraId="42B06B61" w14:textId="77777777" w:rsidR="00D77357" w:rsidRPr="0029606E" w:rsidRDefault="00FE72C1" w:rsidP="00FE72C1">
      <w:pPr>
        <w:pStyle w:val="ListContinue1"/>
      </w:pPr>
      <w:r w:rsidRPr="0029606E">
        <w:t>—</w:t>
      </w:r>
      <w:r w:rsidRPr="0029606E">
        <w:tab/>
      </w:r>
      <w:r w:rsidR="00D77357" w:rsidRPr="0029606E">
        <w:t>cancel the project.</w:t>
      </w:r>
    </w:p>
    <w:p w14:paraId="05143C89" w14:textId="051F339D" w:rsidR="00D77357" w:rsidRPr="0029606E" w:rsidRDefault="00D77357" w:rsidP="00D77357">
      <w:pPr>
        <w:pStyle w:val="p3"/>
      </w:pPr>
      <w:r w:rsidRPr="0029606E">
        <w:rPr>
          <w:b/>
        </w:rPr>
        <w:fldChar w:fldCharType="begin"/>
      </w:r>
      <w:r w:rsidRPr="0029606E">
        <w:rPr>
          <w:b/>
        </w:rPr>
        <w:instrText xml:space="preserve"> REF _Ref509831704 \r \h  \* MERGEFORMAT </w:instrText>
      </w:r>
      <w:r w:rsidRPr="0029606E">
        <w:rPr>
          <w:b/>
        </w:rPr>
      </w:r>
      <w:r w:rsidRPr="0029606E">
        <w:rPr>
          <w:b/>
        </w:rPr>
        <w:fldChar w:fldCharType="separate"/>
      </w:r>
      <w:r w:rsidR="005C35CA">
        <w:rPr>
          <w:b/>
        </w:rPr>
        <w:t>2.7</w:t>
      </w:r>
      <w:r w:rsidRPr="0029606E">
        <w:rPr>
          <w:b/>
        </w:rPr>
        <w:fldChar w:fldCharType="end"/>
      </w:r>
      <w:r w:rsidRPr="0029606E">
        <w:rPr>
          <w:b/>
        </w:rPr>
        <w:t>.8</w:t>
      </w:r>
      <w:r w:rsidRPr="0029606E">
        <w:tab/>
        <w:t xml:space="preserve">The approval stage ends with the circulation of the voting report (see </w:t>
      </w:r>
      <w:r w:rsidRPr="0029606E">
        <w:fldChar w:fldCharType="begin"/>
      </w:r>
      <w:r w:rsidRPr="0029606E">
        <w:instrText xml:space="preserve"> REF _Ref509831704 \r \h  \* MERGEFORMAT </w:instrText>
      </w:r>
      <w:r w:rsidRPr="0029606E">
        <w:fldChar w:fldCharType="separate"/>
      </w:r>
      <w:r w:rsidR="005C35CA">
        <w:t>2.7</w:t>
      </w:r>
      <w:r w:rsidRPr="0029606E">
        <w:fldChar w:fldCharType="end"/>
      </w:r>
      <w:r w:rsidRPr="0029606E">
        <w:t xml:space="preserve">.5) stating that the FDIS has been approved for publication as an International Standard, with the publication of a Technical Specification (see </w:t>
      </w:r>
      <w:r w:rsidRPr="0029606E">
        <w:fldChar w:fldCharType="begin"/>
      </w:r>
      <w:r w:rsidRPr="0029606E">
        <w:instrText xml:space="preserve"> REF _Ref465553978 \r \h  \* MERGEFORMAT </w:instrText>
      </w:r>
      <w:r w:rsidRPr="0029606E">
        <w:fldChar w:fldCharType="separate"/>
      </w:r>
      <w:r w:rsidR="005C35CA">
        <w:t>3.1</w:t>
      </w:r>
      <w:r w:rsidRPr="0029606E">
        <w:fldChar w:fldCharType="end"/>
      </w:r>
      <w:r w:rsidRPr="0029606E">
        <w:t>.1), or with the document being referred back to the committee.</w:t>
      </w:r>
    </w:p>
    <w:p w14:paraId="74631481" w14:textId="77777777" w:rsidR="00D77357" w:rsidRPr="0029606E" w:rsidRDefault="00D77357" w:rsidP="00D77357">
      <w:pPr>
        <w:pStyle w:val="Heading2"/>
      </w:pPr>
      <w:bookmarkStart w:id="2123" w:name="_Ref509831722"/>
      <w:bookmarkStart w:id="2124" w:name="_Toc185305279"/>
      <w:bookmarkStart w:id="2125" w:name="_Toc185305498"/>
      <w:bookmarkStart w:id="2126" w:name="_Toc318972233"/>
      <w:bookmarkStart w:id="2127" w:name="_Toc323037322"/>
      <w:bookmarkStart w:id="2128" w:name="_Ref465564870"/>
      <w:bookmarkStart w:id="2129" w:name="_Ref465570557"/>
      <w:bookmarkStart w:id="2130" w:name="_Ref465572091"/>
      <w:bookmarkStart w:id="2131" w:name="_Ref465572584"/>
      <w:bookmarkStart w:id="2132" w:name="_Ref465572913"/>
      <w:bookmarkStart w:id="2133" w:name="_Ref465737939"/>
      <w:bookmarkStart w:id="2134" w:name="_Toc338243540"/>
      <w:bookmarkStart w:id="2135" w:name="_Toc354474221"/>
      <w:bookmarkStart w:id="2136" w:name="_Toc478053408"/>
      <w:bookmarkStart w:id="2137" w:name="_Toc69205036"/>
      <w:bookmarkStart w:id="2138" w:name="_Toc69205381"/>
      <w:bookmarkStart w:id="2139" w:name="_Toc69304083"/>
      <w:bookmarkStart w:id="2140" w:name="Publication_stage"/>
      <w:r w:rsidRPr="0029606E">
        <w:t>Publication stage</w:t>
      </w:r>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p>
    <w:bookmarkEnd w:id="2140"/>
    <w:p w14:paraId="181696AC" w14:textId="57ED0371" w:rsidR="00D77357" w:rsidRPr="0029606E" w:rsidRDefault="00D77357" w:rsidP="00D77357">
      <w:pPr>
        <w:pStyle w:val="p3"/>
      </w:pPr>
      <w:r w:rsidRPr="0029606E">
        <w:rPr>
          <w:b/>
        </w:rPr>
        <w:fldChar w:fldCharType="begin"/>
      </w:r>
      <w:r w:rsidRPr="0029606E">
        <w:rPr>
          <w:b/>
        </w:rPr>
        <w:instrText xml:space="preserve"> REF _Ref509831722 \r \h  \* MERGEFORMAT </w:instrText>
      </w:r>
      <w:r w:rsidRPr="0029606E">
        <w:rPr>
          <w:b/>
        </w:rPr>
      </w:r>
      <w:r w:rsidRPr="0029606E">
        <w:rPr>
          <w:b/>
        </w:rPr>
        <w:fldChar w:fldCharType="separate"/>
      </w:r>
      <w:r w:rsidR="005C35CA">
        <w:rPr>
          <w:b/>
        </w:rPr>
        <w:t>2.8</w:t>
      </w:r>
      <w:r w:rsidRPr="0029606E">
        <w:rPr>
          <w:b/>
        </w:rPr>
        <w:fldChar w:fldCharType="end"/>
      </w:r>
      <w:r w:rsidRPr="0029606E">
        <w:rPr>
          <w:b/>
        </w:rPr>
        <w:t>.1</w:t>
      </w:r>
      <w:r w:rsidRPr="0029606E">
        <w:tab/>
        <w:t xml:space="preserve">Within </w:t>
      </w:r>
      <w:r w:rsidR="007B59C5" w:rsidRPr="0029606E">
        <w:t>6</w:t>
      </w:r>
      <w:r w:rsidR="008B0191" w:rsidRPr="0029606E">
        <w:t> </w:t>
      </w:r>
      <w:r w:rsidR="007B59C5" w:rsidRPr="0029606E">
        <w:t>weeks</w:t>
      </w:r>
      <w:r w:rsidRPr="0029606E">
        <w:t xml:space="preserve">, the </w:t>
      </w:r>
      <w:del w:id="2141" w:author="Author">
        <w:r w:rsidRPr="0029606E" w:rsidDel="00164399">
          <w:delText>office of the CEO</w:delText>
        </w:r>
      </w:del>
      <w:ins w:id="2142" w:author="Author">
        <w:r w:rsidR="00164399">
          <w:t>Office of the CEO</w:t>
        </w:r>
      </w:ins>
      <w:r w:rsidRPr="0029606E">
        <w:t xml:space="preserve"> shall correct any errors indicated </w:t>
      </w:r>
      <w:r w:rsidR="00AE7822" w:rsidRPr="0029606E">
        <w:t xml:space="preserve">and validated </w:t>
      </w:r>
      <w:r w:rsidRPr="0029606E">
        <w:t xml:space="preserve">by the secretariat of the </w:t>
      </w:r>
      <w:del w:id="2143" w:author="Author">
        <w:r w:rsidRPr="0029606E" w:rsidDel="006566B7">
          <w:delText>technical committee or subcommittee</w:delText>
        </w:r>
      </w:del>
      <w:ins w:id="2144" w:author="Author">
        <w:r w:rsidR="006566B7">
          <w:t>committee</w:t>
        </w:r>
      </w:ins>
      <w:del w:id="2145" w:author="Author">
        <w:r w:rsidRPr="0029606E" w:rsidDel="00DD0C4B">
          <w:delText>,</w:delText>
        </w:r>
      </w:del>
      <w:r w:rsidRPr="0029606E">
        <w:t xml:space="preserve"> and </w:t>
      </w:r>
      <w:r w:rsidR="00D03EA7" w:rsidRPr="0029606E">
        <w:t>publish</w:t>
      </w:r>
      <w:r w:rsidRPr="0029606E">
        <w:t xml:space="preserve"> and distribute the International Standard.</w:t>
      </w:r>
    </w:p>
    <w:p w14:paraId="1C296E2E" w14:textId="102D2413" w:rsidR="00D03EA7" w:rsidRPr="0029606E" w:rsidRDefault="00D03EA7" w:rsidP="004609C3">
      <w:pPr>
        <w:pStyle w:val="BodyText"/>
      </w:pPr>
      <w:r w:rsidRPr="0029606E">
        <w:rPr>
          <w:rStyle w:val="zzzHighlight"/>
        </w:rPr>
        <w:t xml:space="preserve">Before publication the document is sent to the </w:t>
      </w:r>
      <w:del w:id="2146" w:author="Author">
        <w:r w:rsidRPr="0029606E" w:rsidDel="00FB10FE">
          <w:rPr>
            <w:rStyle w:val="zzzHighlight"/>
          </w:rPr>
          <w:delText>secretary</w:delText>
        </w:r>
      </w:del>
      <w:ins w:id="2147" w:author="Author">
        <w:r w:rsidR="00FB10FE">
          <w:rPr>
            <w:rStyle w:val="zzzHighlight"/>
          </w:rPr>
          <w:t>Secretary/Committee Manager</w:t>
        </w:r>
      </w:ins>
      <w:r w:rsidRPr="0029606E">
        <w:rPr>
          <w:rStyle w:val="zzzHighlight"/>
        </w:rPr>
        <w:t xml:space="preserve"> and </w:t>
      </w:r>
      <w:del w:id="2148" w:author="Author">
        <w:r w:rsidRPr="0029606E" w:rsidDel="00627DBC">
          <w:rPr>
            <w:rStyle w:val="zzzHighlight"/>
          </w:rPr>
          <w:delText>project leader</w:delText>
        </w:r>
      </w:del>
      <w:ins w:id="2149" w:author="Author">
        <w:r w:rsidR="00627DBC">
          <w:rPr>
            <w:rStyle w:val="zzzHighlight"/>
          </w:rPr>
          <w:t>Project Leader</w:t>
        </w:r>
      </w:ins>
      <w:r w:rsidRPr="0029606E">
        <w:rPr>
          <w:rStyle w:val="zzzHighlight"/>
        </w:rPr>
        <w:t xml:space="preserve"> for final review.</w:t>
      </w:r>
    </w:p>
    <w:p w14:paraId="359EF710" w14:textId="35417BAD" w:rsidR="00D77357" w:rsidRPr="0029606E" w:rsidRDefault="00D77357" w:rsidP="00D77357">
      <w:pPr>
        <w:pStyle w:val="p3"/>
      </w:pPr>
      <w:r w:rsidRPr="0029606E">
        <w:rPr>
          <w:b/>
        </w:rPr>
        <w:fldChar w:fldCharType="begin"/>
      </w:r>
      <w:r w:rsidRPr="0029606E">
        <w:rPr>
          <w:b/>
        </w:rPr>
        <w:instrText xml:space="preserve"> REF _Ref509831722 \r \h  \* MERGEFORMAT </w:instrText>
      </w:r>
      <w:r w:rsidRPr="0029606E">
        <w:rPr>
          <w:b/>
        </w:rPr>
      </w:r>
      <w:r w:rsidRPr="0029606E">
        <w:rPr>
          <w:b/>
        </w:rPr>
        <w:fldChar w:fldCharType="separate"/>
      </w:r>
      <w:r w:rsidR="005C35CA">
        <w:rPr>
          <w:b/>
        </w:rPr>
        <w:t>2.8</w:t>
      </w:r>
      <w:r w:rsidRPr="0029606E">
        <w:rPr>
          <w:b/>
        </w:rPr>
        <w:fldChar w:fldCharType="end"/>
      </w:r>
      <w:r w:rsidRPr="0029606E">
        <w:rPr>
          <w:b/>
        </w:rPr>
        <w:t>.2</w:t>
      </w:r>
      <w:r w:rsidRPr="0029606E">
        <w:tab/>
        <w:t>The publication stage ends with the publication of the International Standard.</w:t>
      </w:r>
    </w:p>
    <w:p w14:paraId="2E78EB98" w14:textId="5713E6B5" w:rsidR="00D77357" w:rsidRPr="0029606E" w:rsidRDefault="00D77357" w:rsidP="00D77357">
      <w:pPr>
        <w:pStyle w:val="Heading2"/>
      </w:pPr>
      <w:bookmarkStart w:id="2150" w:name="_Toc185305280"/>
      <w:bookmarkStart w:id="2151" w:name="_Toc185305499"/>
      <w:bookmarkStart w:id="2152" w:name="_Ref227468272"/>
      <w:bookmarkStart w:id="2153" w:name="_Toc318972234"/>
      <w:bookmarkStart w:id="2154" w:name="_Toc323037323"/>
      <w:bookmarkStart w:id="2155" w:name="_Toc338243541"/>
      <w:bookmarkStart w:id="2156" w:name="_Ref339540737"/>
      <w:bookmarkStart w:id="2157" w:name="_Ref339867797"/>
      <w:bookmarkStart w:id="2158" w:name="_Toc354474222"/>
      <w:bookmarkStart w:id="2159" w:name="_Toc478053409"/>
      <w:bookmarkStart w:id="2160" w:name="_Toc69205037"/>
      <w:bookmarkStart w:id="2161" w:name="_Toc69205382"/>
      <w:bookmarkStart w:id="2162" w:name="_Toc69304084"/>
      <w:r w:rsidRPr="0029606E">
        <w:t xml:space="preserve">Maintenance of </w:t>
      </w:r>
      <w:del w:id="2163" w:author="Author">
        <w:r w:rsidR="00540039" w:rsidRPr="0029606E" w:rsidDel="005218EC">
          <w:delText>deliverable</w:delText>
        </w:r>
      </w:del>
      <w:ins w:id="2164" w:author="Author">
        <w:r w:rsidR="005218EC">
          <w:t>document</w:t>
        </w:r>
      </w:ins>
      <w:r w:rsidR="00540039" w:rsidRPr="0029606E">
        <w:t>s</w:t>
      </w:r>
      <w:bookmarkEnd w:id="2150"/>
      <w:bookmarkEnd w:id="2151"/>
      <w:bookmarkEnd w:id="2152"/>
      <w:bookmarkEnd w:id="2153"/>
      <w:bookmarkEnd w:id="2154"/>
      <w:bookmarkEnd w:id="2155"/>
      <w:bookmarkEnd w:id="2156"/>
      <w:bookmarkEnd w:id="2157"/>
      <w:bookmarkEnd w:id="2158"/>
      <w:bookmarkEnd w:id="2159"/>
      <w:bookmarkEnd w:id="2160"/>
      <w:bookmarkEnd w:id="2161"/>
      <w:bookmarkEnd w:id="2162"/>
    </w:p>
    <w:p w14:paraId="6FF2E455" w14:textId="103DAD35" w:rsidR="00D77357" w:rsidRPr="0029606E" w:rsidRDefault="00D77357" w:rsidP="00D77357">
      <w:pPr>
        <w:pStyle w:val="BodyText"/>
      </w:pPr>
      <w:r w:rsidRPr="0029606E">
        <w:t xml:space="preserve">The procedures for the maintenance of </w:t>
      </w:r>
      <w:del w:id="2165" w:author="Author">
        <w:r w:rsidR="00540039" w:rsidRPr="0029606E" w:rsidDel="005218EC">
          <w:delText>deliverable</w:delText>
        </w:r>
      </w:del>
      <w:ins w:id="2166" w:author="Author">
        <w:r w:rsidR="005218EC">
          <w:t>document</w:t>
        </w:r>
      </w:ins>
      <w:r w:rsidR="00540039" w:rsidRPr="0029606E">
        <w:t xml:space="preserve">s </w:t>
      </w:r>
      <w:r w:rsidRPr="0029606E">
        <w:t>are given in the respective Supplements to the ISO/IEC Directives.</w:t>
      </w:r>
    </w:p>
    <w:p w14:paraId="542E80F9" w14:textId="77777777" w:rsidR="00D77357" w:rsidRPr="0029606E" w:rsidRDefault="00162DBE" w:rsidP="00162DBE">
      <w:pPr>
        <w:pStyle w:val="Heading3"/>
        <w:numPr>
          <w:ilvl w:val="0"/>
          <w:numId w:val="0"/>
        </w:numPr>
        <w:rPr>
          <w:rStyle w:val="zzzHighlight"/>
        </w:rPr>
      </w:pPr>
      <w:bookmarkStart w:id="2167" w:name="_Toc69205038"/>
      <w:bookmarkStart w:id="2168" w:name="_Toc69205383"/>
      <w:bookmarkStart w:id="2169" w:name="_Toc69215281"/>
      <w:commentRangeStart w:id="2170"/>
      <w:r w:rsidRPr="0029606E">
        <w:rPr>
          <w:rStyle w:val="zzzHighlight"/>
        </w:rPr>
        <w:t>2.9.1</w:t>
      </w:r>
      <w:r w:rsidRPr="0029606E">
        <w:rPr>
          <w:rStyle w:val="zzzHighlight"/>
        </w:rPr>
        <w:tab/>
      </w:r>
      <w:r w:rsidR="00D77357" w:rsidRPr="0029606E">
        <w:rPr>
          <w:rStyle w:val="zzzHighlight"/>
        </w:rPr>
        <w:t>Introduction</w:t>
      </w:r>
      <w:bookmarkEnd w:id="2167"/>
      <w:bookmarkEnd w:id="2168"/>
      <w:bookmarkEnd w:id="2169"/>
      <w:commentRangeEnd w:id="2170"/>
      <w:r w:rsidR="00221A22">
        <w:rPr>
          <w:rStyle w:val="CommentReference"/>
          <w:b w:val="0"/>
        </w:rPr>
        <w:commentReference w:id="2170"/>
      </w:r>
    </w:p>
    <w:p w14:paraId="1716A01C" w14:textId="67084B75" w:rsidR="00D77357" w:rsidRPr="0029606E" w:rsidRDefault="00D77357" w:rsidP="00D77357">
      <w:pPr>
        <w:pStyle w:val="BodyText"/>
        <w:rPr>
          <w:rStyle w:val="zzzHighlight"/>
        </w:rPr>
      </w:pPr>
      <w:r w:rsidRPr="0029606E">
        <w:rPr>
          <w:rStyle w:val="zzzHighlight"/>
        </w:rPr>
        <w:t xml:space="preserve">Every International Standard and other </w:t>
      </w:r>
      <w:del w:id="2171" w:author="Author">
        <w:r w:rsidRPr="0029606E" w:rsidDel="005218EC">
          <w:rPr>
            <w:rStyle w:val="zzzHighlight"/>
          </w:rPr>
          <w:delText>deliverable</w:delText>
        </w:r>
      </w:del>
      <w:ins w:id="2172" w:author="Author">
        <w:r w:rsidR="005218EC">
          <w:rPr>
            <w:rStyle w:val="zzzHighlight"/>
          </w:rPr>
          <w:t>document</w:t>
        </w:r>
      </w:ins>
      <w:r w:rsidRPr="0029606E">
        <w:rPr>
          <w:rStyle w:val="zzzHighlight"/>
        </w:rPr>
        <w:t xml:space="preserve"> published by ISO or jointly with IEC shall be subject to systematic review in order to determine whether it should be confirmed, revised</w:t>
      </w:r>
      <w:r w:rsidR="00A30AAE" w:rsidRPr="0029606E">
        <w:rPr>
          <w:rStyle w:val="zzzHighlight"/>
        </w:rPr>
        <w:t xml:space="preserve">, </w:t>
      </w:r>
      <w:r w:rsidRPr="0029606E">
        <w:rPr>
          <w:rStyle w:val="zzzHighlight"/>
        </w:rPr>
        <w:t>amended</w:t>
      </w:r>
      <w:r w:rsidR="00A30AAE" w:rsidRPr="0029606E">
        <w:rPr>
          <w:rStyle w:val="zzzHighlight"/>
        </w:rPr>
        <w:t xml:space="preserve"> (for International Standard)</w:t>
      </w:r>
      <w:r w:rsidRPr="0029606E">
        <w:rPr>
          <w:rStyle w:val="zzzHighlight"/>
        </w:rPr>
        <w:t xml:space="preserve">, converted to another form of </w:t>
      </w:r>
      <w:del w:id="2173" w:author="Author">
        <w:r w:rsidRPr="0029606E" w:rsidDel="005218EC">
          <w:rPr>
            <w:rStyle w:val="zzzHighlight"/>
          </w:rPr>
          <w:delText>deliverable</w:delText>
        </w:r>
      </w:del>
      <w:ins w:id="2174" w:author="Author">
        <w:r w:rsidR="005218EC">
          <w:rPr>
            <w:rStyle w:val="zzzHighlight"/>
          </w:rPr>
          <w:t>document</w:t>
        </w:r>
      </w:ins>
      <w:r w:rsidRPr="0029606E">
        <w:rPr>
          <w:rStyle w:val="zzzHighlight"/>
        </w:rPr>
        <w:t>, or withdrawn, according to Table S1.</w:t>
      </w:r>
    </w:p>
    <w:p w14:paraId="5A0908DE" w14:textId="75689269" w:rsidR="003A7CBF" w:rsidRPr="0029606E" w:rsidRDefault="003A7CBF" w:rsidP="003A7CBF">
      <w:pPr>
        <w:pStyle w:val="BodyText"/>
        <w:rPr>
          <w:rStyle w:val="zzzHighlight"/>
        </w:rPr>
      </w:pPr>
      <w:r w:rsidRPr="0029606E">
        <w:rPr>
          <w:rStyle w:val="zzzHighlight"/>
        </w:rPr>
        <w:t>A committee may at any time between systematic reviews pass a resolution initiating a revision of a</w:t>
      </w:r>
      <w:r w:rsidR="00A30AAE" w:rsidRPr="0029606E">
        <w:rPr>
          <w:rStyle w:val="zzzHighlight"/>
        </w:rPr>
        <w:t xml:space="preserve"> </w:t>
      </w:r>
      <w:del w:id="2175" w:author="Author">
        <w:r w:rsidR="00A30AAE" w:rsidRPr="0029606E" w:rsidDel="005218EC">
          <w:rPr>
            <w:rStyle w:val="zzzHighlight"/>
          </w:rPr>
          <w:delText>deliverable</w:delText>
        </w:r>
      </w:del>
      <w:ins w:id="2176" w:author="Author">
        <w:r w:rsidR="005218EC">
          <w:rPr>
            <w:rStyle w:val="zzzHighlight"/>
          </w:rPr>
          <w:t>document</w:t>
        </w:r>
      </w:ins>
      <w:r w:rsidRPr="0029606E">
        <w:rPr>
          <w:rStyle w:val="zzzHighlight"/>
        </w:rPr>
        <w:t>.</w:t>
      </w:r>
    </w:p>
    <w:p w14:paraId="27A61D6B" w14:textId="050747BE" w:rsidR="003A7CBF" w:rsidRPr="0029606E" w:rsidRDefault="003A7CBF" w:rsidP="003A7CBF">
      <w:pPr>
        <w:pStyle w:val="BodyText"/>
        <w:rPr>
          <w:rStyle w:val="zzzHighlight"/>
        </w:rPr>
      </w:pPr>
      <w:r w:rsidRPr="0029606E">
        <w:rPr>
          <w:rStyle w:val="zzzHighlight"/>
        </w:rPr>
        <w:t>See clause</w:t>
      </w:r>
      <w:r w:rsidR="004B3804" w:rsidRPr="0029606E">
        <w:rPr>
          <w:rStyle w:val="zzzHighlight"/>
        </w:rPr>
        <w:t> </w:t>
      </w:r>
      <w:r w:rsidRPr="0029606E">
        <w:rPr>
          <w:rStyle w:val="zzzHighlight"/>
        </w:rPr>
        <w:t>2.3.1 for the process for initiating a revision</w:t>
      </w:r>
      <w:r w:rsidR="00A30AAE" w:rsidRPr="0029606E">
        <w:rPr>
          <w:rStyle w:val="zzzHighlight"/>
        </w:rPr>
        <w:t xml:space="preserve"> of an existing </w:t>
      </w:r>
      <w:del w:id="2177" w:author="Author">
        <w:r w:rsidR="00A30AAE" w:rsidRPr="0029606E" w:rsidDel="005218EC">
          <w:rPr>
            <w:rStyle w:val="zzzHighlight"/>
          </w:rPr>
          <w:delText>deliverable</w:delText>
        </w:r>
      </w:del>
      <w:ins w:id="2178" w:author="Author">
        <w:r w:rsidR="005218EC">
          <w:rPr>
            <w:rStyle w:val="zzzHighlight"/>
          </w:rPr>
          <w:t>document</w:t>
        </w:r>
      </w:ins>
      <w:r w:rsidRPr="0029606E">
        <w:rPr>
          <w:rStyle w:val="zzzHighlight"/>
        </w:rPr>
        <w:t xml:space="preserve"> </w:t>
      </w:r>
      <w:r w:rsidR="00A30AAE" w:rsidRPr="0029606E">
        <w:rPr>
          <w:rStyle w:val="zzzHighlight"/>
        </w:rPr>
        <w:t>(</w:t>
      </w:r>
      <w:r w:rsidRPr="0029606E">
        <w:rPr>
          <w:rStyle w:val="zzzHighlight"/>
        </w:rPr>
        <w:t xml:space="preserve">or amendment of an existing </w:t>
      </w:r>
      <w:r w:rsidR="00311BE8" w:rsidRPr="0029606E">
        <w:rPr>
          <w:rStyle w:val="zzzHighlight"/>
        </w:rPr>
        <w:t>International S</w:t>
      </w:r>
      <w:r w:rsidRPr="0029606E">
        <w:rPr>
          <w:rStyle w:val="zzzHighlight"/>
        </w:rPr>
        <w:t>tandard</w:t>
      </w:r>
      <w:r w:rsidR="00311BE8" w:rsidRPr="0029606E">
        <w:rPr>
          <w:rStyle w:val="zzzHighlight"/>
        </w:rPr>
        <w:t>)</w:t>
      </w:r>
      <w:r w:rsidRPr="0029606E">
        <w:rPr>
          <w:rStyle w:val="zzzHighlight"/>
        </w:rPr>
        <w:t>.</w:t>
      </w:r>
    </w:p>
    <w:p w14:paraId="2AC35383" w14:textId="175D8A55" w:rsidR="003A7CBF" w:rsidRPr="0029606E" w:rsidRDefault="003A7CBF" w:rsidP="003A7CBF">
      <w:pPr>
        <w:pStyle w:val="BodyText"/>
        <w:rPr>
          <w:rStyle w:val="zzzHighlight"/>
        </w:rPr>
      </w:pPr>
      <w:r w:rsidRPr="0029606E">
        <w:rPr>
          <w:rStyle w:val="zzzHighlight"/>
        </w:rPr>
        <w:t>For minor changes</w:t>
      </w:r>
      <w:r w:rsidR="009264DE" w:rsidRPr="0029606E">
        <w:rPr>
          <w:rStyle w:val="zzzHighlight"/>
        </w:rPr>
        <w:t xml:space="preserve"> to International Standards</w:t>
      </w:r>
      <w:r w:rsidRPr="0029606E">
        <w:rPr>
          <w:rStyle w:val="zzzHighlight"/>
        </w:rPr>
        <w:t xml:space="preserve">, e.g. updating and editorial changes, that do not impact the technical content, a shortened procedure called “minor revision” may be applied. </w:t>
      </w:r>
      <w:ins w:id="2179" w:author="Author">
        <w:r w:rsidR="00AE0D63" w:rsidRPr="00AE0D63">
          <w:rPr>
            <w:rStyle w:val="zzzHighlight"/>
          </w:rPr>
          <w:t>The procedure only includes the proposal, the approval (see 2.7) and publication stages (see 2.8). The proposal can be introduced by the committee either via Form 21 after a systematic review or through a resolution and completion of ISO Form 8</w:t>
        </w:r>
        <w:r w:rsidR="00405F26">
          <w:rPr>
            <w:rStyle w:val="zzzHighlight"/>
          </w:rPr>
          <w:t>B</w:t>
        </w:r>
        <w:r w:rsidR="00AE0D63" w:rsidRPr="00AE0D63">
          <w:rPr>
            <w:rStyle w:val="zzzHighlight"/>
          </w:rPr>
          <w:t xml:space="preserve">. </w:t>
        </w:r>
      </w:ins>
      <w:del w:id="2180" w:author="Author">
        <w:r w:rsidRPr="0029606E" w:rsidDel="000A4175">
          <w:rPr>
            <w:rStyle w:val="zzzHighlight"/>
          </w:rPr>
          <w:delText>This is comprised only of the proposal for a minor revision by the committee (through a resolution</w:delText>
        </w:r>
        <w:r w:rsidR="00F110E7" w:rsidRPr="0029606E" w:rsidDel="000A4175">
          <w:rPr>
            <w:rStyle w:val="zzzHighlight"/>
          </w:rPr>
          <w:delText xml:space="preserve"> and completion of ISO form 8B</w:delText>
        </w:r>
        <w:r w:rsidRPr="0029606E" w:rsidDel="000A4175">
          <w:rPr>
            <w:rStyle w:val="zzzHighlight"/>
          </w:rPr>
          <w:delText xml:space="preserve">), approval and publication stages (see 2.7 and 2.8). </w:delText>
        </w:r>
      </w:del>
      <w:r w:rsidRPr="0029606E">
        <w:rPr>
          <w:rStyle w:val="zzzHighlight"/>
        </w:rPr>
        <w:t xml:space="preserve">Subsequent to the </w:t>
      </w:r>
      <w:del w:id="2181" w:author="Author">
        <w:r w:rsidRPr="0029606E" w:rsidDel="00AE0D63">
          <w:rPr>
            <w:rStyle w:val="zzzHighlight"/>
          </w:rPr>
          <w:delText xml:space="preserve">resolution </w:delText>
        </w:r>
      </w:del>
      <w:ins w:id="2182" w:author="Author">
        <w:r w:rsidR="00AE0D63">
          <w:rPr>
            <w:rStyle w:val="zzzHighlight"/>
          </w:rPr>
          <w:t>decision by</w:t>
        </w:r>
      </w:ins>
      <w:del w:id="2183" w:author="Author">
        <w:r w:rsidRPr="0029606E" w:rsidDel="00AE0D63">
          <w:rPr>
            <w:rStyle w:val="zzzHighlight"/>
          </w:rPr>
          <w:delText>of</w:delText>
        </w:r>
      </w:del>
      <w:r w:rsidRPr="0029606E">
        <w:rPr>
          <w:rStyle w:val="zzzHighlight"/>
        </w:rPr>
        <w:t xml:space="preserve"> the responsible </w:t>
      </w:r>
      <w:del w:id="2184" w:author="Author">
        <w:r w:rsidRPr="0029606E" w:rsidDel="00AE0D63">
          <w:rPr>
            <w:rStyle w:val="zzzHighlight"/>
          </w:rPr>
          <w:delText xml:space="preserve">technical </w:delText>
        </w:r>
      </w:del>
      <w:r w:rsidRPr="0029606E">
        <w:rPr>
          <w:rStyle w:val="zzzHighlight"/>
        </w:rPr>
        <w:t xml:space="preserve">committee </w:t>
      </w:r>
      <w:ins w:id="2185" w:author="Author">
        <w:r w:rsidR="00AE0D63">
          <w:rPr>
            <w:rStyle w:val="zzzHighlight"/>
          </w:rPr>
          <w:t xml:space="preserve">(resolution or approved Form 21) </w:t>
        </w:r>
      </w:ins>
      <w:r w:rsidRPr="0029606E">
        <w:rPr>
          <w:rStyle w:val="zzzHighlight"/>
        </w:rPr>
        <w:t xml:space="preserve">and consultation of the responsible ISO Technical Programme Manager, a final draft of the revised </w:t>
      </w:r>
      <w:del w:id="2186" w:author="Author">
        <w:r w:rsidRPr="0029606E" w:rsidDel="005218EC">
          <w:rPr>
            <w:rStyle w:val="zzzHighlight"/>
          </w:rPr>
          <w:delText>deliverable</w:delText>
        </w:r>
      </w:del>
      <w:ins w:id="2187" w:author="Author">
        <w:r w:rsidR="005218EC">
          <w:rPr>
            <w:rStyle w:val="zzzHighlight"/>
          </w:rPr>
          <w:t>document</w:t>
        </w:r>
      </w:ins>
      <w:r w:rsidRPr="0029606E">
        <w:rPr>
          <w:rStyle w:val="zzzHighlight"/>
        </w:rPr>
        <w:t xml:space="preserve"> shall be </w:t>
      </w:r>
      <w:r w:rsidR="001355B2" w:rsidRPr="0029606E">
        <w:rPr>
          <w:rStyle w:val="zzzHighlight"/>
        </w:rPr>
        <w:t xml:space="preserve">submitted to ISO/CS within a maximum of 16 weeks, </w:t>
      </w:r>
      <w:r w:rsidRPr="0029606E">
        <w:rPr>
          <w:rStyle w:val="zzzHighlight"/>
        </w:rPr>
        <w:t xml:space="preserve">for an 8 week FDIS vote, </w:t>
      </w:r>
      <w:r w:rsidR="001355B2" w:rsidRPr="0029606E">
        <w:rPr>
          <w:rStyle w:val="zzzHighlight"/>
        </w:rPr>
        <w:t>or</w:t>
      </w:r>
      <w:r w:rsidR="00E95E88" w:rsidRPr="0029606E">
        <w:rPr>
          <w:rStyle w:val="zzzHighlight"/>
        </w:rPr>
        <w:t xml:space="preserve"> </w:t>
      </w:r>
      <w:r w:rsidRPr="0029606E">
        <w:rPr>
          <w:rStyle w:val="zzzHighlight"/>
        </w:rPr>
        <w:t xml:space="preserve">12 weeks in the case of Vienna Agreement documents. The Foreword of the next edition of the </w:t>
      </w:r>
      <w:del w:id="2188" w:author="Author">
        <w:r w:rsidRPr="0029606E" w:rsidDel="005218EC">
          <w:rPr>
            <w:rStyle w:val="zzzHighlight"/>
          </w:rPr>
          <w:delText>deliverable</w:delText>
        </w:r>
      </w:del>
      <w:ins w:id="2189" w:author="Author">
        <w:r w:rsidR="005218EC">
          <w:rPr>
            <w:rStyle w:val="zzzHighlight"/>
          </w:rPr>
          <w:t>document</w:t>
        </w:r>
      </w:ins>
      <w:r w:rsidRPr="0029606E">
        <w:rPr>
          <w:rStyle w:val="zzzHighlight"/>
        </w:rPr>
        <w:t xml:space="preserve"> shall indicate that it is a minor revision and list the updates and editorial changes made.</w:t>
      </w:r>
    </w:p>
    <w:p w14:paraId="22678090" w14:textId="77777777" w:rsidR="00D77357" w:rsidRPr="0029606E" w:rsidRDefault="00D77357" w:rsidP="004609C3">
      <w:pPr>
        <w:pStyle w:val="Tabletitle"/>
        <w:keepNext/>
      </w:pPr>
      <w:r w:rsidRPr="0029606E">
        <w:rPr>
          <w:rStyle w:val="zzzHighlight"/>
        </w:rPr>
        <w:t>Table S1 — Timing of systematic reviews</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835"/>
        <w:gridCol w:w="2041"/>
        <w:gridCol w:w="2041"/>
        <w:gridCol w:w="2835"/>
      </w:tblGrid>
      <w:tr w:rsidR="00D77357" w:rsidRPr="0029606E" w14:paraId="411544E4" w14:textId="77777777" w:rsidTr="009B2C7A">
        <w:trPr>
          <w:cantSplit/>
          <w:jc w:val="center"/>
        </w:trPr>
        <w:tc>
          <w:tcPr>
            <w:tcW w:w="2835" w:type="dxa"/>
            <w:tcBorders>
              <w:top w:val="single" w:sz="12" w:space="0" w:color="auto"/>
              <w:bottom w:val="single" w:sz="12" w:space="0" w:color="auto"/>
            </w:tcBorders>
            <w:vAlign w:val="center"/>
          </w:tcPr>
          <w:p w14:paraId="77BBE216" w14:textId="16704764" w:rsidR="00D77357" w:rsidRPr="0029606E" w:rsidRDefault="00D77357" w:rsidP="0017601D">
            <w:pPr>
              <w:pStyle w:val="Tableheader"/>
              <w:jc w:val="center"/>
              <w:rPr>
                <w:rStyle w:val="zzzHighlight"/>
                <w:b/>
              </w:rPr>
            </w:pPr>
            <w:del w:id="2190" w:author="Author">
              <w:r w:rsidRPr="0029606E" w:rsidDel="005218EC">
                <w:rPr>
                  <w:rStyle w:val="zzzHighlight"/>
                  <w:b/>
                </w:rPr>
                <w:delText>Deliverable</w:delText>
              </w:r>
            </w:del>
            <w:ins w:id="2191" w:author="Author">
              <w:r w:rsidR="005218EC">
                <w:rPr>
                  <w:rStyle w:val="zzzHighlight"/>
                  <w:b/>
                </w:rPr>
                <w:t>Document</w:t>
              </w:r>
            </w:ins>
          </w:p>
        </w:tc>
        <w:tc>
          <w:tcPr>
            <w:tcW w:w="2041" w:type="dxa"/>
            <w:tcBorders>
              <w:top w:val="single" w:sz="12" w:space="0" w:color="auto"/>
              <w:bottom w:val="single" w:sz="12" w:space="0" w:color="auto"/>
            </w:tcBorders>
            <w:vAlign w:val="center"/>
          </w:tcPr>
          <w:p w14:paraId="7DDD54A8" w14:textId="77777777" w:rsidR="00D77357" w:rsidRPr="0029606E" w:rsidRDefault="00D77357" w:rsidP="0017601D">
            <w:pPr>
              <w:pStyle w:val="Tableheader"/>
              <w:jc w:val="center"/>
              <w:rPr>
                <w:rStyle w:val="zzzHighlight"/>
                <w:b/>
              </w:rPr>
            </w:pPr>
            <w:r w:rsidRPr="0029606E">
              <w:rPr>
                <w:rStyle w:val="zzzHighlight"/>
                <w:b/>
              </w:rPr>
              <w:t xml:space="preserve">Max. elapsed time </w:t>
            </w:r>
            <w:r w:rsidR="00AA5E4C" w:rsidRPr="0029606E">
              <w:br/>
            </w:r>
            <w:r w:rsidRPr="0029606E">
              <w:rPr>
                <w:rStyle w:val="zzzHighlight"/>
                <w:b/>
              </w:rPr>
              <w:t xml:space="preserve">before systematic </w:t>
            </w:r>
            <w:r w:rsidR="00AA5E4C" w:rsidRPr="0029606E">
              <w:br/>
            </w:r>
            <w:r w:rsidRPr="0029606E">
              <w:rPr>
                <w:rStyle w:val="zzzHighlight"/>
                <w:b/>
              </w:rPr>
              <w:t>review</w:t>
            </w:r>
          </w:p>
        </w:tc>
        <w:tc>
          <w:tcPr>
            <w:tcW w:w="2041" w:type="dxa"/>
            <w:tcBorders>
              <w:top w:val="single" w:sz="12" w:space="0" w:color="auto"/>
              <w:bottom w:val="single" w:sz="12" w:space="0" w:color="auto"/>
            </w:tcBorders>
            <w:vAlign w:val="center"/>
          </w:tcPr>
          <w:p w14:paraId="2F05BC2D" w14:textId="0FB240E1" w:rsidR="00D77357" w:rsidRPr="0029606E" w:rsidRDefault="00D77357" w:rsidP="0017601D">
            <w:pPr>
              <w:pStyle w:val="Tableheader"/>
              <w:jc w:val="center"/>
              <w:rPr>
                <w:rStyle w:val="zzzHighlight"/>
                <w:b/>
              </w:rPr>
            </w:pPr>
            <w:r w:rsidRPr="0029606E">
              <w:rPr>
                <w:rStyle w:val="zzzHighlight"/>
                <w:b/>
              </w:rPr>
              <w:t xml:space="preserve">Max. number of </w:t>
            </w:r>
            <w:r w:rsidR="00AA5E4C" w:rsidRPr="0029606E">
              <w:br/>
            </w:r>
            <w:r w:rsidRPr="0029606E">
              <w:rPr>
                <w:rStyle w:val="zzzHighlight"/>
                <w:b/>
              </w:rPr>
              <w:t xml:space="preserve">times </w:t>
            </w:r>
            <w:del w:id="2192" w:author="Author">
              <w:r w:rsidRPr="0029606E" w:rsidDel="005218EC">
                <w:rPr>
                  <w:rStyle w:val="zzzHighlight"/>
                  <w:b/>
                </w:rPr>
                <w:delText>deliverable</w:delText>
              </w:r>
            </w:del>
            <w:ins w:id="2193" w:author="Author">
              <w:r w:rsidR="005218EC">
                <w:rPr>
                  <w:rStyle w:val="zzzHighlight"/>
                  <w:b/>
                </w:rPr>
                <w:t>document</w:t>
              </w:r>
            </w:ins>
            <w:r w:rsidRPr="0029606E">
              <w:rPr>
                <w:rStyle w:val="zzzHighlight"/>
                <w:b/>
              </w:rPr>
              <w:t xml:space="preserve"> </w:t>
            </w:r>
            <w:r w:rsidR="00AA5E4C" w:rsidRPr="0029606E">
              <w:br/>
            </w:r>
            <w:r w:rsidRPr="0029606E">
              <w:rPr>
                <w:rStyle w:val="zzzHighlight"/>
                <w:b/>
              </w:rPr>
              <w:t>may be confirmed</w:t>
            </w:r>
          </w:p>
        </w:tc>
        <w:tc>
          <w:tcPr>
            <w:tcW w:w="2835" w:type="dxa"/>
            <w:tcBorders>
              <w:top w:val="single" w:sz="12" w:space="0" w:color="auto"/>
              <w:bottom w:val="single" w:sz="12" w:space="0" w:color="auto"/>
            </w:tcBorders>
            <w:vAlign w:val="center"/>
          </w:tcPr>
          <w:p w14:paraId="0A10C9AA" w14:textId="77777777" w:rsidR="00D77357" w:rsidRPr="0029606E" w:rsidRDefault="00D77357" w:rsidP="0017601D">
            <w:pPr>
              <w:pStyle w:val="Tableheader"/>
              <w:jc w:val="center"/>
              <w:rPr>
                <w:rStyle w:val="zzzHighlight"/>
                <w:b/>
              </w:rPr>
            </w:pPr>
            <w:r w:rsidRPr="0029606E">
              <w:rPr>
                <w:rStyle w:val="zzzHighlight"/>
                <w:b/>
              </w:rPr>
              <w:t>Max. life</w:t>
            </w:r>
          </w:p>
        </w:tc>
      </w:tr>
      <w:tr w:rsidR="00D77357" w:rsidRPr="0029606E" w14:paraId="7B217A1F" w14:textId="77777777" w:rsidTr="009B2C7A">
        <w:trPr>
          <w:cantSplit/>
          <w:jc w:val="center"/>
        </w:trPr>
        <w:tc>
          <w:tcPr>
            <w:tcW w:w="2835" w:type="dxa"/>
            <w:tcBorders>
              <w:top w:val="single" w:sz="12" w:space="0" w:color="auto"/>
            </w:tcBorders>
          </w:tcPr>
          <w:p w14:paraId="6800B944" w14:textId="77777777" w:rsidR="00D77357" w:rsidRPr="0029606E" w:rsidRDefault="00D77357" w:rsidP="0017601D">
            <w:pPr>
              <w:pStyle w:val="Tablebody"/>
              <w:rPr>
                <w:rStyle w:val="zzzHighlight"/>
              </w:rPr>
            </w:pPr>
            <w:r w:rsidRPr="0029606E">
              <w:rPr>
                <w:rStyle w:val="zzzHighlight"/>
              </w:rPr>
              <w:t>International Standard</w:t>
            </w:r>
          </w:p>
        </w:tc>
        <w:tc>
          <w:tcPr>
            <w:tcW w:w="2041" w:type="dxa"/>
            <w:tcBorders>
              <w:top w:val="single" w:sz="12" w:space="0" w:color="auto"/>
            </w:tcBorders>
          </w:tcPr>
          <w:p w14:paraId="7ED048C1" w14:textId="77777777" w:rsidR="00D77357" w:rsidRPr="0029606E" w:rsidRDefault="00D77357" w:rsidP="0017601D">
            <w:pPr>
              <w:pStyle w:val="Tablebody"/>
              <w:rPr>
                <w:rStyle w:val="zzzHighlight"/>
              </w:rPr>
            </w:pPr>
            <w:r w:rsidRPr="0029606E">
              <w:rPr>
                <w:rStyle w:val="zzzHighlight"/>
              </w:rPr>
              <w:t>5 years</w:t>
            </w:r>
          </w:p>
        </w:tc>
        <w:tc>
          <w:tcPr>
            <w:tcW w:w="2041" w:type="dxa"/>
            <w:tcBorders>
              <w:top w:val="single" w:sz="12" w:space="0" w:color="auto"/>
            </w:tcBorders>
          </w:tcPr>
          <w:p w14:paraId="17841943" w14:textId="77777777" w:rsidR="00D77357" w:rsidRPr="0029606E" w:rsidRDefault="00D77357" w:rsidP="0017601D">
            <w:pPr>
              <w:pStyle w:val="Tablebody"/>
              <w:rPr>
                <w:rStyle w:val="zzzHighlight"/>
              </w:rPr>
            </w:pPr>
            <w:r w:rsidRPr="0029606E">
              <w:rPr>
                <w:rStyle w:val="zzzHighlight"/>
              </w:rPr>
              <w:t>Not limited</w:t>
            </w:r>
          </w:p>
        </w:tc>
        <w:tc>
          <w:tcPr>
            <w:tcW w:w="2835" w:type="dxa"/>
            <w:tcBorders>
              <w:top w:val="single" w:sz="12" w:space="0" w:color="auto"/>
            </w:tcBorders>
          </w:tcPr>
          <w:p w14:paraId="41C9F0A3" w14:textId="77777777" w:rsidR="00D77357" w:rsidRPr="0029606E" w:rsidRDefault="00D77357" w:rsidP="0017601D">
            <w:pPr>
              <w:pStyle w:val="Tablebody"/>
              <w:rPr>
                <w:rStyle w:val="zzzHighlight"/>
              </w:rPr>
            </w:pPr>
            <w:r w:rsidRPr="0029606E">
              <w:rPr>
                <w:rStyle w:val="zzzHighlight"/>
              </w:rPr>
              <w:t>Not limited</w:t>
            </w:r>
          </w:p>
        </w:tc>
      </w:tr>
      <w:tr w:rsidR="00D77357" w:rsidRPr="0029606E" w14:paraId="03FC3C14" w14:textId="77777777" w:rsidTr="009B2C7A">
        <w:trPr>
          <w:cantSplit/>
          <w:jc w:val="center"/>
        </w:trPr>
        <w:tc>
          <w:tcPr>
            <w:tcW w:w="2835" w:type="dxa"/>
          </w:tcPr>
          <w:p w14:paraId="4E570074" w14:textId="77777777" w:rsidR="00D77357" w:rsidRPr="0029606E" w:rsidRDefault="00D77357" w:rsidP="0017601D">
            <w:pPr>
              <w:pStyle w:val="Tablebody"/>
              <w:rPr>
                <w:rStyle w:val="zzzHighlight"/>
              </w:rPr>
            </w:pPr>
            <w:r w:rsidRPr="0029606E">
              <w:rPr>
                <w:rStyle w:val="zzzHighlight"/>
              </w:rPr>
              <w:t xml:space="preserve">Technical Specification </w:t>
            </w:r>
            <w:r w:rsidRPr="0029606E">
              <w:br/>
            </w:r>
            <w:r w:rsidRPr="0029606E">
              <w:rPr>
                <w:rStyle w:val="zzzHighlight"/>
              </w:rPr>
              <w:t>(see 3.1.3)</w:t>
            </w:r>
          </w:p>
        </w:tc>
        <w:tc>
          <w:tcPr>
            <w:tcW w:w="2041" w:type="dxa"/>
          </w:tcPr>
          <w:p w14:paraId="7AB95274" w14:textId="77777777" w:rsidR="00D77357" w:rsidRPr="0029606E" w:rsidRDefault="00D77357" w:rsidP="0017601D">
            <w:pPr>
              <w:pStyle w:val="Tablebody"/>
              <w:rPr>
                <w:rStyle w:val="zzzHighlight"/>
              </w:rPr>
            </w:pPr>
            <w:r w:rsidRPr="0029606E">
              <w:rPr>
                <w:rStyle w:val="zzzHighlight"/>
              </w:rPr>
              <w:t>3 years</w:t>
            </w:r>
          </w:p>
        </w:tc>
        <w:tc>
          <w:tcPr>
            <w:tcW w:w="2041" w:type="dxa"/>
          </w:tcPr>
          <w:p w14:paraId="329D370F" w14:textId="77777777" w:rsidR="00D77357" w:rsidRPr="0029606E" w:rsidRDefault="00D77357" w:rsidP="0017601D">
            <w:pPr>
              <w:pStyle w:val="Tablebody"/>
              <w:rPr>
                <w:rStyle w:val="zzzHighlight"/>
              </w:rPr>
            </w:pPr>
            <w:r w:rsidRPr="0029606E">
              <w:rPr>
                <w:rStyle w:val="zzzHighlight"/>
              </w:rPr>
              <w:t>Once recommended</w:t>
            </w:r>
          </w:p>
        </w:tc>
        <w:tc>
          <w:tcPr>
            <w:tcW w:w="2835" w:type="dxa"/>
          </w:tcPr>
          <w:p w14:paraId="54560B4C" w14:textId="77777777" w:rsidR="00D77357" w:rsidRPr="0029606E" w:rsidRDefault="00D77357" w:rsidP="0017601D">
            <w:pPr>
              <w:pStyle w:val="Tablebody"/>
              <w:rPr>
                <w:rStyle w:val="zzzHighlight"/>
              </w:rPr>
            </w:pPr>
            <w:r w:rsidRPr="0029606E">
              <w:rPr>
                <w:rStyle w:val="zzzHighlight"/>
              </w:rPr>
              <w:t>6 years recommended</w:t>
            </w:r>
          </w:p>
        </w:tc>
      </w:tr>
      <w:tr w:rsidR="00D77357" w:rsidRPr="0029606E" w14:paraId="296F10F0" w14:textId="77777777" w:rsidTr="009B2C7A">
        <w:trPr>
          <w:cantSplit/>
          <w:jc w:val="center"/>
        </w:trPr>
        <w:tc>
          <w:tcPr>
            <w:tcW w:w="2835" w:type="dxa"/>
          </w:tcPr>
          <w:p w14:paraId="7E997A18" w14:textId="77777777" w:rsidR="00D77357" w:rsidRPr="0029606E" w:rsidRDefault="00D77357" w:rsidP="0017601D">
            <w:pPr>
              <w:pStyle w:val="Tablebody"/>
              <w:rPr>
                <w:rStyle w:val="zzzHighlight"/>
              </w:rPr>
            </w:pPr>
            <w:r w:rsidRPr="0029606E">
              <w:rPr>
                <w:rStyle w:val="zzzHighlight"/>
              </w:rPr>
              <w:t>Publicly Available Specification (see 3.2.4)</w:t>
            </w:r>
          </w:p>
        </w:tc>
        <w:tc>
          <w:tcPr>
            <w:tcW w:w="2041" w:type="dxa"/>
          </w:tcPr>
          <w:p w14:paraId="60EDD8B6" w14:textId="77777777" w:rsidR="00D77357" w:rsidRPr="0029606E" w:rsidRDefault="00D77357" w:rsidP="003A7CBF">
            <w:pPr>
              <w:pStyle w:val="Tablebody"/>
              <w:rPr>
                <w:rStyle w:val="zzzHighlight"/>
              </w:rPr>
            </w:pPr>
            <w:r w:rsidRPr="0029606E">
              <w:rPr>
                <w:rStyle w:val="zzzHighlight"/>
              </w:rPr>
              <w:t xml:space="preserve">3 years </w:t>
            </w:r>
          </w:p>
        </w:tc>
        <w:tc>
          <w:tcPr>
            <w:tcW w:w="2041" w:type="dxa"/>
          </w:tcPr>
          <w:p w14:paraId="1F9FB0D6" w14:textId="77777777" w:rsidR="00D77357" w:rsidRPr="0029606E" w:rsidRDefault="00D77357" w:rsidP="0017601D">
            <w:pPr>
              <w:pStyle w:val="Tablebody"/>
              <w:rPr>
                <w:rStyle w:val="zzzHighlight"/>
              </w:rPr>
            </w:pPr>
            <w:r w:rsidRPr="0029606E">
              <w:rPr>
                <w:rStyle w:val="zzzHighlight"/>
              </w:rPr>
              <w:t>Once</w:t>
            </w:r>
          </w:p>
        </w:tc>
        <w:tc>
          <w:tcPr>
            <w:tcW w:w="2835" w:type="dxa"/>
          </w:tcPr>
          <w:p w14:paraId="4C4FB8BD" w14:textId="0A5BB66A" w:rsidR="00D77357" w:rsidRPr="0029606E" w:rsidRDefault="00D77357" w:rsidP="0017601D">
            <w:pPr>
              <w:pStyle w:val="Tablebody"/>
              <w:rPr>
                <w:rStyle w:val="zzzHighlight"/>
              </w:rPr>
            </w:pPr>
            <w:r w:rsidRPr="0029606E">
              <w:rPr>
                <w:rStyle w:val="zzzHighlight"/>
              </w:rPr>
              <w:t>6 years</w:t>
            </w:r>
            <w:r w:rsidR="00F076A9" w:rsidRPr="0029606E">
              <w:rPr>
                <w:rStyle w:val="zzzHighlight"/>
              </w:rPr>
              <w:t xml:space="preserve"> </w:t>
            </w:r>
            <w:r w:rsidRPr="0029606E">
              <w:br/>
            </w:r>
            <w:r w:rsidRPr="0029606E">
              <w:rPr>
                <w:rStyle w:val="zzzHighlight"/>
              </w:rPr>
              <w:t xml:space="preserve">(If not converted after this </w:t>
            </w:r>
            <w:r w:rsidR="0028681F" w:rsidRPr="0029606E">
              <w:br/>
            </w:r>
            <w:r w:rsidRPr="0029606E">
              <w:rPr>
                <w:rStyle w:val="zzzHighlight"/>
              </w:rPr>
              <w:t xml:space="preserve">period, the </w:t>
            </w:r>
            <w:del w:id="2194" w:author="Author">
              <w:r w:rsidRPr="0029606E" w:rsidDel="005218EC">
                <w:rPr>
                  <w:rStyle w:val="zzzHighlight"/>
                </w:rPr>
                <w:delText>deliverable</w:delText>
              </w:r>
            </w:del>
            <w:ins w:id="2195" w:author="Author">
              <w:r w:rsidR="005218EC">
                <w:rPr>
                  <w:rStyle w:val="zzzHighlight"/>
                </w:rPr>
                <w:t>document</w:t>
              </w:r>
            </w:ins>
            <w:r w:rsidRPr="0029606E">
              <w:rPr>
                <w:rStyle w:val="zzzHighlight"/>
              </w:rPr>
              <w:t xml:space="preserve"> is </w:t>
            </w:r>
            <w:r w:rsidR="003974A9" w:rsidRPr="0029606E">
              <w:br/>
            </w:r>
            <w:r w:rsidRPr="0029606E">
              <w:rPr>
                <w:rStyle w:val="zzzHighlight"/>
              </w:rPr>
              <w:t>proposed for withdrawal)</w:t>
            </w:r>
          </w:p>
        </w:tc>
      </w:tr>
      <w:tr w:rsidR="00D77357" w:rsidRPr="0029606E" w14:paraId="41C081F9" w14:textId="77777777" w:rsidTr="009B2C7A">
        <w:trPr>
          <w:cantSplit/>
          <w:jc w:val="center"/>
        </w:trPr>
        <w:tc>
          <w:tcPr>
            <w:tcW w:w="2835" w:type="dxa"/>
          </w:tcPr>
          <w:p w14:paraId="24E99EB5" w14:textId="77777777" w:rsidR="00D77357" w:rsidRPr="0029606E" w:rsidRDefault="00D77357" w:rsidP="0017601D">
            <w:pPr>
              <w:pStyle w:val="Tablebody"/>
              <w:rPr>
                <w:rStyle w:val="zzzHighlight"/>
              </w:rPr>
            </w:pPr>
            <w:r w:rsidRPr="0029606E">
              <w:rPr>
                <w:rStyle w:val="zzzHighlight"/>
              </w:rPr>
              <w:t>Technical Report (see 3.3.3)</w:t>
            </w:r>
          </w:p>
        </w:tc>
        <w:tc>
          <w:tcPr>
            <w:tcW w:w="2041" w:type="dxa"/>
          </w:tcPr>
          <w:p w14:paraId="317A3F3A" w14:textId="77777777" w:rsidR="00D77357" w:rsidRPr="0029606E" w:rsidRDefault="00D77357" w:rsidP="0017601D">
            <w:pPr>
              <w:pStyle w:val="Tablebody"/>
              <w:rPr>
                <w:rStyle w:val="zzzHighlight"/>
              </w:rPr>
            </w:pPr>
            <w:r w:rsidRPr="0029606E">
              <w:rPr>
                <w:rStyle w:val="zzzHighlight"/>
              </w:rPr>
              <w:t>Not specified</w:t>
            </w:r>
          </w:p>
        </w:tc>
        <w:tc>
          <w:tcPr>
            <w:tcW w:w="2041" w:type="dxa"/>
          </w:tcPr>
          <w:p w14:paraId="39D853C3" w14:textId="77777777" w:rsidR="00D77357" w:rsidRPr="0029606E" w:rsidRDefault="00D77357" w:rsidP="0017601D">
            <w:pPr>
              <w:pStyle w:val="Tablebody"/>
              <w:rPr>
                <w:rStyle w:val="zzzHighlight"/>
              </w:rPr>
            </w:pPr>
            <w:r w:rsidRPr="0029606E">
              <w:rPr>
                <w:rStyle w:val="zzzHighlight"/>
              </w:rPr>
              <w:t>Not specified</w:t>
            </w:r>
          </w:p>
        </w:tc>
        <w:tc>
          <w:tcPr>
            <w:tcW w:w="2835" w:type="dxa"/>
          </w:tcPr>
          <w:p w14:paraId="3B122274" w14:textId="77777777" w:rsidR="00D77357" w:rsidRPr="0029606E" w:rsidRDefault="00D77357" w:rsidP="0017601D">
            <w:pPr>
              <w:pStyle w:val="Tablebody"/>
              <w:rPr>
                <w:rStyle w:val="zzzHighlight"/>
              </w:rPr>
            </w:pPr>
            <w:r w:rsidRPr="0029606E">
              <w:rPr>
                <w:rStyle w:val="zzzHighlight"/>
              </w:rPr>
              <w:t>Not limited</w:t>
            </w:r>
          </w:p>
        </w:tc>
      </w:tr>
    </w:tbl>
    <w:p w14:paraId="11471263" w14:textId="77777777" w:rsidR="00D77357" w:rsidRPr="0029606E" w:rsidRDefault="00D77357" w:rsidP="000A4758">
      <w:pPr>
        <w:pStyle w:val="BodyText"/>
        <w:keepNext/>
        <w:spacing w:before="360"/>
        <w:rPr>
          <w:rStyle w:val="zzzHighlight"/>
        </w:rPr>
      </w:pPr>
      <w:r w:rsidRPr="0029606E">
        <w:rPr>
          <w:rStyle w:val="zzzHighlight"/>
        </w:rPr>
        <w:t>A systematic review will typically be initiated in the following circumstances:</w:t>
      </w:r>
    </w:p>
    <w:p w14:paraId="6E992D23" w14:textId="5690BF82" w:rsidR="00D77357" w:rsidRPr="0029606E" w:rsidRDefault="0017601D" w:rsidP="0017601D">
      <w:pPr>
        <w:pStyle w:val="ListContinue1"/>
        <w:rPr>
          <w:rStyle w:val="zzzHighlight"/>
        </w:rPr>
      </w:pPr>
      <w:r w:rsidRPr="0029606E">
        <w:rPr>
          <w:rStyle w:val="zzzHighlight"/>
        </w:rPr>
        <w:t>—</w:t>
      </w:r>
      <w:r w:rsidRPr="0029606E">
        <w:rPr>
          <w:rStyle w:val="zzzHighlight"/>
        </w:rPr>
        <w:tab/>
      </w:r>
      <w:r w:rsidR="00D77357" w:rsidRPr="0029606E">
        <w:rPr>
          <w:rStyle w:val="zzzHighlight"/>
        </w:rPr>
        <w:t xml:space="preserve">(all </w:t>
      </w:r>
      <w:del w:id="2196" w:author="Author">
        <w:r w:rsidR="00D77357" w:rsidRPr="0029606E" w:rsidDel="005218EC">
          <w:rPr>
            <w:rStyle w:val="zzzHighlight"/>
          </w:rPr>
          <w:delText>deliverable</w:delText>
        </w:r>
      </w:del>
      <w:ins w:id="2197" w:author="Author">
        <w:r w:rsidR="005218EC">
          <w:rPr>
            <w:rStyle w:val="zzzHighlight"/>
          </w:rPr>
          <w:t>document</w:t>
        </w:r>
      </w:ins>
      <w:r w:rsidR="00D77357" w:rsidRPr="0029606E">
        <w:rPr>
          <w:rStyle w:val="zzzHighlight"/>
        </w:rPr>
        <w:t>s) on the initiative and as a responsibility of the secretariat of the responsible committee, typically as the result of the elapse of the specified period since publication or the last confirmation of the document, or</w:t>
      </w:r>
    </w:p>
    <w:p w14:paraId="05659B5E" w14:textId="77777777" w:rsidR="00D77357" w:rsidRPr="0029606E" w:rsidRDefault="0017601D" w:rsidP="0017601D">
      <w:pPr>
        <w:pStyle w:val="ListContinue1"/>
        <w:rPr>
          <w:rStyle w:val="zzzHighlight"/>
        </w:rPr>
      </w:pPr>
      <w:r w:rsidRPr="0029606E">
        <w:rPr>
          <w:rStyle w:val="zzzHighlight"/>
        </w:rPr>
        <w:t>—</w:t>
      </w:r>
      <w:r w:rsidRPr="0029606E">
        <w:rPr>
          <w:rStyle w:val="zzzHighlight"/>
        </w:rPr>
        <w:tab/>
      </w:r>
      <w:r w:rsidR="00D77357" w:rsidRPr="0029606E">
        <w:rPr>
          <w:rStyle w:val="zzzHighlight"/>
        </w:rPr>
        <w:t>(for International Standards and Technical Specifications) a default action by ISO Central Secretariat if a systematic review of the International Standard or Technical Specification concerned has not been initiated by the secretariat of the responsible committee, or</w:t>
      </w:r>
    </w:p>
    <w:p w14:paraId="26061E2C" w14:textId="18E42C8A" w:rsidR="00D77357" w:rsidRPr="0029606E" w:rsidRDefault="0017601D" w:rsidP="0017601D">
      <w:pPr>
        <w:pStyle w:val="ListContinue1"/>
        <w:rPr>
          <w:rStyle w:val="zzzHighlight"/>
        </w:rPr>
      </w:pPr>
      <w:r w:rsidRPr="0029606E">
        <w:rPr>
          <w:rStyle w:val="zzzHighlight"/>
        </w:rPr>
        <w:t>—</w:t>
      </w:r>
      <w:r w:rsidRPr="0029606E">
        <w:rPr>
          <w:rStyle w:val="zzzHighlight"/>
        </w:rPr>
        <w:tab/>
      </w:r>
      <w:r w:rsidR="00D77357" w:rsidRPr="0029606E">
        <w:rPr>
          <w:rStyle w:val="zzzHighlight"/>
        </w:rPr>
        <w:t xml:space="preserve">(all </w:t>
      </w:r>
      <w:del w:id="2198" w:author="Author">
        <w:r w:rsidR="00D77357" w:rsidRPr="0029606E" w:rsidDel="005218EC">
          <w:rPr>
            <w:rStyle w:val="zzzHighlight"/>
          </w:rPr>
          <w:delText>deliverable</w:delText>
        </w:r>
      </w:del>
      <w:ins w:id="2199" w:author="Author">
        <w:r w:rsidR="005218EC">
          <w:rPr>
            <w:rStyle w:val="zzzHighlight"/>
          </w:rPr>
          <w:t>document</w:t>
        </w:r>
      </w:ins>
      <w:r w:rsidR="00D77357" w:rsidRPr="0029606E">
        <w:rPr>
          <w:rStyle w:val="zzzHighlight"/>
        </w:rPr>
        <w:t xml:space="preserve">s) at the request of one or more </w:t>
      </w:r>
      <w:r w:rsidR="003C11A1" w:rsidRPr="0029606E">
        <w:rPr>
          <w:rStyle w:val="zzzHighlight"/>
        </w:rPr>
        <w:t>National Body</w:t>
      </w:r>
      <w:r w:rsidR="00D77357" w:rsidRPr="0029606E">
        <w:rPr>
          <w:rStyle w:val="zzzHighlight"/>
        </w:rPr>
        <w:t>, or</w:t>
      </w:r>
    </w:p>
    <w:p w14:paraId="53C03A3A" w14:textId="3FC2AA88" w:rsidR="00D77357" w:rsidRPr="0029606E" w:rsidRDefault="0017601D" w:rsidP="0017601D">
      <w:pPr>
        <w:pStyle w:val="ListContinue1"/>
        <w:rPr>
          <w:rStyle w:val="zzzHighlight"/>
        </w:rPr>
      </w:pPr>
      <w:r w:rsidRPr="0029606E">
        <w:rPr>
          <w:rStyle w:val="zzzHighlight"/>
        </w:rPr>
        <w:t>—</w:t>
      </w:r>
      <w:r w:rsidRPr="0029606E">
        <w:rPr>
          <w:rStyle w:val="zzzHighlight"/>
        </w:rPr>
        <w:tab/>
      </w:r>
      <w:r w:rsidR="00D77357" w:rsidRPr="0029606E">
        <w:rPr>
          <w:rStyle w:val="zzzHighlight"/>
        </w:rPr>
        <w:t xml:space="preserve">(all </w:t>
      </w:r>
      <w:del w:id="2200" w:author="Author">
        <w:r w:rsidR="00D77357" w:rsidRPr="0029606E" w:rsidDel="005218EC">
          <w:rPr>
            <w:rStyle w:val="zzzHighlight"/>
          </w:rPr>
          <w:delText>deliverable</w:delText>
        </w:r>
      </w:del>
      <w:ins w:id="2201" w:author="Author">
        <w:r w:rsidR="005218EC">
          <w:rPr>
            <w:rStyle w:val="zzzHighlight"/>
          </w:rPr>
          <w:t>document</w:t>
        </w:r>
      </w:ins>
      <w:r w:rsidR="00D77357" w:rsidRPr="0029606E">
        <w:rPr>
          <w:rStyle w:val="zzzHighlight"/>
        </w:rPr>
        <w:t>s) at the request of the CEO.</w:t>
      </w:r>
    </w:p>
    <w:p w14:paraId="10869E69" w14:textId="68855C38" w:rsidR="00D77357" w:rsidRDefault="00D77357" w:rsidP="00D77357">
      <w:pPr>
        <w:pStyle w:val="BodyText"/>
        <w:rPr>
          <w:ins w:id="2202" w:author="Author"/>
          <w:rStyle w:val="zzzHighlight"/>
        </w:rPr>
      </w:pPr>
      <w:r w:rsidRPr="0029606E">
        <w:rPr>
          <w:rStyle w:val="zzzHighlight"/>
        </w:rPr>
        <w:t>The timing of a systematic review is normally based either on the year of publication or, where a document has already been confirmed, on the year in which it was last confirmed. However, it is not necessary to wait for the maximum period to elapse before a document is reviewed.</w:t>
      </w:r>
    </w:p>
    <w:p w14:paraId="25ED6A6B" w14:textId="77777777" w:rsidR="00FB6B05" w:rsidRPr="00FB6B05" w:rsidRDefault="00FB6B05" w:rsidP="00FB6B05">
      <w:pPr>
        <w:pStyle w:val="BodyText"/>
        <w:rPr>
          <w:ins w:id="2203" w:author="Author"/>
          <w:rStyle w:val="zzzHighlight"/>
        </w:rPr>
      </w:pPr>
      <w:ins w:id="2204" w:author="Author">
        <w:r w:rsidRPr="00FB6B05">
          <w:rPr>
            <w:rStyle w:val="zzzHighlight"/>
          </w:rPr>
          <w:t>In case a revision project is abandoned by the committee before reaching publication, the stage of the published standard is reverted to the previous stage and the next systematic review ballot will be based on the date the previous stage had been reached.</w:t>
        </w:r>
      </w:ins>
    </w:p>
    <w:p w14:paraId="5F2FADED" w14:textId="4F851C33" w:rsidR="00FB6B05" w:rsidRPr="0029606E" w:rsidDel="00FB6B05" w:rsidRDefault="00FB6B05" w:rsidP="00D77357">
      <w:pPr>
        <w:pStyle w:val="BodyText"/>
        <w:rPr>
          <w:del w:id="2205" w:author="Author"/>
          <w:rStyle w:val="zzzHighlight"/>
        </w:rPr>
      </w:pPr>
    </w:p>
    <w:p w14:paraId="1777E5BC" w14:textId="77777777" w:rsidR="00D77357" w:rsidRPr="0029606E" w:rsidRDefault="00162DBE" w:rsidP="00162DBE">
      <w:pPr>
        <w:pStyle w:val="Heading3"/>
        <w:numPr>
          <w:ilvl w:val="0"/>
          <w:numId w:val="0"/>
        </w:numPr>
        <w:rPr>
          <w:rStyle w:val="zzzHighlight"/>
        </w:rPr>
      </w:pPr>
      <w:bookmarkStart w:id="2206" w:name="_Toc69205039"/>
      <w:bookmarkStart w:id="2207" w:name="_Toc69205384"/>
      <w:bookmarkStart w:id="2208" w:name="_Toc69215282"/>
      <w:r w:rsidRPr="0029606E">
        <w:rPr>
          <w:rStyle w:val="zzzHighlight"/>
        </w:rPr>
        <w:t>2.9.2</w:t>
      </w:r>
      <w:r w:rsidRPr="0029606E">
        <w:rPr>
          <w:rStyle w:val="zzzHighlight"/>
        </w:rPr>
        <w:tab/>
      </w:r>
      <w:r w:rsidR="00D77357" w:rsidRPr="0029606E">
        <w:rPr>
          <w:rStyle w:val="zzzHighlight"/>
        </w:rPr>
        <w:t>Review</w:t>
      </w:r>
      <w:bookmarkEnd w:id="2206"/>
      <w:bookmarkEnd w:id="2207"/>
      <w:bookmarkEnd w:id="2208"/>
    </w:p>
    <w:p w14:paraId="6DB50AA0" w14:textId="5DEE3724" w:rsidR="00D77357" w:rsidRPr="0029606E" w:rsidRDefault="00D77357" w:rsidP="00D77357">
      <w:pPr>
        <w:pStyle w:val="BodyText"/>
        <w:rPr>
          <w:rStyle w:val="zzzHighlight"/>
        </w:rPr>
      </w:pPr>
      <w:r w:rsidRPr="0029606E">
        <w:rPr>
          <w:rStyle w:val="zzzHighlight"/>
        </w:rPr>
        <w:t xml:space="preserve">The review period is </w:t>
      </w:r>
      <w:r w:rsidR="00FB2010" w:rsidRPr="0029606E">
        <w:rPr>
          <w:rStyle w:val="zzzHighlight"/>
        </w:rPr>
        <w:t>20</w:t>
      </w:r>
      <w:r w:rsidR="008B0191" w:rsidRPr="0029606E">
        <w:rPr>
          <w:rStyle w:val="zzzHighlight"/>
        </w:rPr>
        <w:t> </w:t>
      </w:r>
      <w:r w:rsidR="00FB2010" w:rsidRPr="0029606E">
        <w:rPr>
          <w:rStyle w:val="zzzHighlight"/>
        </w:rPr>
        <w:t>weeks</w:t>
      </w:r>
      <w:r w:rsidRPr="0029606E">
        <w:rPr>
          <w:rStyle w:val="zzzHighlight"/>
        </w:rPr>
        <w:t>.</w:t>
      </w:r>
    </w:p>
    <w:p w14:paraId="4F1E6D3B" w14:textId="0266AA03" w:rsidR="00D250B5" w:rsidRPr="0029606E" w:rsidRDefault="00D250B5" w:rsidP="00636C8A">
      <w:pPr>
        <w:pStyle w:val="BodyText"/>
        <w:rPr>
          <w:rStyle w:val="zzzHighlight"/>
        </w:rPr>
      </w:pPr>
      <w:r w:rsidRPr="0029606E">
        <w:rPr>
          <w:rStyle w:val="zzzHighlight"/>
        </w:rPr>
        <w:t xml:space="preserve">Before the systematic review ballot, the committee may prepare a recommendation, to be approved by its P-members, on the future of the </w:t>
      </w:r>
      <w:del w:id="2209" w:author="Author">
        <w:r w:rsidRPr="0029606E" w:rsidDel="005218EC">
          <w:rPr>
            <w:rStyle w:val="zzzHighlight"/>
          </w:rPr>
          <w:delText>deliverable</w:delText>
        </w:r>
      </w:del>
      <w:ins w:id="2210" w:author="Author">
        <w:r w:rsidR="005218EC">
          <w:rPr>
            <w:rStyle w:val="zzzHighlight"/>
          </w:rPr>
          <w:t>document</w:t>
        </w:r>
      </w:ins>
      <w:r w:rsidRPr="0029606E">
        <w:rPr>
          <w:rStyle w:val="zzzHighlight"/>
        </w:rPr>
        <w:t>. This recommendation will be made available with the SR ballot.</w:t>
      </w:r>
    </w:p>
    <w:p w14:paraId="55659835" w14:textId="4BB6E140" w:rsidR="00D77357" w:rsidRPr="0029606E" w:rsidRDefault="00D77357" w:rsidP="00E86E5B">
      <w:pPr>
        <w:pStyle w:val="Note"/>
        <w:rPr>
          <w:rStyle w:val="zzzHighlight"/>
        </w:rPr>
      </w:pPr>
      <w:r w:rsidRPr="0029606E">
        <w:rPr>
          <w:rStyle w:val="zzzHighlight"/>
        </w:rPr>
        <w:t>NOTE</w:t>
      </w:r>
      <w:r w:rsidRPr="0029606E">
        <w:rPr>
          <w:rStyle w:val="zzzHighlight"/>
        </w:rPr>
        <w:tab/>
        <w:t>Systematic reviews are administered electronically by the ISO Central Secretariat and all ISO member bodies are invited to respond to such reviews.</w:t>
      </w:r>
      <w:r w:rsidR="006F071A" w:rsidRPr="0029606E">
        <w:rPr>
          <w:rStyle w:val="zzzHighlight"/>
        </w:rPr>
        <w:t xml:space="preserve"> </w:t>
      </w:r>
      <w:r w:rsidR="00702C97" w:rsidRPr="0029606E">
        <w:rPr>
          <w:rStyle w:val="zzzHighlight"/>
        </w:rPr>
        <w:t xml:space="preserve">P-members of a given committee have an obligation to vote on all systematic review ballots for </w:t>
      </w:r>
      <w:del w:id="2211" w:author="Author">
        <w:r w:rsidR="00702C97" w:rsidRPr="0029606E" w:rsidDel="005218EC">
          <w:rPr>
            <w:rStyle w:val="zzzHighlight"/>
          </w:rPr>
          <w:delText>deliverable</w:delText>
        </w:r>
      </w:del>
      <w:ins w:id="2212" w:author="Author">
        <w:r w:rsidR="005218EC">
          <w:rPr>
            <w:rStyle w:val="zzzHighlight"/>
          </w:rPr>
          <w:t>document</w:t>
        </w:r>
      </w:ins>
      <w:r w:rsidR="00702C97" w:rsidRPr="0029606E">
        <w:rPr>
          <w:rStyle w:val="zzzHighlight"/>
        </w:rPr>
        <w:t xml:space="preserve">s under the responsibility of that committee. </w:t>
      </w:r>
      <w:r w:rsidRPr="0029606E">
        <w:rPr>
          <w:rStyle w:val="zzzHighlight"/>
        </w:rPr>
        <w:t xml:space="preserve">The purpose of the reviews has been extended to include obtaining information when member bodies have needed to make modifications in order to make ISO standards suitable for national adoption. Such modifications need to be considered by committees in order to determine whether they need to be taken into account to improve the global relevance of a standard. The final decision, to revise, confirm or withdraw a </w:t>
      </w:r>
      <w:del w:id="2213" w:author="Author">
        <w:r w:rsidRPr="0029606E" w:rsidDel="00AB38E9">
          <w:rPr>
            <w:rStyle w:val="zzzHighlight"/>
          </w:rPr>
          <w:delText>standard,</w:delText>
        </w:r>
      </w:del>
      <w:ins w:id="2214" w:author="Author">
        <w:r w:rsidR="00AB38E9">
          <w:rPr>
            <w:rStyle w:val="zzzHighlight"/>
          </w:rPr>
          <w:t xml:space="preserve">document, </w:t>
        </w:r>
      </w:ins>
      <w:r w:rsidRPr="0029606E">
        <w:rPr>
          <w:rStyle w:val="zzzHighlight"/>
        </w:rPr>
        <w:t xml:space="preserve"> remains with the P</w:t>
      </w:r>
      <w:r w:rsidR="0025539D" w:rsidRPr="0029606E">
        <w:rPr>
          <w:rStyle w:val="zzzHighlight"/>
        </w:rPr>
        <w:noBreakHyphen/>
        <w:t>member</w:t>
      </w:r>
      <w:r w:rsidRPr="0029606E">
        <w:rPr>
          <w:rStyle w:val="zzzHighlight"/>
        </w:rPr>
        <w:t>s of the responsible committee.</w:t>
      </w:r>
    </w:p>
    <w:p w14:paraId="358CFB4D" w14:textId="7FD4A9ED" w:rsidR="00D77357" w:rsidRPr="0029606E" w:rsidRDefault="00D77357" w:rsidP="00D77357">
      <w:pPr>
        <w:pStyle w:val="BodyText"/>
        <w:rPr>
          <w:rStyle w:val="zzzHighlight"/>
        </w:rPr>
      </w:pPr>
      <w:r w:rsidRPr="0029606E">
        <w:rPr>
          <w:rStyle w:val="zzzHighlight"/>
        </w:rPr>
        <w:t xml:space="preserve">After the closing of the vote, the secretariat's proposal reflecting the voting results shall be circulated to the members of the </w:t>
      </w:r>
      <w:del w:id="2215" w:author="Author">
        <w:r w:rsidRPr="0029606E" w:rsidDel="006566B7">
          <w:rPr>
            <w:rStyle w:val="zzzHighlight"/>
          </w:rPr>
          <w:delText>technical committee or subcommittee</w:delText>
        </w:r>
      </w:del>
      <w:ins w:id="2216" w:author="Author">
        <w:r w:rsidR="006566B7">
          <w:rPr>
            <w:rStyle w:val="zzzHighlight"/>
          </w:rPr>
          <w:t>committee</w:t>
        </w:r>
      </w:ins>
      <w:r w:rsidRPr="0029606E">
        <w:rPr>
          <w:rStyle w:val="zzzHighlight"/>
        </w:rPr>
        <w:t xml:space="preserve"> using Form 21. No more than 6 months after the closing of the vote, the committee shall take a final decision as to whether to revise, confirm or withdraw the </w:t>
      </w:r>
      <w:del w:id="2217" w:author="Author">
        <w:r w:rsidRPr="0029606E" w:rsidDel="00AB38E9">
          <w:rPr>
            <w:rStyle w:val="zzzHighlight"/>
          </w:rPr>
          <w:delText>standard,</w:delText>
        </w:r>
      </w:del>
      <w:ins w:id="2218" w:author="Author">
        <w:r w:rsidR="00AB38E9">
          <w:rPr>
            <w:rStyle w:val="zzzHighlight"/>
          </w:rPr>
          <w:t xml:space="preserve">document, </w:t>
        </w:r>
      </w:ins>
      <w:del w:id="2219" w:author="Author">
        <w:r w:rsidRPr="0029606E" w:rsidDel="00DE795C">
          <w:rPr>
            <w:rStyle w:val="zzzHighlight"/>
          </w:rPr>
          <w:delText xml:space="preserve"> </w:delText>
        </w:r>
      </w:del>
      <w:r w:rsidRPr="0029606E">
        <w:rPr>
          <w:rStyle w:val="zzzHighlight"/>
        </w:rPr>
        <w:t>following which the secretariat shall submit the committee's decision to the ISO Central Secretariat.</w:t>
      </w:r>
    </w:p>
    <w:p w14:paraId="7C918ED6" w14:textId="77777777" w:rsidR="00D77357" w:rsidRPr="0029606E" w:rsidRDefault="00162DBE" w:rsidP="00162DBE">
      <w:pPr>
        <w:pStyle w:val="Heading3"/>
        <w:numPr>
          <w:ilvl w:val="0"/>
          <w:numId w:val="0"/>
        </w:numPr>
        <w:rPr>
          <w:rStyle w:val="zzzHighlight"/>
        </w:rPr>
      </w:pPr>
      <w:bookmarkStart w:id="2220" w:name="_Toc69205040"/>
      <w:bookmarkStart w:id="2221" w:name="_Toc69205385"/>
      <w:bookmarkStart w:id="2222" w:name="_Toc69215283"/>
      <w:r w:rsidRPr="0029606E">
        <w:rPr>
          <w:rStyle w:val="zzzHighlight"/>
        </w:rPr>
        <w:t>2.9.3</w:t>
      </w:r>
      <w:r w:rsidRPr="0029606E">
        <w:rPr>
          <w:rStyle w:val="zzzHighlight"/>
        </w:rPr>
        <w:tab/>
      </w:r>
      <w:r w:rsidR="00D77357" w:rsidRPr="0029606E">
        <w:rPr>
          <w:rStyle w:val="zzzHighlight"/>
        </w:rPr>
        <w:t>Interpretation of ballot results</w:t>
      </w:r>
      <w:bookmarkEnd w:id="2220"/>
      <w:bookmarkEnd w:id="2221"/>
      <w:bookmarkEnd w:id="2222"/>
    </w:p>
    <w:p w14:paraId="7721AE16" w14:textId="77777777" w:rsidR="00D77357" w:rsidRPr="0029606E" w:rsidRDefault="004477EF" w:rsidP="004477EF">
      <w:pPr>
        <w:pStyle w:val="Heading4"/>
        <w:numPr>
          <w:ilvl w:val="0"/>
          <w:numId w:val="0"/>
        </w:numPr>
        <w:rPr>
          <w:rStyle w:val="zzzHighlight"/>
        </w:rPr>
      </w:pPr>
      <w:bookmarkStart w:id="2223" w:name="_Toc69215284"/>
      <w:r w:rsidRPr="0029606E">
        <w:rPr>
          <w:rStyle w:val="zzzHighlight"/>
        </w:rPr>
        <w:t>2.9.3.1</w:t>
      </w:r>
      <w:r w:rsidRPr="0029606E">
        <w:rPr>
          <w:rStyle w:val="zzzHighlight"/>
        </w:rPr>
        <w:tab/>
      </w:r>
      <w:r w:rsidR="00D77357" w:rsidRPr="0029606E">
        <w:rPr>
          <w:rStyle w:val="zzzHighlight"/>
        </w:rPr>
        <w:t>General</w:t>
      </w:r>
      <w:bookmarkEnd w:id="2223"/>
    </w:p>
    <w:p w14:paraId="6220760E" w14:textId="77777777" w:rsidR="00D77357" w:rsidRPr="0029606E" w:rsidRDefault="00D77357" w:rsidP="00D77357">
      <w:pPr>
        <w:pStyle w:val="BodyText"/>
        <w:rPr>
          <w:rStyle w:val="zzzHighlight"/>
        </w:rPr>
      </w:pPr>
      <w:r w:rsidRPr="0029606E">
        <w:rPr>
          <w:rStyle w:val="zzzHighlight"/>
        </w:rPr>
        <w:t>Typically, a decision as to the appropriate action to take following a systematic review shall be based on a simple majority of P</w:t>
      </w:r>
      <w:r w:rsidR="0025539D" w:rsidRPr="0029606E">
        <w:rPr>
          <w:rStyle w:val="zzzHighlight"/>
        </w:rPr>
        <w:noBreakHyphen/>
        <w:t>member</w:t>
      </w:r>
      <w:r w:rsidRPr="0029606E">
        <w:rPr>
          <w:rStyle w:val="zzzHighlight"/>
        </w:rPr>
        <w:t>s voting for a specific action. However, in some cases a more detailed analysis of the results may indicate that another interpretation may be more appropriate.</w:t>
      </w:r>
    </w:p>
    <w:p w14:paraId="125DDEDD" w14:textId="77777777" w:rsidR="00D77357" w:rsidRPr="0029606E" w:rsidRDefault="00D77357" w:rsidP="00D77357">
      <w:pPr>
        <w:pStyle w:val="Note"/>
        <w:rPr>
          <w:rStyle w:val="zzzHighlight"/>
        </w:rPr>
      </w:pPr>
      <w:r w:rsidRPr="0029606E">
        <w:rPr>
          <w:rStyle w:val="zzzHighlight"/>
        </w:rPr>
        <w:t>NOTE</w:t>
      </w:r>
      <w:r w:rsidRPr="0029606E">
        <w:rPr>
          <w:rStyle w:val="zzzHighlight"/>
        </w:rPr>
        <w:tab/>
        <w:t>It is not feasible to provide concrete rules for all cases when interpreting the ballot results due to the variety of possible responses, degrees of implementation, and the relative importance of comments, etc.</w:t>
      </w:r>
    </w:p>
    <w:p w14:paraId="363B8DB7" w14:textId="77777777" w:rsidR="00D77357" w:rsidRPr="0029606E" w:rsidRDefault="00D77357" w:rsidP="00D77357">
      <w:pPr>
        <w:pStyle w:val="BodyText"/>
        <w:rPr>
          <w:rStyle w:val="zzzHighlight"/>
        </w:rPr>
      </w:pPr>
      <w:r w:rsidRPr="0029606E">
        <w:rPr>
          <w:rStyle w:val="zzzHighlight"/>
        </w:rPr>
        <w:t xml:space="preserve">Where voting results are not definitive and/or a decision is based on interpretation of responses the secretariat </w:t>
      </w:r>
      <w:r w:rsidR="00434C99" w:rsidRPr="0029606E">
        <w:rPr>
          <w:rStyle w:val="zzzHighlight"/>
        </w:rPr>
        <w:t>shall</w:t>
      </w:r>
      <w:r w:rsidRPr="0029606E">
        <w:rPr>
          <w:rStyle w:val="zzzHighlight"/>
        </w:rPr>
        <w:t xml:space="preserve"> invite approval of a proposed course of action within a specified time delay, for example within two months.</w:t>
      </w:r>
    </w:p>
    <w:p w14:paraId="25B87F9F" w14:textId="44D44781" w:rsidR="00D77357" w:rsidRPr="0029606E" w:rsidRDefault="00D77357" w:rsidP="00D77357">
      <w:pPr>
        <w:pStyle w:val="BodyText"/>
        <w:rPr>
          <w:rStyle w:val="zzzHighlight"/>
        </w:rPr>
      </w:pPr>
      <w:r w:rsidRPr="0029606E">
        <w:rPr>
          <w:rStyle w:val="zzzHighlight"/>
        </w:rPr>
        <w:t xml:space="preserve">In proposing future action, due account shall be taken of the maximum possible number of confirmations and specified maximum life of the </w:t>
      </w:r>
      <w:del w:id="2224" w:author="Author">
        <w:r w:rsidRPr="0029606E" w:rsidDel="005218EC">
          <w:rPr>
            <w:rStyle w:val="zzzHighlight"/>
          </w:rPr>
          <w:delText>deliverable</w:delText>
        </w:r>
      </w:del>
      <w:ins w:id="2225" w:author="Author">
        <w:r w:rsidR="005218EC">
          <w:rPr>
            <w:rStyle w:val="zzzHighlight"/>
          </w:rPr>
          <w:t>document</w:t>
        </w:r>
      </w:ins>
      <w:r w:rsidRPr="0029606E">
        <w:rPr>
          <w:rStyle w:val="zzzHighlight"/>
        </w:rPr>
        <w:t xml:space="preserve"> concerned (see Table S1).</w:t>
      </w:r>
    </w:p>
    <w:p w14:paraId="3204BDF2" w14:textId="77777777" w:rsidR="00D77357" w:rsidRPr="0029606E" w:rsidRDefault="004477EF" w:rsidP="004477EF">
      <w:pPr>
        <w:pStyle w:val="Heading4"/>
        <w:numPr>
          <w:ilvl w:val="0"/>
          <w:numId w:val="0"/>
        </w:numPr>
        <w:rPr>
          <w:rStyle w:val="zzzHighlight"/>
        </w:rPr>
      </w:pPr>
      <w:bookmarkStart w:id="2226" w:name="_Toc69215285"/>
      <w:r w:rsidRPr="0029606E">
        <w:rPr>
          <w:rStyle w:val="zzzHighlight"/>
        </w:rPr>
        <w:t>2.9.3.2</w:t>
      </w:r>
      <w:r w:rsidRPr="0029606E">
        <w:rPr>
          <w:rStyle w:val="zzzHighlight"/>
        </w:rPr>
        <w:tab/>
      </w:r>
      <w:r w:rsidR="00D77357" w:rsidRPr="0029606E">
        <w:rPr>
          <w:rStyle w:val="zzzHighlight"/>
        </w:rPr>
        <w:t>Interpretation of ballot results for International Standards</w:t>
      </w:r>
      <w:bookmarkEnd w:id="2226"/>
    </w:p>
    <w:p w14:paraId="7AF7B5D1" w14:textId="77777777" w:rsidR="00D77357" w:rsidRPr="0029606E" w:rsidRDefault="00D77357" w:rsidP="00D77357">
      <w:pPr>
        <w:pStyle w:val="BodyText"/>
        <w:keepNext/>
        <w:rPr>
          <w:rStyle w:val="zzzHighlight"/>
          <w:b/>
        </w:rPr>
      </w:pPr>
      <w:r w:rsidRPr="0029606E">
        <w:rPr>
          <w:rStyle w:val="zzzHighlight"/>
          <w:b/>
        </w:rPr>
        <w:t>Option 1: Confirmation (retention without technical change)</w:t>
      </w:r>
    </w:p>
    <w:p w14:paraId="0C070904" w14:textId="77928DC5" w:rsidR="00D77357" w:rsidRPr="0029606E" w:rsidRDefault="00D77357" w:rsidP="0017601D">
      <w:pPr>
        <w:pStyle w:val="BodyText"/>
        <w:keepNext/>
        <w:rPr>
          <w:rStyle w:val="zzzHighlight"/>
        </w:rPr>
      </w:pPr>
      <w:r w:rsidRPr="0029606E">
        <w:rPr>
          <w:rStyle w:val="zzzHighlight"/>
        </w:rPr>
        <w:t xml:space="preserve">Where it has been verified that a document is used, that it should continue to be made available, and that no technical changes are needed, a </w:t>
      </w:r>
      <w:del w:id="2227" w:author="Author">
        <w:r w:rsidRPr="0029606E" w:rsidDel="005218EC">
          <w:rPr>
            <w:rStyle w:val="zzzHighlight"/>
          </w:rPr>
          <w:delText>deliverable</w:delText>
        </w:r>
      </w:del>
      <w:ins w:id="2228" w:author="Author">
        <w:r w:rsidR="005218EC">
          <w:rPr>
            <w:rStyle w:val="zzzHighlight"/>
          </w:rPr>
          <w:t>document</w:t>
        </w:r>
      </w:ins>
      <w:r w:rsidRPr="0029606E">
        <w:rPr>
          <w:rStyle w:val="zzzHighlight"/>
        </w:rPr>
        <w:t xml:space="preserve"> may be confirmed. The criteria </w:t>
      </w:r>
      <w:r w:rsidR="007826E5" w:rsidRPr="0029606E">
        <w:rPr>
          <w:rStyle w:val="zzzHighlight"/>
        </w:rPr>
        <w:t>is</w:t>
      </w:r>
      <w:r w:rsidRPr="0029606E">
        <w:rPr>
          <w:rStyle w:val="zzzHighlight"/>
        </w:rPr>
        <w:t xml:space="preserve"> as follows:</w:t>
      </w:r>
    </w:p>
    <w:p w14:paraId="04F19C1F" w14:textId="04575F85" w:rsidR="00EE0F4E" w:rsidRPr="0029606E" w:rsidRDefault="0017601D" w:rsidP="0017601D">
      <w:pPr>
        <w:pStyle w:val="ListContinue1"/>
        <w:rPr>
          <w:rStyle w:val="zzzHighlight"/>
        </w:rPr>
      </w:pPr>
      <w:r w:rsidRPr="0029606E">
        <w:rPr>
          <w:rStyle w:val="zzzHighlight"/>
        </w:rPr>
        <w:t>—</w:t>
      </w:r>
      <w:r w:rsidRPr="0029606E">
        <w:rPr>
          <w:rStyle w:val="zzzHighlight"/>
        </w:rPr>
        <w:tab/>
      </w:r>
      <w:r w:rsidR="00D77357" w:rsidRPr="0029606E">
        <w:rPr>
          <w:rStyle w:val="zzzHighlight"/>
        </w:rPr>
        <w:t xml:space="preserve">the </w:t>
      </w:r>
      <w:del w:id="2229" w:author="Author">
        <w:r w:rsidR="00D77357" w:rsidRPr="0029606E" w:rsidDel="00303F82">
          <w:rPr>
            <w:rStyle w:val="zzzHighlight"/>
          </w:rPr>
          <w:delText xml:space="preserve">standard </w:delText>
        </w:r>
      </w:del>
      <w:ins w:id="2230" w:author="Author">
        <w:r w:rsidR="00303F82">
          <w:rPr>
            <w:rStyle w:val="zzzHighlight"/>
          </w:rPr>
          <w:t xml:space="preserve">document </w:t>
        </w:r>
      </w:ins>
      <w:r w:rsidR="00D77357" w:rsidRPr="0029606E">
        <w:rPr>
          <w:rStyle w:val="zzzHighlight"/>
        </w:rPr>
        <w:t xml:space="preserve">has been adopted </w:t>
      </w:r>
      <w:r w:rsidR="001E340F" w:rsidRPr="0029606E">
        <w:rPr>
          <w:rStyle w:val="zzzHighlight"/>
        </w:rPr>
        <w:t>with or without change</w:t>
      </w:r>
      <w:r w:rsidR="007826E5" w:rsidRPr="0029606E">
        <w:rPr>
          <w:rStyle w:val="zzzHighlight"/>
        </w:rPr>
        <w:t xml:space="preserve"> </w:t>
      </w:r>
      <w:r w:rsidR="001E340F" w:rsidRPr="0029606E">
        <w:rPr>
          <w:rStyle w:val="zzzHighlight"/>
        </w:rPr>
        <w:t xml:space="preserve">or is used </w:t>
      </w:r>
      <w:r w:rsidR="00D77357" w:rsidRPr="0029606E">
        <w:rPr>
          <w:rStyle w:val="zzzHighlight"/>
        </w:rPr>
        <w:t>in at least five countries</w:t>
      </w:r>
      <w:r w:rsidR="007826E5" w:rsidRPr="0029606E">
        <w:rPr>
          <w:rStyle w:val="zzzHighlight"/>
        </w:rPr>
        <w:t xml:space="preserve"> (when this </w:t>
      </w:r>
      <w:del w:id="2231" w:author="Author">
        <w:r w:rsidR="00EE0F4E" w:rsidRPr="0029606E" w:rsidDel="001C47DF">
          <w:rPr>
            <w:rStyle w:val="zzzHighlight"/>
          </w:rPr>
          <w:delText>criteri</w:delText>
        </w:r>
        <w:r w:rsidR="007826E5" w:rsidRPr="0029606E" w:rsidDel="001C47DF">
          <w:rPr>
            <w:rStyle w:val="zzzHighlight"/>
          </w:rPr>
          <w:delText xml:space="preserve">a </w:delText>
        </w:r>
      </w:del>
      <w:ins w:id="2232" w:author="Author">
        <w:r w:rsidR="001C47DF" w:rsidRPr="0029606E">
          <w:rPr>
            <w:rStyle w:val="zzzHighlight"/>
          </w:rPr>
          <w:t>criteri</w:t>
        </w:r>
        <w:r w:rsidR="001C47DF">
          <w:rPr>
            <w:rStyle w:val="zzzHighlight"/>
          </w:rPr>
          <w:t>on</w:t>
        </w:r>
        <w:r w:rsidR="001C47DF" w:rsidRPr="0029606E">
          <w:rPr>
            <w:rStyle w:val="zzzHighlight"/>
          </w:rPr>
          <w:t xml:space="preserve"> </w:t>
        </w:r>
      </w:ins>
      <w:r w:rsidR="007826E5" w:rsidRPr="0029606E">
        <w:rPr>
          <w:rStyle w:val="zzzHighlight"/>
        </w:rPr>
        <w:t xml:space="preserve">is not met, the </w:t>
      </w:r>
      <w:del w:id="2233" w:author="Author">
        <w:r w:rsidR="007826E5" w:rsidRPr="0029606E" w:rsidDel="00303F82">
          <w:rPr>
            <w:rStyle w:val="zzzHighlight"/>
          </w:rPr>
          <w:delText xml:space="preserve">standard </w:delText>
        </w:r>
      </w:del>
      <w:ins w:id="2234" w:author="Author">
        <w:r w:rsidR="00303F82">
          <w:rPr>
            <w:rStyle w:val="zzzHighlight"/>
          </w:rPr>
          <w:t xml:space="preserve">document </w:t>
        </w:r>
      </w:ins>
      <w:r w:rsidR="007826E5" w:rsidRPr="0029606E">
        <w:rPr>
          <w:rStyle w:val="zzzHighlight"/>
        </w:rPr>
        <w:t>should</w:t>
      </w:r>
      <w:r w:rsidR="00EE0F4E" w:rsidRPr="0029606E">
        <w:rPr>
          <w:rStyle w:val="zzzHighlight"/>
        </w:rPr>
        <w:t xml:space="preserve"> be withdrawn</w:t>
      </w:r>
      <w:r w:rsidR="007826E5" w:rsidRPr="0029606E">
        <w:rPr>
          <w:rStyle w:val="zzzHighlight"/>
        </w:rPr>
        <w:t>);</w:t>
      </w:r>
      <w:r w:rsidR="001B173A" w:rsidRPr="0029606E">
        <w:rPr>
          <w:rStyle w:val="zzzHighlight"/>
        </w:rPr>
        <w:t xml:space="preserve"> </w:t>
      </w:r>
      <w:r w:rsidR="00EE0F4E" w:rsidRPr="0029606E">
        <w:rPr>
          <w:rStyle w:val="zzzHighlight"/>
        </w:rPr>
        <w:t>and</w:t>
      </w:r>
    </w:p>
    <w:p w14:paraId="43FF178B" w14:textId="77777777" w:rsidR="00D77357" w:rsidRPr="0029606E" w:rsidRDefault="0017601D" w:rsidP="0017601D">
      <w:pPr>
        <w:pStyle w:val="ListContinue1"/>
        <w:rPr>
          <w:rStyle w:val="zzzHighlight"/>
        </w:rPr>
      </w:pPr>
      <w:r w:rsidRPr="0029606E">
        <w:rPr>
          <w:rStyle w:val="zzzHighlight"/>
        </w:rPr>
        <w:t>—</w:t>
      </w:r>
      <w:r w:rsidRPr="0029606E">
        <w:rPr>
          <w:rStyle w:val="zzzHighlight"/>
        </w:rPr>
        <w:tab/>
      </w:r>
      <w:r w:rsidR="00D77357" w:rsidRPr="0029606E">
        <w:rPr>
          <w:rStyle w:val="zzzHighlight"/>
        </w:rPr>
        <w:t>a simple majority of the P</w:t>
      </w:r>
      <w:r w:rsidR="0025539D" w:rsidRPr="0029606E">
        <w:rPr>
          <w:rStyle w:val="zzzHighlight"/>
        </w:rPr>
        <w:noBreakHyphen/>
        <w:t>member</w:t>
      </w:r>
      <w:r w:rsidR="00D77357" w:rsidRPr="0029606E">
        <w:rPr>
          <w:rStyle w:val="zzzHighlight"/>
        </w:rPr>
        <w:t>s of the committee voting propose confirmation.</w:t>
      </w:r>
    </w:p>
    <w:p w14:paraId="2C3717DF" w14:textId="77777777" w:rsidR="00D77357" w:rsidRPr="0029606E" w:rsidRDefault="00D77357" w:rsidP="00D77357">
      <w:pPr>
        <w:pStyle w:val="BodyText"/>
        <w:keepNext/>
        <w:rPr>
          <w:rStyle w:val="zzzHighlight"/>
          <w:b/>
        </w:rPr>
      </w:pPr>
      <w:r w:rsidRPr="0029606E">
        <w:rPr>
          <w:rStyle w:val="zzzHighlight"/>
          <w:b/>
        </w:rPr>
        <w:t>Option 2: Amendment or revision (Retention, with change/s)</w:t>
      </w:r>
    </w:p>
    <w:p w14:paraId="589BA0D3" w14:textId="7984FD4F" w:rsidR="00D77357" w:rsidRPr="0029606E" w:rsidRDefault="00D77357" w:rsidP="0017601D">
      <w:pPr>
        <w:pStyle w:val="BodyText"/>
        <w:keepNext/>
        <w:rPr>
          <w:rStyle w:val="zzzHighlight"/>
        </w:rPr>
      </w:pPr>
      <w:r w:rsidRPr="0029606E">
        <w:rPr>
          <w:rStyle w:val="zzzHighlight"/>
        </w:rPr>
        <w:t>Where it has been verified that a</w:t>
      </w:r>
      <w:r w:rsidR="00C26E82" w:rsidRPr="0029606E">
        <w:rPr>
          <w:rStyle w:val="zzzHighlight"/>
        </w:rPr>
        <w:t>n International Standard</w:t>
      </w:r>
      <w:r w:rsidR="0032281F" w:rsidRPr="0029606E">
        <w:rPr>
          <w:rStyle w:val="zzzHighlight"/>
        </w:rPr>
        <w:t xml:space="preserve"> </w:t>
      </w:r>
      <w:r w:rsidRPr="0029606E">
        <w:rPr>
          <w:rStyle w:val="zzzHighlight"/>
        </w:rPr>
        <w:t>is used, that it should continue to be made available, but that technical changes are needed,</w:t>
      </w:r>
      <w:r w:rsidR="004609C3" w:rsidRPr="0029606E">
        <w:rPr>
          <w:rStyle w:val="zzzHighlight"/>
        </w:rPr>
        <w:t xml:space="preserve"> </w:t>
      </w:r>
      <w:r w:rsidR="00C26E82" w:rsidRPr="0029606E">
        <w:rPr>
          <w:rStyle w:val="zzzHighlight"/>
        </w:rPr>
        <w:t xml:space="preserve">it </w:t>
      </w:r>
      <w:r w:rsidRPr="0029606E">
        <w:rPr>
          <w:rStyle w:val="zzzHighlight"/>
        </w:rPr>
        <w:t>may be proposed for amendment or revision. The criteria</w:t>
      </w:r>
      <w:r w:rsidR="00C26E82" w:rsidRPr="0029606E">
        <w:rPr>
          <w:rStyle w:val="zzzHighlight"/>
        </w:rPr>
        <w:t xml:space="preserve"> are</w:t>
      </w:r>
      <w:r w:rsidRPr="0029606E">
        <w:rPr>
          <w:rStyle w:val="zzzHighlight"/>
        </w:rPr>
        <w:t xml:space="preserve"> as follows:</w:t>
      </w:r>
    </w:p>
    <w:p w14:paraId="65759E2F" w14:textId="37255B26" w:rsidR="006F462C" w:rsidRPr="0029606E" w:rsidRDefault="0017601D" w:rsidP="007826E5">
      <w:pPr>
        <w:pStyle w:val="ListContinue1"/>
        <w:rPr>
          <w:rStyle w:val="zzzHighlight"/>
        </w:rPr>
      </w:pPr>
      <w:r w:rsidRPr="0029606E">
        <w:rPr>
          <w:rStyle w:val="zzzHighlight"/>
        </w:rPr>
        <w:t>—</w:t>
      </w:r>
      <w:r w:rsidRPr="0029606E">
        <w:rPr>
          <w:rStyle w:val="zzzHighlight"/>
        </w:rPr>
        <w:tab/>
      </w:r>
      <w:r w:rsidR="00D77357" w:rsidRPr="0029606E">
        <w:rPr>
          <w:rStyle w:val="zzzHighlight"/>
        </w:rPr>
        <w:t>the</w:t>
      </w:r>
      <w:r w:rsidR="00C26E82" w:rsidRPr="0029606E">
        <w:rPr>
          <w:rStyle w:val="zzzHighlight"/>
        </w:rPr>
        <w:t xml:space="preserve"> International</w:t>
      </w:r>
      <w:r w:rsidR="00D77357" w:rsidRPr="0029606E">
        <w:rPr>
          <w:rStyle w:val="zzzHighlight"/>
        </w:rPr>
        <w:t xml:space="preserve"> </w:t>
      </w:r>
      <w:r w:rsidR="00C26E82" w:rsidRPr="0029606E">
        <w:rPr>
          <w:rStyle w:val="zzzHighlight"/>
        </w:rPr>
        <w:t>S</w:t>
      </w:r>
      <w:r w:rsidR="00D77357" w:rsidRPr="0029606E">
        <w:rPr>
          <w:rStyle w:val="zzzHighlight"/>
        </w:rPr>
        <w:t>tandard has been adopted with or without change</w:t>
      </w:r>
      <w:r w:rsidR="001A6F87" w:rsidRPr="0029606E">
        <w:rPr>
          <w:rStyle w:val="zzzHighlight"/>
        </w:rPr>
        <w:t xml:space="preserve"> </w:t>
      </w:r>
      <w:r w:rsidR="001E340F" w:rsidRPr="0029606E">
        <w:rPr>
          <w:rStyle w:val="zzzHighlight"/>
        </w:rPr>
        <w:t>or is used</w:t>
      </w:r>
      <w:r w:rsidR="00D77357" w:rsidRPr="0029606E">
        <w:rPr>
          <w:rStyle w:val="zzzHighlight"/>
        </w:rPr>
        <w:t xml:space="preserve"> in at least five countries</w:t>
      </w:r>
      <w:r w:rsidR="007826E5" w:rsidRPr="0029606E">
        <w:rPr>
          <w:rStyle w:val="zzzHighlight"/>
        </w:rPr>
        <w:t xml:space="preserve"> (when this</w:t>
      </w:r>
      <w:r w:rsidR="001B173A" w:rsidRPr="0029606E">
        <w:rPr>
          <w:rStyle w:val="zzzHighlight"/>
        </w:rPr>
        <w:t xml:space="preserve"> criteri</w:t>
      </w:r>
      <w:r w:rsidR="00C26E82" w:rsidRPr="0029606E">
        <w:rPr>
          <w:rStyle w:val="zzzHighlight"/>
        </w:rPr>
        <w:t>on</w:t>
      </w:r>
      <w:r w:rsidR="007826E5" w:rsidRPr="0029606E">
        <w:rPr>
          <w:rStyle w:val="zzzHighlight"/>
        </w:rPr>
        <w:t xml:space="preserve"> is not met, the </w:t>
      </w:r>
      <w:del w:id="2235" w:author="Author">
        <w:r w:rsidR="007826E5" w:rsidRPr="0029606E" w:rsidDel="00303F82">
          <w:rPr>
            <w:rStyle w:val="zzzHighlight"/>
          </w:rPr>
          <w:delText xml:space="preserve">standard </w:delText>
        </w:r>
      </w:del>
      <w:ins w:id="2236" w:author="Author">
        <w:r w:rsidR="00303F82">
          <w:rPr>
            <w:rStyle w:val="zzzHighlight"/>
          </w:rPr>
          <w:t xml:space="preserve">document </w:t>
        </w:r>
      </w:ins>
      <w:r w:rsidR="007826E5" w:rsidRPr="0029606E">
        <w:rPr>
          <w:rStyle w:val="zzzHighlight"/>
        </w:rPr>
        <w:t>should</w:t>
      </w:r>
      <w:r w:rsidR="001B173A" w:rsidRPr="0029606E">
        <w:rPr>
          <w:rStyle w:val="zzzHighlight"/>
        </w:rPr>
        <w:t xml:space="preserve"> be withdrawn</w:t>
      </w:r>
      <w:r w:rsidR="007826E5" w:rsidRPr="0029606E">
        <w:rPr>
          <w:rStyle w:val="zzzHighlight"/>
        </w:rPr>
        <w:t>);</w:t>
      </w:r>
      <w:r w:rsidR="003F1EC3" w:rsidRPr="0029606E">
        <w:rPr>
          <w:rStyle w:val="zzzHighlight"/>
        </w:rPr>
        <w:t xml:space="preserve"> and</w:t>
      </w:r>
    </w:p>
    <w:p w14:paraId="6C42619D" w14:textId="77777777" w:rsidR="007826E5" w:rsidRPr="0029606E" w:rsidRDefault="0017601D" w:rsidP="007826E5">
      <w:pPr>
        <w:pStyle w:val="ListContinue1"/>
        <w:rPr>
          <w:rStyle w:val="zzzHighlight"/>
        </w:rPr>
      </w:pPr>
      <w:r w:rsidRPr="0029606E">
        <w:rPr>
          <w:rStyle w:val="zzzHighlight"/>
        </w:rPr>
        <w:t>—</w:t>
      </w:r>
      <w:r w:rsidRPr="0029606E">
        <w:rPr>
          <w:rStyle w:val="zzzHighlight"/>
        </w:rPr>
        <w:tab/>
      </w:r>
      <w:r w:rsidR="00D77357" w:rsidRPr="0029606E">
        <w:rPr>
          <w:rStyle w:val="zzzHighlight"/>
        </w:rPr>
        <w:t>a simple majority of the P</w:t>
      </w:r>
      <w:r w:rsidR="0025539D" w:rsidRPr="0029606E">
        <w:rPr>
          <w:rStyle w:val="zzzHighlight"/>
        </w:rPr>
        <w:noBreakHyphen/>
        <w:t>member</w:t>
      </w:r>
      <w:r w:rsidR="00D77357" w:rsidRPr="0029606E">
        <w:rPr>
          <w:rStyle w:val="zzzHighlight"/>
        </w:rPr>
        <w:t>s of the committee</w:t>
      </w:r>
      <w:r w:rsidR="00BE5FCB" w:rsidRPr="0029606E">
        <w:rPr>
          <w:rStyle w:val="zzzHighlight"/>
        </w:rPr>
        <w:t xml:space="preserve"> voting</w:t>
      </w:r>
      <w:r w:rsidR="00D77357" w:rsidRPr="0029606E">
        <w:rPr>
          <w:rStyle w:val="zzzHighlight"/>
        </w:rPr>
        <w:t xml:space="preserve"> considers there is a need for amendment or revision</w:t>
      </w:r>
      <w:r w:rsidR="003F1EC3" w:rsidRPr="0029606E">
        <w:rPr>
          <w:rStyle w:val="zzzHighlight"/>
        </w:rPr>
        <w:t>.</w:t>
      </w:r>
    </w:p>
    <w:p w14:paraId="49A7BD7E" w14:textId="77777777" w:rsidR="00D77357" w:rsidRPr="0029606E" w:rsidRDefault="007826E5" w:rsidP="003F1EC3">
      <w:pPr>
        <w:pStyle w:val="BodyText"/>
        <w:rPr>
          <w:rStyle w:val="zzzHighlight"/>
        </w:rPr>
      </w:pPr>
      <w:r w:rsidRPr="0029606E">
        <w:rPr>
          <w:rStyle w:val="zzzHighlight"/>
        </w:rPr>
        <w:t>In that case,</w:t>
      </w:r>
      <w:r w:rsidR="00D77357" w:rsidRPr="0029606E">
        <w:rPr>
          <w:rStyle w:val="zzzHighlight"/>
        </w:rPr>
        <w:t xml:space="preserve"> an item may be registered as an approved work item (stage 10.99).</w:t>
      </w:r>
    </w:p>
    <w:p w14:paraId="431D758C" w14:textId="65A4648D" w:rsidR="00BF3BC8" w:rsidRPr="0029606E" w:rsidRDefault="00D77357" w:rsidP="00D77357">
      <w:pPr>
        <w:pStyle w:val="BodyText"/>
        <w:rPr>
          <w:rStyle w:val="zzzHighlight"/>
        </w:rPr>
      </w:pPr>
      <w:r w:rsidRPr="0029606E">
        <w:rPr>
          <w:rStyle w:val="zzzHighlight"/>
        </w:rPr>
        <w:t xml:space="preserve">A call for </w:t>
      </w:r>
      <w:del w:id="2237" w:author="Author">
        <w:r w:rsidRPr="0029606E" w:rsidDel="00976EF7">
          <w:rPr>
            <w:rStyle w:val="zzzHighlight"/>
          </w:rPr>
          <w:delText>expert</w:delText>
        </w:r>
      </w:del>
      <w:ins w:id="2238" w:author="Author">
        <w:r w:rsidR="00976EF7">
          <w:rPr>
            <w:rStyle w:val="zzzHighlight"/>
          </w:rPr>
          <w:t>Expert</w:t>
        </w:r>
      </w:ins>
      <w:r w:rsidRPr="0029606E">
        <w:rPr>
          <w:rStyle w:val="zzzHighlight"/>
        </w:rPr>
        <w:t xml:space="preserve">s </w:t>
      </w:r>
      <w:r w:rsidR="007A4D90" w:rsidRPr="0029606E">
        <w:rPr>
          <w:rStyle w:val="zzzHighlight"/>
        </w:rPr>
        <w:t>shall</w:t>
      </w:r>
      <w:r w:rsidRPr="0029606E">
        <w:rPr>
          <w:rStyle w:val="zzzHighlight"/>
        </w:rPr>
        <w:t xml:space="preserve"> be launched. However, there is no minimum number of active P</w:t>
      </w:r>
      <w:r w:rsidR="0025539D" w:rsidRPr="0029606E">
        <w:rPr>
          <w:rStyle w:val="zzzHighlight"/>
        </w:rPr>
        <w:noBreakHyphen/>
        <w:t>member</w:t>
      </w:r>
      <w:r w:rsidRPr="0029606E">
        <w:rPr>
          <w:rStyle w:val="zzzHighlight"/>
        </w:rPr>
        <w:t>s required.</w:t>
      </w:r>
    </w:p>
    <w:p w14:paraId="5C334F7A" w14:textId="7400F4C5" w:rsidR="00D77357" w:rsidRPr="0029606E" w:rsidRDefault="00D77357" w:rsidP="00D77357">
      <w:pPr>
        <w:pStyle w:val="BodyText"/>
        <w:rPr>
          <w:rStyle w:val="zzzHighlight"/>
        </w:rPr>
      </w:pPr>
      <w:r w:rsidRPr="0029606E">
        <w:rPr>
          <w:rStyle w:val="zzzHighlight"/>
        </w:rPr>
        <w:t>Where an amendment or revision is not immediately started following approval by the committee, it is recommended that the project is first registered as a preliminary work item and that the</w:t>
      </w:r>
      <w:r w:rsidR="00A95ADD" w:rsidRPr="0029606E">
        <w:rPr>
          <w:rStyle w:val="zzzHighlight"/>
        </w:rPr>
        <w:t xml:space="preserve"> International</w:t>
      </w:r>
      <w:r w:rsidRPr="0029606E">
        <w:rPr>
          <w:rStyle w:val="zzzHighlight"/>
        </w:rPr>
        <w:t xml:space="preserve"> </w:t>
      </w:r>
      <w:r w:rsidR="00A95ADD" w:rsidRPr="0029606E">
        <w:rPr>
          <w:rStyle w:val="zzzHighlight"/>
        </w:rPr>
        <w:t>S</w:t>
      </w:r>
      <w:r w:rsidRPr="0029606E">
        <w:rPr>
          <w:rStyle w:val="zzzHighlight"/>
        </w:rPr>
        <w:t xml:space="preserve">tandard is registered as confirmed. When it is eventually proposed for registration at stage 10.99, reference shall be made to the results of the preceding systematic review and the committee </w:t>
      </w:r>
      <w:r w:rsidR="007A4D90" w:rsidRPr="0029606E">
        <w:rPr>
          <w:rStyle w:val="zzzHighlight"/>
        </w:rPr>
        <w:t>shall</w:t>
      </w:r>
      <w:r w:rsidRPr="0029606E">
        <w:rPr>
          <w:rStyle w:val="zzzHighlight"/>
        </w:rPr>
        <w:t xml:space="preserve"> pass a resolution (see clause</w:t>
      </w:r>
      <w:r w:rsidR="0017601D" w:rsidRPr="0029606E">
        <w:rPr>
          <w:rStyle w:val="zzzHighlight"/>
        </w:rPr>
        <w:t> </w:t>
      </w:r>
      <w:r w:rsidR="00BC2855" w:rsidRPr="0029606E">
        <w:rPr>
          <w:rStyle w:val="zzzHighlight"/>
        </w:rPr>
        <w:t>2.3</w:t>
      </w:r>
      <w:r w:rsidRPr="0029606E">
        <w:rPr>
          <w:rStyle w:val="zzzHighlight"/>
        </w:rPr>
        <w:t xml:space="preserve">.1 for the process for initiating a revision or amendment of an existing </w:t>
      </w:r>
      <w:r w:rsidR="00A95ADD" w:rsidRPr="0029606E">
        <w:rPr>
          <w:rStyle w:val="zzzHighlight"/>
        </w:rPr>
        <w:t>International S</w:t>
      </w:r>
      <w:r w:rsidRPr="0029606E">
        <w:rPr>
          <w:rStyle w:val="zzzHighlight"/>
        </w:rPr>
        <w:t>tandard).</w:t>
      </w:r>
    </w:p>
    <w:p w14:paraId="377CF06F" w14:textId="326A6279" w:rsidR="00D77357" w:rsidRPr="0029606E" w:rsidRDefault="00D77357" w:rsidP="00D77357">
      <w:pPr>
        <w:pStyle w:val="BodyText"/>
        <w:rPr>
          <w:rStyle w:val="zzzHighlight"/>
        </w:rPr>
      </w:pPr>
      <w:r w:rsidRPr="0029606E">
        <w:rPr>
          <w:rStyle w:val="zzzHighlight"/>
        </w:rPr>
        <w:t xml:space="preserve">Where it is decided that the International Standard needs to be revised or amended, it becomes a new project and shall be added to the programme of work of the </w:t>
      </w:r>
      <w:del w:id="2239" w:author="Author">
        <w:r w:rsidRPr="0029606E" w:rsidDel="006566B7">
          <w:rPr>
            <w:rStyle w:val="zzzHighlight"/>
          </w:rPr>
          <w:delText>technical committee or subcommittee</w:delText>
        </w:r>
      </w:del>
      <w:ins w:id="2240" w:author="Author">
        <w:r w:rsidR="006566B7">
          <w:rPr>
            <w:rStyle w:val="zzzHighlight"/>
          </w:rPr>
          <w:t>committee</w:t>
        </w:r>
      </w:ins>
      <w:r w:rsidRPr="0029606E">
        <w:rPr>
          <w:rStyle w:val="zzzHighlight"/>
        </w:rPr>
        <w:t xml:space="preserve">. The steps for revision or amendment are the same as those for preparation of a new </w:t>
      </w:r>
      <w:r w:rsidR="00A95ADD" w:rsidRPr="0029606E">
        <w:rPr>
          <w:rStyle w:val="zzzHighlight"/>
        </w:rPr>
        <w:t>International S</w:t>
      </w:r>
      <w:r w:rsidRPr="0029606E">
        <w:rPr>
          <w:rStyle w:val="zzzHighlight"/>
        </w:rPr>
        <w:t>tandard (see ISO/IEC Directives, Part 1, clauses </w:t>
      </w:r>
      <w:r w:rsidR="00BC2855" w:rsidRPr="0029606E">
        <w:rPr>
          <w:rStyle w:val="zzzHighlight"/>
        </w:rPr>
        <w:t>2.3</w:t>
      </w:r>
      <w:r w:rsidRPr="0029606E">
        <w:rPr>
          <w:rStyle w:val="zzzHighlight"/>
        </w:rPr>
        <w:t xml:space="preserve"> to </w:t>
      </w:r>
      <w:r w:rsidR="00BC2855" w:rsidRPr="0029606E">
        <w:rPr>
          <w:rStyle w:val="zzzHighlight"/>
        </w:rPr>
        <w:t>2.8</w:t>
      </w:r>
      <w:r w:rsidRPr="0029606E">
        <w:rPr>
          <w:rStyle w:val="zzzHighlight"/>
        </w:rPr>
        <w:t>), and include the establishment of target dates for the completion of the relevant stages.</w:t>
      </w:r>
    </w:p>
    <w:p w14:paraId="4F20A87E" w14:textId="77777777" w:rsidR="00D77357" w:rsidRPr="0029606E" w:rsidRDefault="00D77357" w:rsidP="00D77357">
      <w:pPr>
        <w:pStyle w:val="BodyText"/>
        <w:keepNext/>
        <w:rPr>
          <w:rStyle w:val="zzzHighlight"/>
          <w:b/>
        </w:rPr>
      </w:pPr>
      <w:r w:rsidRPr="0029606E">
        <w:rPr>
          <w:rStyle w:val="zzzHighlight"/>
          <w:b/>
        </w:rPr>
        <w:t>Option 3: Withdrawal</w:t>
      </w:r>
    </w:p>
    <w:p w14:paraId="32ECBF45" w14:textId="335F5B13" w:rsidR="00EE0F4E" w:rsidRPr="0029606E" w:rsidRDefault="00EE0F4E" w:rsidP="00D77357">
      <w:pPr>
        <w:pStyle w:val="BodyText"/>
        <w:rPr>
          <w:rStyle w:val="zzzHighlight"/>
        </w:rPr>
      </w:pPr>
      <w:r w:rsidRPr="0029606E">
        <w:rPr>
          <w:rStyle w:val="zzzHighlight"/>
        </w:rPr>
        <w:t xml:space="preserve">When the </w:t>
      </w:r>
      <w:del w:id="2241" w:author="Author">
        <w:r w:rsidRPr="0029606E" w:rsidDel="00303F82">
          <w:rPr>
            <w:rStyle w:val="zzzHighlight"/>
          </w:rPr>
          <w:delText xml:space="preserve">standard </w:delText>
        </w:r>
      </w:del>
      <w:ins w:id="2242" w:author="Author">
        <w:r w:rsidR="00303F82">
          <w:rPr>
            <w:rStyle w:val="zzzHighlight"/>
          </w:rPr>
          <w:t xml:space="preserve">document </w:t>
        </w:r>
      </w:ins>
      <w:r w:rsidRPr="0029606E">
        <w:rPr>
          <w:rStyle w:val="zzzHighlight"/>
        </w:rPr>
        <w:t>has not been adopted</w:t>
      </w:r>
      <w:r w:rsidR="001B173A" w:rsidRPr="0029606E">
        <w:rPr>
          <w:rStyle w:val="zzzHighlight"/>
        </w:rPr>
        <w:t xml:space="preserve"> with or without change </w:t>
      </w:r>
      <w:r w:rsidRPr="0029606E">
        <w:rPr>
          <w:rStyle w:val="zzzHighlight"/>
        </w:rPr>
        <w:t xml:space="preserve">or is not used in at least five countries, </w:t>
      </w:r>
      <w:r w:rsidR="007826E5" w:rsidRPr="0029606E">
        <w:rPr>
          <w:rStyle w:val="zzzHighlight"/>
        </w:rPr>
        <w:t xml:space="preserve">the </w:t>
      </w:r>
      <w:del w:id="2243" w:author="Author">
        <w:r w:rsidR="007826E5" w:rsidRPr="0029606E" w:rsidDel="00303F82">
          <w:rPr>
            <w:rStyle w:val="zzzHighlight"/>
          </w:rPr>
          <w:delText xml:space="preserve">standard </w:delText>
        </w:r>
      </w:del>
      <w:ins w:id="2244" w:author="Author">
        <w:r w:rsidR="00303F82">
          <w:rPr>
            <w:rStyle w:val="zzzHighlight"/>
          </w:rPr>
          <w:t xml:space="preserve">document </w:t>
        </w:r>
      </w:ins>
      <w:r w:rsidR="007826E5" w:rsidRPr="0029606E">
        <w:rPr>
          <w:rStyle w:val="zzzHighlight"/>
        </w:rPr>
        <w:t>should</w:t>
      </w:r>
      <w:r w:rsidRPr="0029606E">
        <w:rPr>
          <w:rStyle w:val="zzzHighlight"/>
        </w:rPr>
        <w:t xml:space="preserve"> be withdrawn (see Option</w:t>
      </w:r>
      <w:r w:rsidR="001B173A" w:rsidRPr="0029606E">
        <w:rPr>
          <w:rStyle w:val="zzzHighlight"/>
        </w:rPr>
        <w:t>s</w:t>
      </w:r>
      <w:r w:rsidR="003F1EC3" w:rsidRPr="0029606E">
        <w:rPr>
          <w:rStyle w:val="zzzHighlight"/>
        </w:rPr>
        <w:t> </w:t>
      </w:r>
      <w:r w:rsidRPr="0029606E">
        <w:rPr>
          <w:rStyle w:val="zzzHighlight"/>
        </w:rPr>
        <w:t>1 and 2</w:t>
      </w:r>
      <w:r w:rsidR="001B173A" w:rsidRPr="0029606E">
        <w:rPr>
          <w:rStyle w:val="zzzHighlight"/>
        </w:rPr>
        <w:t xml:space="preserve"> above</w:t>
      </w:r>
      <w:r w:rsidRPr="0029606E">
        <w:rPr>
          <w:rStyle w:val="zzzHighlight"/>
        </w:rPr>
        <w:t>)</w:t>
      </w:r>
      <w:r w:rsidR="00203836" w:rsidRPr="0029606E">
        <w:rPr>
          <w:rStyle w:val="zzzHighlight"/>
        </w:rPr>
        <w:t>.</w:t>
      </w:r>
    </w:p>
    <w:p w14:paraId="3F727735" w14:textId="6344BC8C" w:rsidR="006F462C" w:rsidRPr="0029606E" w:rsidRDefault="00D77357" w:rsidP="00D77357">
      <w:pPr>
        <w:pStyle w:val="BodyText"/>
        <w:rPr>
          <w:rStyle w:val="zzzHighlight"/>
        </w:rPr>
      </w:pPr>
      <w:r w:rsidRPr="0029606E">
        <w:rPr>
          <w:rStyle w:val="zzzHighlight"/>
        </w:rPr>
        <w:t xml:space="preserve">In the case of the proposed withdrawal of an International Standard, the </w:t>
      </w:r>
      <w:r w:rsidR="00D81FA7" w:rsidRPr="0029606E">
        <w:rPr>
          <w:rStyle w:val="zzzHighlight"/>
        </w:rPr>
        <w:t>National Bodies</w:t>
      </w:r>
      <w:r w:rsidRPr="0029606E">
        <w:rPr>
          <w:rStyle w:val="zzzHighlight"/>
        </w:rPr>
        <w:t xml:space="preserve"> shall be informed by the CEO of the decision of the </w:t>
      </w:r>
      <w:del w:id="2245" w:author="Author">
        <w:r w:rsidRPr="0029606E" w:rsidDel="006566B7">
          <w:rPr>
            <w:rStyle w:val="zzzHighlight"/>
          </w:rPr>
          <w:delText>technical committee or subcommittee</w:delText>
        </w:r>
      </w:del>
      <w:ins w:id="2246" w:author="Author">
        <w:r w:rsidR="006566B7">
          <w:rPr>
            <w:rStyle w:val="zzzHighlight"/>
          </w:rPr>
          <w:t>committee</w:t>
        </w:r>
      </w:ins>
      <w:r w:rsidRPr="0029606E">
        <w:rPr>
          <w:rStyle w:val="zzzHighlight"/>
        </w:rPr>
        <w:t xml:space="preserve">, with an invitation to inform the </w:t>
      </w:r>
      <w:del w:id="2247" w:author="Author">
        <w:r w:rsidRPr="0029606E" w:rsidDel="00164399">
          <w:rPr>
            <w:rStyle w:val="zzzHighlight"/>
          </w:rPr>
          <w:delText>office of the CEO</w:delText>
        </w:r>
      </w:del>
      <w:ins w:id="2248" w:author="Author">
        <w:r w:rsidR="00164399">
          <w:rPr>
            <w:rStyle w:val="zzzHighlight"/>
          </w:rPr>
          <w:t>Office of the CEO</w:t>
        </w:r>
      </w:ins>
      <w:r w:rsidRPr="0029606E">
        <w:rPr>
          <w:rStyle w:val="zzzHighlight"/>
        </w:rPr>
        <w:t xml:space="preserve"> within </w:t>
      </w:r>
      <w:r w:rsidR="00005AC1" w:rsidRPr="0029606E">
        <w:rPr>
          <w:rStyle w:val="zzzHighlight"/>
        </w:rPr>
        <w:t>8</w:t>
      </w:r>
      <w:r w:rsidR="00E86E5B" w:rsidRPr="0029606E">
        <w:rPr>
          <w:rStyle w:val="zzzHighlight"/>
        </w:rPr>
        <w:t> </w:t>
      </w:r>
      <w:r w:rsidR="00005AC1" w:rsidRPr="0029606E">
        <w:rPr>
          <w:rStyle w:val="zzzHighlight"/>
        </w:rPr>
        <w:t>weeks</w:t>
      </w:r>
      <w:r w:rsidRPr="0029606E">
        <w:rPr>
          <w:rStyle w:val="zzzHighlight"/>
        </w:rPr>
        <w:t xml:space="preserve"> if they object to that decision.</w:t>
      </w:r>
    </w:p>
    <w:p w14:paraId="25540E7D" w14:textId="77777777" w:rsidR="00D77357" w:rsidRPr="0029606E" w:rsidRDefault="00D77357" w:rsidP="00D77357">
      <w:pPr>
        <w:pStyle w:val="BodyText"/>
        <w:rPr>
          <w:rStyle w:val="zzzHighlight"/>
        </w:rPr>
      </w:pPr>
      <w:r w:rsidRPr="0029606E">
        <w:rPr>
          <w:rStyle w:val="zzzHighlight"/>
        </w:rPr>
        <w:t xml:space="preserve">Any objection received shall be referred to the </w:t>
      </w:r>
      <w:r w:rsidR="00EE0F4E" w:rsidRPr="0029606E">
        <w:rPr>
          <w:rStyle w:val="zzzHighlight"/>
        </w:rPr>
        <w:t>ISO Technical Management Board</w:t>
      </w:r>
      <w:r w:rsidRPr="0029606E">
        <w:rPr>
          <w:rStyle w:val="zzzHighlight"/>
        </w:rPr>
        <w:t xml:space="preserve"> for consideration and decision.</w:t>
      </w:r>
    </w:p>
    <w:p w14:paraId="24BC89E8" w14:textId="77777777" w:rsidR="00D77357" w:rsidRPr="0029606E" w:rsidRDefault="00960846" w:rsidP="00960846">
      <w:pPr>
        <w:pStyle w:val="Heading4"/>
        <w:numPr>
          <w:ilvl w:val="0"/>
          <w:numId w:val="0"/>
        </w:numPr>
        <w:rPr>
          <w:rStyle w:val="zzzHighlight"/>
        </w:rPr>
      </w:pPr>
      <w:bookmarkStart w:id="2249" w:name="_Toc69215286"/>
      <w:r w:rsidRPr="0029606E">
        <w:rPr>
          <w:rStyle w:val="zzzHighlight"/>
        </w:rPr>
        <w:t>2.9.3.3</w:t>
      </w:r>
      <w:r w:rsidRPr="0029606E">
        <w:rPr>
          <w:rStyle w:val="zzzHighlight"/>
        </w:rPr>
        <w:tab/>
      </w:r>
      <w:r w:rsidR="00D77357" w:rsidRPr="0029606E">
        <w:rPr>
          <w:rStyle w:val="zzzHighlight"/>
        </w:rPr>
        <w:t xml:space="preserve">Conversion to an International Standard (Technical Specifications and Publicly Available </w:t>
      </w:r>
      <w:r w:rsidR="008A1A2D" w:rsidRPr="0029606E">
        <w:rPr>
          <w:rStyle w:val="zzzHighlight"/>
        </w:rPr>
        <w:t xml:space="preserve">Specifications </w:t>
      </w:r>
      <w:r w:rsidR="00D77357" w:rsidRPr="0029606E">
        <w:rPr>
          <w:rStyle w:val="zzzHighlight"/>
        </w:rPr>
        <w:t>only)</w:t>
      </w:r>
      <w:bookmarkEnd w:id="2249"/>
    </w:p>
    <w:p w14:paraId="70036178" w14:textId="1CCB6D13" w:rsidR="00D77357" w:rsidRPr="0029606E" w:rsidRDefault="00D77357" w:rsidP="00D77357">
      <w:pPr>
        <w:pStyle w:val="BodyText"/>
        <w:rPr>
          <w:rStyle w:val="zzzHighlight"/>
        </w:rPr>
      </w:pPr>
      <w:r w:rsidRPr="0029606E">
        <w:rPr>
          <w:rStyle w:val="zzzHighlight"/>
        </w:rPr>
        <w:t>In addition to the three basic options of confirmation,</w:t>
      </w:r>
      <w:r w:rsidR="00844959" w:rsidRPr="0029606E">
        <w:rPr>
          <w:rStyle w:val="zzzHighlight"/>
        </w:rPr>
        <w:t xml:space="preserve"> </w:t>
      </w:r>
      <w:r w:rsidRPr="0029606E">
        <w:rPr>
          <w:rStyle w:val="zzzHighlight"/>
        </w:rPr>
        <w:t xml:space="preserve">revision, or withdrawal, in the cases of the systematic review of Technical Specifications and Publicly Available </w:t>
      </w:r>
      <w:r w:rsidR="008A1A2D" w:rsidRPr="0029606E">
        <w:rPr>
          <w:rStyle w:val="zzzHighlight"/>
        </w:rPr>
        <w:t xml:space="preserve">Specifications </w:t>
      </w:r>
      <w:r w:rsidRPr="0029606E">
        <w:rPr>
          <w:rStyle w:val="zzzHighlight"/>
        </w:rPr>
        <w:t>a fourth option is their conversion to an International Standard.</w:t>
      </w:r>
    </w:p>
    <w:p w14:paraId="4CBF30C7" w14:textId="77777777" w:rsidR="00D77357" w:rsidRPr="0029606E" w:rsidRDefault="00D77357" w:rsidP="00D77357">
      <w:pPr>
        <w:pStyle w:val="BodyText"/>
        <w:rPr>
          <w:rStyle w:val="zzzHighlight"/>
        </w:rPr>
      </w:pPr>
      <w:r w:rsidRPr="0029606E">
        <w:rPr>
          <w:rStyle w:val="zzzHighlight"/>
        </w:rPr>
        <w:t>To initiate conversion to an International Standard, a text, up-dated as appropriate, is submitted to the normal development procedures as specified for an International Standard</w:t>
      </w:r>
      <w:r w:rsidR="00443B8C" w:rsidRPr="0029606E">
        <w:rPr>
          <w:rStyle w:val="zzzHighlight"/>
        </w:rPr>
        <w:t xml:space="preserve"> (see </w:t>
      </w:r>
      <w:r w:rsidR="00C201B6" w:rsidRPr="0029606E">
        <w:rPr>
          <w:rStyle w:val="zzzHighlight"/>
        </w:rPr>
        <w:t>clause</w:t>
      </w:r>
      <w:r w:rsidR="000A4758" w:rsidRPr="0029606E">
        <w:rPr>
          <w:rStyle w:val="zzzHighlight"/>
        </w:rPr>
        <w:t> </w:t>
      </w:r>
      <w:r w:rsidR="00C201B6" w:rsidRPr="0029606E">
        <w:rPr>
          <w:rStyle w:val="zzzHighlight"/>
        </w:rPr>
        <w:t>2.3.1)</w:t>
      </w:r>
      <w:r w:rsidRPr="0029606E">
        <w:rPr>
          <w:rStyle w:val="zzzHighlight"/>
        </w:rPr>
        <w:t>.</w:t>
      </w:r>
    </w:p>
    <w:p w14:paraId="5DBF299E" w14:textId="77777777" w:rsidR="00D77357" w:rsidRPr="0029606E" w:rsidRDefault="00D77357" w:rsidP="00D77357">
      <w:pPr>
        <w:pStyle w:val="BodyText"/>
        <w:rPr>
          <w:rStyle w:val="zzzHighlight"/>
        </w:rPr>
      </w:pPr>
      <w:r w:rsidRPr="0029606E">
        <w:rPr>
          <w:rStyle w:val="zzzHighlight"/>
        </w:rPr>
        <w:t>The conversion procedure will typically start with a DIS vote. Where changes considered to be required are judged as being so significant as to require a full review in the committee prior to DIS ballot, a revised version of the document shall be submitted for review and ballot as a CD.</w:t>
      </w:r>
    </w:p>
    <w:p w14:paraId="09AC7EC0" w14:textId="77777777" w:rsidR="00D77357" w:rsidRPr="0029606E" w:rsidRDefault="00960846" w:rsidP="00960846">
      <w:pPr>
        <w:pStyle w:val="Heading3"/>
        <w:numPr>
          <w:ilvl w:val="0"/>
          <w:numId w:val="0"/>
        </w:numPr>
        <w:rPr>
          <w:rStyle w:val="zzzHighlight"/>
        </w:rPr>
      </w:pPr>
      <w:bookmarkStart w:id="2250" w:name="_Toc69205041"/>
      <w:bookmarkStart w:id="2251" w:name="_Toc69205386"/>
      <w:bookmarkStart w:id="2252" w:name="_Toc69215287"/>
      <w:r w:rsidRPr="0029606E">
        <w:rPr>
          <w:rStyle w:val="zzzHighlight"/>
        </w:rPr>
        <w:t>2.9.4</w:t>
      </w:r>
      <w:r w:rsidRPr="0029606E">
        <w:rPr>
          <w:rStyle w:val="zzzHighlight"/>
        </w:rPr>
        <w:tab/>
      </w:r>
      <w:r w:rsidR="00D77357" w:rsidRPr="0029606E">
        <w:rPr>
          <w:rStyle w:val="zzzHighlight"/>
        </w:rPr>
        <w:t>Reinstatement of withdrawn standards</w:t>
      </w:r>
      <w:bookmarkEnd w:id="2250"/>
      <w:bookmarkEnd w:id="2251"/>
      <w:bookmarkEnd w:id="2252"/>
    </w:p>
    <w:p w14:paraId="398731E4" w14:textId="6DC1FB33" w:rsidR="000A6D25" w:rsidRPr="0029606E" w:rsidRDefault="00D77357" w:rsidP="00D77357">
      <w:pPr>
        <w:pStyle w:val="BodyText"/>
        <w:rPr>
          <w:rStyle w:val="zzzHighlight"/>
        </w:rPr>
      </w:pPr>
      <w:r w:rsidRPr="0029606E">
        <w:rPr>
          <w:rStyle w:val="zzzHighlight"/>
        </w:rPr>
        <w:t xml:space="preserve">If, following withdrawal of an International Standard, a committee determines that it is still needed, it may propose that the </w:t>
      </w:r>
      <w:del w:id="2253" w:author="Author">
        <w:r w:rsidRPr="0029606E" w:rsidDel="00303F82">
          <w:rPr>
            <w:rStyle w:val="zzzHighlight"/>
          </w:rPr>
          <w:delText xml:space="preserve">standard </w:delText>
        </w:r>
      </w:del>
      <w:ins w:id="2254" w:author="Author">
        <w:r w:rsidR="00303F82">
          <w:rPr>
            <w:rStyle w:val="zzzHighlight"/>
          </w:rPr>
          <w:t xml:space="preserve">document </w:t>
        </w:r>
      </w:ins>
      <w:r w:rsidRPr="0029606E">
        <w:rPr>
          <w:rStyle w:val="zzzHighlight"/>
        </w:rPr>
        <w:t xml:space="preserve">be reinstated. The </w:t>
      </w:r>
      <w:del w:id="2255" w:author="Author">
        <w:r w:rsidRPr="0029606E" w:rsidDel="00303F82">
          <w:rPr>
            <w:rStyle w:val="zzzHighlight"/>
          </w:rPr>
          <w:delText xml:space="preserve">standard </w:delText>
        </w:r>
      </w:del>
      <w:ins w:id="2256" w:author="Author">
        <w:r w:rsidR="00303F82">
          <w:rPr>
            <w:rStyle w:val="zzzHighlight"/>
          </w:rPr>
          <w:t xml:space="preserve">document </w:t>
        </w:r>
      </w:ins>
      <w:r w:rsidRPr="0029606E">
        <w:rPr>
          <w:rStyle w:val="zzzHighlight"/>
        </w:rPr>
        <w:t xml:space="preserve">shall be issued either as a draft International Standard or as a final draft International Standard, as decided by the committee, for voting by the member bodies. The usual approval criteria shall apply. If approved, the </w:t>
      </w:r>
      <w:del w:id="2257" w:author="Author">
        <w:r w:rsidRPr="0029606E" w:rsidDel="00303F82">
          <w:rPr>
            <w:rStyle w:val="zzzHighlight"/>
          </w:rPr>
          <w:delText xml:space="preserve">standard </w:delText>
        </w:r>
      </w:del>
      <w:ins w:id="2258" w:author="Author">
        <w:r w:rsidR="00303F82">
          <w:rPr>
            <w:rStyle w:val="zzzHighlight"/>
          </w:rPr>
          <w:t xml:space="preserve">document </w:t>
        </w:r>
      </w:ins>
      <w:r w:rsidRPr="0029606E">
        <w:rPr>
          <w:rStyle w:val="zzzHighlight"/>
        </w:rPr>
        <w:t xml:space="preserve">shall be published as a new edition with a new date of publication. The foreword shall explain that the </w:t>
      </w:r>
      <w:del w:id="2259" w:author="Author">
        <w:r w:rsidRPr="0029606E" w:rsidDel="00303F82">
          <w:rPr>
            <w:rStyle w:val="zzzHighlight"/>
          </w:rPr>
          <w:delText xml:space="preserve">standard </w:delText>
        </w:r>
      </w:del>
      <w:ins w:id="2260" w:author="Author">
        <w:r w:rsidR="00303F82">
          <w:rPr>
            <w:rStyle w:val="zzzHighlight"/>
          </w:rPr>
          <w:t xml:space="preserve">document </w:t>
        </w:r>
      </w:ins>
      <w:r w:rsidRPr="0029606E">
        <w:rPr>
          <w:rStyle w:val="zzzHighlight"/>
        </w:rPr>
        <w:t>results from the reinstatement of the previous edition.</w:t>
      </w:r>
    </w:p>
    <w:p w14:paraId="1291BCC4" w14:textId="4C111F98" w:rsidR="00D77357" w:rsidRPr="0029606E" w:rsidRDefault="00FA47CF" w:rsidP="00E829D8">
      <w:pPr>
        <w:pStyle w:val="Heading2"/>
      </w:pPr>
      <w:bookmarkStart w:id="2261" w:name="_Toc185305281"/>
      <w:bookmarkStart w:id="2262" w:name="_Toc185305500"/>
      <w:bookmarkStart w:id="2263" w:name="_Toc318972235"/>
      <w:bookmarkStart w:id="2264" w:name="_Ref318977199"/>
      <w:bookmarkStart w:id="2265" w:name="_Toc323037324"/>
      <w:bookmarkStart w:id="2266" w:name="_Toc338243542"/>
      <w:bookmarkStart w:id="2267" w:name="_Toc354474223"/>
      <w:bookmarkStart w:id="2268" w:name="_Toc478053410"/>
      <w:bookmarkStart w:id="2269" w:name="_Toc69205042"/>
      <w:bookmarkStart w:id="2270" w:name="_Toc69205387"/>
      <w:bookmarkStart w:id="2271" w:name="_Toc69304085"/>
      <w:r w:rsidRPr="0029606E">
        <w:t>Corrections</w:t>
      </w:r>
      <w:r w:rsidR="00D77357" w:rsidRPr="0029606E">
        <w:t xml:space="preserve"> and amendments</w:t>
      </w:r>
      <w:bookmarkEnd w:id="2261"/>
      <w:bookmarkEnd w:id="2262"/>
      <w:bookmarkEnd w:id="2263"/>
      <w:bookmarkEnd w:id="2264"/>
      <w:bookmarkEnd w:id="2265"/>
      <w:bookmarkEnd w:id="2266"/>
      <w:bookmarkEnd w:id="2267"/>
      <w:bookmarkEnd w:id="2268"/>
      <w:bookmarkEnd w:id="2269"/>
      <w:bookmarkEnd w:id="2270"/>
      <w:bookmarkEnd w:id="2271"/>
    </w:p>
    <w:p w14:paraId="7C0362DF" w14:textId="77777777" w:rsidR="00D77357" w:rsidRPr="0029606E" w:rsidRDefault="00D77357" w:rsidP="00D77357">
      <w:pPr>
        <w:pStyle w:val="Heading3"/>
      </w:pPr>
      <w:bookmarkStart w:id="2272" w:name="_Toc318972236"/>
      <w:bookmarkStart w:id="2273" w:name="_Toc323037325"/>
      <w:bookmarkStart w:id="2274" w:name="_Toc69205043"/>
      <w:bookmarkStart w:id="2275" w:name="_Toc69205388"/>
      <w:bookmarkStart w:id="2276" w:name="_Toc69215289"/>
      <w:r w:rsidRPr="0029606E">
        <w:t>General</w:t>
      </w:r>
      <w:bookmarkEnd w:id="2272"/>
      <w:bookmarkEnd w:id="2273"/>
      <w:bookmarkEnd w:id="2274"/>
      <w:bookmarkEnd w:id="2275"/>
      <w:bookmarkEnd w:id="2276"/>
    </w:p>
    <w:p w14:paraId="28F503A4" w14:textId="77777777" w:rsidR="00D77357" w:rsidRPr="0029606E" w:rsidRDefault="00D77357" w:rsidP="00F676CB">
      <w:pPr>
        <w:pStyle w:val="BodyText"/>
        <w:keepNext/>
      </w:pPr>
      <w:r w:rsidRPr="0029606E">
        <w:t>A published International Standard may subsequently be modified by the publication of</w:t>
      </w:r>
    </w:p>
    <w:p w14:paraId="5A998384" w14:textId="77777777" w:rsidR="00D77357" w:rsidRPr="0029606E" w:rsidRDefault="00F676CB" w:rsidP="00F676CB">
      <w:pPr>
        <w:pStyle w:val="ListContinue1"/>
      </w:pPr>
      <w:r w:rsidRPr="0029606E">
        <w:t>—</w:t>
      </w:r>
      <w:r w:rsidRPr="0029606E">
        <w:tab/>
      </w:r>
      <w:r w:rsidR="00D77357" w:rsidRPr="0029606E">
        <w:t>a technical corrigendum</w:t>
      </w:r>
      <w:r w:rsidR="004B6120" w:rsidRPr="0029606E">
        <w:t xml:space="preserve"> (in IEC only)</w:t>
      </w:r>
      <w:r w:rsidR="006F462C" w:rsidRPr="0029606E">
        <w:t>;</w:t>
      </w:r>
    </w:p>
    <w:p w14:paraId="4E575018" w14:textId="77777777" w:rsidR="004B6120" w:rsidRPr="0029606E" w:rsidRDefault="004B6120" w:rsidP="00F676CB">
      <w:pPr>
        <w:pStyle w:val="ListContinue1"/>
      </w:pPr>
      <w:r w:rsidRPr="0029606E">
        <w:t>—</w:t>
      </w:r>
      <w:r w:rsidRPr="0029606E">
        <w:tab/>
        <w:t>a corrected version;</w:t>
      </w:r>
    </w:p>
    <w:p w14:paraId="06A88D34" w14:textId="77777777" w:rsidR="00D77357" w:rsidRPr="0029606E" w:rsidRDefault="00F676CB" w:rsidP="00F676CB">
      <w:pPr>
        <w:pStyle w:val="ListContinue1"/>
      </w:pPr>
      <w:r w:rsidRPr="0029606E">
        <w:t>—</w:t>
      </w:r>
      <w:r w:rsidRPr="0029606E">
        <w:tab/>
      </w:r>
      <w:r w:rsidR="00D77357" w:rsidRPr="0029606E">
        <w:t>an amendment; or</w:t>
      </w:r>
    </w:p>
    <w:p w14:paraId="0B3DA743" w14:textId="27948A34" w:rsidR="00D77357" w:rsidRPr="0029606E" w:rsidRDefault="00F676CB" w:rsidP="00F676CB">
      <w:pPr>
        <w:pStyle w:val="ListContinue1"/>
      </w:pPr>
      <w:r w:rsidRPr="0029606E">
        <w:t>—</w:t>
      </w:r>
      <w:r w:rsidRPr="0029606E">
        <w:tab/>
      </w:r>
      <w:r w:rsidR="00D77357" w:rsidRPr="0029606E">
        <w:t xml:space="preserve">a revision (as part of the maintenance procedure in </w:t>
      </w:r>
      <w:r w:rsidR="00D77357" w:rsidRPr="0029606E">
        <w:fldChar w:fldCharType="begin"/>
      </w:r>
      <w:r w:rsidR="00D77357" w:rsidRPr="0029606E">
        <w:instrText xml:space="preserve"> REF _Ref339867797 \r \h </w:instrText>
      </w:r>
      <w:r w:rsidR="00D77357" w:rsidRPr="0029606E">
        <w:fldChar w:fldCharType="separate"/>
      </w:r>
      <w:r w:rsidR="005C35CA">
        <w:t>2.9</w:t>
      </w:r>
      <w:r w:rsidR="00D77357" w:rsidRPr="0029606E">
        <w:fldChar w:fldCharType="end"/>
      </w:r>
      <w:r w:rsidR="00D77357" w:rsidRPr="0029606E">
        <w:t>).</w:t>
      </w:r>
    </w:p>
    <w:p w14:paraId="57465EA0" w14:textId="77777777" w:rsidR="00D77357" w:rsidRPr="0029606E" w:rsidRDefault="00D77357" w:rsidP="00D77357">
      <w:pPr>
        <w:pStyle w:val="Note"/>
      </w:pPr>
      <w:r w:rsidRPr="0029606E">
        <w:t>NOTE</w:t>
      </w:r>
      <w:r w:rsidRPr="0029606E">
        <w:tab/>
        <w:t>In case of revision a new edition of the International Standard will be issued.</w:t>
      </w:r>
    </w:p>
    <w:p w14:paraId="41A8FD30" w14:textId="77777777" w:rsidR="00D77357" w:rsidRPr="0029606E" w:rsidRDefault="004B6120" w:rsidP="00D77357">
      <w:pPr>
        <w:pStyle w:val="Heading3"/>
      </w:pPr>
      <w:bookmarkStart w:id="2277" w:name="_Toc69205044"/>
      <w:bookmarkStart w:id="2278" w:name="_Toc69205389"/>
      <w:bookmarkStart w:id="2279" w:name="_Toc69215290"/>
      <w:r w:rsidRPr="0029606E">
        <w:t>Corrections</w:t>
      </w:r>
      <w:bookmarkEnd w:id="2277"/>
      <w:bookmarkEnd w:id="2278"/>
      <w:bookmarkEnd w:id="2279"/>
    </w:p>
    <w:p w14:paraId="0B05E4D8" w14:textId="77777777" w:rsidR="00D77357" w:rsidRPr="0029606E" w:rsidRDefault="00D77357" w:rsidP="00D77357">
      <w:pPr>
        <w:pStyle w:val="BodyText"/>
      </w:pPr>
      <w:r w:rsidRPr="0029606E">
        <w:t xml:space="preserve">A </w:t>
      </w:r>
      <w:r w:rsidR="004B6120" w:rsidRPr="0029606E">
        <w:t>correction</w:t>
      </w:r>
      <w:r w:rsidRPr="0029606E">
        <w:t xml:space="preserve"> is</w:t>
      </w:r>
      <w:r w:rsidR="004B6120" w:rsidRPr="0029606E">
        <w:t xml:space="preserve"> only</w:t>
      </w:r>
      <w:r w:rsidRPr="0029606E">
        <w:t xml:space="preserve"> issued to correct a</w:t>
      </w:r>
      <w:r w:rsidR="004B6120" w:rsidRPr="0029606E">
        <w:t>n</w:t>
      </w:r>
      <w:r w:rsidRPr="0029606E">
        <w:t xml:space="preserve"> error or ambiguity, inadvertently introduced either in drafting or in </w:t>
      </w:r>
      <w:r w:rsidR="004B6120" w:rsidRPr="0029606E">
        <w:t xml:space="preserve">publishing </w:t>
      </w:r>
      <w:r w:rsidRPr="0029606E">
        <w:t>and which could lead to incorrect or unsafe application of the publication.</w:t>
      </w:r>
    </w:p>
    <w:p w14:paraId="7C28F41A" w14:textId="77777777" w:rsidR="00D77357" w:rsidRPr="0029606E" w:rsidRDefault="004B6120" w:rsidP="00D77357">
      <w:pPr>
        <w:pStyle w:val="BodyText"/>
      </w:pPr>
      <w:r w:rsidRPr="0029606E">
        <w:t>Corrections</w:t>
      </w:r>
      <w:r w:rsidR="00D77357" w:rsidRPr="0029606E">
        <w:t xml:space="preserve"> are not issued to update information that has become outdated since publication.</w:t>
      </w:r>
    </w:p>
    <w:p w14:paraId="4A298E25" w14:textId="71C9AC62" w:rsidR="00D77357" w:rsidRPr="0029606E" w:rsidRDefault="00D77357" w:rsidP="00D77357">
      <w:pPr>
        <w:pStyle w:val="BodyText"/>
      </w:pPr>
      <w:r w:rsidRPr="0029606E">
        <w:t xml:space="preserve">Suspected errors shall be brought to the attention of the secretariat of the </w:t>
      </w:r>
      <w:del w:id="2280" w:author="Author">
        <w:r w:rsidRPr="0029606E" w:rsidDel="006566B7">
          <w:delText>technical committee or subcommittee</w:delText>
        </w:r>
      </w:del>
      <w:ins w:id="2281" w:author="Author">
        <w:r w:rsidR="006566B7">
          <w:t>committee</w:t>
        </w:r>
      </w:ins>
      <w:r w:rsidRPr="0029606E">
        <w:t xml:space="preserve"> concerned. After confirmation by the secretariat and </w:t>
      </w:r>
      <w:del w:id="2282" w:author="Author">
        <w:r w:rsidRPr="0029606E" w:rsidDel="00627DBC">
          <w:delText>chair</w:delText>
        </w:r>
      </w:del>
      <w:ins w:id="2283" w:author="Author">
        <w:r w:rsidR="00627DBC">
          <w:t>Chair</w:t>
        </w:r>
      </w:ins>
      <w:r w:rsidRPr="0029606E">
        <w:t xml:space="preserve">, if necessary in consultation with the </w:t>
      </w:r>
      <w:del w:id="2284" w:author="Author">
        <w:r w:rsidRPr="0029606E" w:rsidDel="00627DBC">
          <w:delText>project leader</w:delText>
        </w:r>
      </w:del>
      <w:ins w:id="2285" w:author="Author">
        <w:r w:rsidR="00627DBC">
          <w:t>Project Leader</w:t>
        </w:r>
      </w:ins>
      <w:r w:rsidRPr="0029606E">
        <w:t xml:space="preserve"> and P</w:t>
      </w:r>
      <w:r w:rsidR="0025539D" w:rsidRPr="0029606E">
        <w:noBreakHyphen/>
        <w:t>member</w:t>
      </w:r>
      <w:r w:rsidRPr="0029606E">
        <w:t xml:space="preserve">s of the </w:t>
      </w:r>
      <w:del w:id="2286" w:author="Author">
        <w:r w:rsidRPr="0029606E" w:rsidDel="006566B7">
          <w:delText>technical committee or subcommittee</w:delText>
        </w:r>
      </w:del>
      <w:ins w:id="2287" w:author="Author">
        <w:r w:rsidR="006566B7">
          <w:t>committee</w:t>
        </w:r>
      </w:ins>
      <w:r w:rsidRPr="0029606E">
        <w:t xml:space="preserve">, the secretariat shall submit to the </w:t>
      </w:r>
      <w:del w:id="2288" w:author="Author">
        <w:r w:rsidRPr="0029606E" w:rsidDel="00164399">
          <w:delText>office of the CEO</w:delText>
        </w:r>
      </w:del>
      <w:ins w:id="2289" w:author="Author">
        <w:r w:rsidR="00164399">
          <w:t>Office of the CEO</w:t>
        </w:r>
      </w:ins>
      <w:r w:rsidRPr="0029606E">
        <w:t xml:space="preserve"> a proposal for correction, with an explanation of the need to do so.</w:t>
      </w:r>
    </w:p>
    <w:p w14:paraId="373EEF4B" w14:textId="32C2D84D" w:rsidR="004B6120" w:rsidRPr="0029606E" w:rsidRDefault="00D77357" w:rsidP="00D77357">
      <w:pPr>
        <w:pStyle w:val="BodyText"/>
      </w:pPr>
      <w:r w:rsidRPr="0029606E">
        <w:t xml:space="preserve">The Chief Executive Officer shall decide, in consultation with the secretariat of the </w:t>
      </w:r>
      <w:del w:id="2290" w:author="Author">
        <w:r w:rsidRPr="0029606E" w:rsidDel="006566B7">
          <w:delText>technical committee or subcommittee</w:delText>
        </w:r>
      </w:del>
      <w:ins w:id="2291" w:author="Author">
        <w:r w:rsidR="006566B7">
          <w:t>committee</w:t>
        </w:r>
      </w:ins>
      <w:r w:rsidRPr="0029606E">
        <w:t>, and bearing in mind both the financial consequences to the organization and the interests of users of the publication, whether to publish a technical corrigendum</w:t>
      </w:r>
      <w:r w:rsidR="004B6120" w:rsidRPr="0029606E">
        <w:t xml:space="preserve"> (in IEC only) and/</w:t>
      </w:r>
      <w:r w:rsidRPr="0029606E">
        <w:t>or a corrected</w:t>
      </w:r>
      <w:r w:rsidR="004B6120" w:rsidRPr="0029606E">
        <w:t xml:space="preserve"> version</w:t>
      </w:r>
      <w:r w:rsidRPr="0029606E">
        <w:t xml:space="preserve"> of the existing edition of the publication (see also </w:t>
      </w:r>
      <w:r w:rsidRPr="0029606E">
        <w:fldChar w:fldCharType="begin" w:fldLock="1"/>
      </w:r>
      <w:r w:rsidRPr="0029606E">
        <w:instrText xml:space="preserve"> REF _Ref465572741 \r \h  \* MERGEFORMAT </w:instrText>
      </w:r>
      <w:r w:rsidRPr="0029606E">
        <w:fldChar w:fldCharType="separate"/>
      </w:r>
      <w:r w:rsidRPr="0029606E">
        <w:t>2.10.4</w:t>
      </w:r>
      <w:r w:rsidRPr="0029606E">
        <w:fldChar w:fldCharType="end"/>
      </w:r>
      <w:r w:rsidRPr="0029606E">
        <w:t xml:space="preserve">). </w:t>
      </w:r>
      <w:r w:rsidR="004B6120" w:rsidRPr="0029606E">
        <w:t>The secretariat of the committee will then inform the members of the committee of the outcome.</w:t>
      </w:r>
    </w:p>
    <w:p w14:paraId="046EDF86" w14:textId="77777777" w:rsidR="00606059" w:rsidRPr="0029606E" w:rsidRDefault="004B6120" w:rsidP="00606059">
      <w:pPr>
        <w:pStyle w:val="BodyText"/>
      </w:pPr>
      <w:r w:rsidRPr="0029606E">
        <w:t>The corrections are mentioned in the Foreword of the corrected version.</w:t>
      </w:r>
    </w:p>
    <w:p w14:paraId="0B5E4391" w14:textId="77777777" w:rsidR="00D77357" w:rsidRPr="0029606E" w:rsidRDefault="00D77357" w:rsidP="00D77357">
      <w:pPr>
        <w:pStyle w:val="Heading3"/>
      </w:pPr>
      <w:bookmarkStart w:id="2292" w:name="_Toc318972238"/>
      <w:bookmarkStart w:id="2293" w:name="_Toc323037327"/>
      <w:bookmarkStart w:id="2294" w:name="_Toc69205045"/>
      <w:bookmarkStart w:id="2295" w:name="_Toc69205390"/>
      <w:bookmarkStart w:id="2296" w:name="_Toc69215291"/>
      <w:commentRangeStart w:id="2297"/>
      <w:r w:rsidRPr="0029606E">
        <w:t>Amendments</w:t>
      </w:r>
      <w:bookmarkEnd w:id="2292"/>
      <w:bookmarkEnd w:id="2293"/>
      <w:bookmarkEnd w:id="2294"/>
      <w:bookmarkEnd w:id="2295"/>
      <w:bookmarkEnd w:id="2296"/>
      <w:commentRangeEnd w:id="2297"/>
      <w:r w:rsidR="009A6BBB">
        <w:rPr>
          <w:rStyle w:val="CommentReference"/>
          <w:b w:val="0"/>
        </w:rPr>
        <w:commentReference w:id="2297"/>
      </w:r>
    </w:p>
    <w:p w14:paraId="3A52D171" w14:textId="2BDABDD4" w:rsidR="00D77357" w:rsidRPr="0029606E" w:rsidRDefault="00D77357" w:rsidP="00D77357">
      <w:pPr>
        <w:pStyle w:val="BodyText"/>
      </w:pPr>
      <w:r w:rsidRPr="0029606E">
        <w:t>An amendment alters and/or adds to previously agreed technical provisions in an existing International Standard</w:t>
      </w:r>
      <w:ins w:id="2298" w:author="Author">
        <w:r w:rsidR="00B512EC" w:rsidRPr="00B512EC">
          <w:t xml:space="preserve"> and its prior amendment if any</w:t>
        </w:r>
      </w:ins>
      <w:r w:rsidRPr="0029606E">
        <w:t>.</w:t>
      </w:r>
      <w:r w:rsidR="00524533" w:rsidRPr="0029606E">
        <w:t xml:space="preserve"> An amendment is considered as a partial revision: the rest of the International Standard is not open for comments.</w:t>
      </w:r>
    </w:p>
    <w:p w14:paraId="1639A5A2" w14:textId="77777777" w:rsidR="00524533" w:rsidRPr="0029606E" w:rsidRDefault="00524533" w:rsidP="00D77357">
      <w:pPr>
        <w:pStyle w:val="BodyText"/>
      </w:pPr>
      <w:r w:rsidRPr="0029606E">
        <w:t>An amendment is normally published as a separate document, the edition of the International Standard affected remaining in use.</w:t>
      </w:r>
    </w:p>
    <w:p w14:paraId="3C93F990" w14:textId="23600CD9" w:rsidR="00D77357" w:rsidRPr="0029606E" w:rsidRDefault="00D77357" w:rsidP="00D77357">
      <w:pPr>
        <w:pStyle w:val="BodyText"/>
      </w:pPr>
      <w:r w:rsidRPr="0029606E">
        <w:t xml:space="preserve">The procedure for developing and publishing an amendment shall be as described in </w:t>
      </w:r>
      <w:r w:rsidRPr="0029606E">
        <w:fldChar w:fldCharType="begin" w:fldLock="1"/>
      </w:r>
      <w:r w:rsidRPr="0029606E">
        <w:instrText xml:space="preserve"> REF _Ref465572679 \r \h  \* MERGEFORMAT </w:instrText>
      </w:r>
      <w:r w:rsidRPr="0029606E">
        <w:fldChar w:fldCharType="separate"/>
      </w:r>
      <w:r w:rsidRPr="0029606E">
        <w:t>2.3</w:t>
      </w:r>
      <w:r w:rsidRPr="0029606E">
        <w:fldChar w:fldCharType="end"/>
      </w:r>
      <w:r w:rsidRPr="0029606E">
        <w:t xml:space="preserve"> (ISO and JTC</w:t>
      </w:r>
      <w:r w:rsidR="009C6358" w:rsidRPr="0029606E">
        <w:t> </w:t>
      </w:r>
      <w:r w:rsidRPr="0029606E">
        <w:t xml:space="preserve">1), or the review and maintenance procedures (see IEC Supplement) and </w:t>
      </w:r>
      <w:r w:rsidRPr="0029606E">
        <w:fldChar w:fldCharType="begin" w:fldLock="1"/>
      </w:r>
      <w:r w:rsidRPr="0029606E">
        <w:instrText xml:space="preserve"> REF _Ref465572690 \r \h  \* MERGEFORMAT </w:instrText>
      </w:r>
      <w:r w:rsidRPr="0029606E">
        <w:fldChar w:fldCharType="separate"/>
      </w:r>
      <w:r w:rsidRPr="0029606E">
        <w:t>2.4</w:t>
      </w:r>
      <w:r w:rsidRPr="0029606E">
        <w:fldChar w:fldCharType="end"/>
      </w:r>
      <w:r w:rsidR="00D82C3F" w:rsidRPr="0029606E">
        <w:t xml:space="preserve">, </w:t>
      </w:r>
      <w:r w:rsidR="009C6358" w:rsidRPr="0029606E">
        <w:fldChar w:fldCharType="begin"/>
      </w:r>
      <w:r w:rsidR="009C6358" w:rsidRPr="0029606E">
        <w:instrText xml:space="preserve"> REF _Ref509831673 \r \h </w:instrText>
      </w:r>
      <w:r w:rsidR="009C6358" w:rsidRPr="0029606E">
        <w:fldChar w:fldCharType="separate"/>
      </w:r>
      <w:r w:rsidR="005C35CA">
        <w:t>2.5</w:t>
      </w:r>
      <w:r w:rsidR="009C6358" w:rsidRPr="0029606E">
        <w:fldChar w:fldCharType="end"/>
      </w:r>
      <w:r w:rsidR="00D82C3F" w:rsidRPr="0029606E">
        <w:t xml:space="preserve">, </w:t>
      </w:r>
      <w:r w:rsidR="009C6358" w:rsidRPr="0029606E">
        <w:fldChar w:fldCharType="begin"/>
      </w:r>
      <w:r w:rsidR="009C6358" w:rsidRPr="0029606E">
        <w:instrText xml:space="preserve"> REF _Ref509831690 \r \h </w:instrText>
      </w:r>
      <w:r w:rsidR="009C6358" w:rsidRPr="0029606E">
        <w:fldChar w:fldCharType="separate"/>
      </w:r>
      <w:r w:rsidR="005C35CA">
        <w:t>2.6</w:t>
      </w:r>
      <w:r w:rsidR="009C6358" w:rsidRPr="0029606E">
        <w:fldChar w:fldCharType="end"/>
      </w:r>
      <w:r w:rsidR="00D82C3F" w:rsidRPr="0029606E">
        <w:t xml:space="preserve"> (draft amendment, DAM), </w:t>
      </w:r>
      <w:r w:rsidR="009C6358" w:rsidRPr="0029606E">
        <w:fldChar w:fldCharType="begin"/>
      </w:r>
      <w:r w:rsidR="009C6358" w:rsidRPr="0029606E">
        <w:instrText xml:space="preserve"> REF _Ref509831704 \r \h </w:instrText>
      </w:r>
      <w:r w:rsidR="009C6358" w:rsidRPr="0029606E">
        <w:fldChar w:fldCharType="separate"/>
      </w:r>
      <w:r w:rsidR="005C35CA">
        <w:t>2.7</w:t>
      </w:r>
      <w:r w:rsidR="009C6358" w:rsidRPr="0029606E">
        <w:fldChar w:fldCharType="end"/>
      </w:r>
      <w:r w:rsidR="00D82C3F" w:rsidRPr="0029606E">
        <w:t xml:space="preserve"> (final draft amendment</w:t>
      </w:r>
      <w:r w:rsidR="00D87A44" w:rsidRPr="0029606E">
        <w:t>,</w:t>
      </w:r>
      <w:r w:rsidR="00D82C3F" w:rsidRPr="0029606E">
        <w:t xml:space="preserve"> FDAM), and</w:t>
      </w:r>
      <w:r w:rsidRPr="0029606E">
        <w:t xml:space="preserve"> </w:t>
      </w:r>
      <w:r w:rsidRPr="0029606E">
        <w:fldChar w:fldCharType="begin" w:fldLock="1"/>
      </w:r>
      <w:r w:rsidRPr="0029606E">
        <w:instrText xml:space="preserve"> REF _Ref465564870 \r \h  \* MERGEFORMAT </w:instrText>
      </w:r>
      <w:r w:rsidRPr="0029606E">
        <w:fldChar w:fldCharType="separate"/>
      </w:r>
      <w:r w:rsidRPr="0029606E">
        <w:t>2.8</w:t>
      </w:r>
      <w:r w:rsidRPr="0029606E">
        <w:fldChar w:fldCharType="end"/>
      </w:r>
      <w:r w:rsidRPr="0029606E">
        <w:t>.</w:t>
      </w:r>
    </w:p>
    <w:p w14:paraId="13D9EE9E" w14:textId="7A3020BB" w:rsidR="00D77357" w:rsidRPr="0029606E" w:rsidRDefault="00D77357" w:rsidP="00D77357">
      <w:pPr>
        <w:pStyle w:val="BodyText"/>
      </w:pPr>
      <w:del w:id="2299" w:author="Author">
        <w:r w:rsidRPr="0029606E" w:rsidDel="00A427DE">
          <w:delText xml:space="preserve">At </w:delText>
        </w:r>
      </w:del>
      <w:ins w:id="2300" w:author="Author">
        <w:r w:rsidR="00A427DE">
          <w:t xml:space="preserve">Before </w:t>
        </w:r>
      </w:ins>
      <w:r w:rsidRPr="0029606E">
        <w:t>the approval stage (</w:t>
      </w:r>
      <w:r w:rsidRPr="0029606E">
        <w:fldChar w:fldCharType="begin" w:fldLock="1"/>
      </w:r>
      <w:r w:rsidRPr="0029606E">
        <w:instrText xml:space="preserve"> REF _Ref465572715 \r \h  \* MERGEFORMAT </w:instrText>
      </w:r>
      <w:r w:rsidRPr="0029606E">
        <w:fldChar w:fldCharType="separate"/>
      </w:r>
      <w:r w:rsidRPr="0029606E">
        <w:t>2.7</w:t>
      </w:r>
      <w:r w:rsidRPr="0029606E">
        <w:fldChar w:fldCharType="end"/>
      </w:r>
      <w:r w:rsidRPr="0029606E">
        <w:t xml:space="preserve">), </w:t>
      </w:r>
      <w:ins w:id="2301" w:author="Author">
        <w:r w:rsidR="001424A9" w:rsidRPr="001424A9">
          <w:t xml:space="preserve">the committee may decide, in consultation with </w:t>
        </w:r>
      </w:ins>
      <w:r w:rsidRPr="0029606E">
        <w:t>the Chief Executive Officer</w:t>
      </w:r>
      <w:del w:id="2302" w:author="Author">
        <w:r w:rsidRPr="0029606E" w:rsidDel="001424A9">
          <w:delText xml:space="preserve"> shall decide</w:delText>
        </w:r>
      </w:del>
      <w:r w:rsidRPr="0029606E">
        <w:t xml:space="preserve">, </w:t>
      </w:r>
      <w:del w:id="2303" w:author="Author">
        <w:r w:rsidRPr="0029606E" w:rsidDel="001424A9">
          <w:delText xml:space="preserve">in consultation with the secretariat of the technical committee or subcommittee, and </w:delText>
        </w:r>
      </w:del>
      <w:r w:rsidRPr="0029606E">
        <w:t xml:space="preserve">bearing in mind both the financial consequences </w:t>
      </w:r>
      <w:del w:id="2304" w:author="Author">
        <w:r w:rsidRPr="0029606E" w:rsidDel="001424A9">
          <w:delText xml:space="preserve">to the organization </w:delText>
        </w:r>
      </w:del>
      <w:r w:rsidRPr="0029606E">
        <w:t xml:space="preserve">and the interests of users of the International Standard, </w:t>
      </w:r>
      <w:del w:id="2305" w:author="Author">
        <w:r w:rsidRPr="0029606E" w:rsidDel="001424A9">
          <w:delText xml:space="preserve">whether </w:delText>
        </w:r>
      </w:del>
      <w:r w:rsidRPr="0029606E">
        <w:t xml:space="preserve">to </w:t>
      </w:r>
      <w:ins w:id="2306" w:author="Author">
        <w:r w:rsidR="001424A9">
          <w:t xml:space="preserve">ballot (2.7) and </w:t>
        </w:r>
      </w:ins>
      <w:r w:rsidRPr="0029606E">
        <w:t xml:space="preserve">publish </w:t>
      </w:r>
      <w:del w:id="2307" w:author="Author">
        <w:r w:rsidRPr="0029606E" w:rsidDel="001424A9">
          <w:delText xml:space="preserve">an amendment or </w:delText>
        </w:r>
      </w:del>
      <w:r w:rsidRPr="0029606E">
        <w:t xml:space="preserve">a new edition of the International Standard, incorporating the amendment. (See also </w:t>
      </w:r>
      <w:r w:rsidRPr="0029606E">
        <w:fldChar w:fldCharType="begin" w:fldLock="1"/>
      </w:r>
      <w:r w:rsidRPr="0029606E">
        <w:instrText xml:space="preserve"> REF _Ref465572741 \r \h  \* MERGEFORMAT </w:instrText>
      </w:r>
      <w:r w:rsidRPr="0029606E">
        <w:fldChar w:fldCharType="separate"/>
      </w:r>
      <w:r w:rsidRPr="0029606E">
        <w:t>2.10.4</w:t>
      </w:r>
      <w:r w:rsidRPr="0029606E">
        <w:fldChar w:fldCharType="end"/>
      </w:r>
      <w:r w:rsidRPr="0029606E">
        <w:t>.)</w:t>
      </w:r>
    </w:p>
    <w:p w14:paraId="2AA3ED0E" w14:textId="39EDFA50" w:rsidR="00D77357" w:rsidRDefault="00D77357" w:rsidP="00D77357">
      <w:pPr>
        <w:pStyle w:val="Note"/>
        <w:rPr>
          <w:ins w:id="2308" w:author="Author"/>
        </w:rPr>
      </w:pPr>
      <w:r w:rsidRPr="0029606E">
        <w:t>NOTE</w:t>
      </w:r>
      <w:r w:rsidRPr="0029606E">
        <w:tab/>
        <w:t xml:space="preserve">Where it is foreseen that there will be frequent </w:t>
      </w:r>
      <w:r w:rsidRPr="0029606E">
        <w:rPr>
          <w:i/>
        </w:rPr>
        <w:t>additions</w:t>
      </w:r>
      <w:r w:rsidRPr="0029606E">
        <w:t xml:space="preserve"> to the provisions of an International Standard, the possibility should be borne in mind at the outset of developing these additions as a series of parts (see ISO/IEC Directives, Part 2).</w:t>
      </w:r>
    </w:p>
    <w:p w14:paraId="3F4380D4" w14:textId="0CB7C5CF" w:rsidR="001B0119" w:rsidRPr="0029606E" w:rsidRDefault="001B0119" w:rsidP="001B0119">
      <w:pPr>
        <w:pStyle w:val="BodyText"/>
        <w:rPr>
          <w:ins w:id="2309" w:author="Author"/>
        </w:rPr>
      </w:pPr>
      <w:ins w:id="2310" w:author="Author">
        <w:r w:rsidRPr="0029606E">
          <w:t xml:space="preserve">No more than 2 separate </w:t>
        </w:r>
        <w:del w:id="2311" w:author="Author">
          <w:r w:rsidRPr="0029606E" w:rsidDel="002C63EE">
            <w:delText xml:space="preserve">documents in the form of </w:delText>
          </w:r>
        </w:del>
        <w:r w:rsidRPr="0029606E">
          <w:t>amendments shall be published modifying a current International Standard. The development of a third such document shall result in publication of a new edition of the International Standard.</w:t>
        </w:r>
      </w:ins>
    </w:p>
    <w:p w14:paraId="79A891BF" w14:textId="24B8CE9D" w:rsidR="001B0119" w:rsidRPr="0029606E" w:rsidDel="001B0119" w:rsidRDefault="001B0119" w:rsidP="00D77357">
      <w:pPr>
        <w:pStyle w:val="Note"/>
        <w:rPr>
          <w:del w:id="2312" w:author="Author"/>
        </w:rPr>
      </w:pPr>
    </w:p>
    <w:p w14:paraId="6DC9FAC4" w14:textId="2A5E146C" w:rsidR="00D77357" w:rsidRPr="0029606E" w:rsidDel="001B0119" w:rsidRDefault="00D77357" w:rsidP="00D77357">
      <w:pPr>
        <w:pStyle w:val="Heading3"/>
        <w:rPr>
          <w:del w:id="2313" w:author="Author"/>
        </w:rPr>
      </w:pPr>
      <w:bookmarkStart w:id="2314" w:name="_Ref465572741"/>
      <w:bookmarkStart w:id="2315" w:name="_Toc318972239"/>
      <w:bookmarkStart w:id="2316" w:name="_Toc323037328"/>
      <w:bookmarkStart w:id="2317" w:name="_Toc69205046"/>
      <w:bookmarkStart w:id="2318" w:name="_Toc69205391"/>
      <w:bookmarkStart w:id="2319" w:name="_Toc69215292"/>
      <w:del w:id="2320" w:author="Author">
        <w:r w:rsidRPr="0029606E" w:rsidDel="001B0119">
          <w:delText>Avoidance of proliferation of modifications</w:delText>
        </w:r>
        <w:bookmarkEnd w:id="2314"/>
        <w:bookmarkEnd w:id="2315"/>
        <w:bookmarkEnd w:id="2316"/>
        <w:bookmarkEnd w:id="2317"/>
        <w:bookmarkEnd w:id="2318"/>
        <w:bookmarkEnd w:id="2319"/>
      </w:del>
    </w:p>
    <w:p w14:paraId="78A61262" w14:textId="19A0314E" w:rsidR="00D77357" w:rsidRPr="0029606E" w:rsidDel="001B0119" w:rsidRDefault="00D77357" w:rsidP="00D77357">
      <w:pPr>
        <w:pStyle w:val="BodyText"/>
        <w:rPr>
          <w:del w:id="2321" w:author="Author"/>
        </w:rPr>
      </w:pPr>
      <w:del w:id="2322" w:author="Author">
        <w:r w:rsidRPr="0029606E" w:rsidDel="001B0119">
          <w:delText>No more than 2</w:delText>
        </w:r>
        <w:r w:rsidR="00F676CB" w:rsidRPr="0029606E" w:rsidDel="001B0119">
          <w:delText> </w:delText>
        </w:r>
        <w:r w:rsidRPr="0029606E" w:rsidDel="001B0119">
          <w:delText>separate documents in the form of amendments shall be published modifying a current International Standard. The development of a third such document shall result in publication of a new edition of the International Standard.</w:delText>
        </w:r>
      </w:del>
    </w:p>
    <w:p w14:paraId="161C2A12" w14:textId="63F5611C" w:rsidR="00D77357" w:rsidRPr="0029606E" w:rsidRDefault="00D77357" w:rsidP="00D77357">
      <w:pPr>
        <w:pStyle w:val="Heading2"/>
      </w:pPr>
      <w:bookmarkStart w:id="2323" w:name="_Toc185305282"/>
      <w:bookmarkStart w:id="2324" w:name="_Toc185305501"/>
      <w:bookmarkStart w:id="2325" w:name="_Toc318972240"/>
      <w:bookmarkStart w:id="2326" w:name="_Toc323037329"/>
      <w:bookmarkStart w:id="2327" w:name="_Toc338243543"/>
      <w:bookmarkStart w:id="2328" w:name="_Toc354474224"/>
      <w:bookmarkStart w:id="2329" w:name="_Toc478053411"/>
      <w:bookmarkStart w:id="2330" w:name="_Toc69205047"/>
      <w:bookmarkStart w:id="2331" w:name="_Toc69205392"/>
      <w:bookmarkStart w:id="2332" w:name="_Toc69304086"/>
      <w:r w:rsidRPr="0029606E">
        <w:t>Maintenance agencies</w:t>
      </w:r>
      <w:bookmarkEnd w:id="2323"/>
      <w:bookmarkEnd w:id="2324"/>
      <w:bookmarkEnd w:id="2325"/>
      <w:bookmarkEnd w:id="2326"/>
      <w:bookmarkEnd w:id="2327"/>
      <w:bookmarkEnd w:id="2328"/>
      <w:bookmarkEnd w:id="2329"/>
      <w:bookmarkEnd w:id="2330"/>
      <w:bookmarkEnd w:id="2331"/>
      <w:bookmarkEnd w:id="2332"/>
    </w:p>
    <w:p w14:paraId="5186C0BE" w14:textId="6DFF8E4D" w:rsidR="00D77357" w:rsidRPr="0029606E" w:rsidRDefault="00D77357" w:rsidP="00D77357">
      <w:pPr>
        <w:pStyle w:val="BodyText"/>
      </w:pPr>
      <w:r w:rsidRPr="0029606E">
        <w:t xml:space="preserve">When a </w:t>
      </w:r>
      <w:del w:id="2333" w:author="Author">
        <w:r w:rsidRPr="0029606E" w:rsidDel="006566B7">
          <w:delText>technical committee or subcommittee</w:delText>
        </w:r>
      </w:del>
      <w:ins w:id="2334" w:author="Author">
        <w:r w:rsidR="006566B7">
          <w:t>committee</w:t>
        </w:r>
      </w:ins>
      <w:r w:rsidRPr="0029606E">
        <w:t xml:space="preserve"> has developed a </w:t>
      </w:r>
      <w:del w:id="2335" w:author="Author">
        <w:r w:rsidRPr="0029606E" w:rsidDel="00303F82">
          <w:delText xml:space="preserve">standard </w:delText>
        </w:r>
      </w:del>
      <w:ins w:id="2336" w:author="Author">
        <w:r w:rsidR="00303F82">
          <w:t xml:space="preserve">document </w:t>
        </w:r>
      </w:ins>
      <w:r w:rsidRPr="0029606E">
        <w:t xml:space="preserve">that will require frequent modification, it may decide that a maintenance agency is required. Rules concerning the designation of maintenance agencies are given in </w:t>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G</w:t>
      </w:r>
      <w:r w:rsidR="00F307EF" w:rsidRPr="0029606E">
        <w:fldChar w:fldCharType="end"/>
      </w:r>
      <w:r w:rsidRPr="0029606E">
        <w:t>.</w:t>
      </w:r>
    </w:p>
    <w:p w14:paraId="399D0873" w14:textId="1ED71830" w:rsidR="00D77357" w:rsidRPr="0029606E" w:rsidRDefault="00D77357" w:rsidP="00D77357">
      <w:pPr>
        <w:pStyle w:val="Heading2"/>
      </w:pPr>
      <w:bookmarkStart w:id="2337" w:name="_Toc185305283"/>
      <w:bookmarkStart w:id="2338" w:name="_Toc185305502"/>
      <w:bookmarkStart w:id="2339" w:name="_Toc318972241"/>
      <w:bookmarkStart w:id="2340" w:name="_Toc323037330"/>
      <w:bookmarkStart w:id="2341" w:name="_Toc338243544"/>
      <w:bookmarkStart w:id="2342" w:name="_Toc354474225"/>
      <w:bookmarkStart w:id="2343" w:name="_Toc478053412"/>
      <w:bookmarkStart w:id="2344" w:name="_Toc69205048"/>
      <w:bookmarkStart w:id="2345" w:name="_Toc69205393"/>
      <w:bookmarkStart w:id="2346" w:name="_Toc69304087"/>
      <w:r w:rsidRPr="0029606E">
        <w:t>Registration authorities</w:t>
      </w:r>
      <w:bookmarkEnd w:id="2337"/>
      <w:bookmarkEnd w:id="2338"/>
      <w:bookmarkEnd w:id="2339"/>
      <w:bookmarkEnd w:id="2340"/>
      <w:bookmarkEnd w:id="2341"/>
      <w:bookmarkEnd w:id="2342"/>
      <w:bookmarkEnd w:id="2343"/>
      <w:bookmarkEnd w:id="2344"/>
      <w:bookmarkEnd w:id="2345"/>
      <w:bookmarkEnd w:id="2346"/>
    </w:p>
    <w:p w14:paraId="5859EBEF" w14:textId="114CC33D" w:rsidR="00D77357" w:rsidRPr="0029606E" w:rsidRDefault="00D77357" w:rsidP="00D77357">
      <w:pPr>
        <w:pStyle w:val="BodyText"/>
      </w:pPr>
      <w:r w:rsidRPr="0029606E">
        <w:t xml:space="preserve">When a </w:t>
      </w:r>
      <w:del w:id="2347" w:author="Author">
        <w:r w:rsidRPr="0029606E" w:rsidDel="006566B7">
          <w:delText>technical committee or subcommittee</w:delText>
        </w:r>
      </w:del>
      <w:ins w:id="2348" w:author="Author">
        <w:r w:rsidR="006566B7">
          <w:t>committee</w:t>
        </w:r>
      </w:ins>
      <w:r w:rsidRPr="0029606E">
        <w:t xml:space="preserve"> has developed a </w:t>
      </w:r>
      <w:del w:id="2349" w:author="Author">
        <w:r w:rsidRPr="0029606E" w:rsidDel="00303F82">
          <w:delText xml:space="preserve">standard </w:delText>
        </w:r>
      </w:del>
      <w:ins w:id="2350" w:author="Author">
        <w:r w:rsidR="00303F82">
          <w:t xml:space="preserve">document </w:t>
        </w:r>
      </w:ins>
      <w:r w:rsidRPr="0029606E">
        <w:t xml:space="preserve">that includes registration provisions, a registration authority is required. Rules concerning the designation of registration authorities are given in </w:t>
      </w:r>
      <w:r w:rsidRPr="0029606E">
        <w:rPr>
          <w:snapToGrid w:val="0"/>
        </w:rPr>
        <w:fldChar w:fldCharType="begin"/>
      </w:r>
      <w:r w:rsidRPr="0029606E">
        <w:instrText xml:space="preserve"> REF _Ref338423313 \r \h </w:instrText>
      </w:r>
      <w:r w:rsidRPr="0029606E">
        <w:rPr>
          <w:snapToGrid w:val="0"/>
        </w:rPr>
        <w:instrText xml:space="preserve"> \* MERGEFORMAT </w:instrText>
      </w:r>
      <w:r w:rsidRPr="0029606E">
        <w:rPr>
          <w:snapToGrid w:val="0"/>
        </w:rPr>
      </w:r>
      <w:r w:rsidRPr="0029606E">
        <w:rPr>
          <w:snapToGrid w:val="0"/>
        </w:rPr>
        <w:fldChar w:fldCharType="separate"/>
      </w:r>
      <w:r w:rsidR="005C35CA">
        <w:t>Annex H</w:t>
      </w:r>
      <w:r w:rsidRPr="0029606E">
        <w:rPr>
          <w:snapToGrid w:val="0"/>
        </w:rPr>
        <w:fldChar w:fldCharType="end"/>
      </w:r>
      <w:r w:rsidRPr="0029606E">
        <w:t>.</w:t>
      </w:r>
    </w:p>
    <w:p w14:paraId="4AB2B5BB" w14:textId="02C5B152" w:rsidR="00D77357" w:rsidRPr="0029606E" w:rsidRDefault="00D77357" w:rsidP="00D77357">
      <w:pPr>
        <w:pStyle w:val="Heading2"/>
      </w:pPr>
      <w:bookmarkStart w:id="2351" w:name="_Ref29711757"/>
      <w:bookmarkStart w:id="2352" w:name="_Toc185305284"/>
      <w:bookmarkStart w:id="2353" w:name="_Toc185305503"/>
      <w:bookmarkStart w:id="2354" w:name="_Toc318972242"/>
      <w:bookmarkStart w:id="2355" w:name="_Toc323037331"/>
      <w:bookmarkStart w:id="2356" w:name="_Toc338243545"/>
      <w:bookmarkStart w:id="2357" w:name="_Toc354474226"/>
      <w:bookmarkStart w:id="2358" w:name="_Toc478053413"/>
      <w:bookmarkStart w:id="2359" w:name="_Toc69205049"/>
      <w:bookmarkStart w:id="2360" w:name="_Toc69205394"/>
      <w:bookmarkStart w:id="2361" w:name="_Toc69304088"/>
      <w:r w:rsidRPr="0029606E">
        <w:t>Copyright</w:t>
      </w:r>
      <w:bookmarkEnd w:id="2351"/>
      <w:bookmarkEnd w:id="2352"/>
      <w:bookmarkEnd w:id="2353"/>
      <w:bookmarkEnd w:id="2354"/>
      <w:bookmarkEnd w:id="2355"/>
      <w:bookmarkEnd w:id="2356"/>
      <w:bookmarkEnd w:id="2357"/>
      <w:bookmarkEnd w:id="2358"/>
      <w:bookmarkEnd w:id="2359"/>
      <w:bookmarkEnd w:id="2360"/>
      <w:bookmarkEnd w:id="2361"/>
    </w:p>
    <w:p w14:paraId="44F2AFD5" w14:textId="1E579D4B" w:rsidR="00D77357" w:rsidRPr="0029606E" w:rsidRDefault="00D77357" w:rsidP="00D77357">
      <w:pPr>
        <w:pStyle w:val="BodyText"/>
      </w:pPr>
      <w:r w:rsidRPr="0029606E">
        <w:t xml:space="preserve">The copyright for all drafts and International Standards and other publications belongs to ISO, IEC or ISO and IEC, respectively as represented by the </w:t>
      </w:r>
      <w:del w:id="2362" w:author="Author">
        <w:r w:rsidRPr="0029606E" w:rsidDel="00164399">
          <w:delText>office of the CEO</w:delText>
        </w:r>
      </w:del>
      <w:ins w:id="2363" w:author="Author">
        <w:r w:rsidR="00164399">
          <w:t>Office of the CEO</w:t>
        </w:r>
      </w:ins>
      <w:r w:rsidRPr="0029606E">
        <w:t>.</w:t>
      </w:r>
    </w:p>
    <w:p w14:paraId="2D50639C" w14:textId="77777777" w:rsidR="00D77357" w:rsidRPr="0029606E" w:rsidRDefault="00D77357" w:rsidP="009C6358">
      <w:pPr>
        <w:pStyle w:val="BodyText"/>
        <w:keepLines/>
      </w:pPr>
      <w:r w:rsidRPr="0029606E">
        <w:t>The content of, for example, an International Standard may originate from a number of sources, including existing national standards, articles published in scientific or trade journals, original research and development work, descriptions of commercialized products, etc. These sources may be subject to one or more rights.</w:t>
      </w:r>
    </w:p>
    <w:p w14:paraId="000A1A5D" w14:textId="245AF09C" w:rsidR="00D77357" w:rsidRPr="0029606E" w:rsidRDefault="00D77357" w:rsidP="00D77357">
      <w:pPr>
        <w:pStyle w:val="BodyText"/>
      </w:pPr>
      <w:r w:rsidRPr="0029606E">
        <w:t xml:space="preserve">In ISO and IEC, there is an understanding that original material contributed to become a part of an ISO, IEC or ISO/IEC publication can be copied and distributed within the ISO and/or IEC systems (as relevant) as part of the consensus building process, this being without prejudice to the rights of the original copyright owner to exploit the original text elsewhere. Where material is already subject to copyright, the right should be granted to ISO and/or IEC to reproduce and circulate the material. This is frequently done without recourse to a written agreement, or at most to a simple written statement of acceptance. </w:t>
      </w:r>
      <w:bookmarkStart w:id="2364" w:name="_Hlk504668659"/>
      <w:r w:rsidRPr="0029606E">
        <w:t xml:space="preserve">Where contributors wish a formal signed agreement concerning copyright of any submissions they make to ISO and/or IEC, such requests </w:t>
      </w:r>
      <w:r w:rsidR="007A4D90" w:rsidRPr="0029606E">
        <w:t>shall</w:t>
      </w:r>
      <w:r w:rsidRPr="0029606E">
        <w:t xml:space="preserve"> be addressed to ISO Central Secretariat or the IEC </w:t>
      </w:r>
      <w:del w:id="2365" w:author="Author">
        <w:r w:rsidRPr="0029606E" w:rsidDel="001309A3">
          <w:delText>Central Office</w:delText>
        </w:r>
      </w:del>
      <w:ins w:id="2366" w:author="Author">
        <w:r w:rsidR="001309A3">
          <w:t>Secretariat</w:t>
        </w:r>
      </w:ins>
      <w:r w:rsidRPr="0029606E">
        <w:t>, respectively.</w:t>
      </w:r>
      <w:bookmarkEnd w:id="2364"/>
    </w:p>
    <w:p w14:paraId="1EA2083A" w14:textId="54265C30" w:rsidR="00D77357" w:rsidRPr="0029606E" w:rsidRDefault="00D77357" w:rsidP="00D77357">
      <w:pPr>
        <w:pStyle w:val="BodyText"/>
      </w:pPr>
      <w:r w:rsidRPr="0029606E">
        <w:t xml:space="preserve">Attention is drawn to the fact that the respective members of ISO and IEC have the right to adopt and re-publish any respective ISO and/or IEC </w:t>
      </w:r>
      <w:del w:id="2367" w:author="Author">
        <w:r w:rsidRPr="0029606E" w:rsidDel="00303F82">
          <w:delText xml:space="preserve">standard </w:delText>
        </w:r>
      </w:del>
      <w:ins w:id="2368" w:author="Author">
        <w:r w:rsidR="00303F82">
          <w:t xml:space="preserve">document </w:t>
        </w:r>
      </w:ins>
      <w:r w:rsidRPr="0029606E">
        <w:t>as their national standard. Similar forms of endorsement do or may exist (for example, with regional standardization organizations).</w:t>
      </w:r>
    </w:p>
    <w:p w14:paraId="49225384" w14:textId="196922F5" w:rsidR="00D77357" w:rsidRPr="0029606E" w:rsidRDefault="00D77357" w:rsidP="00D77357">
      <w:pPr>
        <w:pStyle w:val="Heading2"/>
      </w:pPr>
      <w:bookmarkStart w:id="2369" w:name="_Ref472845313"/>
      <w:bookmarkStart w:id="2370" w:name="_Toc185305285"/>
      <w:bookmarkStart w:id="2371" w:name="_Toc185305504"/>
      <w:bookmarkStart w:id="2372" w:name="_Toc318972243"/>
      <w:bookmarkStart w:id="2373" w:name="_Toc323037332"/>
      <w:bookmarkStart w:id="2374" w:name="_Toc338243546"/>
      <w:bookmarkStart w:id="2375" w:name="_Ref338419148"/>
      <w:bookmarkStart w:id="2376" w:name="_Toc354474227"/>
      <w:bookmarkStart w:id="2377" w:name="_Ref354496711"/>
      <w:bookmarkStart w:id="2378" w:name="_Toc478053414"/>
      <w:bookmarkStart w:id="2379" w:name="_Ref510790344"/>
      <w:bookmarkStart w:id="2380" w:name="_Toc69205050"/>
      <w:bookmarkStart w:id="2381" w:name="_Toc69205395"/>
      <w:bookmarkStart w:id="2382" w:name="_Toc69304089"/>
      <w:r w:rsidRPr="0029606E">
        <w:t xml:space="preserve">Reference to </w:t>
      </w:r>
      <w:bookmarkStart w:id="2383" w:name="Patent_items"/>
      <w:r w:rsidRPr="0029606E">
        <w:t>patented items</w:t>
      </w:r>
      <w:bookmarkEnd w:id="2369"/>
      <w:bookmarkEnd w:id="2383"/>
      <w:r w:rsidRPr="0029606E">
        <w:t xml:space="preserve"> (see also </w:t>
      </w:r>
      <w:r w:rsidRPr="0029606E">
        <w:fldChar w:fldCharType="begin"/>
      </w:r>
      <w:r w:rsidRPr="0029606E">
        <w:instrText xml:space="preserve"> REF _Ref338421684 \r \h  \* MERGEFORMAT </w:instrText>
      </w:r>
      <w:r w:rsidRPr="0029606E">
        <w:fldChar w:fldCharType="separate"/>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sidRPr="0029606E">
        <w:fldChar w:fldCharType="end"/>
      </w:r>
      <w:r w:rsidR="00F307EF">
        <w:t>I</w:t>
      </w:r>
      <w:r w:rsidR="005C35CA">
        <w:rPr>
          <w:b w:val="0"/>
          <w:bCs/>
          <w:lang w:val="en-US"/>
        </w:rPr>
        <w:t>.</w:t>
      </w:r>
      <w:r w:rsidRPr="0029606E">
        <w:fldChar w:fldCharType="end"/>
      </w:r>
      <w:r w:rsidRPr="0029606E">
        <w:t>)</w:t>
      </w:r>
      <w:bookmarkEnd w:id="2370"/>
      <w:bookmarkEnd w:id="2371"/>
      <w:bookmarkEnd w:id="2372"/>
      <w:bookmarkEnd w:id="2373"/>
      <w:bookmarkEnd w:id="2374"/>
      <w:bookmarkEnd w:id="2375"/>
      <w:bookmarkEnd w:id="2376"/>
      <w:bookmarkEnd w:id="2377"/>
      <w:bookmarkEnd w:id="2378"/>
      <w:bookmarkEnd w:id="2379"/>
      <w:bookmarkEnd w:id="2380"/>
      <w:bookmarkEnd w:id="2381"/>
      <w:bookmarkEnd w:id="2382"/>
    </w:p>
    <w:p w14:paraId="44EACA24" w14:textId="18250675" w:rsidR="00D77357" w:rsidRPr="0029606E" w:rsidRDefault="00D77357" w:rsidP="00D77357">
      <w:pPr>
        <w:pStyle w:val="p3"/>
      </w:pPr>
      <w:r w:rsidRPr="0029606E">
        <w:rPr>
          <w:b/>
        </w:rPr>
        <w:fldChar w:fldCharType="begin"/>
      </w:r>
      <w:r w:rsidRPr="0029606E">
        <w:rPr>
          <w:b/>
        </w:rPr>
        <w:instrText xml:space="preserve"> REF _Ref338419148 \r \h  \* MERGEFORMAT </w:instrText>
      </w:r>
      <w:r w:rsidRPr="0029606E">
        <w:rPr>
          <w:b/>
        </w:rPr>
      </w:r>
      <w:r w:rsidRPr="0029606E">
        <w:rPr>
          <w:b/>
        </w:rPr>
        <w:fldChar w:fldCharType="separate"/>
      </w:r>
      <w:r w:rsidR="005C35CA">
        <w:rPr>
          <w:b/>
        </w:rPr>
        <w:t>2.14</w:t>
      </w:r>
      <w:r w:rsidRPr="0029606E">
        <w:rPr>
          <w:b/>
        </w:rPr>
        <w:fldChar w:fldCharType="end"/>
      </w:r>
      <w:r w:rsidRPr="0029606E">
        <w:rPr>
          <w:b/>
        </w:rPr>
        <w:t>.1</w:t>
      </w:r>
      <w:r w:rsidRPr="0029606E">
        <w:tab/>
        <w:t>If, in exceptional situations, technical reasons justify such a step, there is no objection in principle to preparing a</w:t>
      </w:r>
      <w:r w:rsidR="00D73F1B" w:rsidRPr="0029606E">
        <w:t xml:space="preserve"> </w:t>
      </w:r>
      <w:del w:id="2384" w:author="Author">
        <w:r w:rsidR="00D73F1B" w:rsidRPr="0029606E" w:rsidDel="005218EC">
          <w:delText>deliverable</w:delText>
        </w:r>
      </w:del>
      <w:ins w:id="2385" w:author="Author">
        <w:r w:rsidR="005218EC">
          <w:t>document</w:t>
        </w:r>
      </w:ins>
      <w:r w:rsidR="00FB01FB" w:rsidRPr="0029606E">
        <w:t xml:space="preserve"> </w:t>
      </w:r>
      <w:r w:rsidRPr="0029606E">
        <w:t>in terms which include the use of items covered by patent rights</w:t>
      </w:r>
      <w:r w:rsidR="0025539D" w:rsidRPr="0029606E">
        <w:t xml:space="preserve"> — </w:t>
      </w:r>
      <w:r w:rsidRPr="0029606E">
        <w:t>defined as patents, utility models and other statutory rights based on inventions, including any published applications for any of the foregoing</w:t>
      </w:r>
      <w:r w:rsidR="0025539D" w:rsidRPr="0029606E">
        <w:t xml:space="preserve"> — </w:t>
      </w:r>
      <w:r w:rsidRPr="0029606E">
        <w:t xml:space="preserve">even if the terms of the </w:t>
      </w:r>
      <w:del w:id="2386" w:author="Author">
        <w:r w:rsidR="00FB01FB" w:rsidRPr="0029606E" w:rsidDel="005218EC">
          <w:delText>deliverable</w:delText>
        </w:r>
      </w:del>
      <w:ins w:id="2387" w:author="Author">
        <w:r w:rsidR="005218EC">
          <w:t>document</w:t>
        </w:r>
      </w:ins>
      <w:r w:rsidR="00FB01FB" w:rsidRPr="0029606E">
        <w:t xml:space="preserve"> </w:t>
      </w:r>
      <w:r w:rsidRPr="0029606E">
        <w:t>are such that there are no alternative means of compliance. The rules given below shall be applied.</w:t>
      </w:r>
    </w:p>
    <w:p w14:paraId="7E59A316" w14:textId="368972B1" w:rsidR="00D77357" w:rsidRPr="0029606E" w:rsidRDefault="00D77357" w:rsidP="00F676CB">
      <w:pPr>
        <w:pStyle w:val="p3"/>
        <w:keepNext/>
      </w:pPr>
      <w:r w:rsidRPr="0029606E">
        <w:rPr>
          <w:b/>
        </w:rPr>
        <w:fldChar w:fldCharType="begin"/>
      </w:r>
      <w:r w:rsidRPr="0029606E">
        <w:rPr>
          <w:b/>
        </w:rPr>
        <w:instrText xml:space="preserve"> REF _Ref338419148 \r \h  \* MERGEFORMAT </w:instrText>
      </w:r>
      <w:r w:rsidRPr="0029606E">
        <w:rPr>
          <w:b/>
        </w:rPr>
      </w:r>
      <w:r w:rsidRPr="0029606E">
        <w:rPr>
          <w:b/>
        </w:rPr>
        <w:fldChar w:fldCharType="separate"/>
      </w:r>
      <w:r w:rsidR="005C35CA">
        <w:rPr>
          <w:b/>
        </w:rPr>
        <w:t>2.14</w:t>
      </w:r>
      <w:r w:rsidRPr="0029606E">
        <w:rPr>
          <w:b/>
        </w:rPr>
        <w:fldChar w:fldCharType="end"/>
      </w:r>
      <w:r w:rsidRPr="0029606E">
        <w:rPr>
          <w:b/>
        </w:rPr>
        <w:t>.2</w:t>
      </w:r>
      <w:r w:rsidRPr="0029606E">
        <w:tab/>
        <w:t xml:space="preserve">If technical reasons justify the preparation of a </w:t>
      </w:r>
      <w:del w:id="2388" w:author="Author">
        <w:r w:rsidR="00EE4832" w:rsidRPr="0029606E" w:rsidDel="005218EC">
          <w:delText>deliverable</w:delText>
        </w:r>
      </w:del>
      <w:ins w:id="2389" w:author="Author">
        <w:r w:rsidR="005218EC">
          <w:t>document</w:t>
        </w:r>
      </w:ins>
      <w:r w:rsidR="00EE4832" w:rsidRPr="0029606E">
        <w:t xml:space="preserve"> </w:t>
      </w:r>
      <w:r w:rsidRPr="0029606E">
        <w:t>in terms which include the use of items covered by patent rights, the following procedures shall be complied with:</w:t>
      </w:r>
    </w:p>
    <w:p w14:paraId="4FD2854B" w14:textId="3E53684E" w:rsidR="00D77357" w:rsidRPr="0029606E" w:rsidRDefault="00F676CB" w:rsidP="00940D84">
      <w:pPr>
        <w:pStyle w:val="ListNumber1"/>
      </w:pPr>
      <w:r w:rsidRPr="0029606E">
        <w:t>a</w:t>
      </w:r>
      <w:r w:rsidR="00A77870" w:rsidRPr="0029606E">
        <w:t>)</w:t>
      </w:r>
      <w:r w:rsidR="00A77870" w:rsidRPr="0029606E">
        <w:tab/>
      </w:r>
      <w:r w:rsidR="00D77357" w:rsidRPr="0029606E">
        <w:t xml:space="preserve">The </w:t>
      </w:r>
      <w:r w:rsidR="00940D84" w:rsidRPr="0029606E">
        <w:t>proposer</w:t>
      </w:r>
      <w:r w:rsidR="00D77357" w:rsidRPr="0029606E">
        <w:t xml:space="preserve"> of a proposal for a </w:t>
      </w:r>
      <w:del w:id="2390" w:author="Author">
        <w:r w:rsidR="00EE4832" w:rsidRPr="0029606E" w:rsidDel="005218EC">
          <w:delText>deliverable</w:delText>
        </w:r>
      </w:del>
      <w:ins w:id="2391" w:author="Author">
        <w:r w:rsidR="005218EC">
          <w:t>document</w:t>
        </w:r>
      </w:ins>
      <w:r w:rsidR="00EE4832" w:rsidRPr="0029606E">
        <w:t xml:space="preserve"> </w:t>
      </w:r>
      <w:r w:rsidR="00D77357" w:rsidRPr="0029606E">
        <w:t xml:space="preserve">shall draw the attention of the committee to any patent rights of which the </w:t>
      </w:r>
      <w:r w:rsidR="00940D84" w:rsidRPr="0029606E">
        <w:t>proposer</w:t>
      </w:r>
      <w:r w:rsidR="00D77357" w:rsidRPr="0029606E">
        <w:t xml:space="preserve"> is aware and considers to cover any item of the proposal. Any party involved in the preparation of a </w:t>
      </w:r>
      <w:del w:id="2392" w:author="Author">
        <w:r w:rsidR="009B3201" w:rsidRPr="0029606E" w:rsidDel="005218EC">
          <w:delText>deliverable</w:delText>
        </w:r>
      </w:del>
      <w:ins w:id="2393" w:author="Author">
        <w:r w:rsidR="005218EC">
          <w:t>document</w:t>
        </w:r>
      </w:ins>
      <w:r w:rsidR="009B3201" w:rsidRPr="0029606E">
        <w:t xml:space="preserve"> </w:t>
      </w:r>
      <w:r w:rsidR="00D77357" w:rsidRPr="0029606E">
        <w:t>shall draw the attention of the committee to any patent rights of which it becomes aware during any stage in the development of the</w:t>
      </w:r>
      <w:r w:rsidR="0090140D" w:rsidRPr="0029606E">
        <w:t xml:space="preserve"> </w:t>
      </w:r>
      <w:del w:id="2394" w:author="Author">
        <w:r w:rsidR="009B3201" w:rsidRPr="0029606E" w:rsidDel="005218EC">
          <w:delText>deliverable</w:delText>
        </w:r>
      </w:del>
      <w:ins w:id="2395" w:author="Author">
        <w:r w:rsidR="005218EC">
          <w:t>document</w:t>
        </w:r>
      </w:ins>
      <w:r w:rsidR="00D77357" w:rsidRPr="0029606E">
        <w:t>.</w:t>
      </w:r>
    </w:p>
    <w:p w14:paraId="5A50634A" w14:textId="6331F547" w:rsidR="00D00C92" w:rsidRPr="0029606E" w:rsidRDefault="00D00C92" w:rsidP="00F676CB">
      <w:pPr>
        <w:pStyle w:val="ListNumber1"/>
      </w:pPr>
      <w:r w:rsidRPr="0029606E">
        <w:t>b)</w:t>
      </w:r>
      <w:r w:rsidRPr="0029606E">
        <w:tab/>
        <w:t>If the proposal is accepted on technical grounds, the proposer shall ask any holder of such identified patent rights for a statement that the holder would be willing to negotiate worldwide licences under his</w:t>
      </w:r>
      <w:r w:rsidR="003F6E3F" w:rsidRPr="0029606E">
        <w:t>/her</w:t>
      </w:r>
      <w:r w:rsidRPr="0029606E">
        <w:t xml:space="preserve"> rights with applicants throughout the world on reasonable and non-discriminatory terms and conditions. Such negotiations are left to the parties concerned and are performed outside ISO and/or IEC. A record of the right holder's statement shall be placed in the registry of the ISO Central Secretariat or IEC </w:t>
      </w:r>
      <w:del w:id="2396" w:author="Author">
        <w:r w:rsidRPr="0029606E" w:rsidDel="001309A3">
          <w:delText>Central Office</w:delText>
        </w:r>
      </w:del>
      <w:ins w:id="2397" w:author="Author">
        <w:r w:rsidR="001309A3">
          <w:t>Secretariat</w:t>
        </w:r>
      </w:ins>
      <w:r w:rsidRPr="0029606E">
        <w:t xml:space="preserve"> as appropriate. If the right holder does not provide such a statement, the committee concerned shall not proceed with inclusion of an item covered by a patent right in the </w:t>
      </w:r>
      <w:del w:id="2398" w:author="Author">
        <w:r w:rsidR="009B3201" w:rsidRPr="0029606E" w:rsidDel="005218EC">
          <w:delText>deliverable</w:delText>
        </w:r>
      </w:del>
      <w:ins w:id="2399" w:author="Author">
        <w:r w:rsidR="005218EC">
          <w:t>document</w:t>
        </w:r>
      </w:ins>
      <w:r w:rsidR="009B3201" w:rsidRPr="0029606E">
        <w:t xml:space="preserve"> </w:t>
      </w:r>
      <w:r w:rsidRPr="0029606E">
        <w:t xml:space="preserve">without authorization from </w:t>
      </w:r>
      <w:del w:id="2400" w:author="Author">
        <w:r w:rsidRPr="0029606E" w:rsidDel="00E51FC0">
          <w:delText xml:space="preserve">ISO Council or IEC Council Board </w:delText>
        </w:r>
      </w:del>
      <w:ins w:id="2401" w:author="Author">
        <w:r w:rsidR="00E51FC0">
          <w:t xml:space="preserve">council board </w:t>
        </w:r>
      </w:ins>
      <w:r w:rsidRPr="0029606E">
        <w:t>as appropriate.</w:t>
      </w:r>
    </w:p>
    <w:p w14:paraId="58FDEDF1" w14:textId="2201317C" w:rsidR="00D77357" w:rsidRPr="0029606E" w:rsidRDefault="00F676CB" w:rsidP="00F676CB">
      <w:pPr>
        <w:pStyle w:val="ListNumber1"/>
      </w:pPr>
      <w:r w:rsidRPr="0029606E">
        <w:t>c</w:t>
      </w:r>
      <w:r w:rsidR="00BF3BC8" w:rsidRPr="0029606E">
        <w:t>)</w:t>
      </w:r>
      <w:r w:rsidR="00BF3BC8" w:rsidRPr="0029606E">
        <w:tab/>
      </w:r>
      <w:r w:rsidR="00D77357" w:rsidRPr="0029606E">
        <w:t xml:space="preserve">A </w:t>
      </w:r>
      <w:del w:id="2402" w:author="Author">
        <w:r w:rsidR="009B3201" w:rsidRPr="0029606E" w:rsidDel="005218EC">
          <w:delText>deliverable</w:delText>
        </w:r>
      </w:del>
      <w:ins w:id="2403" w:author="Author">
        <w:r w:rsidR="005218EC">
          <w:t>document</w:t>
        </w:r>
      </w:ins>
      <w:r w:rsidR="009B3201" w:rsidRPr="0029606E">
        <w:t xml:space="preserve"> </w:t>
      </w:r>
      <w:r w:rsidR="00D77357" w:rsidRPr="0029606E">
        <w:t>shall not be published until the statements of the holders of all identified patent rights have been received, unless the council board concerned gives authorization.</w:t>
      </w:r>
    </w:p>
    <w:p w14:paraId="209E0B26" w14:textId="05FA030E" w:rsidR="00D77357" w:rsidRPr="0029606E" w:rsidRDefault="00D77357" w:rsidP="00D77357">
      <w:pPr>
        <w:pStyle w:val="p3"/>
      </w:pPr>
      <w:r w:rsidRPr="0029606E">
        <w:rPr>
          <w:b/>
        </w:rPr>
        <w:fldChar w:fldCharType="begin"/>
      </w:r>
      <w:r w:rsidRPr="0029606E">
        <w:rPr>
          <w:b/>
        </w:rPr>
        <w:instrText xml:space="preserve"> REF _Ref338419148 \r \h  \* MERGEFORMAT </w:instrText>
      </w:r>
      <w:r w:rsidRPr="0029606E">
        <w:rPr>
          <w:b/>
        </w:rPr>
      </w:r>
      <w:r w:rsidRPr="0029606E">
        <w:rPr>
          <w:b/>
        </w:rPr>
        <w:fldChar w:fldCharType="separate"/>
      </w:r>
      <w:r w:rsidR="005C35CA">
        <w:rPr>
          <w:b/>
        </w:rPr>
        <w:t>2.14</w:t>
      </w:r>
      <w:r w:rsidRPr="0029606E">
        <w:rPr>
          <w:b/>
        </w:rPr>
        <w:fldChar w:fldCharType="end"/>
      </w:r>
      <w:r w:rsidRPr="0029606E">
        <w:rPr>
          <w:b/>
        </w:rPr>
        <w:t>.3</w:t>
      </w:r>
      <w:r w:rsidRPr="0029606E">
        <w:tab/>
        <w:t xml:space="preserve">Should it be revealed after publication of a </w:t>
      </w:r>
      <w:del w:id="2404" w:author="Author">
        <w:r w:rsidR="009B3201" w:rsidRPr="0029606E" w:rsidDel="005218EC">
          <w:delText>deliverable</w:delText>
        </w:r>
      </w:del>
      <w:ins w:id="2405" w:author="Author">
        <w:r w:rsidR="005218EC">
          <w:t>document</w:t>
        </w:r>
      </w:ins>
      <w:r w:rsidR="009B3201" w:rsidRPr="0029606E">
        <w:t xml:space="preserve"> </w:t>
      </w:r>
      <w:r w:rsidRPr="0029606E">
        <w:t>that licences under patent rights, which appear to cover items included in the</w:t>
      </w:r>
      <w:r w:rsidR="0090140D" w:rsidRPr="0029606E">
        <w:t xml:space="preserve"> </w:t>
      </w:r>
      <w:del w:id="2406" w:author="Author">
        <w:r w:rsidR="009B3201" w:rsidRPr="0029606E" w:rsidDel="005218EC">
          <w:delText>deliverable</w:delText>
        </w:r>
      </w:del>
      <w:ins w:id="2407" w:author="Author">
        <w:r w:rsidR="005218EC">
          <w:t>document</w:t>
        </w:r>
      </w:ins>
      <w:r w:rsidRPr="0029606E">
        <w:t xml:space="preserve">, cannot be obtained under reasonable and non-discriminatory terms and conditions, the </w:t>
      </w:r>
      <w:del w:id="2408" w:author="Author">
        <w:r w:rsidR="009B3201" w:rsidRPr="0029606E" w:rsidDel="005218EC">
          <w:delText>deliverable</w:delText>
        </w:r>
      </w:del>
      <w:ins w:id="2409" w:author="Author">
        <w:r w:rsidR="005218EC">
          <w:t>document</w:t>
        </w:r>
      </w:ins>
      <w:r w:rsidR="009B3201" w:rsidRPr="0029606E">
        <w:t xml:space="preserve"> </w:t>
      </w:r>
      <w:r w:rsidRPr="0029606E">
        <w:t>shall be referred back to the relevant committee for further consideration.</w:t>
      </w:r>
    </w:p>
    <w:p w14:paraId="6A1E670D" w14:textId="249E595D" w:rsidR="00D77357" w:rsidRPr="0029606E" w:rsidRDefault="00D77357" w:rsidP="00D77357">
      <w:pPr>
        <w:pStyle w:val="Heading1"/>
      </w:pPr>
      <w:bookmarkStart w:id="2410" w:name="_Ref465568367"/>
      <w:bookmarkStart w:id="2411" w:name="_Toc185305229"/>
      <w:bookmarkStart w:id="2412" w:name="_Toc185305286"/>
      <w:bookmarkStart w:id="2413" w:name="_Toc185305505"/>
      <w:bookmarkStart w:id="2414" w:name="_Toc318972244"/>
      <w:bookmarkStart w:id="2415" w:name="_Toc323037333"/>
      <w:bookmarkStart w:id="2416" w:name="_Toc338243547"/>
      <w:bookmarkStart w:id="2417" w:name="_Toc354474228"/>
      <w:bookmarkStart w:id="2418" w:name="_Toc478053415"/>
      <w:bookmarkStart w:id="2419" w:name="_Toc69205051"/>
      <w:bookmarkStart w:id="2420" w:name="_Toc69205396"/>
      <w:bookmarkStart w:id="2421" w:name="_Toc69304090"/>
      <w:r w:rsidRPr="0029606E">
        <w:t xml:space="preserve">Development of other </w:t>
      </w:r>
      <w:del w:id="2422" w:author="Author">
        <w:r w:rsidRPr="0029606E" w:rsidDel="005218EC">
          <w:delText>deliverable</w:delText>
        </w:r>
      </w:del>
      <w:ins w:id="2423" w:author="Author">
        <w:r w:rsidR="005218EC">
          <w:t>document</w:t>
        </w:r>
      </w:ins>
      <w:r w:rsidRPr="0029606E">
        <w:t>s</w:t>
      </w:r>
      <w:bookmarkEnd w:id="2410"/>
      <w:bookmarkEnd w:id="2411"/>
      <w:bookmarkEnd w:id="2412"/>
      <w:bookmarkEnd w:id="2413"/>
      <w:bookmarkEnd w:id="2414"/>
      <w:bookmarkEnd w:id="2415"/>
      <w:bookmarkEnd w:id="2416"/>
      <w:bookmarkEnd w:id="2417"/>
      <w:bookmarkEnd w:id="2418"/>
      <w:bookmarkEnd w:id="2419"/>
      <w:bookmarkEnd w:id="2420"/>
      <w:bookmarkEnd w:id="2421"/>
    </w:p>
    <w:p w14:paraId="2B644B0B" w14:textId="74C639FD" w:rsidR="00D77357" w:rsidRPr="0029606E" w:rsidRDefault="00D77357" w:rsidP="00D77357">
      <w:pPr>
        <w:pStyle w:val="Heading2"/>
      </w:pPr>
      <w:bookmarkStart w:id="2424" w:name="_Hlt504529469"/>
      <w:bookmarkStart w:id="2425" w:name="_Ref465553978"/>
      <w:bookmarkStart w:id="2426" w:name="_Ref465554557"/>
      <w:bookmarkStart w:id="2427" w:name="_Ref465564908"/>
      <w:bookmarkStart w:id="2428" w:name="_Ref465570252"/>
      <w:bookmarkStart w:id="2429" w:name="_Ref465572252"/>
      <w:bookmarkStart w:id="2430" w:name="_Toc185305287"/>
      <w:bookmarkStart w:id="2431" w:name="_Toc185305506"/>
      <w:bookmarkStart w:id="2432" w:name="_Toc318972245"/>
      <w:bookmarkStart w:id="2433" w:name="_Toc323037334"/>
      <w:bookmarkStart w:id="2434" w:name="_Toc338243548"/>
      <w:bookmarkStart w:id="2435" w:name="_Toc354474229"/>
      <w:bookmarkStart w:id="2436" w:name="_Toc478053416"/>
      <w:bookmarkStart w:id="2437" w:name="_Toc69205052"/>
      <w:bookmarkStart w:id="2438" w:name="_Toc69205397"/>
      <w:bookmarkStart w:id="2439" w:name="_Toc69304091"/>
      <w:bookmarkEnd w:id="2424"/>
      <w:commentRangeStart w:id="2440"/>
      <w:r w:rsidRPr="0029606E">
        <w:t>Technical Specifications</w:t>
      </w:r>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commentRangeEnd w:id="2440"/>
      <w:r w:rsidR="00887144">
        <w:rPr>
          <w:rStyle w:val="CommentReference"/>
          <w:b w:val="0"/>
        </w:rPr>
        <w:commentReference w:id="2440"/>
      </w:r>
    </w:p>
    <w:p w14:paraId="1DE285F3" w14:textId="2C7DA93A" w:rsidR="00246492" w:rsidRPr="000370BB" w:rsidDel="007B7272" w:rsidRDefault="000370BB" w:rsidP="00246492">
      <w:pPr>
        <w:pStyle w:val="p3"/>
        <w:rPr>
          <w:del w:id="2441" w:author="Author"/>
          <w:b/>
          <w:bCs/>
        </w:rPr>
      </w:pPr>
      <w:ins w:id="2442" w:author="Author">
        <w:r w:rsidRPr="000370BB">
          <w:rPr>
            <w:b/>
            <w:bCs/>
          </w:rPr>
          <w:t xml:space="preserve">3.1.1 </w:t>
        </w:r>
      </w:ins>
      <w:del w:id="2443" w:author="Author">
        <w:r w:rsidR="00246492" w:rsidRPr="000370BB" w:rsidDel="00301F72">
          <w:rPr>
            <w:b/>
            <w:bCs/>
          </w:rPr>
          <w:delText>Technical Specifications may be prepared and published under the following circumstances and conditions.</w:delText>
        </w:r>
      </w:del>
    </w:p>
    <w:p w14:paraId="7058CFB8" w14:textId="77777777" w:rsidR="007B7272" w:rsidRDefault="007B7272" w:rsidP="007B7272">
      <w:pPr>
        <w:pStyle w:val="BodyText"/>
        <w:rPr>
          <w:ins w:id="2444" w:author="Author"/>
        </w:rPr>
      </w:pPr>
      <w:ins w:id="2445" w:author="Author">
        <w:r>
          <w:t>A committee may decide to prepare and publish a Technical Specification when:</w:t>
        </w:r>
      </w:ins>
    </w:p>
    <w:p w14:paraId="1A25C91F" w14:textId="12F35C04" w:rsidR="007B7272" w:rsidRDefault="007B7272" w:rsidP="007B7272">
      <w:pPr>
        <w:pStyle w:val="BodyText"/>
        <w:rPr>
          <w:ins w:id="2446" w:author="Author"/>
        </w:rPr>
      </w:pPr>
      <w:ins w:id="2447" w:author="Author">
        <w:r w:rsidRPr="0029606E">
          <w:t>—</w:t>
        </w:r>
        <w:r w:rsidRPr="0029606E">
          <w:tab/>
        </w:r>
        <w:r w:rsidR="006D0991">
          <w:t>T</w:t>
        </w:r>
        <w:r>
          <w:t xml:space="preserve">he subject in question is still under development, or </w:t>
        </w:r>
      </w:ins>
    </w:p>
    <w:p w14:paraId="36A166BB" w14:textId="43E96A7B" w:rsidR="007B7272" w:rsidRDefault="007B7272" w:rsidP="007B7272">
      <w:pPr>
        <w:pStyle w:val="BodyText"/>
        <w:rPr>
          <w:ins w:id="2448" w:author="Author"/>
        </w:rPr>
      </w:pPr>
      <w:ins w:id="2449" w:author="Author">
        <w:r w:rsidRPr="0029606E">
          <w:t>—</w:t>
        </w:r>
        <w:r w:rsidRPr="0029606E">
          <w:tab/>
        </w:r>
        <w:r>
          <w:t>The committee has developed a document it wishes to publish as per 2.6.4 and 2.7.7</w:t>
        </w:r>
      </w:ins>
    </w:p>
    <w:p w14:paraId="6EC919BC" w14:textId="68EEDDD0" w:rsidR="007B7272" w:rsidRPr="0029606E" w:rsidRDefault="007B7272" w:rsidP="007B7272">
      <w:pPr>
        <w:pStyle w:val="BodyText"/>
        <w:rPr>
          <w:ins w:id="2450" w:author="Author"/>
        </w:rPr>
      </w:pPr>
      <w:ins w:id="2451" w:author="Author">
        <w:r>
          <w:t>A Technical Specification may contain normative provisions.</w:t>
        </w:r>
      </w:ins>
    </w:p>
    <w:bookmarkStart w:id="2452" w:name="_Ref185300900"/>
    <w:p w14:paraId="287D0883" w14:textId="01BC1E5C" w:rsidR="006F462C" w:rsidDel="004936E4" w:rsidRDefault="00D77357" w:rsidP="004936E4">
      <w:pPr>
        <w:pStyle w:val="p3"/>
        <w:rPr>
          <w:del w:id="2453" w:author="Author"/>
        </w:rPr>
      </w:pPr>
      <w:r w:rsidRPr="0029606E">
        <w:rPr>
          <w:b/>
        </w:rPr>
        <w:fldChar w:fldCharType="begin"/>
      </w:r>
      <w:r w:rsidRPr="0029606E">
        <w:rPr>
          <w:b/>
        </w:rPr>
        <w:instrText xml:space="preserve"> REF _Ref465553978 \r \h  \* MERGEFORMAT </w:instrText>
      </w:r>
      <w:r w:rsidRPr="0029606E">
        <w:rPr>
          <w:b/>
        </w:rPr>
      </w:r>
      <w:r w:rsidRPr="0029606E">
        <w:rPr>
          <w:b/>
        </w:rPr>
        <w:fldChar w:fldCharType="separate"/>
      </w:r>
      <w:r w:rsidR="005C35CA">
        <w:rPr>
          <w:b/>
        </w:rPr>
        <w:t>3.1</w:t>
      </w:r>
      <w:r w:rsidRPr="0029606E">
        <w:rPr>
          <w:b/>
        </w:rPr>
        <w:fldChar w:fldCharType="end"/>
      </w:r>
      <w:r w:rsidRPr="0029606E">
        <w:rPr>
          <w:b/>
        </w:rPr>
        <w:t>.</w:t>
      </w:r>
      <w:del w:id="2454" w:author="Author">
        <w:r w:rsidRPr="0029606E" w:rsidDel="000370BB">
          <w:rPr>
            <w:b/>
          </w:rPr>
          <w:delText>1</w:delText>
        </w:r>
      </w:del>
      <w:ins w:id="2455" w:author="Author">
        <w:r w:rsidR="000370BB">
          <w:rPr>
            <w:b/>
          </w:rPr>
          <w:t>2</w:t>
        </w:r>
      </w:ins>
      <w:r w:rsidRPr="0029606E">
        <w:tab/>
      </w:r>
      <w:ins w:id="2456" w:author="Author">
        <w:r w:rsidR="004936E4" w:rsidRPr="004936E4">
          <w:t>The committee may decide for new projects to follow the procedure set out in 2.3 to initiate the development of a Technical Specification. The required stages for the preparation of a Technical Specification shall be the preparatory stage as set out in 2.4 and the approval stage for publication (8 weeks DTS ballot). Committees may also choose to use an optional committee stage as set out in 2.5. The decision to publish the resulting document as a Technical Specification shall require a two-thirds majority vote of the committee P members voting. If technical changes are required following the ballot, a subsequent ballot shall be required to approve the revised draft.</w:t>
        </w:r>
      </w:ins>
      <w:del w:id="2457" w:author="Author">
        <w:r w:rsidR="00246492" w:rsidRPr="0029606E" w:rsidDel="004936E4">
          <w:delText xml:space="preserve">When the subject in question is still under development or where for any other reason there is the future but not immediate possibility of an agreement to publish an International Standard, the technical committee or subcommittee may decide, by following the procedure set out in </w:delText>
        </w:r>
        <w:r w:rsidR="00246492" w:rsidRPr="0029606E" w:rsidDel="004936E4">
          <w:fldChar w:fldCharType="begin" w:fldLock="1"/>
        </w:r>
        <w:r w:rsidR="00246492" w:rsidRPr="0029606E" w:rsidDel="004936E4">
          <w:delInstrText xml:space="preserve"> REF _Ref465570655 \r \h  \* MERGEFORMAT </w:delInstrText>
        </w:r>
        <w:r w:rsidR="00246492" w:rsidRPr="0029606E" w:rsidDel="004936E4">
          <w:fldChar w:fldCharType="separate"/>
        </w:r>
        <w:r w:rsidR="00246492" w:rsidRPr="0029606E" w:rsidDel="004936E4">
          <w:delText>2.3</w:delText>
        </w:r>
        <w:r w:rsidR="00246492" w:rsidRPr="0029606E" w:rsidDel="004936E4">
          <w:fldChar w:fldCharType="end"/>
        </w:r>
        <w:r w:rsidR="00246492" w:rsidRPr="0029606E" w:rsidDel="004936E4">
          <w:delText xml:space="preserve">, that the publication of a Technical Specification would be appropriate. The procedure for preparation of such a Technical Specification shall be as set out in </w:delText>
        </w:r>
        <w:r w:rsidR="00246492" w:rsidRPr="0029606E" w:rsidDel="004936E4">
          <w:fldChar w:fldCharType="begin" w:fldLock="1"/>
        </w:r>
        <w:r w:rsidR="00246492" w:rsidRPr="0029606E" w:rsidDel="004936E4">
          <w:delInstrText xml:space="preserve"> REF _Ref465570709 \r \h  \* MERGEFORMAT </w:delInstrText>
        </w:r>
        <w:r w:rsidR="00246492" w:rsidRPr="0029606E" w:rsidDel="004936E4">
          <w:fldChar w:fldCharType="separate"/>
        </w:r>
        <w:r w:rsidR="00246492" w:rsidRPr="0029606E" w:rsidDel="004936E4">
          <w:delText>2.4</w:delText>
        </w:r>
        <w:r w:rsidR="00246492" w:rsidRPr="0029606E" w:rsidDel="004936E4">
          <w:fldChar w:fldCharType="end"/>
        </w:r>
        <w:r w:rsidR="00246492" w:rsidRPr="0029606E" w:rsidDel="004936E4">
          <w:delText xml:space="preserve"> and </w:delText>
        </w:r>
        <w:r w:rsidR="00246492" w:rsidRPr="0029606E" w:rsidDel="004936E4">
          <w:fldChar w:fldCharType="begin" w:fldLock="1"/>
        </w:r>
        <w:r w:rsidR="00246492" w:rsidRPr="0029606E" w:rsidDel="004936E4">
          <w:delInstrText xml:space="preserve"> REF _Ref465570728 \r \h  \* MERGEFORMAT </w:delInstrText>
        </w:r>
        <w:r w:rsidR="00246492" w:rsidRPr="0029606E" w:rsidDel="004936E4">
          <w:fldChar w:fldCharType="separate"/>
        </w:r>
        <w:r w:rsidR="00246492" w:rsidRPr="0029606E" w:rsidDel="004936E4">
          <w:delText>2.5</w:delText>
        </w:r>
        <w:r w:rsidR="00246492" w:rsidRPr="0029606E" w:rsidDel="004936E4">
          <w:fldChar w:fldCharType="end"/>
        </w:r>
        <w:r w:rsidR="00246492" w:rsidRPr="0029606E" w:rsidDel="004936E4">
          <w:delText>. The decision to publish the resulting document as a Technical Specification shall require a two-thirds majority vote of the P</w:delText>
        </w:r>
        <w:r w:rsidR="00246492" w:rsidRPr="0029606E" w:rsidDel="004936E4">
          <w:noBreakHyphen/>
          <w:delText>members voting of the technical committee or subcommittee.</w:delText>
        </w:r>
        <w:bookmarkEnd w:id="2452"/>
        <w:r w:rsidR="008047EB" w:rsidRPr="0029606E" w:rsidDel="004936E4">
          <w:delText xml:space="preserve"> </w:delText>
        </w:r>
        <w:r w:rsidR="00D96312" w:rsidRPr="0029606E" w:rsidDel="004936E4">
          <w:delText xml:space="preserve">A Technical Specification may contain normative provisions. </w:delText>
        </w:r>
        <w:r w:rsidR="004175DC" w:rsidRPr="0029606E" w:rsidDel="004936E4">
          <w:delText>No technical changes are allowed on approved draft Technical Specifications.</w:delText>
        </w:r>
      </w:del>
    </w:p>
    <w:p w14:paraId="4B61C12D" w14:textId="77777777" w:rsidR="004936E4" w:rsidRPr="0029606E" w:rsidRDefault="004936E4" w:rsidP="004936E4">
      <w:pPr>
        <w:pStyle w:val="p3"/>
        <w:rPr>
          <w:ins w:id="2458" w:author="Author"/>
        </w:rPr>
      </w:pPr>
    </w:p>
    <w:p w14:paraId="5FBC4621" w14:textId="0882178F" w:rsidR="006F462C" w:rsidRPr="0029606E" w:rsidDel="004936E4" w:rsidRDefault="008047EB" w:rsidP="004936E4">
      <w:pPr>
        <w:pStyle w:val="p3"/>
        <w:rPr>
          <w:del w:id="2459" w:author="Author"/>
        </w:rPr>
      </w:pPr>
      <w:del w:id="2460" w:author="Author">
        <w:r w:rsidRPr="0029606E" w:rsidDel="004936E4">
          <w:delText xml:space="preserve">In ISO, when </w:delText>
        </w:r>
        <w:r w:rsidR="00D77357" w:rsidRPr="0029606E" w:rsidDel="004936E4">
          <w:delText xml:space="preserve">the required support cannot be obtained for a final draft International Standard to pass the approval stage (see </w:delText>
        </w:r>
        <w:r w:rsidR="003B6CDB" w:rsidRPr="0029606E" w:rsidDel="004936E4">
          <w:fldChar w:fldCharType="begin"/>
        </w:r>
        <w:r w:rsidR="003B6CDB" w:rsidRPr="0029606E" w:rsidDel="004936E4">
          <w:delInstrText xml:space="preserve"> REF _Ref509831704 \r \h </w:delInstrText>
        </w:r>
        <w:r w:rsidR="003B6CDB" w:rsidRPr="0029606E" w:rsidDel="004936E4">
          <w:fldChar w:fldCharType="separate"/>
        </w:r>
        <w:r w:rsidR="005C35CA" w:rsidDel="004936E4">
          <w:delText>2.7</w:delText>
        </w:r>
        <w:r w:rsidR="003B6CDB" w:rsidRPr="0029606E" w:rsidDel="004936E4">
          <w:fldChar w:fldCharType="end"/>
        </w:r>
        <w:r w:rsidR="00D77357" w:rsidRPr="0029606E" w:rsidDel="004936E4">
          <w:delText>), or in case of doubt concerning consensus, the technical committee or subcommittee may decide, by a two-thirds majority vote of P</w:delText>
        </w:r>
        <w:r w:rsidR="0025539D" w:rsidRPr="0029606E" w:rsidDel="004936E4">
          <w:noBreakHyphen/>
          <w:delText>member</w:delText>
        </w:r>
        <w:r w:rsidR="00D77357" w:rsidRPr="0029606E" w:rsidDel="004936E4">
          <w:delText>s voting, that the document should be published in the form of a Technical Specification.</w:delText>
        </w:r>
      </w:del>
    </w:p>
    <w:p w14:paraId="54DB5733" w14:textId="3B176CE3" w:rsidR="00D77357" w:rsidRPr="0029606E" w:rsidRDefault="00D77357" w:rsidP="004936E4">
      <w:pPr>
        <w:pStyle w:val="p3"/>
      </w:pPr>
      <w:r w:rsidRPr="0029606E">
        <w:rPr>
          <w:b/>
        </w:rPr>
        <w:fldChar w:fldCharType="begin"/>
      </w:r>
      <w:r w:rsidRPr="0029606E">
        <w:rPr>
          <w:b/>
        </w:rPr>
        <w:instrText xml:space="preserve"> REF _Ref465553978 \r \h  \* MERGEFORMAT </w:instrText>
      </w:r>
      <w:r w:rsidRPr="0029606E">
        <w:rPr>
          <w:b/>
        </w:rPr>
      </w:r>
      <w:r w:rsidRPr="0029606E">
        <w:rPr>
          <w:b/>
        </w:rPr>
        <w:fldChar w:fldCharType="separate"/>
      </w:r>
      <w:r w:rsidR="005C35CA">
        <w:rPr>
          <w:b/>
        </w:rPr>
        <w:t>3.1</w:t>
      </w:r>
      <w:r w:rsidRPr="0029606E">
        <w:rPr>
          <w:b/>
        </w:rPr>
        <w:fldChar w:fldCharType="end"/>
      </w:r>
      <w:r w:rsidRPr="0029606E">
        <w:rPr>
          <w:b/>
        </w:rPr>
        <w:t>.</w:t>
      </w:r>
      <w:del w:id="2461" w:author="Author">
        <w:r w:rsidRPr="0029606E" w:rsidDel="000370BB">
          <w:rPr>
            <w:b/>
          </w:rPr>
          <w:delText>2</w:delText>
        </w:r>
      </w:del>
      <w:ins w:id="2462" w:author="Author">
        <w:r w:rsidR="000370BB">
          <w:rPr>
            <w:b/>
          </w:rPr>
          <w:t>3</w:t>
        </w:r>
      </w:ins>
      <w:r w:rsidRPr="0029606E">
        <w:tab/>
        <w:t>When the P</w:t>
      </w:r>
      <w:r w:rsidR="0025539D" w:rsidRPr="0029606E">
        <w:noBreakHyphen/>
        <w:t>member</w:t>
      </w:r>
      <w:r w:rsidRPr="0029606E">
        <w:t xml:space="preserve">s of a </w:t>
      </w:r>
      <w:del w:id="2463" w:author="Author">
        <w:r w:rsidRPr="0029606E" w:rsidDel="006566B7">
          <w:delText>technical committee or subcommittee</w:delText>
        </w:r>
      </w:del>
      <w:ins w:id="2464" w:author="Author">
        <w:r w:rsidR="006566B7">
          <w:t>committee</w:t>
        </w:r>
      </w:ins>
      <w:r w:rsidRPr="0029606E">
        <w:t xml:space="preserve"> have agreed upon the publication of a Technical Specification, the draft specification shall be submitted </w:t>
      </w:r>
      <w:r w:rsidR="00C25923" w:rsidRPr="0029606E">
        <w:t>electronically</w:t>
      </w:r>
      <w:r w:rsidRPr="0029606E">
        <w:t xml:space="preserve"> by the secretariat of the </w:t>
      </w:r>
      <w:del w:id="2465" w:author="Author">
        <w:r w:rsidRPr="0029606E" w:rsidDel="006566B7">
          <w:delText>technical committee or subcommittee</w:delText>
        </w:r>
      </w:del>
      <w:ins w:id="2466" w:author="Author">
        <w:r w:rsidR="006566B7">
          <w:t>committee</w:t>
        </w:r>
      </w:ins>
      <w:r w:rsidRPr="0029606E">
        <w:t xml:space="preserve"> to the </w:t>
      </w:r>
      <w:del w:id="2467" w:author="Author">
        <w:r w:rsidRPr="0029606E" w:rsidDel="00164399">
          <w:delText xml:space="preserve">office of the </w:delText>
        </w:r>
        <w:r w:rsidR="003E6670" w:rsidRPr="0029606E" w:rsidDel="00164399">
          <w:delText>CEO</w:delText>
        </w:r>
      </w:del>
      <w:ins w:id="2468" w:author="Author">
        <w:r w:rsidR="00164399">
          <w:t>Office of the CEO</w:t>
        </w:r>
      </w:ins>
      <w:r w:rsidRPr="0029606E">
        <w:t xml:space="preserve"> within </w:t>
      </w:r>
      <w:r w:rsidR="007B59C5" w:rsidRPr="0029606E">
        <w:t>16</w:t>
      </w:r>
      <w:r w:rsidR="00E86E5B" w:rsidRPr="0029606E">
        <w:t> </w:t>
      </w:r>
      <w:r w:rsidR="007B59C5" w:rsidRPr="0029606E">
        <w:t>weeks</w:t>
      </w:r>
      <w:r w:rsidRPr="0029606E">
        <w:t xml:space="preserve"> for publication.</w:t>
      </w:r>
      <w:r w:rsidR="00D32E42" w:rsidRPr="0029606E">
        <w:t xml:space="preserve"> Competing technical specifications offering different technical solutions are possible provided tha</w:t>
      </w:r>
      <w:r w:rsidR="003E6670" w:rsidRPr="0029606E">
        <w:t>t</w:t>
      </w:r>
      <w:r w:rsidR="00D32E42" w:rsidRPr="0029606E">
        <w:t xml:space="preserve"> they do not conflict with existing International Standards.</w:t>
      </w:r>
    </w:p>
    <w:p w14:paraId="7DAD18FD" w14:textId="6989FB59" w:rsidR="00D77357" w:rsidRPr="0029606E" w:rsidRDefault="00D77357" w:rsidP="00347FC1">
      <w:pPr>
        <w:pStyle w:val="p3"/>
      </w:pPr>
      <w:r w:rsidRPr="0029606E">
        <w:rPr>
          <w:b/>
        </w:rPr>
        <w:fldChar w:fldCharType="begin"/>
      </w:r>
      <w:r w:rsidRPr="0029606E">
        <w:rPr>
          <w:b/>
        </w:rPr>
        <w:instrText xml:space="preserve"> REF _Ref465553978 \r \h  \* MERGEFORMAT </w:instrText>
      </w:r>
      <w:r w:rsidRPr="0029606E">
        <w:rPr>
          <w:b/>
        </w:rPr>
      </w:r>
      <w:r w:rsidRPr="0029606E">
        <w:rPr>
          <w:b/>
        </w:rPr>
        <w:fldChar w:fldCharType="separate"/>
      </w:r>
      <w:r w:rsidR="005C35CA">
        <w:rPr>
          <w:b/>
        </w:rPr>
        <w:t>3.1</w:t>
      </w:r>
      <w:r w:rsidRPr="0029606E">
        <w:rPr>
          <w:b/>
        </w:rPr>
        <w:fldChar w:fldCharType="end"/>
      </w:r>
      <w:r w:rsidRPr="0029606E">
        <w:rPr>
          <w:b/>
        </w:rPr>
        <w:t>.</w:t>
      </w:r>
      <w:del w:id="2469" w:author="Author">
        <w:r w:rsidRPr="0029606E" w:rsidDel="000370BB">
          <w:rPr>
            <w:b/>
          </w:rPr>
          <w:delText>3</w:delText>
        </w:r>
      </w:del>
      <w:ins w:id="2470" w:author="Author">
        <w:r w:rsidR="000370BB">
          <w:rPr>
            <w:b/>
          </w:rPr>
          <w:t>4</w:t>
        </w:r>
      </w:ins>
      <w:r w:rsidRPr="0029606E">
        <w:tab/>
        <w:t>Technical Specifications shall be subject to review by the committee not later than 3 years after their publication. The aim of such review shall be to re-examine the situation which resulted in the publication of a Technical Specification and if possible to achieve the agreement necessary for the publication of an International Standard to replace the Technical Specification. In IEC, the date for this review is based on the stability date which shall be agreed in advance of the publication of the Technical Specification (review date).</w:t>
      </w:r>
      <w:r w:rsidR="00347FC1" w:rsidRPr="0029606E">
        <w:t xml:space="preserve"> Withdrawal of a Technical Specification is decided by the committee.</w:t>
      </w:r>
    </w:p>
    <w:p w14:paraId="74A49D77" w14:textId="77777777" w:rsidR="00D77357" w:rsidRPr="0029606E" w:rsidRDefault="00D77357" w:rsidP="00D77357">
      <w:pPr>
        <w:pStyle w:val="Heading2"/>
      </w:pPr>
      <w:bookmarkStart w:id="2471" w:name="_Ref499971924"/>
      <w:bookmarkStart w:id="2472" w:name="_Toc185305288"/>
      <w:bookmarkStart w:id="2473" w:name="_Toc185305507"/>
      <w:bookmarkStart w:id="2474" w:name="_Toc318972246"/>
      <w:bookmarkStart w:id="2475" w:name="_Toc323037335"/>
      <w:bookmarkStart w:id="2476" w:name="_Toc338243549"/>
      <w:bookmarkStart w:id="2477" w:name="_Toc354474230"/>
      <w:bookmarkStart w:id="2478" w:name="_Toc478053417"/>
      <w:bookmarkStart w:id="2479" w:name="_Toc69205053"/>
      <w:bookmarkStart w:id="2480" w:name="_Toc69205398"/>
      <w:bookmarkStart w:id="2481" w:name="_Toc69304092"/>
      <w:bookmarkStart w:id="2482" w:name="_Ref465554002"/>
      <w:bookmarkStart w:id="2483" w:name="_Ref465564975"/>
      <w:commentRangeStart w:id="2484"/>
      <w:r w:rsidRPr="0029606E">
        <w:t>Publicly Available Specifications (PAS)</w:t>
      </w:r>
      <w:bookmarkEnd w:id="2471"/>
      <w:bookmarkEnd w:id="2472"/>
      <w:bookmarkEnd w:id="2473"/>
      <w:bookmarkEnd w:id="2474"/>
      <w:bookmarkEnd w:id="2475"/>
      <w:bookmarkEnd w:id="2476"/>
      <w:bookmarkEnd w:id="2477"/>
      <w:bookmarkEnd w:id="2478"/>
      <w:bookmarkEnd w:id="2479"/>
      <w:bookmarkEnd w:id="2480"/>
      <w:bookmarkEnd w:id="2481"/>
      <w:commentRangeEnd w:id="2484"/>
      <w:r w:rsidR="00B06552">
        <w:rPr>
          <w:rStyle w:val="CommentReference"/>
          <w:b w:val="0"/>
        </w:rPr>
        <w:commentReference w:id="2484"/>
      </w:r>
    </w:p>
    <w:p w14:paraId="60A68FCA" w14:textId="1C85F950" w:rsidR="00AA72FD" w:rsidRPr="00AA72FD" w:rsidRDefault="000370BB" w:rsidP="00AA72FD">
      <w:pPr>
        <w:pStyle w:val="BodyText"/>
        <w:rPr>
          <w:ins w:id="2485" w:author="Author"/>
        </w:rPr>
      </w:pPr>
      <w:bookmarkStart w:id="2486" w:name="_Ref289267174"/>
      <w:ins w:id="2487" w:author="Author">
        <w:r w:rsidRPr="000370BB">
          <w:rPr>
            <w:b/>
            <w:bCs/>
          </w:rPr>
          <w:t>3.2.1</w:t>
        </w:r>
        <w:r w:rsidRPr="000370BB">
          <w:t xml:space="preserve"> </w:t>
        </w:r>
      </w:ins>
      <w:del w:id="2488" w:author="Author">
        <w:r w:rsidR="003E6670" w:rsidRPr="000370BB" w:rsidDel="00742BE9">
          <w:delText>The procedures set out in 2.3 apply to the development of a PAS.</w:delText>
        </w:r>
      </w:del>
      <w:ins w:id="2489" w:author="Author">
        <w:r w:rsidR="00AA72FD" w:rsidRPr="00AA72FD">
          <w:t>A committee may decide to prepare and publish a Publicly Available Specification when there is an urgent market need and:</w:t>
        </w:r>
      </w:ins>
    </w:p>
    <w:p w14:paraId="70E72148" w14:textId="7CA1F316" w:rsidR="00AA72FD" w:rsidRPr="00AA72FD" w:rsidRDefault="00AA72FD" w:rsidP="00AA72FD">
      <w:pPr>
        <w:pStyle w:val="BodyText"/>
        <w:rPr>
          <w:ins w:id="2490" w:author="Author"/>
        </w:rPr>
      </w:pPr>
      <w:ins w:id="2491" w:author="Author">
        <w:r w:rsidRPr="0029606E">
          <w:t>—</w:t>
        </w:r>
        <w:r w:rsidRPr="0029606E">
          <w:tab/>
        </w:r>
        <w:r w:rsidRPr="00AA72FD">
          <w:t xml:space="preserve">There is a need for a preliminary </w:t>
        </w:r>
        <w:r w:rsidR="005218EC">
          <w:t>document</w:t>
        </w:r>
        <w:r w:rsidRPr="00AA72FD">
          <w:t xml:space="preserve"> prior to the development of a full International Standard, or</w:t>
        </w:r>
      </w:ins>
    </w:p>
    <w:p w14:paraId="6DF4AC62" w14:textId="4F28134D" w:rsidR="00AA72FD" w:rsidRPr="00AA72FD" w:rsidRDefault="00AA72FD" w:rsidP="00AA72FD">
      <w:pPr>
        <w:pStyle w:val="BodyText"/>
        <w:rPr>
          <w:ins w:id="2492" w:author="Author"/>
        </w:rPr>
      </w:pPr>
      <w:ins w:id="2493" w:author="Author">
        <w:r w:rsidRPr="0029606E">
          <w:t>—</w:t>
        </w:r>
        <w:r w:rsidRPr="0029606E">
          <w:tab/>
        </w:r>
        <w:r w:rsidRPr="00AA72FD">
          <w:t>The committee wishes to adopt a published document from an external organization, which in the IEC may result in a dual logo publication with the external organization, or</w:t>
        </w:r>
      </w:ins>
    </w:p>
    <w:p w14:paraId="5E8614B9" w14:textId="1902C8BB" w:rsidR="00AA72FD" w:rsidRPr="00AA72FD" w:rsidRDefault="00AA72FD" w:rsidP="00AA72FD">
      <w:pPr>
        <w:pStyle w:val="BodyText"/>
        <w:rPr>
          <w:ins w:id="2494" w:author="Author"/>
        </w:rPr>
      </w:pPr>
      <w:ins w:id="2495" w:author="Author">
        <w:r w:rsidRPr="0029606E">
          <w:t>—</w:t>
        </w:r>
        <w:r w:rsidRPr="0029606E">
          <w:tab/>
        </w:r>
        <w:r w:rsidRPr="00AA72FD">
          <w:t>The committee has developed a document it wishes to publish as per 2.6.4 and 2.7.7</w:t>
        </w:r>
      </w:ins>
    </w:p>
    <w:p w14:paraId="6148D8E0" w14:textId="2381812A" w:rsidR="007D3BBF" w:rsidRPr="00063B7D" w:rsidRDefault="00AA72FD" w:rsidP="00AA72FD">
      <w:pPr>
        <w:pStyle w:val="BodyText"/>
      </w:pPr>
      <w:ins w:id="2496" w:author="Author">
        <w:r w:rsidRPr="00063B7D">
          <w:t>A Publicly Available Specification may contain normative provisions. A Publicly Available Specification is not allowed to conflict with an existing International Standard. Competing Publicly Available Specifications on the same subject are permitted.</w:t>
        </w:r>
      </w:ins>
    </w:p>
    <w:p w14:paraId="3349B324" w14:textId="5488B087" w:rsidR="00063B7D" w:rsidRDefault="003F1EC3" w:rsidP="00063B7D">
      <w:pPr>
        <w:pStyle w:val="p3"/>
        <w:rPr>
          <w:ins w:id="2497" w:author="Author"/>
        </w:rPr>
      </w:pPr>
      <w:r w:rsidRPr="0029606E">
        <w:rPr>
          <w:b/>
        </w:rPr>
        <w:fldChar w:fldCharType="begin"/>
      </w:r>
      <w:r w:rsidRPr="0029606E">
        <w:rPr>
          <w:b/>
        </w:rPr>
        <w:instrText xml:space="preserve"> REF _Ref499971924 \r \h </w:instrText>
      </w:r>
      <w:r w:rsidRPr="0029606E">
        <w:rPr>
          <w:b/>
        </w:rPr>
      </w:r>
      <w:r w:rsidRPr="0029606E">
        <w:rPr>
          <w:b/>
        </w:rPr>
        <w:fldChar w:fldCharType="separate"/>
      </w:r>
      <w:r w:rsidR="005C35CA">
        <w:rPr>
          <w:b/>
        </w:rPr>
        <w:t>3.2</w:t>
      </w:r>
      <w:r w:rsidRPr="0029606E">
        <w:rPr>
          <w:b/>
        </w:rPr>
        <w:fldChar w:fldCharType="end"/>
      </w:r>
      <w:r w:rsidR="003E6670" w:rsidRPr="0029606E">
        <w:rPr>
          <w:b/>
        </w:rPr>
        <w:t>.</w:t>
      </w:r>
      <w:del w:id="2498" w:author="Author">
        <w:r w:rsidR="003E6670" w:rsidRPr="0029606E" w:rsidDel="000370BB">
          <w:rPr>
            <w:b/>
          </w:rPr>
          <w:delText>1</w:delText>
        </w:r>
      </w:del>
      <w:ins w:id="2499" w:author="Author">
        <w:r w:rsidR="000370BB">
          <w:rPr>
            <w:b/>
          </w:rPr>
          <w:t>2</w:t>
        </w:r>
      </w:ins>
      <w:r w:rsidR="003E6670" w:rsidRPr="0029606E">
        <w:tab/>
      </w:r>
      <w:ins w:id="2500" w:author="Author">
        <w:r w:rsidR="00063B7D">
          <w:t>When a Publicly Available Specification is proposed, the Chair may recommend that an optional committee decision by simple majority vote of the committee P members voting is necessary to initiate the process. While a formal NP ballot is not required, the NP form may provide useful information for the committee P-members to consider when deciding to initiate a Publicly Available Specification. In the case of a Publicly Available Specification resulting from 2.6.4 or 2.7.7, the original NP form for the International Standard should provide such information.</w:t>
        </w:r>
      </w:ins>
    </w:p>
    <w:p w14:paraId="5B512EF7" w14:textId="77777777" w:rsidR="003A0ABC" w:rsidRPr="00FE0CBF" w:rsidRDefault="003A0ABC" w:rsidP="00FE0CBF">
      <w:pPr>
        <w:pStyle w:val="BodyText"/>
        <w:rPr>
          <w:ins w:id="2501" w:author="Author"/>
          <w:rStyle w:val="zzzHighlight"/>
        </w:rPr>
      </w:pPr>
      <w:commentRangeStart w:id="2502"/>
      <w:ins w:id="2503" w:author="Author">
        <w:r w:rsidRPr="00FE0CBF">
          <w:rPr>
            <w:rStyle w:val="zzzHighlight"/>
          </w:rPr>
          <w:t>In ISO, a committee decision to initiate the development of a Publicly Available Specification requires a simple majority decision of the P-members voting. The committee manager shall ensure that the working group that will develop the project shall comply with the requirement for at minimum 4 or 5 P-members actively participating.</w:t>
        </w:r>
        <w:commentRangeEnd w:id="2502"/>
        <w:r w:rsidR="00FE0CBF">
          <w:rPr>
            <w:rStyle w:val="CommentReference"/>
            <w:rFonts w:eastAsia="MS Mincho"/>
            <w:szCs w:val="20"/>
            <w:lang w:eastAsia="ja-JP"/>
          </w:rPr>
          <w:commentReference w:id="2502"/>
        </w:r>
      </w:ins>
    </w:p>
    <w:p w14:paraId="4ADDC348" w14:textId="77777777" w:rsidR="003A0ABC" w:rsidRDefault="003A0ABC" w:rsidP="00063B7D">
      <w:pPr>
        <w:pStyle w:val="p3"/>
        <w:rPr>
          <w:ins w:id="2504" w:author="Author"/>
        </w:rPr>
      </w:pPr>
    </w:p>
    <w:p w14:paraId="0432A7A9" w14:textId="77425540" w:rsidR="00C500EB" w:rsidRPr="0029606E" w:rsidRDefault="00063B7D" w:rsidP="00063B7D">
      <w:pPr>
        <w:pStyle w:val="p3"/>
      </w:pPr>
      <w:ins w:id="2505" w:author="Author">
        <w:r>
          <w:t>The mandatory stage for a Publicly Available Specification is the approval stage for publication (8 weeks DPAS ballot). Committees may also choose to use an optional preparatory stage as set out in 2.4 or an optional committee stage as set out in 2.5.  The decision to publish the document as a Publicly Available Specification shall require a simple majority vote of the committee P</w:t>
        </w:r>
        <w:r w:rsidR="005401EA">
          <w:t>-</w:t>
        </w:r>
        <w:r>
          <w:t>members voting. If changes other than editorial changes are required following the ballot, a subsequent ballot shall be required to approve the revised draft.</w:t>
        </w:r>
      </w:ins>
      <w:del w:id="2506" w:author="Author">
        <w:r w:rsidR="003E6670" w:rsidRPr="0029606E" w:rsidDel="00063B7D">
          <w:delText>A PAS may be an intermediate specification, published prior to the development of a full International Standard, or, in IEC may be a “dual logo” publication published in collaboration with an external organization. It is a document not fulfilling the requirements for a standard.</w:delText>
        </w:r>
        <w:r w:rsidR="00C500EB" w:rsidRPr="0029606E" w:rsidDel="00063B7D">
          <w:delText xml:space="preserve"> </w:delText>
        </w:r>
        <w:r w:rsidR="003E6670" w:rsidRPr="0029606E" w:rsidDel="00063B7D">
          <w:delText>A PAS is a normative document.</w:delText>
        </w:r>
      </w:del>
    </w:p>
    <w:p w14:paraId="57BFEB5B" w14:textId="07C26B07" w:rsidR="006F462C" w:rsidRPr="0029606E" w:rsidRDefault="00A1606F" w:rsidP="00971AB0">
      <w:pPr>
        <w:pStyle w:val="BodyText"/>
        <w:rPr>
          <w:rStyle w:val="zzzHighlight"/>
        </w:rPr>
      </w:pPr>
      <w:r w:rsidRPr="0029606E">
        <w:rPr>
          <w:rStyle w:val="zzzHighlight"/>
        </w:rPr>
        <w:t xml:space="preserve">A PAS might be proposed from the outset, when a committee wishes to deliver content quickly to the market. Alternatively, </w:t>
      </w:r>
      <w:r w:rsidR="00F85772" w:rsidRPr="0029606E">
        <w:rPr>
          <w:rStyle w:val="zzzHighlight"/>
        </w:rPr>
        <w:t>when an international standard or a technical specification is under development, the committee may decide that the publication of a PAS would be appropriate (e.g. when the project cannot meet the publication deadline).</w:t>
      </w:r>
    </w:p>
    <w:p w14:paraId="78B4E496" w14:textId="32B6C61A" w:rsidR="003E6670" w:rsidRPr="0029606E" w:rsidDel="00063B7D" w:rsidRDefault="003F1EC3" w:rsidP="003E6670">
      <w:pPr>
        <w:pStyle w:val="p3"/>
        <w:rPr>
          <w:del w:id="2507" w:author="Author"/>
        </w:rPr>
      </w:pPr>
      <w:del w:id="2508" w:author="Author">
        <w:r w:rsidRPr="0029606E" w:rsidDel="00063B7D">
          <w:rPr>
            <w:b/>
          </w:rPr>
          <w:fldChar w:fldCharType="begin"/>
        </w:r>
        <w:r w:rsidRPr="0029606E" w:rsidDel="00063B7D">
          <w:rPr>
            <w:b/>
          </w:rPr>
          <w:delInstrText xml:space="preserve"> REF _Ref499971924 \r \h </w:delInstrText>
        </w:r>
        <w:r w:rsidR="00971AB0" w:rsidRPr="0029606E" w:rsidDel="00063B7D">
          <w:rPr>
            <w:b/>
          </w:rPr>
          <w:delInstrText xml:space="preserve"> \* MERGEFORMAT </w:delInstrText>
        </w:r>
        <w:r w:rsidRPr="0029606E" w:rsidDel="00063B7D">
          <w:rPr>
            <w:b/>
          </w:rPr>
        </w:r>
        <w:r w:rsidRPr="0029606E" w:rsidDel="00063B7D">
          <w:rPr>
            <w:b/>
          </w:rPr>
          <w:fldChar w:fldCharType="separate"/>
        </w:r>
        <w:r w:rsidR="005C35CA" w:rsidDel="00063B7D">
          <w:rPr>
            <w:b/>
          </w:rPr>
          <w:delText>3.2</w:delText>
        </w:r>
        <w:r w:rsidRPr="0029606E" w:rsidDel="00063B7D">
          <w:rPr>
            <w:b/>
          </w:rPr>
          <w:fldChar w:fldCharType="end"/>
        </w:r>
        <w:r w:rsidR="003E6670" w:rsidRPr="0029606E" w:rsidDel="00063B7D">
          <w:rPr>
            <w:b/>
          </w:rPr>
          <w:delText>.2</w:delText>
        </w:r>
        <w:r w:rsidR="003E6670" w:rsidRPr="0029606E" w:rsidDel="00063B7D">
          <w:tab/>
          <w:delText>A proposal for submission of a PAS may be made by</w:delText>
        </w:r>
        <w:r w:rsidR="00581F0A" w:rsidRPr="0029606E" w:rsidDel="00063B7D">
          <w:delText xml:space="preserve"> t</w:delText>
        </w:r>
        <w:r w:rsidR="00A53D12" w:rsidRPr="0029606E" w:rsidDel="00063B7D">
          <w:delText>h</w:delText>
        </w:r>
        <w:r w:rsidR="00581F0A" w:rsidRPr="0029606E" w:rsidDel="00063B7D">
          <w:delText>e Secretariat,</w:delText>
        </w:r>
        <w:r w:rsidR="003E6670" w:rsidRPr="0029606E" w:rsidDel="00063B7D">
          <w:delText xml:space="preserve"> an A</w:delText>
        </w:r>
        <w:r w:rsidR="0025539D" w:rsidRPr="0029606E" w:rsidDel="00063B7D">
          <w:noBreakHyphen/>
          <w:delText>liaison</w:delText>
        </w:r>
        <w:r w:rsidR="003E6670" w:rsidRPr="0029606E" w:rsidDel="00063B7D">
          <w:delText xml:space="preserve"> or by any P</w:delText>
        </w:r>
        <w:r w:rsidR="0025539D" w:rsidRPr="0029606E" w:rsidDel="00063B7D">
          <w:noBreakHyphen/>
          <w:delText>member</w:delText>
        </w:r>
        <w:r w:rsidR="003E6670" w:rsidRPr="0029606E" w:rsidDel="00063B7D">
          <w:delText xml:space="preserve"> of the committee.</w:delText>
        </w:r>
        <w:r w:rsidR="00D0057E" w:rsidRPr="0029606E" w:rsidDel="00063B7D">
          <w:delText xml:space="preserve"> In I</w:delText>
        </w:r>
        <w:r w:rsidR="00581F0A" w:rsidRPr="0029606E" w:rsidDel="00063B7D">
          <w:delText>EC</w:delText>
        </w:r>
        <w:r w:rsidR="00D0057E" w:rsidRPr="0029606E" w:rsidDel="00063B7D">
          <w:delText xml:space="preserve">, </w:delText>
        </w:r>
        <w:r w:rsidR="00581F0A" w:rsidRPr="0029606E" w:rsidDel="00063B7D">
          <w:delText xml:space="preserve">a </w:delText>
        </w:r>
        <w:r w:rsidR="00D0057E" w:rsidRPr="0029606E" w:rsidDel="00063B7D">
          <w:delText>C-liaison</w:delText>
        </w:r>
        <w:r w:rsidR="00581F0A" w:rsidRPr="0029606E" w:rsidDel="00063B7D">
          <w:delText xml:space="preserve"> may also</w:delText>
        </w:r>
        <w:r w:rsidR="00D0057E" w:rsidRPr="0029606E" w:rsidDel="00063B7D">
          <w:delText xml:space="preserve"> submit</w:delText>
        </w:r>
        <w:r w:rsidR="00581F0A" w:rsidRPr="0029606E" w:rsidDel="00063B7D">
          <w:delText xml:space="preserve"> a</w:delText>
        </w:r>
        <w:r w:rsidR="00D0057E" w:rsidRPr="0029606E" w:rsidDel="00063B7D">
          <w:delText xml:space="preserve"> PAS</w:delText>
        </w:r>
        <w:r w:rsidR="00246492" w:rsidRPr="0029606E" w:rsidDel="00063B7D">
          <w:delText xml:space="preserve"> (see </w:delText>
        </w:r>
        <w:r w:rsidR="00971AB0" w:rsidRPr="0029606E" w:rsidDel="00063B7D">
          <w:fldChar w:fldCharType="begin"/>
        </w:r>
        <w:r w:rsidR="00971AB0" w:rsidRPr="0029606E" w:rsidDel="00063B7D">
          <w:delInstrText xml:space="preserve"> REF _Ref465563645 \r \h </w:delInstrText>
        </w:r>
        <w:r w:rsidR="00971AB0" w:rsidRPr="0029606E" w:rsidDel="00063B7D">
          <w:fldChar w:fldCharType="separate"/>
        </w:r>
        <w:r w:rsidR="005C35CA" w:rsidDel="00063B7D">
          <w:delText>1.17</w:delText>
        </w:r>
        <w:r w:rsidR="00971AB0" w:rsidRPr="0029606E" w:rsidDel="00063B7D">
          <w:fldChar w:fldCharType="end"/>
        </w:r>
        <w:r w:rsidR="00246492" w:rsidRPr="0029606E" w:rsidDel="00063B7D">
          <w:delText>)</w:delText>
        </w:r>
        <w:r w:rsidR="00D0057E" w:rsidRPr="0029606E" w:rsidDel="00063B7D">
          <w:delText>.</w:delText>
        </w:r>
      </w:del>
    </w:p>
    <w:p w14:paraId="4EB24939" w14:textId="28196555" w:rsidR="006F462C" w:rsidRPr="0029606E" w:rsidDel="00063B7D" w:rsidRDefault="003F1EC3" w:rsidP="003E6670">
      <w:pPr>
        <w:pStyle w:val="p3"/>
        <w:rPr>
          <w:del w:id="2509" w:author="Author"/>
        </w:rPr>
      </w:pPr>
      <w:del w:id="2510" w:author="Author">
        <w:r w:rsidRPr="0029606E" w:rsidDel="00063B7D">
          <w:rPr>
            <w:b/>
          </w:rPr>
          <w:fldChar w:fldCharType="begin"/>
        </w:r>
        <w:r w:rsidRPr="0029606E" w:rsidDel="00063B7D">
          <w:rPr>
            <w:b/>
          </w:rPr>
          <w:delInstrText xml:space="preserve"> REF _Ref499971924 \r \h </w:delInstrText>
        </w:r>
        <w:r w:rsidRPr="0029606E" w:rsidDel="00063B7D">
          <w:rPr>
            <w:b/>
          </w:rPr>
        </w:r>
        <w:r w:rsidRPr="0029606E" w:rsidDel="00063B7D">
          <w:rPr>
            <w:b/>
          </w:rPr>
          <w:fldChar w:fldCharType="separate"/>
        </w:r>
        <w:r w:rsidR="005C35CA" w:rsidDel="00063B7D">
          <w:rPr>
            <w:b/>
          </w:rPr>
          <w:delText>3.2</w:delText>
        </w:r>
        <w:r w:rsidRPr="0029606E" w:rsidDel="00063B7D">
          <w:rPr>
            <w:b/>
          </w:rPr>
          <w:fldChar w:fldCharType="end"/>
        </w:r>
        <w:r w:rsidR="003E6670" w:rsidRPr="0029606E" w:rsidDel="00063B7D">
          <w:rPr>
            <w:b/>
          </w:rPr>
          <w:delText>.3</w:delText>
        </w:r>
        <w:r w:rsidR="003E6670" w:rsidRPr="0029606E" w:rsidDel="00063B7D">
          <w:tab/>
          <w:delText>The PAS is published after verification of the presentation and checking that there is no conflict with existing International Standards by the committee concerned and following simple majority approval of the P</w:delText>
        </w:r>
        <w:r w:rsidR="0025539D" w:rsidRPr="0029606E" w:rsidDel="00063B7D">
          <w:noBreakHyphen/>
          <w:delText>member</w:delText>
        </w:r>
        <w:r w:rsidR="003E6670" w:rsidRPr="0029606E" w:rsidDel="00063B7D">
          <w:delText>s voting of the committee concerned. Competing PAS offering different technical solutions are possible provided that they do not conflict with existing International Standards.</w:delText>
        </w:r>
      </w:del>
    </w:p>
    <w:p w14:paraId="28AFFDEE" w14:textId="797E377C" w:rsidR="003E6670" w:rsidRPr="0029606E" w:rsidRDefault="003F1EC3" w:rsidP="003F1EC3">
      <w:pPr>
        <w:pStyle w:val="p3"/>
      </w:pPr>
      <w:r w:rsidRPr="0029606E">
        <w:rPr>
          <w:b/>
        </w:rPr>
        <w:fldChar w:fldCharType="begin"/>
      </w:r>
      <w:r w:rsidRPr="0029606E">
        <w:rPr>
          <w:b/>
        </w:rPr>
        <w:instrText xml:space="preserve"> REF _Ref499971924 \r \h </w:instrText>
      </w:r>
      <w:r w:rsidRPr="0029606E">
        <w:rPr>
          <w:b/>
        </w:rPr>
      </w:r>
      <w:r w:rsidRPr="0029606E">
        <w:rPr>
          <w:b/>
        </w:rPr>
        <w:fldChar w:fldCharType="separate"/>
      </w:r>
      <w:r w:rsidR="005C35CA">
        <w:rPr>
          <w:b/>
        </w:rPr>
        <w:t>3.2</w:t>
      </w:r>
      <w:r w:rsidRPr="0029606E">
        <w:rPr>
          <w:b/>
        </w:rPr>
        <w:fldChar w:fldCharType="end"/>
      </w:r>
      <w:r w:rsidR="003E6670" w:rsidRPr="0029606E">
        <w:rPr>
          <w:b/>
        </w:rPr>
        <w:t>.</w:t>
      </w:r>
      <w:del w:id="2511" w:author="Author">
        <w:r w:rsidR="003E6670" w:rsidRPr="0029606E" w:rsidDel="00063B7D">
          <w:rPr>
            <w:b/>
          </w:rPr>
          <w:delText>4</w:delText>
        </w:r>
      </w:del>
      <w:ins w:id="2512" w:author="Author">
        <w:r w:rsidR="000370BB">
          <w:rPr>
            <w:b/>
          </w:rPr>
          <w:t>3</w:t>
        </w:r>
      </w:ins>
      <w:r w:rsidR="003E6670" w:rsidRPr="0029606E">
        <w:tab/>
        <w:t>A PAS shall remain valid for an initial maximum period of 3 years</w:t>
      </w:r>
      <w:r w:rsidR="00581F0A" w:rsidRPr="0029606E">
        <w:t xml:space="preserve"> in ISO and 2</w:t>
      </w:r>
      <w:r w:rsidR="00DC1F5F" w:rsidRPr="0029606E">
        <w:t> </w:t>
      </w:r>
      <w:r w:rsidR="00581F0A" w:rsidRPr="0029606E">
        <w:t>years in IEC</w:t>
      </w:r>
      <w:r w:rsidR="003E6670" w:rsidRPr="0029606E">
        <w:t>. The validity may be extended for a single period up to a maximum of 3 years</w:t>
      </w:r>
      <w:r w:rsidR="00581F0A" w:rsidRPr="0029606E">
        <w:t xml:space="preserve"> in ISO and 2</w:t>
      </w:r>
      <w:r w:rsidR="00DC1F5F" w:rsidRPr="0029606E">
        <w:t> </w:t>
      </w:r>
      <w:r w:rsidR="00581F0A" w:rsidRPr="0029606E">
        <w:t>years in IEC</w:t>
      </w:r>
      <w:r w:rsidR="00C34992" w:rsidRPr="0029606E">
        <w:t>. During the validity period, withdrawal of a PAS is decided by the committee</w:t>
      </w:r>
      <w:r w:rsidR="005A601B" w:rsidRPr="0029606E">
        <w:t>. A</w:t>
      </w:r>
      <w:r w:rsidR="003E6670" w:rsidRPr="0029606E">
        <w:t xml:space="preserve">t the end of </w:t>
      </w:r>
      <w:r w:rsidR="005A601B" w:rsidRPr="0029606E">
        <w:t xml:space="preserve">the </w:t>
      </w:r>
      <w:r w:rsidR="006B3FA6" w:rsidRPr="0029606E">
        <w:t xml:space="preserve">validity period, the PAS </w:t>
      </w:r>
      <w:r w:rsidR="003E6670" w:rsidRPr="0029606E">
        <w:t xml:space="preserve">shall be transformed with or without change into another type of normative document or shall be </w:t>
      </w:r>
      <w:r w:rsidR="006B3FA6" w:rsidRPr="0029606E">
        <w:t xml:space="preserve">automatically </w:t>
      </w:r>
      <w:r w:rsidR="003E6670" w:rsidRPr="0029606E">
        <w:t>withdrawn.</w:t>
      </w:r>
    </w:p>
    <w:p w14:paraId="02AD4E5C" w14:textId="05039715" w:rsidR="00D77357" w:rsidRDefault="00D77357" w:rsidP="00D77357">
      <w:pPr>
        <w:pStyle w:val="Heading2"/>
        <w:rPr>
          <w:ins w:id="2513" w:author="Author"/>
        </w:rPr>
      </w:pPr>
      <w:bookmarkStart w:id="2514" w:name="_Ref499971962"/>
      <w:bookmarkStart w:id="2515" w:name="_Toc185305289"/>
      <w:bookmarkStart w:id="2516" w:name="_Toc185305508"/>
      <w:bookmarkStart w:id="2517" w:name="_Toc318972247"/>
      <w:bookmarkStart w:id="2518" w:name="_Toc323037336"/>
      <w:bookmarkStart w:id="2519" w:name="_Toc338243550"/>
      <w:bookmarkStart w:id="2520" w:name="_Toc354474231"/>
      <w:bookmarkStart w:id="2521" w:name="_Toc478053418"/>
      <w:bookmarkStart w:id="2522" w:name="_Toc69205054"/>
      <w:bookmarkStart w:id="2523" w:name="_Toc69205399"/>
      <w:bookmarkStart w:id="2524" w:name="_Toc69304093"/>
      <w:bookmarkEnd w:id="2486"/>
      <w:commentRangeStart w:id="2525"/>
      <w:r w:rsidRPr="0029606E">
        <w:t>Technical Reports</w:t>
      </w:r>
      <w:bookmarkEnd w:id="2482"/>
      <w:bookmarkEnd w:id="2483"/>
      <w:bookmarkEnd w:id="2514"/>
      <w:bookmarkEnd w:id="2515"/>
      <w:bookmarkEnd w:id="2516"/>
      <w:bookmarkEnd w:id="2517"/>
      <w:bookmarkEnd w:id="2518"/>
      <w:bookmarkEnd w:id="2519"/>
      <w:bookmarkEnd w:id="2520"/>
      <w:bookmarkEnd w:id="2521"/>
      <w:bookmarkEnd w:id="2522"/>
      <w:bookmarkEnd w:id="2523"/>
      <w:bookmarkEnd w:id="2524"/>
      <w:commentRangeEnd w:id="2525"/>
      <w:r w:rsidR="009A1DEB">
        <w:rPr>
          <w:rStyle w:val="CommentReference"/>
          <w:b w:val="0"/>
        </w:rPr>
        <w:commentReference w:id="2525"/>
      </w:r>
    </w:p>
    <w:p w14:paraId="2F3FF916" w14:textId="78ACCDEA" w:rsidR="00C476E1" w:rsidRDefault="000370BB" w:rsidP="00C476E1">
      <w:pPr>
        <w:rPr>
          <w:ins w:id="2526" w:author="Author"/>
        </w:rPr>
      </w:pPr>
      <w:ins w:id="2527" w:author="Author">
        <w:r w:rsidRPr="00A979E8">
          <w:rPr>
            <w:b/>
            <w:bCs/>
          </w:rPr>
          <w:t>3.3.1</w:t>
        </w:r>
        <w:r>
          <w:t xml:space="preserve"> </w:t>
        </w:r>
        <w:r w:rsidR="00C476E1">
          <w:t>A committee may decide to publish a Technical Report when it wishes:</w:t>
        </w:r>
      </w:ins>
    </w:p>
    <w:p w14:paraId="44439403" w14:textId="1F17BF05" w:rsidR="00C476E1" w:rsidRDefault="00C476E1" w:rsidP="00C476E1">
      <w:pPr>
        <w:rPr>
          <w:ins w:id="2528" w:author="Author"/>
        </w:rPr>
      </w:pPr>
      <w:ins w:id="2529" w:author="Author">
        <w:r w:rsidRPr="0029606E">
          <w:t>—</w:t>
        </w:r>
        <w:r w:rsidRPr="0029606E">
          <w:tab/>
        </w:r>
        <w:r>
          <w:t>to publish information that is not normally published as an International Standard (this may include, for example, information obtained from a survey carried out among the National Bodies, information on work in other international organizations or information on the “state of the art” in relation to standards of National Bodies on a particular subject).</w:t>
        </w:r>
      </w:ins>
    </w:p>
    <w:p w14:paraId="6F921AD1" w14:textId="74A3B702" w:rsidR="00C476E1" w:rsidRDefault="00C476E1" w:rsidP="00C476E1">
      <w:pPr>
        <w:rPr>
          <w:ins w:id="2530" w:author="Author"/>
        </w:rPr>
      </w:pPr>
      <w:ins w:id="2531" w:author="Author">
        <w:r w:rsidRPr="0029606E">
          <w:t>—</w:t>
        </w:r>
        <w:r w:rsidRPr="0029606E">
          <w:tab/>
        </w:r>
        <w:r>
          <w:t>to provide a rationale for specific requirements in a related International Standard.</w:t>
        </w:r>
      </w:ins>
    </w:p>
    <w:p w14:paraId="75C7A617" w14:textId="531BBB10" w:rsidR="00C476E1" w:rsidRPr="00C476E1" w:rsidRDefault="00C476E1" w:rsidP="00436650">
      <w:ins w:id="2532" w:author="Author">
        <w:r>
          <w:t>The document shall be entirely informative in nature containing no requirements, recommendations or permissions and shall not contain matter implying that it is normative. It shall clearly explain its relationship to normative aspects of the subject which are, or will be, dealt with in International Standards related to the subject.</w:t>
        </w:r>
      </w:ins>
    </w:p>
    <w:p w14:paraId="4DA3CA0E" w14:textId="7BB8576F" w:rsidR="00D77357" w:rsidRPr="0029606E" w:rsidRDefault="00D77357" w:rsidP="00D77357">
      <w:pPr>
        <w:pStyle w:val="p3"/>
      </w:pPr>
      <w:r w:rsidRPr="0029606E">
        <w:rPr>
          <w:b/>
        </w:rPr>
        <w:fldChar w:fldCharType="begin"/>
      </w:r>
      <w:r w:rsidRPr="0029606E">
        <w:rPr>
          <w:b/>
        </w:rPr>
        <w:instrText xml:space="preserve"> REF _Ref499971962 \r \h  \* MERGEFORMAT </w:instrText>
      </w:r>
      <w:r w:rsidRPr="0029606E">
        <w:rPr>
          <w:b/>
        </w:rPr>
      </w:r>
      <w:r w:rsidRPr="0029606E">
        <w:rPr>
          <w:b/>
        </w:rPr>
        <w:fldChar w:fldCharType="separate"/>
      </w:r>
      <w:r w:rsidR="005C35CA">
        <w:rPr>
          <w:b/>
        </w:rPr>
        <w:t>3.3</w:t>
      </w:r>
      <w:r w:rsidRPr="0029606E">
        <w:rPr>
          <w:b/>
        </w:rPr>
        <w:fldChar w:fldCharType="end"/>
      </w:r>
      <w:r w:rsidRPr="0029606E">
        <w:rPr>
          <w:b/>
        </w:rPr>
        <w:t>.</w:t>
      </w:r>
      <w:del w:id="2533" w:author="Author">
        <w:r w:rsidRPr="0029606E" w:rsidDel="000370BB">
          <w:rPr>
            <w:b/>
          </w:rPr>
          <w:delText>1</w:delText>
        </w:r>
      </w:del>
      <w:ins w:id="2534" w:author="Author">
        <w:r w:rsidR="000370BB">
          <w:rPr>
            <w:b/>
          </w:rPr>
          <w:t>2</w:t>
        </w:r>
      </w:ins>
      <w:r w:rsidRPr="0029606E">
        <w:tab/>
      </w:r>
      <w:ins w:id="2535" w:author="Author">
        <w:r w:rsidR="00393F6A" w:rsidRPr="00393F6A">
          <w:t>The committee may decide to initiate the development of a Technical Report by simple majority decision of the P-members. The required stages for the preparation of a Technical Report shall be the preparatory stage as set out in 2.4 and the approval stage for publication (8 weeks DTR ballot). Committees may also choose to use an optional committee stage as set out in 2.5. The decision to publish the resulting document as a Technical Report shall require a simple majority vote of the P</w:t>
        </w:r>
        <w:r w:rsidR="004F5E63">
          <w:t>-</w:t>
        </w:r>
        <w:r w:rsidR="00393F6A" w:rsidRPr="00393F6A">
          <w:t>members voting of the committee. If changes other than editorial changes are required following the ballot, a subsequent ballot shall be required to approve the revised draft. When the P</w:t>
        </w:r>
        <w:r w:rsidR="004F5E63">
          <w:t>-</w:t>
        </w:r>
        <w:r w:rsidR="00393F6A" w:rsidRPr="00393F6A">
          <w:t>members of a committee have agreed upon the publication of a Technical Report, the draft report shall be submitted electronically by the secretariat of the committee to the Office of the CEO within 16 weeks for publication.</w:t>
        </w:r>
      </w:ins>
      <w:del w:id="2536" w:author="Author">
        <w:r w:rsidRPr="0029606E" w:rsidDel="00393F6A">
          <w:delText xml:space="preserve">When a technical committee or subcommittee has collected data of a different kind from that which is normally published as an International Standard (this may include, for example, data obtained from a survey carried out among the </w:delText>
        </w:r>
        <w:r w:rsidR="00D81FA7" w:rsidRPr="0029606E" w:rsidDel="00393F6A">
          <w:delText>National Bodies</w:delText>
        </w:r>
        <w:r w:rsidRPr="0029606E" w:rsidDel="00393F6A">
          <w:delText xml:space="preserve">, data on work in other international organizations or data on the </w:delText>
        </w:r>
        <w:r w:rsidR="0025539D" w:rsidRPr="0029606E" w:rsidDel="00393F6A">
          <w:delText>“</w:delText>
        </w:r>
        <w:r w:rsidRPr="0029606E" w:rsidDel="00393F6A">
          <w:delText>state of the art</w:delText>
        </w:r>
        <w:r w:rsidR="0025539D" w:rsidRPr="0029606E" w:rsidDel="00393F6A">
          <w:delText>”</w:delText>
        </w:r>
        <w:r w:rsidRPr="0029606E" w:rsidDel="00393F6A">
          <w:delText xml:space="preserve"> in relation to standards of </w:delText>
        </w:r>
        <w:r w:rsidR="00D81FA7" w:rsidRPr="0029606E" w:rsidDel="00393F6A">
          <w:delText>National Bodies</w:delText>
        </w:r>
        <w:r w:rsidRPr="0029606E" w:rsidDel="00393F6A">
          <w:delText xml:space="preserve"> on a particular subject), the technical committee or subcommittee may decide, by a simple majority vote of P</w:delText>
        </w:r>
        <w:r w:rsidR="0025539D" w:rsidRPr="0029606E" w:rsidDel="00393F6A">
          <w:noBreakHyphen/>
          <w:delText>member</w:delText>
        </w:r>
        <w:r w:rsidRPr="0029606E" w:rsidDel="00393F6A">
          <w:delText>s voting, to request the Chief Executive Officer to publish such data in the form of a Technical Report. The document shall be entirely informative in nature and shall not contain matter implying that it is normative. It shall clearly explain its relationship to normative aspects of the subject which are, or will be, dealt with in International Standards related to the subject. The Chief Executive Officer, if necessary in consultation with the technical management board, shall decide whether to publish the document as a Technical Report.</w:delText>
        </w:r>
        <w:r w:rsidR="00435695" w:rsidRPr="0029606E" w:rsidDel="00393F6A">
          <w:delText xml:space="preserve"> No technical changes are allowed on approved draft Technical Reports.</w:delText>
        </w:r>
      </w:del>
    </w:p>
    <w:p w14:paraId="1F8B627E" w14:textId="37B89531" w:rsidR="00D77357" w:rsidRPr="0029606E" w:rsidDel="00393F6A" w:rsidRDefault="00D77357" w:rsidP="00D77357">
      <w:pPr>
        <w:pStyle w:val="p3"/>
        <w:rPr>
          <w:del w:id="2537" w:author="Author"/>
        </w:rPr>
      </w:pPr>
      <w:del w:id="2538" w:author="Author">
        <w:r w:rsidRPr="0029606E" w:rsidDel="00393F6A">
          <w:rPr>
            <w:b/>
          </w:rPr>
          <w:fldChar w:fldCharType="begin"/>
        </w:r>
        <w:r w:rsidRPr="0029606E" w:rsidDel="00393F6A">
          <w:rPr>
            <w:b/>
          </w:rPr>
          <w:delInstrText xml:space="preserve"> REF _Ref499971962 \r \h  \* MERGEFORMAT </w:delInstrText>
        </w:r>
        <w:r w:rsidRPr="0029606E" w:rsidDel="00393F6A">
          <w:rPr>
            <w:b/>
          </w:rPr>
        </w:r>
        <w:r w:rsidRPr="0029606E" w:rsidDel="00393F6A">
          <w:rPr>
            <w:b/>
          </w:rPr>
          <w:fldChar w:fldCharType="separate"/>
        </w:r>
        <w:r w:rsidR="005C35CA" w:rsidDel="00393F6A">
          <w:rPr>
            <w:b/>
          </w:rPr>
          <w:delText>3.3</w:delText>
        </w:r>
        <w:r w:rsidRPr="0029606E" w:rsidDel="00393F6A">
          <w:rPr>
            <w:b/>
          </w:rPr>
          <w:fldChar w:fldCharType="end"/>
        </w:r>
        <w:r w:rsidRPr="0029606E" w:rsidDel="00393F6A">
          <w:rPr>
            <w:b/>
          </w:rPr>
          <w:delText>.2</w:delText>
        </w:r>
        <w:r w:rsidRPr="0029606E" w:rsidDel="00393F6A">
          <w:tab/>
          <w:delText>When the P</w:delText>
        </w:r>
        <w:r w:rsidR="0025539D" w:rsidRPr="0029606E" w:rsidDel="00393F6A">
          <w:noBreakHyphen/>
          <w:delText>member</w:delText>
        </w:r>
        <w:r w:rsidRPr="0029606E" w:rsidDel="00393F6A">
          <w:delText xml:space="preserve">s of a technical committee or subcommittee have agreed upon the publication of a Technical Report, the draft report shall be submitted </w:delText>
        </w:r>
        <w:r w:rsidR="00C25923" w:rsidRPr="0029606E" w:rsidDel="00393F6A">
          <w:delText>electronically</w:delText>
        </w:r>
        <w:r w:rsidRPr="0029606E" w:rsidDel="00393F6A">
          <w:delText xml:space="preserve"> by the secretariat of the technical committee or subcommittee to the Chief Executive Officer within </w:delText>
        </w:r>
        <w:r w:rsidR="007B59C5" w:rsidRPr="0029606E" w:rsidDel="00393F6A">
          <w:delText>16</w:delText>
        </w:r>
        <w:r w:rsidR="00E86E5B" w:rsidRPr="0029606E" w:rsidDel="00393F6A">
          <w:delText> </w:delText>
        </w:r>
        <w:r w:rsidR="007B59C5" w:rsidRPr="0029606E" w:rsidDel="00393F6A">
          <w:delText>weeks</w:delText>
        </w:r>
        <w:r w:rsidRPr="0029606E" w:rsidDel="00393F6A">
          <w:delText xml:space="preserve"> for publication.</w:delText>
        </w:r>
      </w:del>
    </w:p>
    <w:p w14:paraId="414E395D" w14:textId="01B700E6" w:rsidR="00D77357" w:rsidRPr="0029606E" w:rsidRDefault="00D77357" w:rsidP="00D77357">
      <w:pPr>
        <w:pStyle w:val="p3"/>
      </w:pPr>
      <w:r w:rsidRPr="0029606E">
        <w:rPr>
          <w:b/>
        </w:rPr>
        <w:fldChar w:fldCharType="begin"/>
      </w:r>
      <w:r w:rsidRPr="0029606E">
        <w:rPr>
          <w:b/>
        </w:rPr>
        <w:instrText xml:space="preserve"> REF _Ref499971962 \r \h  \* MERGEFORMAT </w:instrText>
      </w:r>
      <w:r w:rsidRPr="0029606E">
        <w:rPr>
          <w:b/>
        </w:rPr>
      </w:r>
      <w:r w:rsidRPr="0029606E">
        <w:rPr>
          <w:b/>
        </w:rPr>
        <w:fldChar w:fldCharType="separate"/>
      </w:r>
      <w:r w:rsidR="005C35CA">
        <w:rPr>
          <w:b/>
        </w:rPr>
        <w:t>3.3</w:t>
      </w:r>
      <w:r w:rsidRPr="0029606E">
        <w:rPr>
          <w:b/>
        </w:rPr>
        <w:fldChar w:fldCharType="end"/>
      </w:r>
      <w:r w:rsidRPr="0029606E">
        <w:rPr>
          <w:b/>
        </w:rPr>
        <w:t>.</w:t>
      </w:r>
      <w:del w:id="2539" w:author="Author">
        <w:r w:rsidRPr="0029606E" w:rsidDel="00393F6A">
          <w:rPr>
            <w:b/>
          </w:rPr>
          <w:delText>3</w:delText>
        </w:r>
      </w:del>
      <w:ins w:id="2540" w:author="Author">
        <w:r w:rsidR="000370BB">
          <w:rPr>
            <w:b/>
          </w:rPr>
          <w:t>3</w:t>
        </w:r>
      </w:ins>
      <w:r w:rsidRPr="0029606E">
        <w:tab/>
        <w:t xml:space="preserve">It is recommended that Technical Reports are regularly reviewed by the committee responsible, to ensure that they remain valid. Withdrawal of a Technical Report is decided by the </w:t>
      </w:r>
      <w:del w:id="2541" w:author="Author">
        <w:r w:rsidRPr="0029606E" w:rsidDel="006566B7">
          <w:delText>technical committee or subcommittee</w:delText>
        </w:r>
      </w:del>
      <w:ins w:id="2542" w:author="Author">
        <w:r w:rsidR="006566B7">
          <w:t>committee</w:t>
        </w:r>
      </w:ins>
      <w:r w:rsidRPr="0029606E">
        <w:t xml:space="preserve"> responsible.</w:t>
      </w:r>
    </w:p>
    <w:p w14:paraId="70FB8A76" w14:textId="2915E8BE" w:rsidR="00D977F8" w:rsidRPr="0029606E" w:rsidRDefault="002773B0" w:rsidP="003F1EC3">
      <w:pPr>
        <w:pStyle w:val="BodyText"/>
      </w:pPr>
      <w:r w:rsidRPr="0029606E">
        <w:t xml:space="preserve">In ISO, </w:t>
      </w:r>
      <w:r w:rsidR="00D977F8" w:rsidRPr="0029606E">
        <w:t>Technical Reports are not subject to</w:t>
      </w:r>
      <w:r w:rsidR="0026530F" w:rsidRPr="0029606E">
        <w:t xml:space="preserve"> a review process</w:t>
      </w:r>
      <w:r w:rsidR="00D977F8" w:rsidRPr="0029606E">
        <w:t>.</w:t>
      </w:r>
    </w:p>
    <w:p w14:paraId="7CFBBD5C" w14:textId="4F925827" w:rsidR="00D77357" w:rsidRPr="0029606E" w:rsidRDefault="00D77357" w:rsidP="00D77357">
      <w:pPr>
        <w:pStyle w:val="Heading1"/>
      </w:pPr>
      <w:bookmarkStart w:id="2543" w:name="_Hlt500650399"/>
      <w:bookmarkStart w:id="2544" w:name="_Ref465567883"/>
      <w:bookmarkStart w:id="2545" w:name="_Toc185305230"/>
      <w:bookmarkStart w:id="2546" w:name="_Toc185305290"/>
      <w:bookmarkStart w:id="2547" w:name="_Toc185305509"/>
      <w:bookmarkStart w:id="2548" w:name="_Toc318972248"/>
      <w:bookmarkStart w:id="2549" w:name="_Toc323037337"/>
      <w:bookmarkStart w:id="2550" w:name="_Toc338243551"/>
      <w:bookmarkStart w:id="2551" w:name="_Toc354474232"/>
      <w:bookmarkStart w:id="2552" w:name="_Toc478053419"/>
      <w:bookmarkStart w:id="2553" w:name="_Toc69205055"/>
      <w:bookmarkStart w:id="2554" w:name="_Toc69205400"/>
      <w:bookmarkStart w:id="2555" w:name="_Toc69304094"/>
      <w:bookmarkEnd w:id="2543"/>
      <w:r w:rsidRPr="0029606E">
        <w:t>Meetings</w:t>
      </w:r>
      <w:bookmarkEnd w:id="2544"/>
      <w:bookmarkEnd w:id="2545"/>
      <w:bookmarkEnd w:id="2546"/>
      <w:bookmarkEnd w:id="2547"/>
      <w:bookmarkEnd w:id="2548"/>
      <w:bookmarkEnd w:id="2549"/>
      <w:bookmarkEnd w:id="2550"/>
      <w:bookmarkEnd w:id="2551"/>
      <w:bookmarkEnd w:id="2552"/>
      <w:bookmarkEnd w:id="2553"/>
      <w:bookmarkEnd w:id="2554"/>
      <w:bookmarkEnd w:id="2555"/>
    </w:p>
    <w:p w14:paraId="609C7339" w14:textId="53052E54" w:rsidR="00FA47CF" w:rsidRPr="0029606E" w:rsidRDefault="00D77357" w:rsidP="00FA47CF">
      <w:pPr>
        <w:pStyle w:val="Heading2"/>
      </w:pPr>
      <w:bookmarkStart w:id="2556" w:name="_Ref465565040"/>
      <w:bookmarkStart w:id="2557" w:name="_Ref465573040"/>
      <w:bookmarkStart w:id="2558" w:name="_Toc185305291"/>
      <w:bookmarkStart w:id="2559" w:name="_Toc185305510"/>
      <w:bookmarkStart w:id="2560" w:name="_Toc318972249"/>
      <w:bookmarkStart w:id="2561" w:name="_Toc323037338"/>
      <w:bookmarkStart w:id="2562" w:name="_Toc338243552"/>
      <w:bookmarkStart w:id="2563" w:name="_Toc354474233"/>
      <w:bookmarkStart w:id="2564" w:name="_Toc478053420"/>
      <w:bookmarkStart w:id="2565" w:name="_Toc69205056"/>
      <w:bookmarkStart w:id="2566" w:name="_Toc69205401"/>
      <w:bookmarkStart w:id="2567" w:name="_Toc69304095"/>
      <w:r w:rsidRPr="0029606E">
        <w:t>General</w:t>
      </w:r>
      <w:bookmarkEnd w:id="2556"/>
      <w:bookmarkEnd w:id="2557"/>
      <w:bookmarkEnd w:id="2558"/>
      <w:bookmarkEnd w:id="2559"/>
      <w:bookmarkEnd w:id="2560"/>
      <w:bookmarkEnd w:id="2561"/>
      <w:bookmarkEnd w:id="2562"/>
      <w:bookmarkEnd w:id="2563"/>
      <w:bookmarkEnd w:id="2564"/>
      <w:bookmarkEnd w:id="2565"/>
      <w:bookmarkEnd w:id="2566"/>
      <w:bookmarkEnd w:id="2567"/>
    </w:p>
    <w:p w14:paraId="6CFD34D6" w14:textId="1F941351" w:rsidR="00FA47CF" w:rsidRPr="0029606E" w:rsidRDefault="002207CD" w:rsidP="0028681F">
      <w:pPr>
        <w:pStyle w:val="BodyText"/>
      </w:pPr>
      <w:ins w:id="2568" w:author="Author">
        <w:r w:rsidRPr="002207CD">
          <w:rPr>
            <w:b/>
            <w:bCs/>
          </w:rPr>
          <w:t>4.1.1</w:t>
        </w:r>
        <w:r>
          <w:t xml:space="preserve"> </w:t>
        </w:r>
      </w:ins>
      <w:r w:rsidR="00D81FA7" w:rsidRPr="0029606E">
        <w:t>National Bodies</w:t>
      </w:r>
      <w:r w:rsidR="00FA47CF" w:rsidRPr="0029606E">
        <w:t xml:space="preserve"> are reminded that they are not permitted to charge delegates/</w:t>
      </w:r>
      <w:del w:id="2569" w:author="Author">
        <w:r w:rsidR="00FA47CF" w:rsidRPr="0029606E" w:rsidDel="00976EF7">
          <w:delText>expert</w:delText>
        </w:r>
      </w:del>
      <w:ins w:id="2570" w:author="Author">
        <w:r w:rsidR="00976EF7">
          <w:t>Expert</w:t>
        </w:r>
      </w:ins>
      <w:r w:rsidR="00FA47CF" w:rsidRPr="0029606E">
        <w:t xml:space="preserve">s any sort of participation fee, nor require accommodations at specific hotels or hotel rates for any meetings of technical committees, subcommittees, working groups, maintenance and project teams. The basic meeting facilities shall be funded entirely by resources from a </w:t>
      </w:r>
      <w:r w:rsidR="003C11A1" w:rsidRPr="0029606E">
        <w:t>National Body</w:t>
      </w:r>
      <w:r w:rsidR="00FA47CF" w:rsidRPr="0029606E">
        <w:t xml:space="preserve"> and/or voluntary </w:t>
      </w:r>
      <w:r w:rsidR="00971AB0" w:rsidRPr="0029606E">
        <w:br/>
      </w:r>
      <w:r w:rsidR="00FA47CF" w:rsidRPr="0029606E">
        <w:t>sponsors. For more information in IEC, see Meeting Guide (</w:t>
      </w:r>
      <w:hyperlink r:id="rId35" w:history="1">
        <w:r w:rsidR="00FA47CF" w:rsidRPr="0029606E">
          <w:rPr>
            <w:rStyle w:val="Hyperlink"/>
            <w:lang w:val="en-GB"/>
          </w:rPr>
          <w:t>http://www.iec.ch/members_experts/refdocs/iec/IEC_Meeting_Guide_2012.pdf</w:t>
        </w:r>
      </w:hyperlink>
      <w:r w:rsidR="00FA47CF" w:rsidRPr="0029606E">
        <w:t>) and for ISO, see Annex</w:t>
      </w:r>
      <w:r w:rsidR="00322F26" w:rsidRPr="0029606E">
        <w:t> </w:t>
      </w:r>
      <w:r w:rsidR="00FA47CF" w:rsidRPr="0029606E">
        <w:t>SF for further details.</w:t>
      </w:r>
    </w:p>
    <w:p w14:paraId="48E0DB7F" w14:textId="24648CD5" w:rsidR="00D77357" w:rsidRPr="0029606E" w:rsidRDefault="00D77357" w:rsidP="00D77357">
      <w:pPr>
        <w:pStyle w:val="p3"/>
      </w:pPr>
      <w:r w:rsidRPr="0029606E">
        <w:rPr>
          <w:b/>
        </w:rPr>
        <w:fldChar w:fldCharType="begin"/>
      </w:r>
      <w:r w:rsidRPr="0029606E">
        <w:rPr>
          <w:b/>
        </w:rPr>
        <w:instrText xml:space="preserve"> REF _Ref465565040 \r \h  \* MERGEFORMAT </w:instrText>
      </w:r>
      <w:r w:rsidRPr="0029606E">
        <w:rPr>
          <w:b/>
        </w:rPr>
      </w:r>
      <w:r w:rsidRPr="0029606E">
        <w:rPr>
          <w:b/>
        </w:rPr>
        <w:fldChar w:fldCharType="separate"/>
      </w:r>
      <w:r w:rsidR="005C35CA">
        <w:rPr>
          <w:b/>
        </w:rPr>
        <w:t>4.1</w:t>
      </w:r>
      <w:r w:rsidRPr="0029606E">
        <w:rPr>
          <w:b/>
        </w:rPr>
        <w:fldChar w:fldCharType="end"/>
      </w:r>
      <w:r w:rsidRPr="0029606E">
        <w:rPr>
          <w:b/>
        </w:rPr>
        <w:t>.</w:t>
      </w:r>
      <w:del w:id="2571" w:author="Author">
        <w:r w:rsidRPr="0029606E" w:rsidDel="002207CD">
          <w:rPr>
            <w:b/>
          </w:rPr>
          <w:delText>1</w:delText>
        </w:r>
      </w:del>
      <w:ins w:id="2572" w:author="Author">
        <w:r w:rsidR="002207CD">
          <w:rPr>
            <w:b/>
          </w:rPr>
          <w:t>2</w:t>
        </w:r>
      </w:ins>
      <w:r w:rsidRPr="0029606E">
        <w:tab/>
        <w:t xml:space="preserve">Technical committees and subcommittees shall use </w:t>
      </w:r>
      <w:r w:rsidR="00315E0E" w:rsidRPr="0029606E">
        <w:t xml:space="preserve">current </w:t>
      </w:r>
      <w:r w:rsidRPr="0029606E">
        <w:t xml:space="preserve">electronic means to carry out their work (for example, e-mail, groupware and teleconferencing) wherever possible. A meeting of a </w:t>
      </w:r>
      <w:del w:id="2573" w:author="Author">
        <w:r w:rsidRPr="0029606E" w:rsidDel="006566B7">
          <w:delText>technical committee or subcommittee</w:delText>
        </w:r>
      </w:del>
      <w:ins w:id="2574" w:author="Author">
        <w:r w:rsidR="006566B7">
          <w:t>committee</w:t>
        </w:r>
      </w:ins>
      <w:r w:rsidRPr="0029606E">
        <w:t xml:space="preserve"> should be convened only when it is necessary to discuss committee drafts (CD) or other matters of substance which cannot be settled by other means.</w:t>
      </w:r>
    </w:p>
    <w:commentRangeStart w:id="2575"/>
    <w:p w14:paraId="75516463" w14:textId="0BDD1AF0" w:rsidR="00D77357" w:rsidRPr="0029606E" w:rsidRDefault="00D77357" w:rsidP="00D77357">
      <w:pPr>
        <w:pStyle w:val="p3"/>
      </w:pPr>
      <w:r w:rsidRPr="0029606E">
        <w:rPr>
          <w:b/>
        </w:rPr>
        <w:fldChar w:fldCharType="begin"/>
      </w:r>
      <w:r w:rsidRPr="0029606E">
        <w:rPr>
          <w:b/>
        </w:rPr>
        <w:instrText xml:space="preserve"> REF _Ref465565040 \r \h  \* MERGEFORMAT </w:instrText>
      </w:r>
      <w:r w:rsidRPr="0029606E">
        <w:rPr>
          <w:b/>
        </w:rPr>
      </w:r>
      <w:r w:rsidRPr="0029606E">
        <w:rPr>
          <w:b/>
        </w:rPr>
        <w:fldChar w:fldCharType="separate"/>
      </w:r>
      <w:r w:rsidR="005C35CA">
        <w:rPr>
          <w:b/>
        </w:rPr>
        <w:t>4.1</w:t>
      </w:r>
      <w:r w:rsidRPr="0029606E">
        <w:rPr>
          <w:b/>
        </w:rPr>
        <w:fldChar w:fldCharType="end"/>
      </w:r>
      <w:r w:rsidRPr="0029606E">
        <w:rPr>
          <w:b/>
        </w:rPr>
        <w:t>.</w:t>
      </w:r>
      <w:del w:id="2576" w:author="Author">
        <w:r w:rsidRPr="0029606E" w:rsidDel="002207CD">
          <w:rPr>
            <w:b/>
          </w:rPr>
          <w:delText>2</w:delText>
        </w:r>
        <w:commentRangeEnd w:id="2575"/>
        <w:r w:rsidR="0049154D" w:rsidDel="002207CD">
          <w:rPr>
            <w:rStyle w:val="CommentReference"/>
            <w:rFonts w:eastAsia="MS Mincho"/>
            <w:szCs w:val="20"/>
            <w:lang w:eastAsia="ja-JP"/>
          </w:rPr>
          <w:commentReference w:id="2575"/>
        </w:r>
      </w:del>
      <w:ins w:id="2577" w:author="Author">
        <w:r w:rsidR="002207CD">
          <w:rPr>
            <w:b/>
          </w:rPr>
          <w:t>3</w:t>
        </w:r>
      </w:ins>
      <w:r w:rsidRPr="0029606E">
        <w:tab/>
        <w:t xml:space="preserve">The technical committee secretariat should look ahead with a view to drawing up, in consultation with the </w:t>
      </w:r>
      <w:del w:id="2578" w:author="Author">
        <w:r w:rsidRPr="0029606E" w:rsidDel="00164399">
          <w:delText>office of the CEO</w:delText>
        </w:r>
      </w:del>
      <w:ins w:id="2579" w:author="Author">
        <w:r w:rsidR="00164399">
          <w:t>Office of the CEO</w:t>
        </w:r>
      </w:ins>
      <w:r w:rsidRPr="0029606E">
        <w:t xml:space="preserve">, a </w:t>
      </w:r>
      <w:del w:id="2580" w:author="Author">
        <w:r w:rsidR="00A703B6" w:rsidDel="00921B1F">
          <w:delText xml:space="preserve">planned minimum </w:delText>
        </w:r>
      </w:del>
      <w:r w:rsidRPr="0029606E">
        <w:t xml:space="preserve">2-year programme of meetings of the technical committee and its subcommittees </w:t>
      </w:r>
      <w:del w:id="2581" w:author="Author">
        <w:r w:rsidRPr="0029606E" w:rsidDel="00921B1F">
          <w:delText xml:space="preserve">and, if possible, its working groups, </w:delText>
        </w:r>
      </w:del>
      <w:r w:rsidRPr="0029606E">
        <w:t>taking account of the programme of work.</w:t>
      </w:r>
    </w:p>
    <w:bookmarkStart w:id="2582" w:name="_Ref226185136"/>
    <w:p w14:paraId="4E850E38" w14:textId="17BF23A7" w:rsidR="00D77357" w:rsidRPr="0029606E" w:rsidRDefault="00D77357" w:rsidP="00E564C6">
      <w:pPr>
        <w:pStyle w:val="p3"/>
        <w:keepLines/>
      </w:pPr>
      <w:r w:rsidRPr="0029606E">
        <w:rPr>
          <w:b/>
        </w:rPr>
        <w:fldChar w:fldCharType="begin"/>
      </w:r>
      <w:r w:rsidRPr="0029606E">
        <w:rPr>
          <w:b/>
        </w:rPr>
        <w:instrText xml:space="preserve"> REF _Ref465565040 \r \h  \* MERGEFORMAT </w:instrText>
      </w:r>
      <w:r w:rsidRPr="0029606E">
        <w:rPr>
          <w:b/>
        </w:rPr>
      </w:r>
      <w:r w:rsidRPr="0029606E">
        <w:rPr>
          <w:b/>
        </w:rPr>
        <w:fldChar w:fldCharType="separate"/>
      </w:r>
      <w:r w:rsidR="005C35CA">
        <w:rPr>
          <w:b/>
        </w:rPr>
        <w:t>4.1</w:t>
      </w:r>
      <w:r w:rsidRPr="0029606E">
        <w:rPr>
          <w:b/>
        </w:rPr>
        <w:fldChar w:fldCharType="end"/>
      </w:r>
      <w:r w:rsidRPr="0029606E">
        <w:rPr>
          <w:b/>
        </w:rPr>
        <w:t>.</w:t>
      </w:r>
      <w:del w:id="2583" w:author="Author">
        <w:r w:rsidRPr="0029606E" w:rsidDel="002207CD">
          <w:rPr>
            <w:b/>
          </w:rPr>
          <w:delText>3</w:delText>
        </w:r>
      </w:del>
      <w:ins w:id="2584" w:author="Author">
        <w:r w:rsidR="002207CD">
          <w:rPr>
            <w:b/>
          </w:rPr>
          <w:t>4</w:t>
        </w:r>
      </w:ins>
      <w:r w:rsidRPr="0029606E">
        <w:tab/>
        <w:t>In planning meetings, account should be taken of the possible advantage of grouping meetings of technical committees and subcommittees dealing with related subjects, in order to improve communication and to limit the burden of attendance at meetings by delegates who participate in several technical committees or subcommittees.</w:t>
      </w:r>
      <w:bookmarkEnd w:id="2582"/>
    </w:p>
    <w:p w14:paraId="617F55AE" w14:textId="7DACC5C0" w:rsidR="00D77357" w:rsidRPr="0029606E" w:rsidRDefault="00D77357" w:rsidP="00D77357">
      <w:pPr>
        <w:pStyle w:val="p3"/>
      </w:pPr>
      <w:r w:rsidRPr="0029606E">
        <w:rPr>
          <w:b/>
        </w:rPr>
        <w:fldChar w:fldCharType="begin"/>
      </w:r>
      <w:r w:rsidRPr="0029606E">
        <w:rPr>
          <w:b/>
        </w:rPr>
        <w:instrText xml:space="preserve"> REF _Ref465565040 \r \h  \* MERGEFORMAT </w:instrText>
      </w:r>
      <w:r w:rsidRPr="0029606E">
        <w:rPr>
          <w:b/>
        </w:rPr>
      </w:r>
      <w:r w:rsidRPr="0029606E">
        <w:rPr>
          <w:b/>
        </w:rPr>
        <w:fldChar w:fldCharType="separate"/>
      </w:r>
      <w:r w:rsidR="005C35CA">
        <w:rPr>
          <w:b/>
        </w:rPr>
        <w:t>4.1</w:t>
      </w:r>
      <w:r w:rsidRPr="0029606E">
        <w:rPr>
          <w:b/>
        </w:rPr>
        <w:fldChar w:fldCharType="end"/>
      </w:r>
      <w:r w:rsidRPr="0029606E">
        <w:rPr>
          <w:b/>
        </w:rPr>
        <w:t>.</w:t>
      </w:r>
      <w:del w:id="2585" w:author="Author">
        <w:r w:rsidRPr="0029606E" w:rsidDel="002207CD">
          <w:rPr>
            <w:b/>
          </w:rPr>
          <w:delText>4</w:delText>
        </w:r>
      </w:del>
      <w:ins w:id="2586" w:author="Author">
        <w:r w:rsidR="002207CD">
          <w:rPr>
            <w:b/>
          </w:rPr>
          <w:t>5</w:t>
        </w:r>
      </w:ins>
      <w:r w:rsidRPr="0029606E">
        <w:tab/>
        <w:t xml:space="preserve">In planning meetings, account should also be taken of the advantages for the speedy preparation of drafts of holding a meeting of the editing committee immediately after the meeting of the </w:t>
      </w:r>
      <w:del w:id="2587" w:author="Author">
        <w:r w:rsidRPr="0029606E" w:rsidDel="006566B7">
          <w:delText>technical committee or subcommittee</w:delText>
        </w:r>
      </w:del>
      <w:ins w:id="2588" w:author="Author">
        <w:r w:rsidR="006566B7">
          <w:t>committee</w:t>
        </w:r>
      </w:ins>
      <w:r w:rsidRPr="0029606E">
        <w:t xml:space="preserve"> and at the same place.</w:t>
      </w:r>
    </w:p>
    <w:p w14:paraId="6D06DE28" w14:textId="614FADF4" w:rsidR="00D77357" w:rsidRPr="0029606E" w:rsidRDefault="00D77357" w:rsidP="00D77357">
      <w:pPr>
        <w:pStyle w:val="Heading2"/>
      </w:pPr>
      <w:bookmarkStart w:id="2589" w:name="_Toc185305292"/>
      <w:bookmarkStart w:id="2590" w:name="_Toc185305511"/>
      <w:bookmarkStart w:id="2591" w:name="_Toc318972250"/>
      <w:bookmarkStart w:id="2592" w:name="_Toc323037339"/>
      <w:bookmarkStart w:id="2593" w:name="_Toc338243553"/>
      <w:bookmarkStart w:id="2594" w:name="_Toc354474234"/>
      <w:bookmarkStart w:id="2595" w:name="_Toc478053421"/>
      <w:bookmarkStart w:id="2596" w:name="_Toc69205057"/>
      <w:bookmarkStart w:id="2597" w:name="_Toc69205402"/>
      <w:bookmarkStart w:id="2598" w:name="_Toc69304096"/>
      <w:r w:rsidRPr="0029606E">
        <w:t>Procedure for calling a meeting</w:t>
      </w:r>
      <w:bookmarkEnd w:id="2589"/>
      <w:bookmarkEnd w:id="2590"/>
      <w:bookmarkEnd w:id="2591"/>
      <w:bookmarkEnd w:id="2592"/>
      <w:bookmarkEnd w:id="2593"/>
      <w:bookmarkEnd w:id="2594"/>
      <w:bookmarkEnd w:id="2595"/>
      <w:bookmarkEnd w:id="2596"/>
      <w:bookmarkEnd w:id="2597"/>
      <w:bookmarkEnd w:id="2598"/>
    </w:p>
    <w:p w14:paraId="3B859E97" w14:textId="77777777" w:rsidR="00D77357" w:rsidRPr="0029606E" w:rsidRDefault="00D77357" w:rsidP="00D77357">
      <w:pPr>
        <w:pStyle w:val="BodyText"/>
        <w:rPr>
          <w:rStyle w:val="zzzHighlight"/>
        </w:rPr>
      </w:pPr>
      <w:r w:rsidRPr="0029606E">
        <w:rPr>
          <w:rStyle w:val="zzzHighlight"/>
        </w:rPr>
        <w:t>For information relating to hosting meetings, refer to Annex SF.</w:t>
      </w:r>
    </w:p>
    <w:p w14:paraId="1021DCA7" w14:textId="77777777" w:rsidR="00D77357" w:rsidRPr="0029606E" w:rsidRDefault="00D77357" w:rsidP="00D77357">
      <w:pPr>
        <w:pStyle w:val="Heading3"/>
      </w:pPr>
      <w:bookmarkStart w:id="2599" w:name="_Ref465565068"/>
      <w:bookmarkStart w:id="2600" w:name="_Toc318972251"/>
      <w:bookmarkStart w:id="2601" w:name="_Toc323037340"/>
      <w:bookmarkStart w:id="2602" w:name="_Toc69205058"/>
      <w:bookmarkStart w:id="2603" w:name="_Toc69205403"/>
      <w:bookmarkStart w:id="2604" w:name="_Toc69215304"/>
      <w:r w:rsidRPr="0029606E">
        <w:t>Technical committee and subcommittee meetings</w:t>
      </w:r>
      <w:bookmarkEnd w:id="2599"/>
      <w:bookmarkEnd w:id="2600"/>
      <w:bookmarkEnd w:id="2601"/>
      <w:bookmarkEnd w:id="2602"/>
      <w:bookmarkEnd w:id="2603"/>
      <w:bookmarkEnd w:id="2604"/>
    </w:p>
    <w:p w14:paraId="7E1AA551" w14:textId="71C3B24E" w:rsidR="00D77357" w:rsidRPr="0029606E" w:rsidRDefault="00D77357" w:rsidP="00D77357">
      <w:pPr>
        <w:pStyle w:val="p4"/>
      </w:pPr>
      <w:r w:rsidRPr="0029606E">
        <w:rPr>
          <w:b/>
        </w:rPr>
        <w:fldChar w:fldCharType="begin"/>
      </w:r>
      <w:r w:rsidRPr="0029606E">
        <w:rPr>
          <w:b/>
        </w:rPr>
        <w:instrText xml:space="preserve"> REF _Ref465565068 \r \h  \* MERGEFORMAT </w:instrText>
      </w:r>
      <w:r w:rsidRPr="0029606E">
        <w:rPr>
          <w:b/>
        </w:rPr>
      </w:r>
      <w:r w:rsidRPr="0029606E">
        <w:rPr>
          <w:b/>
        </w:rPr>
        <w:fldChar w:fldCharType="separate"/>
      </w:r>
      <w:r w:rsidR="005C35CA">
        <w:rPr>
          <w:b/>
        </w:rPr>
        <w:t>4.2.1</w:t>
      </w:r>
      <w:r w:rsidRPr="0029606E">
        <w:rPr>
          <w:b/>
        </w:rPr>
        <w:fldChar w:fldCharType="end"/>
      </w:r>
      <w:r w:rsidRPr="0029606E">
        <w:rPr>
          <w:b/>
        </w:rPr>
        <w:t>.1</w:t>
      </w:r>
      <w:r w:rsidRPr="0029606E">
        <w:tab/>
        <w:t xml:space="preserve">The date and place of a meeting shall be subject to an agreement between the </w:t>
      </w:r>
      <w:del w:id="2605" w:author="Author">
        <w:r w:rsidRPr="0029606E" w:rsidDel="00627DBC">
          <w:delText>chair</w:delText>
        </w:r>
      </w:del>
      <w:ins w:id="2606" w:author="Author">
        <w:r w:rsidR="00627DBC">
          <w:t>Chair</w:t>
        </w:r>
      </w:ins>
      <w:r w:rsidRPr="0029606E">
        <w:t xml:space="preserve"> and the secretariat of the </w:t>
      </w:r>
      <w:del w:id="2607" w:author="Author">
        <w:r w:rsidRPr="0029606E" w:rsidDel="006566B7">
          <w:delText>technical committee or subcommittee</w:delText>
        </w:r>
      </w:del>
      <w:ins w:id="2608" w:author="Author">
        <w:r w:rsidR="006566B7">
          <w:t>committee</w:t>
        </w:r>
      </w:ins>
      <w:r w:rsidRPr="0029606E">
        <w:t xml:space="preserve"> concerned, the Chief Executive Officer and the </w:t>
      </w:r>
      <w:r w:rsidR="003C11A1" w:rsidRPr="0029606E">
        <w:t>National Body</w:t>
      </w:r>
      <w:r w:rsidRPr="0029606E">
        <w:t xml:space="preserve"> acting as host. In the case of a subcommittee meeting, the subcommittee secretariat shall first consult with the secretariat of the parent technical committee in order to ensure coordination of meetings (see also </w:t>
      </w:r>
      <w:r w:rsidRPr="0029606E">
        <w:fldChar w:fldCharType="begin"/>
      </w:r>
      <w:r w:rsidRPr="0029606E">
        <w:instrText xml:space="preserve"> REF _Ref465565040 \r \h  \* MERGEFORMAT </w:instrText>
      </w:r>
      <w:r w:rsidRPr="0029606E">
        <w:fldChar w:fldCharType="separate"/>
      </w:r>
      <w:r w:rsidR="005C35CA">
        <w:t>4.1</w:t>
      </w:r>
      <w:r w:rsidRPr="0029606E">
        <w:fldChar w:fldCharType="end"/>
      </w:r>
      <w:r w:rsidRPr="0029606E">
        <w:t>.3).</w:t>
      </w:r>
    </w:p>
    <w:p w14:paraId="5F450C89" w14:textId="35D1CE55" w:rsidR="00D77357" w:rsidRPr="0029606E" w:rsidRDefault="00D77357" w:rsidP="00D77357">
      <w:pPr>
        <w:pStyle w:val="p4"/>
      </w:pPr>
      <w:r w:rsidRPr="0029606E">
        <w:rPr>
          <w:b/>
        </w:rPr>
        <w:fldChar w:fldCharType="begin"/>
      </w:r>
      <w:r w:rsidRPr="0029606E">
        <w:rPr>
          <w:b/>
        </w:rPr>
        <w:instrText xml:space="preserve"> REF _Ref465565068 \r \h  \* MERGEFORMAT </w:instrText>
      </w:r>
      <w:r w:rsidRPr="0029606E">
        <w:rPr>
          <w:b/>
        </w:rPr>
      </w:r>
      <w:r w:rsidRPr="0029606E">
        <w:rPr>
          <w:b/>
        </w:rPr>
        <w:fldChar w:fldCharType="separate"/>
      </w:r>
      <w:r w:rsidR="005C35CA">
        <w:rPr>
          <w:b/>
        </w:rPr>
        <w:t>4.2.1</w:t>
      </w:r>
      <w:r w:rsidRPr="0029606E">
        <w:rPr>
          <w:b/>
        </w:rPr>
        <w:fldChar w:fldCharType="end"/>
      </w:r>
      <w:r w:rsidRPr="0029606E">
        <w:rPr>
          <w:b/>
        </w:rPr>
        <w:t>.2</w:t>
      </w:r>
      <w:r w:rsidRPr="0029606E">
        <w:tab/>
        <w:t xml:space="preserve">A </w:t>
      </w:r>
      <w:r w:rsidR="003C11A1" w:rsidRPr="0029606E">
        <w:t>National Body</w:t>
      </w:r>
      <w:r w:rsidRPr="0029606E">
        <w:t xml:space="preserve"> wishing to act as host for a particular meeting shall contact the Chief Executive Officer and the </w:t>
      </w:r>
      <w:del w:id="2609" w:author="Author">
        <w:r w:rsidRPr="0029606E" w:rsidDel="006566B7">
          <w:delText>technical committee or subcommittee</w:delText>
        </w:r>
      </w:del>
      <w:ins w:id="2610" w:author="Author">
        <w:r w:rsidR="006566B7">
          <w:t>committee</w:t>
        </w:r>
      </w:ins>
      <w:r w:rsidRPr="0029606E">
        <w:t xml:space="preserve"> secretariat concerned.</w:t>
      </w:r>
    </w:p>
    <w:p w14:paraId="76FEC433" w14:textId="17692D73" w:rsidR="00855012" w:rsidRPr="0029606E" w:rsidRDefault="00D77357" w:rsidP="00D77357">
      <w:pPr>
        <w:pStyle w:val="BodyText"/>
      </w:pPr>
      <w:r w:rsidRPr="0029606E">
        <w:t xml:space="preserve">The </w:t>
      </w:r>
      <w:r w:rsidR="003C11A1" w:rsidRPr="0029606E">
        <w:t>National Body</w:t>
      </w:r>
      <w:r w:rsidRPr="0029606E">
        <w:t xml:space="preserve"> shall first ascertain that there are no restrictions imposed by its country to the entry of representatives of any P</w:t>
      </w:r>
      <w:r w:rsidR="0025539D" w:rsidRPr="0029606E">
        <w:noBreakHyphen/>
        <w:t>member</w:t>
      </w:r>
      <w:r w:rsidRPr="0029606E">
        <w:t xml:space="preserve"> of the </w:t>
      </w:r>
      <w:del w:id="2611" w:author="Author">
        <w:r w:rsidRPr="0029606E" w:rsidDel="006566B7">
          <w:delText>technical committee or subcommittee</w:delText>
        </w:r>
      </w:del>
      <w:ins w:id="2612" w:author="Author">
        <w:r w:rsidR="006566B7">
          <w:t>committee</w:t>
        </w:r>
      </w:ins>
      <w:r w:rsidRPr="0029606E">
        <w:t xml:space="preserve"> for the purpose of attending the meeting.</w:t>
      </w:r>
    </w:p>
    <w:p w14:paraId="26B9CFF7" w14:textId="77777777" w:rsidR="00B379F1" w:rsidRPr="0029606E" w:rsidRDefault="00B379F1" w:rsidP="00B379F1">
      <w:pPr>
        <w:pStyle w:val="BodyText"/>
        <w:rPr>
          <w:rStyle w:val="zzzHighlight"/>
        </w:rPr>
      </w:pPr>
      <w:r w:rsidRPr="0029606E">
        <w:rPr>
          <w:rStyle w:val="zzzHighlight"/>
        </w:rPr>
        <w:t xml:space="preserve">In accrediting delegates to attend meetings, national standards bodies from P- and O-member countries </w:t>
      </w:r>
      <w:r w:rsidR="007A4D90" w:rsidRPr="0029606E">
        <w:rPr>
          <w:rStyle w:val="zzzHighlight"/>
        </w:rPr>
        <w:t xml:space="preserve">shall </w:t>
      </w:r>
      <w:r w:rsidR="00E44BC2" w:rsidRPr="0029606E">
        <w:rPr>
          <w:rStyle w:val="zzzHighlight"/>
        </w:rPr>
        <w:t>register them in the ISO Meetings application</w:t>
      </w:r>
      <w:r w:rsidR="00253455" w:rsidRPr="0029606E">
        <w:rPr>
          <w:rStyle w:val="zzzHighlight"/>
        </w:rPr>
        <w:t>.</w:t>
      </w:r>
    </w:p>
    <w:p w14:paraId="416BFEE3" w14:textId="77777777" w:rsidR="00B379F1" w:rsidRPr="0029606E" w:rsidRDefault="00B379F1" w:rsidP="00B379F1">
      <w:pPr>
        <w:pStyle w:val="BodyText"/>
      </w:pPr>
      <w:r w:rsidRPr="0029606E">
        <w:rPr>
          <w:rStyle w:val="zzzHighlight"/>
        </w:rPr>
        <w:t xml:space="preserve">The hosting national standards body </w:t>
      </w:r>
      <w:r w:rsidR="00E44BC2" w:rsidRPr="0029606E">
        <w:rPr>
          <w:rStyle w:val="zzzHighlight"/>
        </w:rPr>
        <w:t xml:space="preserve">can access the list of delegates through the ISO Meetings application </w:t>
      </w:r>
      <w:r w:rsidRPr="0029606E">
        <w:rPr>
          <w:rStyle w:val="zzzHighlight"/>
        </w:rPr>
        <w:t xml:space="preserve">so that </w:t>
      </w:r>
      <w:r w:rsidR="00E44BC2" w:rsidRPr="0029606E">
        <w:rPr>
          <w:rStyle w:val="zzzHighlight"/>
        </w:rPr>
        <w:t xml:space="preserve">it </w:t>
      </w:r>
      <w:r w:rsidRPr="0029606E">
        <w:rPr>
          <w:rStyle w:val="zzzHighlight"/>
        </w:rPr>
        <w:t>can make appropriate arrangements for the meeting. It is the responsibility of the national standards bodies in countries with participants who need invitation letters to send the names of these participants directly to the hosting national standards body.</w:t>
      </w:r>
    </w:p>
    <w:p w14:paraId="671E213B" w14:textId="20396FFB" w:rsidR="0036219A" w:rsidRPr="0029606E" w:rsidRDefault="00D77357" w:rsidP="006C450F">
      <w:pPr>
        <w:pStyle w:val="BodyText"/>
      </w:pPr>
      <w:r w:rsidRPr="0029606E">
        <w:t xml:space="preserve">The hosting organizations are advised to verify and provide information on access means to meeting facilities. </w:t>
      </w:r>
      <w:r w:rsidR="005B2E75" w:rsidRPr="0029606E">
        <w:t>As per clause</w:t>
      </w:r>
      <w:r w:rsidR="006C450F" w:rsidRPr="0029606E">
        <w:t> </w:t>
      </w:r>
      <w:r w:rsidR="006C450F" w:rsidRPr="0029606E">
        <w:fldChar w:fldCharType="begin"/>
      </w:r>
      <w:r w:rsidR="006C450F" w:rsidRPr="0029606E">
        <w:instrText xml:space="preserve"> REF _Ref465565068 \r \h </w:instrText>
      </w:r>
      <w:r w:rsidR="006C450F" w:rsidRPr="0029606E">
        <w:fldChar w:fldCharType="separate"/>
      </w:r>
      <w:r w:rsidR="005C35CA">
        <w:t>4.2.1</w:t>
      </w:r>
      <w:r w:rsidR="006C450F" w:rsidRPr="0029606E">
        <w:fldChar w:fldCharType="end"/>
      </w:r>
      <w:r w:rsidR="005B2E75" w:rsidRPr="0029606E">
        <w:t>.3, a document describing logistics for the meeting shall be circulated.</w:t>
      </w:r>
      <w:r w:rsidR="00486FAE" w:rsidRPr="0029606E">
        <w:t xml:space="preserve"> </w:t>
      </w:r>
      <w:r w:rsidR="005B2E75" w:rsidRPr="0029606E">
        <w:t>As well as location and transport information, it should provide details of the acces</w:t>
      </w:r>
      <w:r w:rsidR="006C450F" w:rsidRPr="0029606E">
        <w:t>sibility of meeting facilities.</w:t>
      </w:r>
    </w:p>
    <w:p w14:paraId="09EDBB50" w14:textId="77777777" w:rsidR="005B2E75" w:rsidRPr="0029606E" w:rsidRDefault="005B2E75" w:rsidP="00EA3498">
      <w:pPr>
        <w:pStyle w:val="BodyText"/>
      </w:pPr>
      <w:r w:rsidRPr="0029606E">
        <w:t>During the planning process, there should be a request for notification of specific accessibility requirements.</w:t>
      </w:r>
      <w:r w:rsidR="00486FAE" w:rsidRPr="0029606E">
        <w:t xml:space="preserve"> </w:t>
      </w:r>
      <w:r w:rsidRPr="0029606E">
        <w:t>The hosting body should make its best efforts to satisfy these requirements.</w:t>
      </w:r>
    </w:p>
    <w:p w14:paraId="0037AE9A" w14:textId="4FA59348" w:rsidR="00D77357" w:rsidRPr="0029606E" w:rsidRDefault="00D77357" w:rsidP="00D77357">
      <w:pPr>
        <w:pStyle w:val="p4"/>
      </w:pPr>
      <w:r w:rsidRPr="0029606E">
        <w:rPr>
          <w:b/>
        </w:rPr>
        <w:fldChar w:fldCharType="begin"/>
      </w:r>
      <w:r w:rsidRPr="0029606E">
        <w:rPr>
          <w:b/>
        </w:rPr>
        <w:instrText xml:space="preserve"> REF _Ref465565068 \r \h  \* MERGEFORMAT </w:instrText>
      </w:r>
      <w:r w:rsidRPr="0029606E">
        <w:rPr>
          <w:b/>
        </w:rPr>
      </w:r>
      <w:r w:rsidRPr="0029606E">
        <w:rPr>
          <w:b/>
        </w:rPr>
        <w:fldChar w:fldCharType="separate"/>
      </w:r>
      <w:r w:rsidR="005C35CA">
        <w:rPr>
          <w:b/>
        </w:rPr>
        <w:t>4.2.1</w:t>
      </w:r>
      <w:r w:rsidRPr="0029606E">
        <w:rPr>
          <w:b/>
        </w:rPr>
        <w:fldChar w:fldCharType="end"/>
      </w:r>
      <w:r w:rsidRPr="0029606E">
        <w:rPr>
          <w:b/>
        </w:rPr>
        <w:t>.3</w:t>
      </w:r>
      <w:r w:rsidRPr="0029606E">
        <w:tab/>
        <w:t>The secretariat shall ensure that arrangements are made for the agenda</w:t>
      </w:r>
      <w:r w:rsidR="003F2ED0" w:rsidRPr="0029606E">
        <w:t xml:space="preserve"> and logistical information</w:t>
      </w:r>
      <w:r w:rsidRPr="0029606E">
        <w:t xml:space="preserve"> to be circulated by the </w:t>
      </w:r>
      <w:del w:id="2613" w:author="Author">
        <w:r w:rsidRPr="0029606E" w:rsidDel="00164399">
          <w:delText>office of the CEO</w:delText>
        </w:r>
      </w:del>
      <w:ins w:id="2614" w:author="Author">
        <w:r w:rsidR="00164399">
          <w:t>Office of the CEO</w:t>
        </w:r>
      </w:ins>
      <w:r w:rsidRPr="0029606E">
        <w:t xml:space="preserve"> (in the IEC) or by the secretariat with a copy to the </w:t>
      </w:r>
      <w:del w:id="2615" w:author="Author">
        <w:r w:rsidRPr="0029606E" w:rsidDel="00164399">
          <w:delText>office of the CEO</w:delText>
        </w:r>
      </w:del>
      <w:ins w:id="2616" w:author="Author">
        <w:r w:rsidR="00164399">
          <w:t>Office of the CEO</w:t>
        </w:r>
      </w:ins>
      <w:r w:rsidRPr="0029606E">
        <w:t xml:space="preserve"> (in ISO) at the latest </w:t>
      </w:r>
      <w:r w:rsidR="007B59C5" w:rsidRPr="0029606E">
        <w:t>16</w:t>
      </w:r>
      <w:r w:rsidR="00E86E5B" w:rsidRPr="0029606E">
        <w:t> </w:t>
      </w:r>
      <w:r w:rsidR="007B59C5" w:rsidRPr="0029606E">
        <w:t>weeks</w:t>
      </w:r>
      <w:r w:rsidRPr="0029606E">
        <w:t xml:space="preserve"> </w:t>
      </w:r>
      <w:r w:rsidR="00E86E5B" w:rsidRPr="0029606E">
        <w:t>before the date of the meeting.</w:t>
      </w:r>
    </w:p>
    <w:p w14:paraId="733208CF" w14:textId="57D3E3C8" w:rsidR="00D97C38" w:rsidRPr="0029606E" w:rsidRDefault="00253455" w:rsidP="0070523E">
      <w:pPr>
        <w:pStyle w:val="Note"/>
      </w:pPr>
      <w:r w:rsidRPr="0029606E">
        <w:t>NOTE</w:t>
      </w:r>
      <w:r w:rsidRPr="0029606E">
        <w:tab/>
      </w:r>
      <w:r w:rsidR="00D97C38" w:rsidRPr="0029606E">
        <w:t>All new work item proposals must be approved by correspondence (</w:t>
      </w:r>
      <w:ins w:id="2617" w:author="Author">
        <w:r w:rsidR="00672771">
          <w:t xml:space="preserve">in ISO: </w:t>
        </w:r>
      </w:ins>
      <w:r w:rsidR="00D97C38" w:rsidRPr="0029606E">
        <w:t>committee internal ballot – CIB</w:t>
      </w:r>
      <w:r w:rsidR="00B664D8" w:rsidRPr="0029606E">
        <w:t>)</w:t>
      </w:r>
      <w:r w:rsidR="00D97C38" w:rsidRPr="0029606E">
        <w:t xml:space="preserve"> see </w:t>
      </w:r>
      <w:r w:rsidR="00E86E5B" w:rsidRPr="0029606E">
        <w:fldChar w:fldCharType="begin"/>
      </w:r>
      <w:r w:rsidR="00E86E5B" w:rsidRPr="0029606E">
        <w:instrText xml:space="preserve"> REF _Ref505151823 \r \h </w:instrText>
      </w:r>
      <w:r w:rsidR="00E86E5B" w:rsidRPr="0029606E">
        <w:fldChar w:fldCharType="separate"/>
      </w:r>
      <w:r w:rsidR="005C35CA">
        <w:t>2.3</w:t>
      </w:r>
      <w:r w:rsidR="00E86E5B" w:rsidRPr="0029606E">
        <w:fldChar w:fldCharType="end"/>
      </w:r>
      <w:r w:rsidR="00D97C38" w:rsidRPr="0029606E">
        <w:t>.</w:t>
      </w:r>
      <w:r w:rsidR="00826315" w:rsidRPr="0029606E">
        <w:t>4.</w:t>
      </w:r>
    </w:p>
    <w:p w14:paraId="6188D640" w14:textId="77777777" w:rsidR="00D77357" w:rsidRPr="0029606E" w:rsidRDefault="00D77357" w:rsidP="00D77357">
      <w:pPr>
        <w:pStyle w:val="BodyText"/>
      </w:pPr>
      <w:r w:rsidRPr="0029606E">
        <w:t>Only those committee drafts for which the compilation of comments will be available at least 6</w:t>
      </w:r>
      <w:r w:rsidR="003F1EC3" w:rsidRPr="0029606E">
        <w:t> </w:t>
      </w:r>
      <w:r w:rsidRPr="0029606E">
        <w:t>weeks before the meeting shall be included on the agenda and be eligible for discussion at the meeting.</w:t>
      </w:r>
    </w:p>
    <w:p w14:paraId="59903070" w14:textId="77777777" w:rsidR="00D77357" w:rsidRPr="0029606E" w:rsidRDefault="00D77357" w:rsidP="00E564C6">
      <w:pPr>
        <w:pStyle w:val="BodyText"/>
      </w:pPr>
      <w:r w:rsidRPr="0029606E">
        <w:t>Any other working documents, including compilations of comments on drafts to be discussed at the meeting, shall be distributed not less than 6</w:t>
      </w:r>
      <w:r w:rsidR="00253455" w:rsidRPr="0029606E">
        <w:t> </w:t>
      </w:r>
      <w:r w:rsidRPr="0029606E">
        <w:t>weeks in advance of the meeting.</w:t>
      </w:r>
    </w:p>
    <w:p w14:paraId="0B9F14B4" w14:textId="77777777" w:rsidR="00D3469B" w:rsidRPr="0029606E" w:rsidRDefault="00D3469B" w:rsidP="00E564C6">
      <w:pPr>
        <w:pStyle w:val="BodyText"/>
      </w:pPr>
      <w:r w:rsidRPr="0029606E">
        <w:t>The agenda shall clearly state the starting and estimated finishing times.</w:t>
      </w:r>
    </w:p>
    <w:p w14:paraId="70E9F2F6" w14:textId="77777777" w:rsidR="00D3469B" w:rsidRPr="0029606E" w:rsidRDefault="00D3469B" w:rsidP="00E564C6">
      <w:pPr>
        <w:pStyle w:val="BodyText"/>
      </w:pPr>
      <w:r w:rsidRPr="0029606E">
        <w:t>In the event of meetings over running the estimated finishing time, the Chair shall ensure that the P</w:t>
      </w:r>
      <w:r w:rsidR="0070523E" w:rsidRPr="0029606E">
        <w:noBreakHyphen/>
      </w:r>
      <w:r w:rsidRPr="0029606E">
        <w:t>members are willing to take voting decisions. However if P</w:t>
      </w:r>
      <w:r w:rsidR="0070523E" w:rsidRPr="0029606E">
        <w:noBreakHyphen/>
      </w:r>
      <w:r w:rsidRPr="0029606E">
        <w:t>members leave, they may request the Chair not to take any further voting decisions.</w:t>
      </w:r>
    </w:p>
    <w:p w14:paraId="5A1AC2B3" w14:textId="77777777" w:rsidR="006473F0" w:rsidRPr="0029606E" w:rsidRDefault="006473F0" w:rsidP="00E564C6">
      <w:pPr>
        <w:pStyle w:val="BodyText"/>
        <w:rPr>
          <w:rStyle w:val="zzzHighlight"/>
        </w:rPr>
      </w:pPr>
      <w:r w:rsidRPr="0029606E">
        <w:rPr>
          <w:rStyle w:val="zzzHighlight"/>
        </w:rPr>
        <w:t>Any decisions made after the estimated finishing time of the meeting and after any P-members have left shall be confirmed by co</w:t>
      </w:r>
      <w:r w:rsidR="0070523E" w:rsidRPr="0029606E">
        <w:rPr>
          <w:rStyle w:val="zzzHighlight"/>
        </w:rPr>
        <w:t>rrespondence after the meeting.</w:t>
      </w:r>
    </w:p>
    <w:p w14:paraId="4FAC2644" w14:textId="77777777" w:rsidR="006473F0" w:rsidRPr="0029606E" w:rsidRDefault="006473F0" w:rsidP="00E564C6">
      <w:pPr>
        <w:pStyle w:val="Note"/>
        <w:rPr>
          <w:rStyle w:val="zzzHighlight"/>
        </w:rPr>
      </w:pPr>
      <w:r w:rsidRPr="0029606E">
        <w:rPr>
          <w:rStyle w:val="zzzHighlight"/>
        </w:rPr>
        <w:t>NOTE</w:t>
      </w:r>
      <w:r w:rsidR="006E032C" w:rsidRPr="0029606E">
        <w:rPr>
          <w:rStyle w:val="zzzHighlight"/>
        </w:rPr>
        <w:tab/>
      </w:r>
      <w:r w:rsidRPr="0029606E">
        <w:rPr>
          <w:rStyle w:val="zzzHighlight"/>
        </w:rPr>
        <w:t>Attendees should take the estimated meeting time into consideration when booking their travel.</w:t>
      </w:r>
    </w:p>
    <w:p w14:paraId="1A44E55C" w14:textId="77777777" w:rsidR="00A24D7C" w:rsidRPr="0029606E" w:rsidRDefault="00A24D7C" w:rsidP="00E564C6">
      <w:pPr>
        <w:pStyle w:val="BodyText"/>
        <w:rPr>
          <w:rStyle w:val="zzzHighlight"/>
        </w:rPr>
      </w:pPr>
      <w:r w:rsidRPr="0029606E">
        <w:rPr>
          <w:rStyle w:val="zzzHighlight"/>
        </w:rPr>
        <w:t xml:space="preserve">See </w:t>
      </w:r>
      <w:r w:rsidR="00FF0558" w:rsidRPr="0029606E">
        <w:rPr>
          <w:rStyle w:val="zzzHighlight"/>
        </w:rPr>
        <w:t>Annex </w:t>
      </w:r>
      <w:r w:rsidR="00315E0E" w:rsidRPr="0029606E">
        <w:rPr>
          <w:rStyle w:val="zzzHighlight"/>
        </w:rPr>
        <w:t>S</w:t>
      </w:r>
      <w:r w:rsidR="00BC7F57" w:rsidRPr="0029606E">
        <w:rPr>
          <w:rStyle w:val="zzzHighlight"/>
        </w:rPr>
        <w:t>K</w:t>
      </w:r>
      <w:r w:rsidRPr="0029606E">
        <w:rPr>
          <w:rStyle w:val="zzzHighlight"/>
        </w:rPr>
        <w:t xml:space="preserve"> for the issuance of notices, agendas and documents before committee and working group meetings.</w:t>
      </w:r>
    </w:p>
    <w:p w14:paraId="601FA80D" w14:textId="77777777" w:rsidR="00D77357" w:rsidRPr="0029606E" w:rsidRDefault="00D77357" w:rsidP="00E564C6">
      <w:pPr>
        <w:pStyle w:val="Heading3"/>
      </w:pPr>
      <w:bookmarkStart w:id="2618" w:name="_Ref465565098"/>
      <w:bookmarkStart w:id="2619" w:name="_Toc318972252"/>
      <w:bookmarkStart w:id="2620" w:name="_Toc323037341"/>
      <w:bookmarkStart w:id="2621" w:name="_Toc69205059"/>
      <w:bookmarkStart w:id="2622" w:name="_Toc69205404"/>
      <w:bookmarkStart w:id="2623" w:name="_Toc69215305"/>
      <w:commentRangeStart w:id="2624"/>
      <w:r w:rsidRPr="0029606E">
        <w:t>Working group meetings</w:t>
      </w:r>
      <w:bookmarkEnd w:id="2618"/>
      <w:bookmarkEnd w:id="2619"/>
      <w:bookmarkEnd w:id="2620"/>
      <w:bookmarkEnd w:id="2621"/>
      <w:bookmarkEnd w:id="2622"/>
      <w:bookmarkEnd w:id="2623"/>
      <w:commentRangeEnd w:id="2624"/>
      <w:r w:rsidR="00154D86">
        <w:rPr>
          <w:rStyle w:val="CommentReference"/>
          <w:b w:val="0"/>
        </w:rPr>
        <w:commentReference w:id="2624"/>
      </w:r>
    </w:p>
    <w:p w14:paraId="052B74F8" w14:textId="44655C68" w:rsidR="00F77FA5" w:rsidRPr="0029606E" w:rsidRDefault="00D77357" w:rsidP="00E564C6">
      <w:pPr>
        <w:pStyle w:val="p4"/>
      </w:pPr>
      <w:r w:rsidRPr="0029606E">
        <w:rPr>
          <w:b/>
        </w:rPr>
        <w:fldChar w:fldCharType="begin"/>
      </w:r>
      <w:r w:rsidRPr="0029606E">
        <w:rPr>
          <w:b/>
        </w:rPr>
        <w:instrText xml:space="preserve"> REF _Ref465565098 \r \h  \* MERGEFORMAT </w:instrText>
      </w:r>
      <w:r w:rsidRPr="0029606E">
        <w:rPr>
          <w:b/>
        </w:rPr>
      </w:r>
      <w:r w:rsidRPr="0029606E">
        <w:rPr>
          <w:b/>
        </w:rPr>
        <w:fldChar w:fldCharType="separate"/>
      </w:r>
      <w:r w:rsidR="005C35CA">
        <w:rPr>
          <w:b/>
        </w:rPr>
        <w:t>4.2.2</w:t>
      </w:r>
      <w:r w:rsidRPr="0029606E">
        <w:rPr>
          <w:b/>
        </w:rPr>
        <w:fldChar w:fldCharType="end"/>
      </w:r>
      <w:r w:rsidRPr="0029606E">
        <w:rPr>
          <w:b/>
        </w:rPr>
        <w:t>.1</w:t>
      </w:r>
      <w:r w:rsidRPr="0029606E">
        <w:tab/>
      </w:r>
      <w:ins w:id="2625" w:author="Author">
        <w:r w:rsidR="00385DB7" w:rsidRPr="00385DB7">
          <w:t xml:space="preserve">A working group may meet in either virtual, hybrid or face-to-face mode. </w:t>
        </w:r>
      </w:ins>
      <w:del w:id="2626" w:author="Author">
        <w:r w:rsidRPr="0029606E" w:rsidDel="007C265E">
          <w:delText xml:space="preserve">Working groups shall use </w:delText>
        </w:r>
        <w:r w:rsidR="00315E0E" w:rsidRPr="0029606E" w:rsidDel="007C265E">
          <w:delText xml:space="preserve">current </w:delText>
        </w:r>
        <w:r w:rsidRPr="0029606E" w:rsidDel="007C265E">
          <w:delText>electronic means to carry out their work (for example, e</w:delText>
        </w:r>
        <w:r w:rsidR="00BB1E9B" w:rsidRPr="0029606E" w:rsidDel="007C265E">
          <w:noBreakHyphen/>
        </w:r>
        <w:r w:rsidRPr="0029606E" w:rsidDel="007C265E">
          <w:delText>mail, groupware and teleconferencing) wherever possible.</w:delText>
        </w:r>
        <w:r w:rsidR="00F77FA5" w:rsidRPr="0029606E" w:rsidDel="007C265E">
          <w:delText xml:space="preserve"> </w:delText>
        </w:r>
      </w:del>
      <w:r w:rsidR="00F77FA5" w:rsidRPr="0029606E">
        <w:t xml:space="preserve">For a </w:t>
      </w:r>
      <w:del w:id="2627" w:author="Author">
        <w:r w:rsidR="00F77FA5" w:rsidRPr="0029606E" w:rsidDel="00385DB7">
          <w:delText>fully remote</w:delText>
        </w:r>
      </w:del>
      <w:ins w:id="2628" w:author="Author">
        <w:r w:rsidR="00385DB7">
          <w:t>virtual</w:t>
        </w:r>
      </w:ins>
      <w:r w:rsidR="00F77FA5" w:rsidRPr="0029606E">
        <w:t xml:space="preserve"> meeting, the advance notice shall be made available a minimum of 4</w:t>
      </w:r>
      <w:r w:rsidR="00E829D8" w:rsidRPr="0029606E">
        <w:t> </w:t>
      </w:r>
      <w:r w:rsidR="00F77FA5" w:rsidRPr="0029606E">
        <w:t>weeks in advance of the meeting.</w:t>
      </w:r>
    </w:p>
    <w:p w14:paraId="397EEC51" w14:textId="24306746" w:rsidR="00D77357" w:rsidRPr="0029606E" w:rsidRDefault="00D77357" w:rsidP="00E829D8">
      <w:pPr>
        <w:pStyle w:val="BodyText"/>
      </w:pPr>
      <w:r w:rsidRPr="0029606E">
        <w:t>When a</w:t>
      </w:r>
      <w:r w:rsidR="00F77FA5" w:rsidRPr="0029606E">
        <w:t xml:space="preserve"> </w:t>
      </w:r>
      <w:del w:id="2629" w:author="Author">
        <w:r w:rsidR="00F77FA5" w:rsidRPr="0029606E" w:rsidDel="00CA07C3">
          <w:delText>physical</w:delText>
        </w:r>
        <w:r w:rsidRPr="0029606E" w:rsidDel="00CA07C3">
          <w:delText xml:space="preserve"> </w:delText>
        </w:r>
      </w:del>
      <w:ins w:id="2630" w:author="Author">
        <w:r w:rsidR="00CA07C3">
          <w:t>face-to-face or hybrid</w:t>
        </w:r>
        <w:r w:rsidR="00CA07C3" w:rsidRPr="0029606E">
          <w:t xml:space="preserve"> </w:t>
        </w:r>
      </w:ins>
      <w:r w:rsidRPr="0029606E">
        <w:t xml:space="preserve">meeting needs to be held, notification by the </w:t>
      </w:r>
      <w:del w:id="2631" w:author="Author">
        <w:r w:rsidRPr="0029606E" w:rsidDel="00627DBC">
          <w:delText>convenor</w:delText>
        </w:r>
      </w:del>
      <w:ins w:id="2632" w:author="Author">
        <w:r w:rsidR="00627DBC">
          <w:t>Convenor</w:t>
        </w:r>
      </w:ins>
      <w:r w:rsidRPr="0029606E">
        <w:t xml:space="preserve"> of the meetings of a working group shall be sent to its members and to the secretariat of the parent committee, at least 6</w:t>
      </w:r>
      <w:r w:rsidR="00F676CB" w:rsidRPr="0029606E">
        <w:t> </w:t>
      </w:r>
      <w:r w:rsidRPr="0029606E">
        <w:t>weeks in advance of the meeting.</w:t>
      </w:r>
    </w:p>
    <w:p w14:paraId="1650086E" w14:textId="68251075" w:rsidR="00520486" w:rsidRPr="0029606E" w:rsidRDefault="00520486" w:rsidP="00E829D8">
      <w:pPr>
        <w:pStyle w:val="BodyText"/>
      </w:pPr>
      <w:r w:rsidRPr="0029606E">
        <w:t xml:space="preserve">The Working Group leadership should ensure that everything reasonable is done to enable </w:t>
      </w:r>
      <w:del w:id="2633" w:author="Author">
        <w:r w:rsidRPr="0029606E" w:rsidDel="00976EF7">
          <w:delText>expert</w:delText>
        </w:r>
      </w:del>
      <w:ins w:id="2634" w:author="Author">
        <w:r w:rsidR="00976EF7">
          <w:t>Expert</w:t>
        </w:r>
      </w:ins>
      <w:r w:rsidRPr="0029606E">
        <w:t>s to actively participate.</w:t>
      </w:r>
    </w:p>
    <w:p w14:paraId="553CA0FD" w14:textId="63EA37E4" w:rsidR="00D77357" w:rsidRPr="0029606E" w:rsidRDefault="00D77357" w:rsidP="00E564C6">
      <w:pPr>
        <w:pStyle w:val="BodyText"/>
      </w:pPr>
      <w:r w:rsidRPr="0029606E">
        <w:t xml:space="preserve">Arrangements for meetings shall be made between the </w:t>
      </w:r>
      <w:del w:id="2635" w:author="Author">
        <w:r w:rsidRPr="0029606E" w:rsidDel="00627DBC">
          <w:delText>convenor</w:delText>
        </w:r>
      </w:del>
      <w:ins w:id="2636" w:author="Author">
        <w:r w:rsidR="00627DBC">
          <w:t>Convenor</w:t>
        </w:r>
      </w:ins>
      <w:r w:rsidRPr="0029606E">
        <w:t xml:space="preserve"> and the member of the working group in whose country the meeting is to be held. The latter member shall be responsible for all practical working arrangements.</w:t>
      </w:r>
    </w:p>
    <w:p w14:paraId="11F8E148" w14:textId="5D220B7B" w:rsidR="00D77357" w:rsidRPr="0029606E" w:rsidRDefault="00D77357" w:rsidP="00E564C6">
      <w:pPr>
        <w:pStyle w:val="p4"/>
      </w:pPr>
      <w:r w:rsidRPr="0029606E">
        <w:rPr>
          <w:b/>
        </w:rPr>
        <w:fldChar w:fldCharType="begin"/>
      </w:r>
      <w:r w:rsidRPr="0029606E">
        <w:rPr>
          <w:b/>
        </w:rPr>
        <w:instrText xml:space="preserve"> REF _Ref465565098 \r \h  \* MERGEFORMAT </w:instrText>
      </w:r>
      <w:r w:rsidRPr="0029606E">
        <w:rPr>
          <w:b/>
        </w:rPr>
      </w:r>
      <w:r w:rsidRPr="0029606E">
        <w:rPr>
          <w:b/>
        </w:rPr>
        <w:fldChar w:fldCharType="separate"/>
      </w:r>
      <w:r w:rsidR="005C35CA">
        <w:rPr>
          <w:b/>
        </w:rPr>
        <w:t>4.2.2</w:t>
      </w:r>
      <w:r w:rsidRPr="0029606E">
        <w:rPr>
          <w:b/>
        </w:rPr>
        <w:fldChar w:fldCharType="end"/>
      </w:r>
      <w:r w:rsidRPr="0029606E">
        <w:rPr>
          <w:b/>
        </w:rPr>
        <w:t>.2</w:t>
      </w:r>
      <w:r w:rsidRPr="0029606E">
        <w:rPr>
          <w:b/>
        </w:rPr>
        <w:tab/>
      </w:r>
      <w:r w:rsidRPr="0029606E">
        <w:t xml:space="preserve">If a working group meeting is to be held in conjunction with a meeting of the parent committee, the </w:t>
      </w:r>
      <w:del w:id="2637" w:author="Author">
        <w:r w:rsidRPr="0029606E" w:rsidDel="00627DBC">
          <w:delText>convenor</w:delText>
        </w:r>
      </w:del>
      <w:ins w:id="2638" w:author="Author">
        <w:r w:rsidR="00627DBC">
          <w:t>Convenor</w:t>
        </w:r>
      </w:ins>
      <w:r w:rsidRPr="0029606E">
        <w:t xml:space="preserve"> shall coordinate arrangements with the secretariat of the parent committee. In particular it shall be ensured that the working group members receive all general information for the meeting, which is sent to delegates to the meeting of the parent committee.</w:t>
      </w:r>
    </w:p>
    <w:p w14:paraId="13E732B1" w14:textId="751684D4" w:rsidR="0046503F" w:rsidRPr="0029606E" w:rsidRDefault="006E032C" w:rsidP="00E564C6">
      <w:pPr>
        <w:pStyle w:val="p4"/>
      </w:pPr>
      <w:r w:rsidRPr="0029606E">
        <w:rPr>
          <w:b/>
        </w:rPr>
        <w:fldChar w:fldCharType="begin"/>
      </w:r>
      <w:r w:rsidRPr="0029606E">
        <w:rPr>
          <w:b/>
        </w:rPr>
        <w:instrText xml:space="preserve"> REF _Ref465565098 \r \h  \* MERGEFORMAT </w:instrText>
      </w:r>
      <w:r w:rsidRPr="0029606E">
        <w:rPr>
          <w:b/>
        </w:rPr>
      </w:r>
      <w:r w:rsidRPr="0029606E">
        <w:rPr>
          <w:b/>
        </w:rPr>
        <w:fldChar w:fldCharType="separate"/>
      </w:r>
      <w:r w:rsidR="005C35CA">
        <w:rPr>
          <w:b/>
        </w:rPr>
        <w:t>4.2.2</w:t>
      </w:r>
      <w:r w:rsidRPr="0029606E">
        <w:rPr>
          <w:b/>
        </w:rPr>
        <w:fldChar w:fldCharType="end"/>
      </w:r>
      <w:r w:rsidRPr="0029606E">
        <w:rPr>
          <w:b/>
        </w:rPr>
        <w:t>.</w:t>
      </w:r>
      <w:r w:rsidR="0046503F" w:rsidRPr="0029606E">
        <w:rPr>
          <w:b/>
        </w:rPr>
        <w:t>3</w:t>
      </w:r>
      <w:r w:rsidR="0046503F" w:rsidRPr="0029606E">
        <w:tab/>
      </w:r>
      <w:r w:rsidR="00855F8E" w:rsidRPr="0029606E">
        <w:t xml:space="preserve">Either the WG (or </w:t>
      </w:r>
      <w:r w:rsidR="0046503F" w:rsidRPr="0029606E">
        <w:t>PT/MT/AC</w:t>
      </w:r>
      <w:r w:rsidR="00855F8E" w:rsidRPr="0029606E">
        <w:t xml:space="preserve"> in IEC) l</w:t>
      </w:r>
      <w:r w:rsidR="0046503F" w:rsidRPr="0029606E">
        <w:t xml:space="preserve">eader or the </w:t>
      </w:r>
      <w:del w:id="2639" w:author="Author">
        <w:r w:rsidR="0046503F" w:rsidRPr="0029606E" w:rsidDel="00FB10FE">
          <w:delText>Secretary</w:delText>
        </w:r>
      </w:del>
      <w:ins w:id="2640" w:author="Author">
        <w:r w:rsidR="00FB10FE">
          <w:t>Secretary/Committee Manager</w:t>
        </w:r>
      </w:ins>
      <w:r w:rsidR="0046503F" w:rsidRPr="0029606E">
        <w:t xml:space="preserve"> of the relevant committee shall n</w:t>
      </w:r>
      <w:r w:rsidR="00855F8E" w:rsidRPr="0029606E">
        <w:t xml:space="preserve">otify National Body Secretariats of any WG (or </w:t>
      </w:r>
      <w:r w:rsidR="0046503F" w:rsidRPr="0029606E">
        <w:t>PT/MT/AC</w:t>
      </w:r>
      <w:r w:rsidR="00855F8E" w:rsidRPr="0029606E">
        <w:t xml:space="preserve"> in IEC)</w:t>
      </w:r>
      <w:r w:rsidR="0046503F" w:rsidRPr="0029606E">
        <w:t xml:space="preserve"> meeting held in their country.</w:t>
      </w:r>
    </w:p>
    <w:p w14:paraId="2790783C" w14:textId="6BA6B63F" w:rsidR="00D77357" w:rsidRPr="0029606E" w:rsidRDefault="00D77357" w:rsidP="00E564C6">
      <w:pPr>
        <w:pStyle w:val="Heading2"/>
      </w:pPr>
      <w:bookmarkStart w:id="2641" w:name="_Toc185305293"/>
      <w:bookmarkStart w:id="2642" w:name="_Toc185305512"/>
      <w:bookmarkStart w:id="2643" w:name="_Toc318972253"/>
      <w:bookmarkStart w:id="2644" w:name="_Toc323037342"/>
      <w:bookmarkStart w:id="2645" w:name="_Toc338243554"/>
      <w:bookmarkStart w:id="2646" w:name="_Toc354474235"/>
      <w:bookmarkStart w:id="2647" w:name="_Toc478053422"/>
      <w:bookmarkStart w:id="2648" w:name="_Toc69205060"/>
      <w:bookmarkStart w:id="2649" w:name="_Toc69205405"/>
      <w:bookmarkStart w:id="2650" w:name="_Toc69304097"/>
      <w:r w:rsidRPr="0029606E">
        <w:t>Languages at meetings</w:t>
      </w:r>
      <w:bookmarkEnd w:id="2641"/>
      <w:bookmarkEnd w:id="2642"/>
      <w:bookmarkEnd w:id="2643"/>
      <w:bookmarkEnd w:id="2644"/>
      <w:bookmarkEnd w:id="2645"/>
      <w:bookmarkEnd w:id="2646"/>
      <w:bookmarkEnd w:id="2647"/>
      <w:bookmarkEnd w:id="2648"/>
      <w:bookmarkEnd w:id="2649"/>
      <w:bookmarkEnd w:id="2650"/>
    </w:p>
    <w:p w14:paraId="6C6157A8" w14:textId="77777777" w:rsidR="00D77357" w:rsidRPr="0029606E" w:rsidRDefault="00BE3A81" w:rsidP="00E564C6">
      <w:pPr>
        <w:pStyle w:val="BodyText"/>
      </w:pPr>
      <w:r w:rsidRPr="0029606E">
        <w:t>While the official</w:t>
      </w:r>
      <w:r w:rsidR="00D77357" w:rsidRPr="0029606E">
        <w:t xml:space="preserve"> languages are English, French and Russian, meetings are conducted in</w:t>
      </w:r>
      <w:r w:rsidRPr="0029606E">
        <w:t xml:space="preserve"> English by default</w:t>
      </w:r>
      <w:r w:rsidR="00D77357" w:rsidRPr="0029606E">
        <w:t>.</w:t>
      </w:r>
    </w:p>
    <w:p w14:paraId="6D6CBB45" w14:textId="77777777" w:rsidR="00D77357" w:rsidRPr="0029606E" w:rsidRDefault="00D77357" w:rsidP="00E564C6">
      <w:pPr>
        <w:pStyle w:val="BodyText"/>
      </w:pPr>
      <w:r w:rsidRPr="0029606E">
        <w:t xml:space="preserve">The </w:t>
      </w:r>
      <w:r w:rsidR="003C11A1" w:rsidRPr="0029606E">
        <w:t>National Body</w:t>
      </w:r>
      <w:r w:rsidRPr="0029606E">
        <w:t xml:space="preserve"> for the Russian Federation provides all interpretation and translation into or from the Russian language.</w:t>
      </w:r>
    </w:p>
    <w:p w14:paraId="7F592DFD" w14:textId="7FFFB011" w:rsidR="00D77357" w:rsidRPr="0029606E" w:rsidRDefault="00D77357" w:rsidP="00E564C6">
      <w:pPr>
        <w:pStyle w:val="BodyText"/>
      </w:pPr>
      <w:r w:rsidRPr="0029606E">
        <w:t xml:space="preserve">The </w:t>
      </w:r>
      <w:del w:id="2651" w:author="Author">
        <w:r w:rsidRPr="0029606E" w:rsidDel="00627DBC">
          <w:delText>chair</w:delText>
        </w:r>
      </w:del>
      <w:ins w:id="2652" w:author="Author">
        <w:r w:rsidR="00627DBC">
          <w:t>Chair</w:t>
        </w:r>
      </w:ins>
      <w:r w:rsidRPr="0029606E">
        <w:t xml:space="preserve"> and secretariat are responsible for dealing with the question of language at a meeting in a manner acceptable to the participants following the general rules of ISO or IEC, as appropriate. (See also </w:t>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E</w:t>
      </w:r>
      <w:r w:rsidR="00F307EF" w:rsidRPr="0029606E">
        <w:fldChar w:fldCharType="end"/>
      </w:r>
      <w:r w:rsidRPr="0029606E">
        <w:t>.)</w:t>
      </w:r>
    </w:p>
    <w:p w14:paraId="1B4640B8" w14:textId="7D80E76D" w:rsidR="00D77357" w:rsidRPr="0029606E" w:rsidRDefault="00D77357" w:rsidP="00E564C6">
      <w:pPr>
        <w:pStyle w:val="Heading2"/>
      </w:pPr>
      <w:bookmarkStart w:id="2653" w:name="_Toc185305294"/>
      <w:bookmarkStart w:id="2654" w:name="_Toc185305513"/>
      <w:bookmarkStart w:id="2655" w:name="_Toc318972254"/>
      <w:bookmarkStart w:id="2656" w:name="_Toc323037343"/>
      <w:bookmarkStart w:id="2657" w:name="_Toc338243555"/>
      <w:bookmarkStart w:id="2658" w:name="_Toc354474236"/>
      <w:bookmarkStart w:id="2659" w:name="_Toc478053423"/>
      <w:bookmarkStart w:id="2660" w:name="_Toc69205061"/>
      <w:bookmarkStart w:id="2661" w:name="_Toc69205406"/>
      <w:bookmarkStart w:id="2662" w:name="_Toc69304098"/>
      <w:r w:rsidRPr="0029606E">
        <w:t>Cancellation of meetings</w:t>
      </w:r>
      <w:bookmarkEnd w:id="2653"/>
      <w:bookmarkEnd w:id="2654"/>
      <w:bookmarkEnd w:id="2655"/>
      <w:bookmarkEnd w:id="2656"/>
      <w:bookmarkEnd w:id="2657"/>
      <w:bookmarkEnd w:id="2658"/>
      <w:bookmarkEnd w:id="2659"/>
      <w:bookmarkEnd w:id="2660"/>
      <w:bookmarkEnd w:id="2661"/>
      <w:bookmarkEnd w:id="2662"/>
    </w:p>
    <w:p w14:paraId="712D856B" w14:textId="73BB26F1" w:rsidR="00D77357" w:rsidRPr="0029606E" w:rsidRDefault="00D77357" w:rsidP="00E564C6">
      <w:pPr>
        <w:pStyle w:val="BodyText"/>
      </w:pPr>
      <w:r w:rsidRPr="0029606E">
        <w:t xml:space="preserve">Every possible effort shall be made to avoid cancellation or postponement of a meeting once it has been convened. Nevertheless, if the agenda and basic documents are not available within the time required by </w:t>
      </w:r>
      <w:r w:rsidR="00F676CB" w:rsidRPr="0029606E">
        <w:fldChar w:fldCharType="begin"/>
      </w:r>
      <w:r w:rsidR="00F676CB" w:rsidRPr="0029606E">
        <w:instrText xml:space="preserve"> REF _Ref465565068 \r \h </w:instrText>
      </w:r>
      <w:r w:rsidR="00F676CB" w:rsidRPr="0029606E">
        <w:fldChar w:fldCharType="separate"/>
      </w:r>
      <w:r w:rsidR="005C35CA">
        <w:t>4.2.1</w:t>
      </w:r>
      <w:r w:rsidR="00F676CB" w:rsidRPr="0029606E">
        <w:fldChar w:fldCharType="end"/>
      </w:r>
      <w:r w:rsidRPr="0029606E">
        <w:t>.3, then the Chief Executive Officer has the right to cancel the meeting.</w:t>
      </w:r>
    </w:p>
    <w:p w14:paraId="7A644B02" w14:textId="4D4B5BC5" w:rsidR="00D77357" w:rsidRPr="0029606E" w:rsidRDefault="006E032C" w:rsidP="006E032C">
      <w:pPr>
        <w:pStyle w:val="Heading2"/>
        <w:numPr>
          <w:ilvl w:val="0"/>
          <w:numId w:val="0"/>
        </w:numPr>
        <w:rPr>
          <w:rStyle w:val="zzzHighlight0"/>
        </w:rPr>
      </w:pPr>
      <w:bookmarkStart w:id="2663" w:name="_Toc323556514"/>
      <w:bookmarkStart w:id="2664" w:name="_Toc354474237"/>
      <w:bookmarkStart w:id="2665" w:name="_Toc478053424"/>
      <w:bookmarkStart w:id="2666" w:name="_Toc69205062"/>
      <w:bookmarkStart w:id="2667" w:name="_Toc69205407"/>
      <w:bookmarkStart w:id="2668" w:name="_Toc69304099"/>
      <w:r w:rsidRPr="0029606E">
        <w:rPr>
          <w:rStyle w:val="zzzHighlight0"/>
        </w:rPr>
        <w:t>4.5</w:t>
      </w:r>
      <w:r w:rsidRPr="0029606E">
        <w:rPr>
          <w:rStyle w:val="zzzHighlight0"/>
        </w:rPr>
        <w:tab/>
      </w:r>
      <w:r w:rsidR="00D77357" w:rsidRPr="0029606E">
        <w:rPr>
          <w:rStyle w:val="zzzHighlight0"/>
        </w:rPr>
        <w:t>Distribution of documents</w:t>
      </w:r>
      <w:bookmarkEnd w:id="2663"/>
      <w:bookmarkEnd w:id="2664"/>
      <w:bookmarkEnd w:id="2665"/>
      <w:bookmarkEnd w:id="2666"/>
      <w:bookmarkEnd w:id="2667"/>
      <w:bookmarkEnd w:id="2668"/>
    </w:p>
    <w:p w14:paraId="749E96B7" w14:textId="77777777" w:rsidR="003F1EC3" w:rsidRPr="0029606E" w:rsidRDefault="003F1EC3" w:rsidP="003F1EC3">
      <w:pPr>
        <w:pStyle w:val="BodyText"/>
        <w:rPr>
          <w:rStyle w:val="zzzHighlight"/>
        </w:rPr>
      </w:pPr>
      <w:r w:rsidRPr="0029606E">
        <w:rPr>
          <w:rStyle w:val="zzzHighlight"/>
        </w:rPr>
        <w:t>For requirements relating to document distribution, refer to Annex</w:t>
      </w:r>
      <w:r w:rsidR="006E032C" w:rsidRPr="0029606E">
        <w:rPr>
          <w:rStyle w:val="zzzHighlight"/>
        </w:rPr>
        <w:t> </w:t>
      </w:r>
      <w:r w:rsidRPr="0029606E">
        <w:rPr>
          <w:rStyle w:val="zzzHighlight"/>
        </w:rPr>
        <w:t>SB. A copy of the agenda and calling notice for a committee meeting shall be made available to the ISO Central Secretariat for information.</w:t>
      </w:r>
    </w:p>
    <w:p w14:paraId="0308E897" w14:textId="4706056D" w:rsidR="002A011A" w:rsidRPr="0029606E" w:rsidRDefault="006E032C" w:rsidP="006E032C">
      <w:pPr>
        <w:pStyle w:val="Heading2"/>
        <w:numPr>
          <w:ilvl w:val="0"/>
          <w:numId w:val="0"/>
        </w:numPr>
        <w:rPr>
          <w:rStyle w:val="zzzHighlight"/>
        </w:rPr>
      </w:pPr>
      <w:bookmarkStart w:id="2669" w:name="_Toc478053425"/>
      <w:bookmarkStart w:id="2670" w:name="_Toc69205063"/>
      <w:bookmarkStart w:id="2671" w:name="_Toc69205408"/>
      <w:bookmarkStart w:id="2672" w:name="_Toc69304100"/>
      <w:r w:rsidRPr="0029606E">
        <w:rPr>
          <w:szCs w:val="24"/>
          <w:shd w:val="clear" w:color="auto" w:fill="C6D9F1"/>
        </w:rPr>
        <w:t>4.6</w:t>
      </w:r>
      <w:r w:rsidRPr="0029606E">
        <w:rPr>
          <w:szCs w:val="24"/>
          <w:shd w:val="clear" w:color="auto" w:fill="C6D9F1"/>
        </w:rPr>
        <w:tab/>
      </w:r>
      <w:del w:id="2673" w:author="Author">
        <w:r w:rsidR="002A011A" w:rsidRPr="0029606E" w:rsidDel="00C860F6">
          <w:rPr>
            <w:rStyle w:val="zzzHighlight"/>
          </w:rPr>
          <w:delText>Remote</w:delText>
        </w:r>
      </w:del>
      <w:ins w:id="2674" w:author="Author">
        <w:r w:rsidR="00C860F6">
          <w:rPr>
            <w:rStyle w:val="zzzHighlight"/>
          </w:rPr>
          <w:t>Virtual</w:t>
        </w:r>
      </w:ins>
      <w:r w:rsidR="002A011A" w:rsidRPr="0029606E">
        <w:rPr>
          <w:rStyle w:val="zzzHighlight"/>
        </w:rPr>
        <w:t xml:space="preserve"> participation at </w:t>
      </w:r>
      <w:r w:rsidR="002A011A" w:rsidRPr="0029606E">
        <w:rPr>
          <w:rStyle w:val="zzzHighlight0"/>
        </w:rPr>
        <w:t>committee</w:t>
      </w:r>
      <w:r w:rsidR="002A011A" w:rsidRPr="0029606E">
        <w:rPr>
          <w:rStyle w:val="zzzHighlight"/>
        </w:rPr>
        <w:t xml:space="preserve"> meetings</w:t>
      </w:r>
      <w:bookmarkEnd w:id="2669"/>
      <w:bookmarkEnd w:id="2670"/>
      <w:bookmarkEnd w:id="2671"/>
      <w:bookmarkEnd w:id="2672"/>
    </w:p>
    <w:p w14:paraId="07CF90F2" w14:textId="13E4CE03" w:rsidR="002A011A" w:rsidRPr="0029606E" w:rsidRDefault="002A011A" w:rsidP="00496ED2">
      <w:pPr>
        <w:pStyle w:val="BodyText"/>
        <w:rPr>
          <w:rStyle w:val="zzzHighlight"/>
        </w:rPr>
      </w:pPr>
      <w:del w:id="2675" w:author="Author">
        <w:r w:rsidRPr="0029606E" w:rsidDel="00C860F6">
          <w:rPr>
            <w:rStyle w:val="zzzHighlight"/>
          </w:rPr>
          <w:delText>Remote</w:delText>
        </w:r>
      </w:del>
      <w:ins w:id="2676" w:author="Author">
        <w:r w:rsidR="00C860F6">
          <w:rPr>
            <w:rStyle w:val="zzzHighlight"/>
          </w:rPr>
          <w:t>Virtual</w:t>
        </w:r>
      </w:ins>
      <w:r w:rsidRPr="0029606E">
        <w:rPr>
          <w:rStyle w:val="zzzHighlight"/>
        </w:rPr>
        <w:t xml:space="preserve"> participation at committee meetings is supported in ISO to enable the goals of increasing stakeholder engagement and better coordination of the committee work. </w:t>
      </w:r>
      <w:del w:id="2677" w:author="Author">
        <w:r w:rsidRPr="0029606E" w:rsidDel="00C860F6">
          <w:rPr>
            <w:rStyle w:val="zzzHighlight"/>
          </w:rPr>
          <w:delText>Remote</w:delText>
        </w:r>
      </w:del>
      <w:ins w:id="2678" w:author="Author">
        <w:r w:rsidR="00C860F6">
          <w:rPr>
            <w:rStyle w:val="zzzHighlight"/>
          </w:rPr>
          <w:t>Virtual</w:t>
        </w:r>
      </w:ins>
      <w:r w:rsidRPr="0029606E">
        <w:rPr>
          <w:rStyle w:val="zzzHighlight"/>
        </w:rPr>
        <w:t xml:space="preserve"> participation is allowed for all ISO meetings and ISO committees, provided that:</w:t>
      </w:r>
    </w:p>
    <w:p w14:paraId="40F84E36" w14:textId="20F28536" w:rsidR="002A011A" w:rsidRPr="0029606E" w:rsidRDefault="002A011A" w:rsidP="002A011A">
      <w:pPr>
        <w:pStyle w:val="ListContinue1"/>
        <w:rPr>
          <w:rStyle w:val="zzzHighlight"/>
        </w:rPr>
      </w:pPr>
      <w:r w:rsidRPr="0029606E">
        <w:rPr>
          <w:rStyle w:val="zzzHighlight"/>
        </w:rPr>
        <w:t>—</w:t>
      </w:r>
      <w:r w:rsidRPr="0029606E">
        <w:rPr>
          <w:rStyle w:val="zzzHighlight"/>
        </w:rPr>
        <w:tab/>
        <w:t xml:space="preserve">The </w:t>
      </w:r>
      <w:del w:id="2679" w:author="Author">
        <w:r w:rsidRPr="0029606E" w:rsidDel="00FB10FE">
          <w:rPr>
            <w:rStyle w:val="zzzHighlight"/>
          </w:rPr>
          <w:delText>committee secretary</w:delText>
        </w:r>
      </w:del>
      <w:ins w:id="2680" w:author="Author">
        <w:r w:rsidR="00FB10FE">
          <w:rPr>
            <w:rStyle w:val="zzzHighlight"/>
          </w:rPr>
          <w:t>Secretary/Committee Manager</w:t>
        </w:r>
      </w:ins>
      <w:r w:rsidRPr="0029606E">
        <w:rPr>
          <w:rStyle w:val="zzzHighlight"/>
        </w:rPr>
        <w:t xml:space="preserve"> checks with the host prior to meeting and follows the ‘Guidelines on </w:t>
      </w:r>
      <w:del w:id="2681" w:author="Author">
        <w:r w:rsidRPr="0029606E" w:rsidDel="00C860F6">
          <w:rPr>
            <w:rStyle w:val="zzzHighlight"/>
          </w:rPr>
          <w:delText>remote</w:delText>
        </w:r>
      </w:del>
      <w:ins w:id="2682" w:author="Author">
        <w:r w:rsidR="00C860F6">
          <w:rPr>
            <w:rStyle w:val="zzzHighlight"/>
          </w:rPr>
          <w:t>virtual</w:t>
        </w:r>
      </w:ins>
      <w:r w:rsidRPr="0029606E">
        <w:rPr>
          <w:rStyle w:val="zzzHighlight"/>
        </w:rPr>
        <w:t xml:space="preserve"> participation at committee meetings’</w:t>
      </w:r>
      <w:r w:rsidR="006E032C" w:rsidRPr="0029606E">
        <w:rPr>
          <w:rStyle w:val="zzzHighlight"/>
        </w:rPr>
        <w:t>.</w:t>
      </w:r>
    </w:p>
    <w:p w14:paraId="10DD443A" w14:textId="77777777" w:rsidR="002A011A" w:rsidRPr="0029606E" w:rsidRDefault="002A011A" w:rsidP="00496ED2">
      <w:pPr>
        <w:pStyle w:val="ListContinue1"/>
        <w:rPr>
          <w:rStyle w:val="zzzHighlight"/>
        </w:rPr>
      </w:pPr>
      <w:r w:rsidRPr="0029606E">
        <w:rPr>
          <w:rStyle w:val="zzzHighlight"/>
        </w:rPr>
        <w:t>—</w:t>
      </w:r>
      <w:r w:rsidRPr="0029606E">
        <w:rPr>
          <w:rStyle w:val="zzzHighlight"/>
        </w:rPr>
        <w:tab/>
        <w:t>The host agrees and can provide the necessary technology and support</w:t>
      </w:r>
      <w:r w:rsidR="006E032C" w:rsidRPr="0029606E">
        <w:rPr>
          <w:rStyle w:val="zzzHighlight"/>
        </w:rPr>
        <w:t>.</w:t>
      </w:r>
    </w:p>
    <w:p w14:paraId="138F2EBA" w14:textId="7A7E55FB" w:rsidR="002A011A" w:rsidRPr="0029606E" w:rsidRDefault="002A011A" w:rsidP="00496ED2">
      <w:pPr>
        <w:pStyle w:val="ListContinue1"/>
        <w:rPr>
          <w:rStyle w:val="zzzHighlight"/>
        </w:rPr>
      </w:pPr>
      <w:r w:rsidRPr="0029606E">
        <w:rPr>
          <w:rStyle w:val="zzzHighlight"/>
        </w:rPr>
        <w:t>—</w:t>
      </w:r>
      <w:r w:rsidRPr="0029606E">
        <w:rPr>
          <w:rStyle w:val="zzzHighlight"/>
        </w:rPr>
        <w:tab/>
        <w:t xml:space="preserve">The same registration and accreditation rules apply to </w:t>
      </w:r>
      <w:del w:id="2683" w:author="Author">
        <w:r w:rsidRPr="0029606E" w:rsidDel="00C860F6">
          <w:rPr>
            <w:rStyle w:val="zzzHighlight"/>
          </w:rPr>
          <w:delText>remote</w:delText>
        </w:r>
      </w:del>
      <w:ins w:id="2684" w:author="Author">
        <w:r w:rsidR="00C860F6">
          <w:rPr>
            <w:rStyle w:val="zzzHighlight"/>
          </w:rPr>
          <w:t>virtual</w:t>
        </w:r>
      </w:ins>
      <w:r w:rsidRPr="0029606E">
        <w:rPr>
          <w:rStyle w:val="zzzHighlight"/>
        </w:rPr>
        <w:t xml:space="preserve"> and </w:t>
      </w:r>
      <w:del w:id="2685" w:author="Author">
        <w:r w:rsidRPr="0029606E" w:rsidDel="00C860F6">
          <w:rPr>
            <w:rStyle w:val="zzzHighlight"/>
          </w:rPr>
          <w:delText>physical</w:delText>
        </w:r>
      </w:del>
      <w:ins w:id="2686" w:author="Author">
        <w:r w:rsidR="00C860F6">
          <w:rPr>
            <w:rStyle w:val="zzzHighlight"/>
          </w:rPr>
          <w:t>face-to-face</w:t>
        </w:r>
      </w:ins>
      <w:r w:rsidRPr="0029606E">
        <w:rPr>
          <w:rStyle w:val="zzzHighlight"/>
        </w:rPr>
        <w:t xml:space="preserve"> participants</w:t>
      </w:r>
      <w:r w:rsidR="006E032C" w:rsidRPr="0029606E">
        <w:rPr>
          <w:rStyle w:val="zzzHighlight"/>
        </w:rPr>
        <w:t>.</w:t>
      </w:r>
    </w:p>
    <w:p w14:paraId="77005E3F" w14:textId="523FF165" w:rsidR="002A011A" w:rsidRPr="0029606E" w:rsidRDefault="002A011A" w:rsidP="002A011A">
      <w:pPr>
        <w:pStyle w:val="ListContinue1"/>
        <w:rPr>
          <w:rStyle w:val="zzzHighlight"/>
        </w:rPr>
      </w:pPr>
      <w:r w:rsidRPr="0029606E">
        <w:rPr>
          <w:rStyle w:val="zzzHighlight"/>
        </w:rPr>
        <w:t>—</w:t>
      </w:r>
      <w:r w:rsidRPr="0029606E">
        <w:rPr>
          <w:rStyle w:val="zzzHighlight"/>
        </w:rPr>
        <w:tab/>
        <w:t>The ‘</w:t>
      </w:r>
      <w:r w:rsidR="00FB10FE">
        <w:fldChar w:fldCharType="begin"/>
      </w:r>
      <w:r w:rsidR="00FB10FE">
        <w:instrText xml:space="preserve"> HYPERLINK "http://isotc.iso.org/livelink/livelink/fetch/-15620806/15620808/15623592/17856067/Guidelines_for_remote_participation_in_committee_meeetings_September_2016.pdf?nodeid=17857546&amp;vernum=-2" </w:instrText>
      </w:r>
      <w:r w:rsidR="00FB10FE">
        <w:fldChar w:fldCharType="separate"/>
      </w:r>
      <w:r w:rsidRPr="0029606E">
        <w:rPr>
          <w:rStyle w:val="Hyperlink"/>
          <w:shd w:val="clear" w:color="auto" w:fill="C6D9F1"/>
          <w:lang w:val="en-GB"/>
        </w:rPr>
        <w:t xml:space="preserve">Guidelines on </w:t>
      </w:r>
      <w:del w:id="2687" w:author="Author">
        <w:r w:rsidRPr="0029606E" w:rsidDel="00C860F6">
          <w:rPr>
            <w:rStyle w:val="Hyperlink"/>
            <w:shd w:val="clear" w:color="auto" w:fill="C6D9F1"/>
            <w:lang w:val="en-GB"/>
          </w:rPr>
          <w:delText>remote</w:delText>
        </w:r>
      </w:del>
      <w:ins w:id="2688" w:author="Author">
        <w:r w:rsidR="00C860F6">
          <w:rPr>
            <w:rStyle w:val="Hyperlink"/>
            <w:shd w:val="clear" w:color="auto" w:fill="C6D9F1"/>
            <w:lang w:val="en-GB"/>
          </w:rPr>
          <w:t>virtual</w:t>
        </w:r>
      </w:ins>
      <w:r w:rsidRPr="0029606E">
        <w:rPr>
          <w:rStyle w:val="Hyperlink"/>
          <w:shd w:val="clear" w:color="auto" w:fill="C6D9F1"/>
          <w:lang w:val="en-GB"/>
        </w:rPr>
        <w:t xml:space="preserve"> participation at committee meetings’</w:t>
      </w:r>
      <w:r w:rsidR="00FB10FE">
        <w:rPr>
          <w:rStyle w:val="Hyperlink"/>
          <w:shd w:val="clear" w:color="auto" w:fill="C6D9F1"/>
          <w:lang w:val="en-GB"/>
        </w:rPr>
        <w:fldChar w:fldCharType="end"/>
      </w:r>
      <w:r w:rsidRPr="0029606E">
        <w:rPr>
          <w:rStyle w:val="zzzHighlight"/>
        </w:rPr>
        <w:t xml:space="preserve"> are provided to all participants in advance of the meeting</w:t>
      </w:r>
      <w:r w:rsidR="006E032C" w:rsidRPr="0029606E">
        <w:rPr>
          <w:rStyle w:val="zzzHighlight"/>
        </w:rPr>
        <w:t>.</w:t>
      </w:r>
    </w:p>
    <w:p w14:paraId="642C9E6E" w14:textId="77777777" w:rsidR="00D77357" w:rsidRPr="0029606E" w:rsidRDefault="00D77357" w:rsidP="00D77357">
      <w:pPr>
        <w:pStyle w:val="Heading1"/>
      </w:pPr>
      <w:bookmarkStart w:id="2689" w:name="_Toc185305231"/>
      <w:bookmarkStart w:id="2690" w:name="_Toc185305295"/>
      <w:bookmarkStart w:id="2691" w:name="_Toc185305514"/>
      <w:bookmarkStart w:id="2692" w:name="_Toc318972255"/>
      <w:bookmarkStart w:id="2693" w:name="_Toc323037344"/>
      <w:bookmarkStart w:id="2694" w:name="_Toc338243556"/>
      <w:bookmarkStart w:id="2695" w:name="_Ref339634065"/>
      <w:bookmarkStart w:id="2696" w:name="_Toc354474238"/>
      <w:bookmarkStart w:id="2697" w:name="_Toc478053426"/>
      <w:bookmarkStart w:id="2698" w:name="_Ref510784598"/>
      <w:bookmarkStart w:id="2699" w:name="_Toc69205064"/>
      <w:bookmarkStart w:id="2700" w:name="_Toc69205409"/>
      <w:bookmarkStart w:id="2701" w:name="_Toc69304101"/>
      <w:bookmarkStart w:id="2702" w:name="cl5"/>
      <w:r w:rsidRPr="0029606E">
        <w:t>Appeals</w:t>
      </w:r>
      <w:bookmarkEnd w:id="2689"/>
      <w:bookmarkEnd w:id="2690"/>
      <w:bookmarkEnd w:id="2691"/>
      <w:bookmarkEnd w:id="2692"/>
      <w:bookmarkEnd w:id="2693"/>
      <w:bookmarkEnd w:id="2694"/>
      <w:bookmarkEnd w:id="2695"/>
      <w:bookmarkEnd w:id="2696"/>
      <w:bookmarkEnd w:id="2697"/>
      <w:bookmarkEnd w:id="2698"/>
      <w:bookmarkEnd w:id="2699"/>
      <w:bookmarkEnd w:id="2700"/>
      <w:bookmarkEnd w:id="2701"/>
    </w:p>
    <w:p w14:paraId="1EC6D26E" w14:textId="1237C0FD" w:rsidR="00D77357" w:rsidRPr="0029606E" w:rsidRDefault="00D77357" w:rsidP="00F822BD">
      <w:pPr>
        <w:pStyle w:val="Heading2"/>
      </w:pPr>
      <w:bookmarkStart w:id="2703" w:name="_Ref465565139"/>
      <w:bookmarkStart w:id="2704" w:name="_Toc185305296"/>
      <w:bookmarkStart w:id="2705" w:name="_Toc185305515"/>
      <w:bookmarkStart w:id="2706" w:name="_Toc318972256"/>
      <w:bookmarkStart w:id="2707" w:name="_Toc323037345"/>
      <w:bookmarkStart w:id="2708" w:name="_Toc338243557"/>
      <w:bookmarkStart w:id="2709" w:name="_Toc354474239"/>
      <w:bookmarkStart w:id="2710" w:name="_Toc478053427"/>
      <w:bookmarkStart w:id="2711" w:name="_Toc69205065"/>
      <w:bookmarkStart w:id="2712" w:name="_Toc69205410"/>
      <w:bookmarkStart w:id="2713" w:name="_Toc69304102"/>
      <w:bookmarkEnd w:id="2702"/>
      <w:r w:rsidRPr="0029606E">
        <w:t>General</w:t>
      </w:r>
      <w:bookmarkEnd w:id="2703"/>
      <w:bookmarkEnd w:id="2704"/>
      <w:bookmarkEnd w:id="2705"/>
      <w:bookmarkEnd w:id="2706"/>
      <w:bookmarkEnd w:id="2707"/>
      <w:bookmarkEnd w:id="2708"/>
      <w:bookmarkEnd w:id="2709"/>
      <w:bookmarkEnd w:id="2710"/>
      <w:bookmarkEnd w:id="2711"/>
      <w:bookmarkEnd w:id="2712"/>
      <w:bookmarkEnd w:id="2713"/>
    </w:p>
    <w:p w14:paraId="4C839216" w14:textId="25E4442D" w:rsidR="00D77357" w:rsidRPr="0029606E" w:rsidRDefault="00D77357" w:rsidP="00F822BD">
      <w:pPr>
        <w:pStyle w:val="p3"/>
        <w:keepNext/>
      </w:pPr>
      <w:r w:rsidRPr="0029606E">
        <w:rPr>
          <w:b/>
        </w:rPr>
        <w:fldChar w:fldCharType="begin"/>
      </w:r>
      <w:r w:rsidRPr="0029606E">
        <w:rPr>
          <w:b/>
        </w:rPr>
        <w:instrText xml:space="preserve"> REF _Ref465565139 \r \h  \* MERGEFORMAT </w:instrText>
      </w:r>
      <w:r w:rsidRPr="0029606E">
        <w:rPr>
          <w:b/>
        </w:rPr>
      </w:r>
      <w:r w:rsidRPr="0029606E">
        <w:rPr>
          <w:b/>
        </w:rPr>
        <w:fldChar w:fldCharType="separate"/>
      </w:r>
      <w:r w:rsidR="005C35CA">
        <w:rPr>
          <w:b/>
        </w:rPr>
        <w:t>5.1</w:t>
      </w:r>
      <w:r w:rsidRPr="0029606E">
        <w:rPr>
          <w:b/>
        </w:rPr>
        <w:fldChar w:fldCharType="end"/>
      </w:r>
      <w:r w:rsidRPr="0029606E">
        <w:rPr>
          <w:b/>
        </w:rPr>
        <w:t>.1</w:t>
      </w:r>
      <w:r w:rsidRPr="0029606E">
        <w:tab/>
      </w:r>
      <w:r w:rsidR="00D81FA7" w:rsidRPr="0029606E">
        <w:t>National Bodies</w:t>
      </w:r>
      <w:r w:rsidRPr="0029606E">
        <w:t xml:space="preserve"> have the right of appeal</w:t>
      </w:r>
    </w:p>
    <w:p w14:paraId="6E8844CF" w14:textId="77777777" w:rsidR="00D77357" w:rsidRPr="0029606E" w:rsidRDefault="00BF3BC8" w:rsidP="00F822BD">
      <w:pPr>
        <w:pStyle w:val="ListNumber1"/>
      </w:pPr>
      <w:r w:rsidRPr="0029606E">
        <w:t>a)</w:t>
      </w:r>
      <w:r w:rsidRPr="0029606E">
        <w:tab/>
      </w:r>
      <w:r w:rsidR="00D77357" w:rsidRPr="0029606E">
        <w:t>to the parent technical committee on a decision of a subcommittee;</w:t>
      </w:r>
    </w:p>
    <w:p w14:paraId="7CC4ABD6" w14:textId="77777777" w:rsidR="00D77357" w:rsidRPr="0029606E" w:rsidRDefault="00BF3BC8" w:rsidP="00F822BD">
      <w:pPr>
        <w:pStyle w:val="ListNumber1"/>
      </w:pPr>
      <w:r w:rsidRPr="0029606E">
        <w:t>b)</w:t>
      </w:r>
      <w:r w:rsidRPr="0029606E">
        <w:tab/>
      </w:r>
      <w:r w:rsidR="00D77357" w:rsidRPr="0029606E">
        <w:t>to the technical management board on a decision of a technical committee;</w:t>
      </w:r>
    </w:p>
    <w:p w14:paraId="20012DA6" w14:textId="77777777" w:rsidR="00D77357" w:rsidRPr="0029606E" w:rsidRDefault="00BF3BC8" w:rsidP="00F822BD">
      <w:pPr>
        <w:pStyle w:val="ListNumber1"/>
        <w:keepNext/>
      </w:pPr>
      <w:r w:rsidRPr="0029606E">
        <w:t>c)</w:t>
      </w:r>
      <w:r w:rsidRPr="0029606E">
        <w:tab/>
      </w:r>
      <w:r w:rsidR="00D77357" w:rsidRPr="0029606E">
        <w:t>to the council board on a decision of the technical management board,</w:t>
      </w:r>
    </w:p>
    <w:p w14:paraId="68410B59" w14:textId="77777777" w:rsidR="00D77357" w:rsidRPr="0029606E" w:rsidRDefault="00D77357" w:rsidP="00F822BD">
      <w:pPr>
        <w:pStyle w:val="BodyText"/>
      </w:pPr>
      <w:r w:rsidRPr="0029606E">
        <w:t xml:space="preserve">within </w:t>
      </w:r>
      <w:r w:rsidR="007B59C5" w:rsidRPr="0029606E">
        <w:t>12</w:t>
      </w:r>
      <w:r w:rsidR="00E86E5B" w:rsidRPr="0029606E">
        <w:t> </w:t>
      </w:r>
      <w:r w:rsidR="007B59C5" w:rsidRPr="0029606E">
        <w:t>weeks</w:t>
      </w:r>
      <w:r w:rsidRPr="0029606E">
        <w:t xml:space="preserve"> in ISO and </w:t>
      </w:r>
      <w:r w:rsidR="007B59C5" w:rsidRPr="0029606E">
        <w:t>8</w:t>
      </w:r>
      <w:r w:rsidR="00E86E5B" w:rsidRPr="0029606E">
        <w:t> </w:t>
      </w:r>
      <w:r w:rsidR="007B59C5" w:rsidRPr="0029606E">
        <w:t>weeks</w:t>
      </w:r>
      <w:r w:rsidRPr="0029606E">
        <w:t xml:space="preserve"> in IEC of the decision in question.</w:t>
      </w:r>
    </w:p>
    <w:p w14:paraId="225D5191" w14:textId="77777777" w:rsidR="00D77357" w:rsidRPr="0029606E" w:rsidRDefault="00D77357" w:rsidP="00F822BD">
      <w:pPr>
        <w:pStyle w:val="BodyText"/>
      </w:pPr>
      <w:r w:rsidRPr="0029606E">
        <w:t>The decision of the council board on any case of appeal is final.</w:t>
      </w:r>
    </w:p>
    <w:p w14:paraId="710EE14B" w14:textId="5EB698B4" w:rsidR="00D77357" w:rsidRPr="0029606E" w:rsidRDefault="00D77357" w:rsidP="00F822BD">
      <w:pPr>
        <w:pStyle w:val="p3"/>
        <w:keepNext/>
      </w:pPr>
      <w:r w:rsidRPr="0029606E">
        <w:rPr>
          <w:b/>
        </w:rPr>
        <w:fldChar w:fldCharType="begin"/>
      </w:r>
      <w:r w:rsidRPr="0029606E">
        <w:rPr>
          <w:b/>
        </w:rPr>
        <w:instrText xml:space="preserve"> REF _Ref465565139 \r \h  \* MERGEFORMAT </w:instrText>
      </w:r>
      <w:r w:rsidRPr="0029606E">
        <w:rPr>
          <w:b/>
        </w:rPr>
      </w:r>
      <w:r w:rsidRPr="0029606E">
        <w:rPr>
          <w:b/>
        </w:rPr>
        <w:fldChar w:fldCharType="separate"/>
      </w:r>
      <w:r w:rsidR="005C35CA">
        <w:rPr>
          <w:b/>
        </w:rPr>
        <w:t>5.1</w:t>
      </w:r>
      <w:r w:rsidRPr="0029606E">
        <w:rPr>
          <w:b/>
        </w:rPr>
        <w:fldChar w:fldCharType="end"/>
      </w:r>
      <w:r w:rsidRPr="0029606E">
        <w:rPr>
          <w:b/>
        </w:rPr>
        <w:t>.2</w:t>
      </w:r>
      <w:r w:rsidRPr="0029606E">
        <w:tab/>
        <w:t>A P</w:t>
      </w:r>
      <w:r w:rsidR="0025539D" w:rsidRPr="0029606E">
        <w:noBreakHyphen/>
        <w:t>member</w:t>
      </w:r>
      <w:r w:rsidRPr="0029606E">
        <w:t xml:space="preserve"> of a </w:t>
      </w:r>
      <w:del w:id="2714" w:author="Author">
        <w:r w:rsidRPr="0029606E" w:rsidDel="006566B7">
          <w:delText>technical committee or subcommittee</w:delText>
        </w:r>
      </w:del>
      <w:ins w:id="2715" w:author="Author">
        <w:r w:rsidR="006566B7">
          <w:t>committee</w:t>
        </w:r>
      </w:ins>
      <w:r w:rsidRPr="0029606E">
        <w:t xml:space="preserve"> may appeal against any action, or inaction, on the part of the </w:t>
      </w:r>
      <w:del w:id="2716" w:author="Author">
        <w:r w:rsidRPr="0029606E" w:rsidDel="006566B7">
          <w:delText>technical committee or subcommittee</w:delText>
        </w:r>
      </w:del>
      <w:ins w:id="2717" w:author="Author">
        <w:r w:rsidR="006566B7">
          <w:t>committee</w:t>
        </w:r>
      </w:ins>
      <w:r w:rsidRPr="0029606E">
        <w:t>, when the P</w:t>
      </w:r>
      <w:r w:rsidR="0025539D" w:rsidRPr="0029606E">
        <w:noBreakHyphen/>
        <w:t>member</w:t>
      </w:r>
      <w:r w:rsidRPr="0029606E">
        <w:t xml:space="preserve"> considers that such action or inaction is</w:t>
      </w:r>
    </w:p>
    <w:p w14:paraId="62E5EE3C" w14:textId="77777777" w:rsidR="00D77357" w:rsidRPr="0029606E" w:rsidRDefault="00F676CB" w:rsidP="00F822BD">
      <w:pPr>
        <w:pStyle w:val="ListNumber1"/>
        <w:keepNext/>
      </w:pPr>
      <w:r w:rsidRPr="0029606E">
        <w:t>a</w:t>
      </w:r>
      <w:r w:rsidR="00BF3BC8" w:rsidRPr="0029606E">
        <w:t>)</w:t>
      </w:r>
      <w:r w:rsidR="00BF3BC8" w:rsidRPr="0029606E">
        <w:tab/>
      </w:r>
      <w:r w:rsidR="00D77357" w:rsidRPr="0029606E">
        <w:t>not in accordance with</w:t>
      </w:r>
    </w:p>
    <w:p w14:paraId="29F15488" w14:textId="77777777" w:rsidR="00D77357" w:rsidRPr="0029606E" w:rsidRDefault="00F676CB" w:rsidP="00F822BD">
      <w:pPr>
        <w:pStyle w:val="ListContinue2"/>
      </w:pPr>
      <w:r w:rsidRPr="0029606E">
        <w:t>—</w:t>
      </w:r>
      <w:r w:rsidRPr="0029606E">
        <w:tab/>
      </w:r>
      <w:r w:rsidR="00D77357" w:rsidRPr="0029606E">
        <w:t>the Statutes and Rules of Procedure;</w:t>
      </w:r>
    </w:p>
    <w:p w14:paraId="2A44ABFE" w14:textId="77777777" w:rsidR="00D77357" w:rsidRPr="0029606E" w:rsidRDefault="00F676CB" w:rsidP="00F822BD">
      <w:pPr>
        <w:pStyle w:val="ListContinue2"/>
      </w:pPr>
      <w:r w:rsidRPr="0029606E">
        <w:t>—</w:t>
      </w:r>
      <w:r w:rsidRPr="0029606E">
        <w:tab/>
      </w:r>
      <w:r w:rsidR="00D77357" w:rsidRPr="0029606E">
        <w:t>the ISO/IEC Directives; or</w:t>
      </w:r>
    </w:p>
    <w:p w14:paraId="2786E6CC" w14:textId="77777777" w:rsidR="00D77357" w:rsidRPr="0029606E" w:rsidRDefault="00F676CB" w:rsidP="00F822BD">
      <w:pPr>
        <w:pStyle w:val="ListNumber1"/>
      </w:pPr>
      <w:r w:rsidRPr="0029606E">
        <w:t>b</w:t>
      </w:r>
      <w:r w:rsidR="00BF3BC8" w:rsidRPr="0029606E">
        <w:t>)</w:t>
      </w:r>
      <w:r w:rsidR="00BF3BC8" w:rsidRPr="0029606E">
        <w:tab/>
      </w:r>
      <w:r w:rsidR="00D77357" w:rsidRPr="0029606E">
        <w:t>not in the best interests of international trade and commerce, or such public factors as safety, health or environment.</w:t>
      </w:r>
    </w:p>
    <w:p w14:paraId="7D50EA6F" w14:textId="0080A6B3" w:rsidR="00D77357" w:rsidRPr="0029606E" w:rsidRDefault="00D77357" w:rsidP="00F822BD">
      <w:pPr>
        <w:pStyle w:val="p3"/>
      </w:pPr>
      <w:r w:rsidRPr="0029606E">
        <w:rPr>
          <w:b/>
        </w:rPr>
        <w:fldChar w:fldCharType="begin"/>
      </w:r>
      <w:r w:rsidRPr="0029606E">
        <w:rPr>
          <w:b/>
        </w:rPr>
        <w:instrText xml:space="preserve"> REF _Ref465565139 \r \h  \* MERGEFORMAT </w:instrText>
      </w:r>
      <w:r w:rsidRPr="0029606E">
        <w:rPr>
          <w:b/>
        </w:rPr>
      </w:r>
      <w:r w:rsidRPr="0029606E">
        <w:rPr>
          <w:b/>
        </w:rPr>
        <w:fldChar w:fldCharType="separate"/>
      </w:r>
      <w:r w:rsidR="005C35CA">
        <w:rPr>
          <w:b/>
        </w:rPr>
        <w:t>5.1</w:t>
      </w:r>
      <w:r w:rsidRPr="0029606E">
        <w:rPr>
          <w:b/>
        </w:rPr>
        <w:fldChar w:fldCharType="end"/>
      </w:r>
      <w:r w:rsidRPr="0029606E">
        <w:rPr>
          <w:b/>
        </w:rPr>
        <w:t>.3</w:t>
      </w:r>
      <w:r w:rsidRPr="0029606E">
        <w:tab/>
        <w:t>Matters under appeal may be either technical or administrative in nature.</w:t>
      </w:r>
    </w:p>
    <w:p w14:paraId="243EABB9" w14:textId="77777777" w:rsidR="00D77357" w:rsidRPr="0029606E" w:rsidRDefault="00D77357" w:rsidP="00F822BD">
      <w:pPr>
        <w:pStyle w:val="BodyText"/>
        <w:keepNext/>
      </w:pPr>
      <w:r w:rsidRPr="0029606E">
        <w:t>Appeals on decisions concerning new work item proposals, committee drafts, enquiry drafts and final draft International Standards are only eligible for consideration if</w:t>
      </w:r>
    </w:p>
    <w:p w14:paraId="134E9461" w14:textId="77777777" w:rsidR="00D77357" w:rsidRPr="0029606E" w:rsidRDefault="00F676CB" w:rsidP="00F822BD">
      <w:pPr>
        <w:pStyle w:val="ListContinue1"/>
      </w:pPr>
      <w:r w:rsidRPr="0029606E">
        <w:t>—</w:t>
      </w:r>
      <w:r w:rsidRPr="0029606E">
        <w:tab/>
      </w:r>
      <w:r w:rsidR="00D77357" w:rsidRPr="0029606E">
        <w:t>questions of principle are involved, or</w:t>
      </w:r>
    </w:p>
    <w:p w14:paraId="489EFB3E" w14:textId="77777777" w:rsidR="00D77357" w:rsidRPr="0029606E" w:rsidRDefault="00F676CB" w:rsidP="00F822BD">
      <w:pPr>
        <w:pStyle w:val="ListContinue1"/>
      </w:pPr>
      <w:r w:rsidRPr="0029606E">
        <w:t>—</w:t>
      </w:r>
      <w:r w:rsidRPr="0029606E">
        <w:tab/>
      </w:r>
      <w:r w:rsidR="00D77357" w:rsidRPr="0029606E">
        <w:t>the contents of a draft may be detrimental to the reputation of ISO or IEC.</w:t>
      </w:r>
    </w:p>
    <w:p w14:paraId="16196799" w14:textId="0E46BDAE" w:rsidR="00D77357" w:rsidRPr="0029606E" w:rsidRDefault="00D77357" w:rsidP="00F822BD">
      <w:pPr>
        <w:pStyle w:val="p3"/>
      </w:pPr>
      <w:r w:rsidRPr="0029606E">
        <w:rPr>
          <w:b/>
        </w:rPr>
        <w:fldChar w:fldCharType="begin"/>
      </w:r>
      <w:r w:rsidRPr="0029606E">
        <w:rPr>
          <w:b/>
        </w:rPr>
        <w:instrText xml:space="preserve"> REF _Ref465565139 \r \h  \* MERGEFORMAT </w:instrText>
      </w:r>
      <w:r w:rsidRPr="0029606E">
        <w:rPr>
          <w:b/>
        </w:rPr>
      </w:r>
      <w:r w:rsidRPr="0029606E">
        <w:rPr>
          <w:b/>
        </w:rPr>
        <w:fldChar w:fldCharType="separate"/>
      </w:r>
      <w:r w:rsidR="005C35CA">
        <w:rPr>
          <w:b/>
        </w:rPr>
        <w:t>5.1</w:t>
      </w:r>
      <w:r w:rsidRPr="0029606E">
        <w:rPr>
          <w:b/>
        </w:rPr>
        <w:fldChar w:fldCharType="end"/>
      </w:r>
      <w:r w:rsidRPr="0029606E">
        <w:rPr>
          <w:b/>
        </w:rPr>
        <w:t>.4</w:t>
      </w:r>
      <w:r w:rsidRPr="0029606E">
        <w:tab/>
        <w:t>All appeals shall be fully documented to support the P</w:t>
      </w:r>
      <w:r w:rsidR="0025539D" w:rsidRPr="0029606E">
        <w:noBreakHyphen/>
        <w:t>member</w:t>
      </w:r>
      <w:r w:rsidRPr="0029606E">
        <w:t>'s concern.</w:t>
      </w:r>
    </w:p>
    <w:p w14:paraId="67A80589" w14:textId="24A04235" w:rsidR="00D77357" w:rsidRPr="0029606E" w:rsidRDefault="00D77357" w:rsidP="00F822BD">
      <w:pPr>
        <w:pStyle w:val="Heading2"/>
      </w:pPr>
      <w:bookmarkStart w:id="2718" w:name="_Ref465565175"/>
      <w:bookmarkStart w:id="2719" w:name="_Ref465573188"/>
      <w:bookmarkStart w:id="2720" w:name="_Toc185305297"/>
      <w:bookmarkStart w:id="2721" w:name="_Toc185305516"/>
      <w:bookmarkStart w:id="2722" w:name="_Toc318972257"/>
      <w:bookmarkStart w:id="2723" w:name="_Toc323037346"/>
      <w:bookmarkStart w:id="2724" w:name="_Toc338243558"/>
      <w:bookmarkStart w:id="2725" w:name="_Toc354474240"/>
      <w:bookmarkStart w:id="2726" w:name="_Toc478053428"/>
      <w:bookmarkStart w:id="2727" w:name="_Toc69205066"/>
      <w:bookmarkStart w:id="2728" w:name="_Toc69205411"/>
      <w:bookmarkStart w:id="2729" w:name="_Toc69304103"/>
      <w:r w:rsidRPr="0029606E">
        <w:t>Appeal against a subcommittee decision</w:t>
      </w:r>
      <w:bookmarkEnd w:id="2718"/>
      <w:bookmarkEnd w:id="2719"/>
      <w:bookmarkEnd w:id="2720"/>
      <w:bookmarkEnd w:id="2721"/>
      <w:bookmarkEnd w:id="2722"/>
      <w:bookmarkEnd w:id="2723"/>
      <w:bookmarkEnd w:id="2724"/>
      <w:bookmarkEnd w:id="2725"/>
      <w:bookmarkEnd w:id="2726"/>
      <w:bookmarkEnd w:id="2727"/>
      <w:bookmarkEnd w:id="2728"/>
      <w:bookmarkEnd w:id="2729"/>
    </w:p>
    <w:p w14:paraId="33E95860" w14:textId="2CC59853" w:rsidR="00D77357" w:rsidRPr="0029606E" w:rsidRDefault="00D77357" w:rsidP="00F822BD">
      <w:pPr>
        <w:pStyle w:val="p3"/>
      </w:pPr>
      <w:r w:rsidRPr="0029606E">
        <w:rPr>
          <w:b/>
        </w:rPr>
        <w:fldChar w:fldCharType="begin"/>
      </w:r>
      <w:r w:rsidRPr="0029606E">
        <w:rPr>
          <w:b/>
        </w:rPr>
        <w:instrText xml:space="preserve"> REF _Ref465565175 \r \h  \* MERGEFORMAT </w:instrText>
      </w:r>
      <w:r w:rsidRPr="0029606E">
        <w:rPr>
          <w:b/>
        </w:rPr>
      </w:r>
      <w:r w:rsidRPr="0029606E">
        <w:rPr>
          <w:b/>
        </w:rPr>
        <w:fldChar w:fldCharType="separate"/>
      </w:r>
      <w:r w:rsidR="005C35CA">
        <w:rPr>
          <w:b/>
        </w:rPr>
        <w:t>5.2</w:t>
      </w:r>
      <w:r w:rsidRPr="0029606E">
        <w:rPr>
          <w:b/>
        </w:rPr>
        <w:fldChar w:fldCharType="end"/>
      </w:r>
      <w:r w:rsidRPr="0029606E">
        <w:rPr>
          <w:b/>
        </w:rPr>
        <w:t>.1</w:t>
      </w:r>
      <w:r w:rsidRPr="0029606E">
        <w:tab/>
        <w:t>The documented appeal shall be submitted by the P</w:t>
      </w:r>
      <w:r w:rsidR="0025539D" w:rsidRPr="0029606E">
        <w:noBreakHyphen/>
        <w:t>member</w:t>
      </w:r>
      <w:r w:rsidRPr="0029606E">
        <w:t xml:space="preserve"> to the secretariat of the parent technical committee, with a copy to the Chief Executive Officer.</w:t>
      </w:r>
    </w:p>
    <w:p w14:paraId="19F01B2B" w14:textId="2355AD4D" w:rsidR="00D77357" w:rsidRPr="0029606E" w:rsidRDefault="00D77357" w:rsidP="00F822BD">
      <w:pPr>
        <w:pStyle w:val="p3"/>
      </w:pPr>
      <w:r w:rsidRPr="0029606E">
        <w:rPr>
          <w:b/>
        </w:rPr>
        <w:fldChar w:fldCharType="begin"/>
      </w:r>
      <w:r w:rsidRPr="0029606E">
        <w:rPr>
          <w:b/>
        </w:rPr>
        <w:instrText xml:space="preserve"> REF _Ref465565175 \r \h  \* MERGEFORMAT </w:instrText>
      </w:r>
      <w:r w:rsidRPr="0029606E">
        <w:rPr>
          <w:b/>
        </w:rPr>
      </w:r>
      <w:r w:rsidRPr="0029606E">
        <w:rPr>
          <w:b/>
        </w:rPr>
        <w:fldChar w:fldCharType="separate"/>
      </w:r>
      <w:r w:rsidR="005C35CA">
        <w:rPr>
          <w:b/>
        </w:rPr>
        <w:t>5.2</w:t>
      </w:r>
      <w:r w:rsidRPr="0029606E">
        <w:rPr>
          <w:b/>
        </w:rPr>
        <w:fldChar w:fldCharType="end"/>
      </w:r>
      <w:r w:rsidRPr="0029606E">
        <w:rPr>
          <w:b/>
        </w:rPr>
        <w:t>.2</w:t>
      </w:r>
      <w:r w:rsidRPr="0029606E">
        <w:tab/>
        <w:t>Upon receipt, the secretariat of the parent technical committee shall advise all its P</w:t>
      </w:r>
      <w:r w:rsidR="0025539D" w:rsidRPr="0029606E">
        <w:noBreakHyphen/>
        <w:t>member</w:t>
      </w:r>
      <w:r w:rsidRPr="0029606E">
        <w:t>s of the appeal and take immediate action, by correspondence or at a meeting, to consider and decide on the appeal, consulting the Chief Executive Officer in the process.</w:t>
      </w:r>
    </w:p>
    <w:bookmarkStart w:id="2730" w:name="_Ref226185160"/>
    <w:p w14:paraId="2B4EEE41" w14:textId="23366F0E" w:rsidR="00D77357" w:rsidRPr="0029606E" w:rsidRDefault="00D77357" w:rsidP="00F822BD">
      <w:pPr>
        <w:pStyle w:val="p3"/>
        <w:keepNext/>
      </w:pPr>
      <w:r w:rsidRPr="0029606E">
        <w:rPr>
          <w:b/>
        </w:rPr>
        <w:fldChar w:fldCharType="begin"/>
      </w:r>
      <w:r w:rsidRPr="0029606E">
        <w:rPr>
          <w:b/>
        </w:rPr>
        <w:instrText xml:space="preserve"> REF _Ref465565175 \r \h  \* MERGEFORMAT </w:instrText>
      </w:r>
      <w:r w:rsidRPr="0029606E">
        <w:rPr>
          <w:b/>
        </w:rPr>
      </w:r>
      <w:r w:rsidRPr="0029606E">
        <w:rPr>
          <w:b/>
        </w:rPr>
        <w:fldChar w:fldCharType="separate"/>
      </w:r>
      <w:r w:rsidR="005C35CA">
        <w:rPr>
          <w:b/>
        </w:rPr>
        <w:t>5.2</w:t>
      </w:r>
      <w:r w:rsidRPr="0029606E">
        <w:rPr>
          <w:b/>
        </w:rPr>
        <w:fldChar w:fldCharType="end"/>
      </w:r>
      <w:r w:rsidRPr="0029606E">
        <w:rPr>
          <w:b/>
        </w:rPr>
        <w:t>.3</w:t>
      </w:r>
      <w:r w:rsidRPr="0029606E">
        <w:tab/>
        <w:t>If the technical committee supports its subcommittee, then the P</w:t>
      </w:r>
      <w:r w:rsidR="0025539D" w:rsidRPr="0029606E">
        <w:noBreakHyphen/>
        <w:t>member</w:t>
      </w:r>
      <w:r w:rsidRPr="0029606E">
        <w:t xml:space="preserve"> which initiated the appeal may either</w:t>
      </w:r>
      <w:bookmarkEnd w:id="2730"/>
    </w:p>
    <w:p w14:paraId="0E16FED8" w14:textId="77777777" w:rsidR="00D77357" w:rsidRPr="0029606E" w:rsidRDefault="00F676CB" w:rsidP="00F822BD">
      <w:pPr>
        <w:pStyle w:val="ListContinue1"/>
      </w:pPr>
      <w:r w:rsidRPr="0029606E">
        <w:t>—</w:t>
      </w:r>
      <w:r w:rsidRPr="0029606E">
        <w:tab/>
      </w:r>
      <w:r w:rsidR="00D77357" w:rsidRPr="0029606E">
        <w:t>accept the technical committee decision, or</w:t>
      </w:r>
    </w:p>
    <w:p w14:paraId="233B6608" w14:textId="77777777" w:rsidR="00D77357" w:rsidRPr="0029606E" w:rsidRDefault="00F676CB" w:rsidP="00F822BD">
      <w:pPr>
        <w:pStyle w:val="ListContinue1"/>
      </w:pPr>
      <w:r w:rsidRPr="0029606E">
        <w:t>—</w:t>
      </w:r>
      <w:r w:rsidRPr="0029606E">
        <w:tab/>
      </w:r>
      <w:r w:rsidR="00D77357" w:rsidRPr="0029606E">
        <w:t>appeal against it.</w:t>
      </w:r>
    </w:p>
    <w:p w14:paraId="38C61846" w14:textId="6680415B" w:rsidR="00D77357" w:rsidRPr="0029606E" w:rsidRDefault="00D77357" w:rsidP="00F822BD">
      <w:pPr>
        <w:pStyle w:val="Heading2"/>
      </w:pPr>
      <w:bookmarkStart w:id="2731" w:name="_Ref465565200"/>
      <w:bookmarkStart w:id="2732" w:name="_Toc185305298"/>
      <w:bookmarkStart w:id="2733" w:name="_Toc185305517"/>
      <w:bookmarkStart w:id="2734" w:name="_Toc318972258"/>
      <w:bookmarkStart w:id="2735" w:name="_Toc323037347"/>
      <w:bookmarkStart w:id="2736" w:name="_Toc338243559"/>
      <w:bookmarkStart w:id="2737" w:name="_Toc354474241"/>
      <w:bookmarkStart w:id="2738" w:name="_Toc478053429"/>
      <w:bookmarkStart w:id="2739" w:name="_Toc69205067"/>
      <w:bookmarkStart w:id="2740" w:name="_Toc69205412"/>
      <w:bookmarkStart w:id="2741" w:name="_Toc69304104"/>
      <w:r w:rsidRPr="0029606E">
        <w:t>Appeal against a technical committee decision</w:t>
      </w:r>
      <w:bookmarkEnd w:id="2731"/>
      <w:bookmarkEnd w:id="2732"/>
      <w:bookmarkEnd w:id="2733"/>
      <w:bookmarkEnd w:id="2734"/>
      <w:bookmarkEnd w:id="2735"/>
      <w:bookmarkEnd w:id="2736"/>
      <w:bookmarkEnd w:id="2737"/>
      <w:bookmarkEnd w:id="2738"/>
      <w:bookmarkEnd w:id="2739"/>
      <w:bookmarkEnd w:id="2740"/>
      <w:bookmarkEnd w:id="2741"/>
    </w:p>
    <w:p w14:paraId="229E0754" w14:textId="64F17828" w:rsidR="00D77357" w:rsidRPr="0029606E" w:rsidRDefault="00D77357" w:rsidP="00F822BD">
      <w:pPr>
        <w:pStyle w:val="p3"/>
        <w:keepNext/>
      </w:pPr>
      <w:r w:rsidRPr="0029606E">
        <w:rPr>
          <w:b/>
        </w:rPr>
        <w:fldChar w:fldCharType="begin"/>
      </w:r>
      <w:r w:rsidRPr="0029606E">
        <w:rPr>
          <w:b/>
        </w:rPr>
        <w:instrText xml:space="preserve"> REF _Ref465565200 \r \h  \* MERGEFORMAT </w:instrText>
      </w:r>
      <w:r w:rsidRPr="0029606E">
        <w:rPr>
          <w:b/>
        </w:rPr>
      </w:r>
      <w:r w:rsidRPr="0029606E">
        <w:rPr>
          <w:b/>
        </w:rPr>
        <w:fldChar w:fldCharType="separate"/>
      </w:r>
      <w:r w:rsidR="005C35CA">
        <w:rPr>
          <w:b/>
        </w:rPr>
        <w:t>5.3</w:t>
      </w:r>
      <w:r w:rsidRPr="0029606E">
        <w:rPr>
          <w:b/>
        </w:rPr>
        <w:fldChar w:fldCharType="end"/>
      </w:r>
      <w:r w:rsidRPr="0029606E">
        <w:rPr>
          <w:b/>
        </w:rPr>
        <w:t>.1</w:t>
      </w:r>
      <w:r w:rsidRPr="0029606E">
        <w:tab/>
        <w:t>Appeals against a technical committee decision may be of 2</w:t>
      </w:r>
      <w:r w:rsidR="00F676CB" w:rsidRPr="0029606E">
        <w:t> </w:t>
      </w:r>
      <w:r w:rsidRPr="0029606E">
        <w:t>kinds:</w:t>
      </w:r>
    </w:p>
    <w:p w14:paraId="238BE973" w14:textId="4D01B4DF" w:rsidR="00D77357" w:rsidRPr="0029606E" w:rsidRDefault="00F676CB" w:rsidP="00F822BD">
      <w:pPr>
        <w:pStyle w:val="ListContinue1"/>
      </w:pPr>
      <w:r w:rsidRPr="0029606E">
        <w:t>—</w:t>
      </w:r>
      <w:r w:rsidRPr="0029606E">
        <w:tab/>
      </w:r>
      <w:r w:rsidR="00D77357" w:rsidRPr="0029606E">
        <w:t>an appeal arising out of</w:t>
      </w:r>
      <w:r w:rsidR="00E86E5B" w:rsidRPr="0029606E">
        <w:t xml:space="preserve"> </w:t>
      </w:r>
      <w:r w:rsidR="00E86E5B" w:rsidRPr="0029606E">
        <w:fldChar w:fldCharType="begin"/>
      </w:r>
      <w:r w:rsidR="00E86E5B" w:rsidRPr="0029606E">
        <w:instrText xml:space="preserve"> REF _Ref465565175 \r \h </w:instrText>
      </w:r>
      <w:r w:rsidR="00E86E5B" w:rsidRPr="0029606E">
        <w:fldChar w:fldCharType="separate"/>
      </w:r>
      <w:r w:rsidR="005C35CA">
        <w:t>5.2</w:t>
      </w:r>
      <w:r w:rsidR="00E86E5B" w:rsidRPr="0029606E">
        <w:fldChar w:fldCharType="end"/>
      </w:r>
      <w:r w:rsidR="00D77357" w:rsidRPr="0029606E">
        <w:t>.3 above, or</w:t>
      </w:r>
    </w:p>
    <w:p w14:paraId="4987A2A4" w14:textId="77777777" w:rsidR="00D77357" w:rsidRPr="0029606E" w:rsidRDefault="00F676CB" w:rsidP="00F822BD">
      <w:pPr>
        <w:pStyle w:val="ListContinue1"/>
      </w:pPr>
      <w:r w:rsidRPr="0029606E">
        <w:t>—</w:t>
      </w:r>
      <w:r w:rsidRPr="0029606E">
        <w:tab/>
      </w:r>
      <w:r w:rsidR="00D77357" w:rsidRPr="0029606E">
        <w:t>an appeal against an original decision of a technical committee.</w:t>
      </w:r>
    </w:p>
    <w:p w14:paraId="73773A74" w14:textId="53F81E73" w:rsidR="00D77357" w:rsidRPr="0029606E" w:rsidRDefault="00D77357" w:rsidP="00F822BD">
      <w:pPr>
        <w:pStyle w:val="p3"/>
      </w:pPr>
      <w:r w:rsidRPr="0029606E">
        <w:rPr>
          <w:b/>
        </w:rPr>
        <w:fldChar w:fldCharType="begin"/>
      </w:r>
      <w:r w:rsidRPr="0029606E">
        <w:rPr>
          <w:b/>
        </w:rPr>
        <w:instrText xml:space="preserve"> REF _Ref465565200 \r \h  \* MERGEFORMAT </w:instrText>
      </w:r>
      <w:r w:rsidRPr="0029606E">
        <w:rPr>
          <w:b/>
        </w:rPr>
      </w:r>
      <w:r w:rsidRPr="0029606E">
        <w:rPr>
          <w:b/>
        </w:rPr>
        <w:fldChar w:fldCharType="separate"/>
      </w:r>
      <w:r w:rsidR="005C35CA">
        <w:rPr>
          <w:b/>
        </w:rPr>
        <w:t>5.3</w:t>
      </w:r>
      <w:r w:rsidRPr="0029606E">
        <w:rPr>
          <w:b/>
        </w:rPr>
        <w:fldChar w:fldCharType="end"/>
      </w:r>
      <w:r w:rsidRPr="0029606E">
        <w:rPr>
          <w:b/>
        </w:rPr>
        <w:t>.2</w:t>
      </w:r>
      <w:r w:rsidRPr="0029606E">
        <w:tab/>
        <w:t xml:space="preserve">The documented appeal shall, in all cases, be submitted to the Chief Executive Officer, with a copy to the </w:t>
      </w:r>
      <w:del w:id="2742" w:author="Author">
        <w:r w:rsidRPr="0029606E" w:rsidDel="00627DBC">
          <w:delText>chair</w:delText>
        </w:r>
      </w:del>
      <w:ins w:id="2743" w:author="Author">
        <w:r w:rsidR="00627DBC">
          <w:t>Chair</w:t>
        </w:r>
      </w:ins>
      <w:r w:rsidRPr="0029606E">
        <w:t xml:space="preserve"> and secretariat of the technical committee.</w:t>
      </w:r>
    </w:p>
    <w:p w14:paraId="400A5BEB" w14:textId="48476916" w:rsidR="00D77357" w:rsidRPr="0029606E" w:rsidRDefault="00D77357" w:rsidP="00F822BD">
      <w:pPr>
        <w:pStyle w:val="p3"/>
      </w:pPr>
      <w:r w:rsidRPr="0029606E">
        <w:rPr>
          <w:b/>
        </w:rPr>
        <w:fldChar w:fldCharType="begin"/>
      </w:r>
      <w:r w:rsidRPr="0029606E">
        <w:rPr>
          <w:b/>
        </w:rPr>
        <w:instrText xml:space="preserve"> REF _Ref465565200 \r \h  \* MERGEFORMAT </w:instrText>
      </w:r>
      <w:r w:rsidRPr="0029606E">
        <w:rPr>
          <w:b/>
        </w:rPr>
      </w:r>
      <w:r w:rsidRPr="0029606E">
        <w:rPr>
          <w:b/>
        </w:rPr>
        <w:fldChar w:fldCharType="separate"/>
      </w:r>
      <w:r w:rsidR="005C35CA">
        <w:rPr>
          <w:b/>
        </w:rPr>
        <w:t>5.3</w:t>
      </w:r>
      <w:r w:rsidRPr="0029606E">
        <w:rPr>
          <w:b/>
        </w:rPr>
        <w:fldChar w:fldCharType="end"/>
      </w:r>
      <w:r w:rsidRPr="0029606E">
        <w:rPr>
          <w:b/>
        </w:rPr>
        <w:t>.3</w:t>
      </w:r>
      <w:r w:rsidRPr="0029606E">
        <w:tab/>
        <w:t>The Chief Executive Officer shall, following whatever consultations s</w:t>
      </w:r>
      <w:ins w:id="2744" w:author="Author">
        <w:r w:rsidR="00F70DBF">
          <w:t>he</w:t>
        </w:r>
      </w:ins>
      <w:r w:rsidRPr="0029606E">
        <w:t>/he deems appropriate, refer the appeal together with his</w:t>
      </w:r>
      <w:r w:rsidR="00EB592B" w:rsidRPr="0029606E">
        <w:t>/her</w:t>
      </w:r>
      <w:r w:rsidRPr="0029606E">
        <w:t xml:space="preserve"> comments to the technical management board within </w:t>
      </w:r>
      <w:r w:rsidR="00FB4B88" w:rsidRPr="0029606E">
        <w:t>4</w:t>
      </w:r>
      <w:r w:rsidR="00FA1642" w:rsidRPr="0029606E">
        <w:t> </w:t>
      </w:r>
      <w:r w:rsidR="00FB4B88" w:rsidRPr="0029606E">
        <w:t>weeks</w:t>
      </w:r>
      <w:r w:rsidRPr="0029606E">
        <w:t xml:space="preserve"> after receipt of the appeal.</w:t>
      </w:r>
    </w:p>
    <w:p w14:paraId="68750FE0" w14:textId="6A9B88C4" w:rsidR="00D77357" w:rsidRPr="0029606E" w:rsidRDefault="00D77357" w:rsidP="00F822BD">
      <w:pPr>
        <w:pStyle w:val="p3"/>
      </w:pPr>
      <w:r w:rsidRPr="0029606E">
        <w:rPr>
          <w:b/>
        </w:rPr>
        <w:fldChar w:fldCharType="begin"/>
      </w:r>
      <w:r w:rsidRPr="0029606E">
        <w:rPr>
          <w:b/>
        </w:rPr>
        <w:instrText xml:space="preserve"> REF _Ref465565200 \r \h  \* MERGEFORMAT </w:instrText>
      </w:r>
      <w:r w:rsidRPr="0029606E">
        <w:rPr>
          <w:b/>
        </w:rPr>
      </w:r>
      <w:r w:rsidRPr="0029606E">
        <w:rPr>
          <w:b/>
        </w:rPr>
        <w:fldChar w:fldCharType="separate"/>
      </w:r>
      <w:r w:rsidR="005C35CA">
        <w:rPr>
          <w:b/>
        </w:rPr>
        <w:t>5.3</w:t>
      </w:r>
      <w:r w:rsidRPr="0029606E">
        <w:rPr>
          <w:b/>
        </w:rPr>
        <w:fldChar w:fldCharType="end"/>
      </w:r>
      <w:r w:rsidRPr="0029606E">
        <w:rPr>
          <w:b/>
        </w:rPr>
        <w:t>.4</w:t>
      </w:r>
      <w:r w:rsidRPr="0029606E">
        <w:tab/>
        <w:t xml:space="preserve">The technical management board shall decide whether an appeal shall be further processed or not. If the decision is in favour of proceeding, the </w:t>
      </w:r>
      <w:del w:id="2745" w:author="Author">
        <w:r w:rsidRPr="0029606E" w:rsidDel="00627DBC">
          <w:delText>chair</w:delText>
        </w:r>
      </w:del>
      <w:ins w:id="2746" w:author="Author">
        <w:r w:rsidR="00627DBC">
          <w:t>Chair</w:t>
        </w:r>
      </w:ins>
      <w:r w:rsidRPr="0029606E">
        <w:t xml:space="preserve"> of the technical management board shall form a conciliation panel.</w:t>
      </w:r>
    </w:p>
    <w:p w14:paraId="6DEEE57B" w14:textId="77777777" w:rsidR="00D77357" w:rsidRPr="0029606E" w:rsidRDefault="00D77357" w:rsidP="00F822BD">
      <w:pPr>
        <w:pStyle w:val="BodyText"/>
      </w:pPr>
      <w:r w:rsidRPr="0029606E">
        <w:t xml:space="preserve">The conciliation panel shall hear the appeal within </w:t>
      </w:r>
      <w:r w:rsidR="00FB4B88" w:rsidRPr="0029606E">
        <w:t>12</w:t>
      </w:r>
      <w:r w:rsidR="00FA1642" w:rsidRPr="0029606E">
        <w:t> </w:t>
      </w:r>
      <w:r w:rsidR="00FB4B88" w:rsidRPr="0029606E">
        <w:t>weeks</w:t>
      </w:r>
      <w:r w:rsidRPr="0029606E">
        <w:t xml:space="preserve"> and attempt to resolve the difference of opinion as soon as practicable. The conciliation panel shall give a final report within </w:t>
      </w:r>
      <w:r w:rsidR="00FB4B88" w:rsidRPr="0029606E">
        <w:t>12</w:t>
      </w:r>
      <w:r w:rsidR="00FA1642" w:rsidRPr="0029606E">
        <w:t> </w:t>
      </w:r>
      <w:r w:rsidR="00FB4B88" w:rsidRPr="0029606E">
        <w:t>weeks</w:t>
      </w:r>
      <w:r w:rsidRPr="0029606E">
        <w:t>. If the conciliation panel is unsuccessful in resolving the difference of opinion, this shall be reported to the Chief Executive Officer, together with recommendations on how the matter should be settled.</w:t>
      </w:r>
    </w:p>
    <w:p w14:paraId="00E6891D" w14:textId="42E31D4B" w:rsidR="00D77357" w:rsidRPr="0029606E" w:rsidRDefault="00D77357" w:rsidP="00F822BD">
      <w:pPr>
        <w:pStyle w:val="p3"/>
      </w:pPr>
      <w:r w:rsidRPr="0029606E">
        <w:rPr>
          <w:b/>
        </w:rPr>
        <w:fldChar w:fldCharType="begin"/>
      </w:r>
      <w:r w:rsidRPr="0029606E">
        <w:rPr>
          <w:b/>
        </w:rPr>
        <w:instrText xml:space="preserve"> REF _Ref465565200 \r \h  \* MERGEFORMAT </w:instrText>
      </w:r>
      <w:r w:rsidRPr="0029606E">
        <w:rPr>
          <w:b/>
        </w:rPr>
      </w:r>
      <w:r w:rsidRPr="0029606E">
        <w:rPr>
          <w:b/>
        </w:rPr>
        <w:fldChar w:fldCharType="separate"/>
      </w:r>
      <w:r w:rsidR="005C35CA">
        <w:rPr>
          <w:b/>
        </w:rPr>
        <w:t>5.3</w:t>
      </w:r>
      <w:r w:rsidRPr="0029606E">
        <w:rPr>
          <w:b/>
        </w:rPr>
        <w:fldChar w:fldCharType="end"/>
      </w:r>
      <w:r w:rsidRPr="0029606E">
        <w:rPr>
          <w:b/>
        </w:rPr>
        <w:t>.5</w:t>
      </w:r>
      <w:r w:rsidRPr="0029606E">
        <w:tab/>
        <w:t>The Chief Executive Officer, on receipt of the report of the conciliation panel, shall inform the technical management board, which will make its decision.</w:t>
      </w:r>
    </w:p>
    <w:p w14:paraId="2726C087" w14:textId="140FF9D1" w:rsidR="00D77357" w:rsidRPr="0029606E" w:rsidRDefault="00D77357" w:rsidP="00D77357">
      <w:pPr>
        <w:pStyle w:val="Heading2"/>
      </w:pPr>
      <w:bookmarkStart w:id="2747" w:name="_Toc185305299"/>
      <w:bookmarkStart w:id="2748" w:name="_Toc185305518"/>
      <w:bookmarkStart w:id="2749" w:name="_Toc318972259"/>
      <w:bookmarkStart w:id="2750" w:name="_Toc323037348"/>
      <w:bookmarkStart w:id="2751" w:name="_Toc338243560"/>
      <w:bookmarkStart w:id="2752" w:name="_Toc354474242"/>
      <w:bookmarkStart w:id="2753" w:name="_Toc478053430"/>
      <w:bookmarkStart w:id="2754" w:name="_Toc69205068"/>
      <w:bookmarkStart w:id="2755" w:name="_Toc69205413"/>
      <w:bookmarkStart w:id="2756" w:name="_Toc69304105"/>
      <w:r w:rsidRPr="0029606E">
        <w:t>Appeal against a technical management board decision</w:t>
      </w:r>
      <w:bookmarkEnd w:id="2747"/>
      <w:bookmarkEnd w:id="2748"/>
      <w:bookmarkEnd w:id="2749"/>
      <w:bookmarkEnd w:id="2750"/>
      <w:bookmarkEnd w:id="2751"/>
      <w:bookmarkEnd w:id="2752"/>
      <w:bookmarkEnd w:id="2753"/>
      <w:bookmarkEnd w:id="2754"/>
      <w:bookmarkEnd w:id="2755"/>
      <w:bookmarkEnd w:id="2756"/>
    </w:p>
    <w:p w14:paraId="14B4CE38" w14:textId="77777777" w:rsidR="00D77357" w:rsidRPr="0029606E" w:rsidRDefault="00D77357" w:rsidP="00D77357">
      <w:pPr>
        <w:pStyle w:val="BodyText"/>
      </w:pPr>
      <w:r w:rsidRPr="0029606E">
        <w:t>An appeal against a decision of the technical management board shall be submitted to the Chief Executive Officer with full documentation on all stages of the case.</w:t>
      </w:r>
    </w:p>
    <w:p w14:paraId="7757EAC8" w14:textId="51FAA56B" w:rsidR="00D77357" w:rsidRPr="0029606E" w:rsidRDefault="00D77357" w:rsidP="00D77357">
      <w:pPr>
        <w:pStyle w:val="BodyText"/>
      </w:pPr>
      <w:r w:rsidRPr="0029606E">
        <w:t>The Chief Executive Officer shall refer the appeal together with his</w:t>
      </w:r>
      <w:r w:rsidR="00EB592B" w:rsidRPr="0029606E">
        <w:t>/her</w:t>
      </w:r>
      <w:r w:rsidRPr="0029606E">
        <w:t xml:space="preserve"> comments to the members of the council board within </w:t>
      </w:r>
      <w:r w:rsidR="001839ED" w:rsidRPr="0029606E">
        <w:t>4</w:t>
      </w:r>
      <w:r w:rsidR="00FA1642" w:rsidRPr="0029606E">
        <w:t> </w:t>
      </w:r>
      <w:r w:rsidR="001839ED" w:rsidRPr="0029606E">
        <w:t>weeks</w:t>
      </w:r>
      <w:r w:rsidRPr="0029606E">
        <w:t xml:space="preserve"> after receipt of the appeal.</w:t>
      </w:r>
    </w:p>
    <w:p w14:paraId="02D6F834" w14:textId="77777777" w:rsidR="00D77357" w:rsidRPr="0029606E" w:rsidRDefault="00D77357" w:rsidP="00D77357">
      <w:pPr>
        <w:pStyle w:val="BodyText"/>
      </w:pPr>
      <w:r w:rsidRPr="0029606E">
        <w:t xml:space="preserve">The council board shall make its decision within </w:t>
      </w:r>
      <w:r w:rsidR="00FB4B88" w:rsidRPr="0029606E">
        <w:t>12</w:t>
      </w:r>
      <w:r w:rsidR="00FA1642" w:rsidRPr="0029606E">
        <w:t> </w:t>
      </w:r>
      <w:r w:rsidR="00FB4B88" w:rsidRPr="0029606E">
        <w:t>weeks</w:t>
      </w:r>
      <w:r w:rsidRPr="0029606E">
        <w:t>.</w:t>
      </w:r>
    </w:p>
    <w:p w14:paraId="0BFC903A" w14:textId="19D8D338" w:rsidR="00D77357" w:rsidRPr="0029606E" w:rsidRDefault="00D77357" w:rsidP="00D77357">
      <w:pPr>
        <w:pStyle w:val="Heading2"/>
      </w:pPr>
      <w:bookmarkStart w:id="2757" w:name="_Toc185305300"/>
      <w:bookmarkStart w:id="2758" w:name="_Toc185305519"/>
      <w:bookmarkStart w:id="2759" w:name="_Toc318972260"/>
      <w:bookmarkStart w:id="2760" w:name="_Toc323037349"/>
      <w:bookmarkStart w:id="2761" w:name="_Toc338243561"/>
      <w:bookmarkStart w:id="2762" w:name="_Toc354474243"/>
      <w:bookmarkStart w:id="2763" w:name="_Toc478053431"/>
      <w:bookmarkStart w:id="2764" w:name="_Toc69205069"/>
      <w:bookmarkStart w:id="2765" w:name="_Toc69205414"/>
      <w:bookmarkStart w:id="2766" w:name="_Toc69304106"/>
      <w:r w:rsidRPr="0029606E">
        <w:t>Progress of work during an appeal process</w:t>
      </w:r>
      <w:bookmarkEnd w:id="2757"/>
      <w:bookmarkEnd w:id="2758"/>
      <w:bookmarkEnd w:id="2759"/>
      <w:bookmarkEnd w:id="2760"/>
      <w:bookmarkEnd w:id="2761"/>
      <w:bookmarkEnd w:id="2762"/>
      <w:bookmarkEnd w:id="2763"/>
      <w:bookmarkEnd w:id="2764"/>
      <w:bookmarkEnd w:id="2765"/>
      <w:bookmarkEnd w:id="2766"/>
    </w:p>
    <w:p w14:paraId="7335B06D" w14:textId="77777777" w:rsidR="00D77357" w:rsidRPr="0029606E" w:rsidRDefault="00D77357" w:rsidP="00D77357">
      <w:pPr>
        <w:pStyle w:val="BodyText"/>
      </w:pPr>
      <w:r w:rsidRPr="0029606E">
        <w:t xml:space="preserve">When an appeal is against a decision respecting work in progress, the work shall be continued, up to and including the approval stage (see </w:t>
      </w:r>
      <w:r w:rsidRPr="0029606E">
        <w:fldChar w:fldCharType="begin" w:fldLock="1"/>
      </w:r>
      <w:r w:rsidRPr="0029606E">
        <w:instrText xml:space="preserve"> REF _Ref465573233 \r \h  \* MERGEFORMAT </w:instrText>
      </w:r>
      <w:r w:rsidRPr="0029606E">
        <w:fldChar w:fldCharType="separate"/>
      </w:r>
      <w:r w:rsidRPr="0029606E">
        <w:t>2.7</w:t>
      </w:r>
      <w:r w:rsidRPr="0029606E">
        <w:fldChar w:fldCharType="end"/>
      </w:r>
      <w:r w:rsidRPr="0029606E">
        <w:t>).</w:t>
      </w:r>
    </w:p>
    <w:p w14:paraId="6DBE2EA3" w14:textId="0837D7CE" w:rsidR="00D77357" w:rsidRPr="0029606E" w:rsidRDefault="00D77357" w:rsidP="00D77357">
      <w:pPr>
        <w:pStyle w:val="ANNEX"/>
        <w:numPr>
          <w:ilvl w:val="0"/>
          <w:numId w:val="0"/>
        </w:numPr>
      </w:pPr>
      <w:bookmarkStart w:id="2767" w:name="_Toc320542832"/>
      <w:bookmarkStart w:id="2768" w:name="_Toc354474244"/>
      <w:bookmarkStart w:id="2769" w:name="_Toc478053432"/>
      <w:bookmarkStart w:id="2770" w:name="_Toc69205070"/>
      <w:bookmarkStart w:id="2771" w:name="_Toc69205415"/>
      <w:bookmarkStart w:id="2772" w:name="_Toc69304107"/>
      <w:r w:rsidRPr="0029606E">
        <w:t>ISO/IEC ANNEXES</w:t>
      </w:r>
      <w:bookmarkEnd w:id="2767"/>
      <w:bookmarkEnd w:id="2768"/>
      <w:bookmarkEnd w:id="2769"/>
      <w:bookmarkEnd w:id="2770"/>
      <w:bookmarkEnd w:id="2771"/>
      <w:bookmarkEnd w:id="2772"/>
    </w:p>
    <w:p w14:paraId="3A3B4306" w14:textId="6DC444E9" w:rsidR="00D87A44" w:rsidRPr="0029606E" w:rsidRDefault="00D87A44" w:rsidP="00D77357">
      <w:pPr>
        <w:pStyle w:val="BodyText"/>
      </w:pPr>
    </w:p>
    <w:p w14:paraId="0C3E7B4D" w14:textId="77777777" w:rsidR="00B825CF" w:rsidRPr="0029606E" w:rsidRDefault="00B825CF" w:rsidP="00030483">
      <w:pPr>
        <w:pStyle w:val="ANNEX"/>
        <w:numPr>
          <w:ilvl w:val="0"/>
          <w:numId w:val="10"/>
        </w:numPr>
        <w:autoSpaceDE w:val="0"/>
        <w:autoSpaceDN w:val="0"/>
        <w:adjustRightInd w:val="0"/>
        <w:rPr>
          <w:szCs w:val="24"/>
        </w:rPr>
      </w:pPr>
      <w:r w:rsidRPr="0029606E">
        <w:rPr>
          <w:b w:val="0"/>
          <w:szCs w:val="24"/>
        </w:rPr>
        <w:br/>
      </w:r>
      <w:bookmarkStart w:id="2773" w:name="_Toc37318746"/>
      <w:bookmarkStart w:id="2774" w:name="_Toc69304108"/>
      <w:r w:rsidRPr="0029606E">
        <w:rPr>
          <w:b w:val="0"/>
          <w:szCs w:val="24"/>
        </w:rPr>
        <w:t>(</w:t>
      </w:r>
      <w:r w:rsidRPr="0029606E">
        <w:rPr>
          <w:b w:val="0"/>
          <w:bCs/>
        </w:rPr>
        <w:t>normative</w:t>
      </w:r>
      <w:r w:rsidRPr="0029606E">
        <w:rPr>
          <w:b w:val="0"/>
          <w:szCs w:val="24"/>
        </w:rPr>
        <w:t>)</w:t>
      </w:r>
      <w:r w:rsidRPr="0029606E">
        <w:rPr>
          <w:b w:val="0"/>
          <w:szCs w:val="24"/>
        </w:rPr>
        <w:br/>
      </w:r>
      <w:r w:rsidRPr="0029606E">
        <w:rPr>
          <w:b w:val="0"/>
          <w:szCs w:val="24"/>
        </w:rPr>
        <w:br/>
      </w:r>
      <w:r w:rsidRPr="0029606E">
        <w:rPr>
          <w:bCs/>
        </w:rPr>
        <w:t>Guides</w:t>
      </w:r>
      <w:bookmarkEnd w:id="2773"/>
      <w:bookmarkEnd w:id="2774"/>
    </w:p>
    <w:p w14:paraId="2D12B3DE" w14:textId="0FADDCBC" w:rsidR="00D77357" w:rsidRPr="0029606E" w:rsidRDefault="00D77357" w:rsidP="00030483">
      <w:pPr>
        <w:pStyle w:val="a2"/>
        <w:numPr>
          <w:ilvl w:val="1"/>
          <w:numId w:val="12"/>
        </w:numPr>
      </w:pPr>
      <w:bookmarkStart w:id="2775" w:name="_Toc185305302"/>
      <w:bookmarkStart w:id="2776" w:name="_Toc185305521"/>
      <w:bookmarkStart w:id="2777" w:name="_Toc318972262"/>
      <w:bookmarkStart w:id="2778" w:name="_Toc323037351"/>
      <w:bookmarkStart w:id="2779" w:name="_Toc338243563"/>
      <w:bookmarkStart w:id="2780" w:name="_Toc354474246"/>
      <w:bookmarkStart w:id="2781" w:name="_Toc478053434"/>
      <w:bookmarkStart w:id="2782" w:name="_Toc69205072"/>
      <w:bookmarkStart w:id="2783" w:name="_Toc69205417"/>
      <w:bookmarkStart w:id="2784" w:name="_Toc69304109"/>
      <w:r w:rsidRPr="0029606E">
        <w:t>Introduction</w:t>
      </w:r>
      <w:bookmarkEnd w:id="2775"/>
      <w:bookmarkEnd w:id="2776"/>
      <w:bookmarkEnd w:id="2777"/>
      <w:bookmarkEnd w:id="2778"/>
      <w:bookmarkEnd w:id="2779"/>
      <w:bookmarkEnd w:id="2780"/>
      <w:bookmarkEnd w:id="2781"/>
      <w:bookmarkEnd w:id="2782"/>
      <w:bookmarkEnd w:id="2783"/>
      <w:bookmarkEnd w:id="2784"/>
    </w:p>
    <w:p w14:paraId="418B2257" w14:textId="77777777" w:rsidR="00D77357" w:rsidRPr="0029606E" w:rsidRDefault="00D77357" w:rsidP="00D77357">
      <w:pPr>
        <w:pStyle w:val="BodyText"/>
      </w:pPr>
      <w:r w:rsidRPr="0029606E">
        <w:t>In addition to International Standards, Technical Specifications, Publicly Available Specifications and Technical Reports prepared by technical committees, ISO and IEC publish Guides on matters related to international standardization. Guides shall be drafted in accordance with the ISO/IEC Dire</w:t>
      </w:r>
      <w:bookmarkStart w:id="2785" w:name="_Hlt507575565"/>
      <w:r w:rsidRPr="0029606E">
        <w:t>c</w:t>
      </w:r>
      <w:bookmarkEnd w:id="2785"/>
      <w:r w:rsidRPr="0029606E">
        <w:t>tives, Part 2.</w:t>
      </w:r>
    </w:p>
    <w:p w14:paraId="11B14384" w14:textId="0FA0B895" w:rsidR="00D77357" w:rsidRPr="0029606E" w:rsidRDefault="00D77357" w:rsidP="00D77357">
      <w:pPr>
        <w:pStyle w:val="BodyText"/>
      </w:pPr>
      <w:r w:rsidRPr="0029606E">
        <w:t xml:space="preserve">Guides shall not be prepared by technical committees and subcommittees. They may be prepared by an ISO Policy Development Committee, an IEC Advisory Committee or Strategic Group, an ISO group reporting to the ISO technical management board, or an ISO/IEC Joint Coordination Group. These bodies are referred to below as the </w:t>
      </w:r>
      <w:r w:rsidR="0025539D" w:rsidRPr="0029606E">
        <w:t>“</w:t>
      </w:r>
      <w:del w:id="2786" w:author="Author">
        <w:r w:rsidRPr="0029606E" w:rsidDel="00F85839">
          <w:delText xml:space="preserve">Committee </w:delText>
        </w:r>
      </w:del>
      <w:ins w:id="2787" w:author="Author">
        <w:r w:rsidR="00F85839">
          <w:t>c</w:t>
        </w:r>
        <w:r w:rsidR="00F85839" w:rsidRPr="0029606E">
          <w:t xml:space="preserve">ommittee </w:t>
        </w:r>
      </w:ins>
      <w:r w:rsidRPr="0029606E">
        <w:t xml:space="preserve">or </w:t>
      </w:r>
      <w:del w:id="2788" w:author="Author">
        <w:r w:rsidRPr="0029606E" w:rsidDel="00FE7A4A">
          <w:delText>Group</w:delText>
        </w:r>
      </w:del>
      <w:ins w:id="2789" w:author="Author">
        <w:r w:rsidR="00FE7A4A">
          <w:t>group</w:t>
        </w:r>
      </w:ins>
      <w:r w:rsidRPr="0029606E">
        <w:t xml:space="preserve"> responsible for the project</w:t>
      </w:r>
      <w:r w:rsidR="0025539D" w:rsidRPr="0029606E">
        <w:t>”</w:t>
      </w:r>
      <w:r w:rsidRPr="0029606E">
        <w:t>.</w:t>
      </w:r>
    </w:p>
    <w:p w14:paraId="5877E59C" w14:textId="77777777" w:rsidR="00D77357" w:rsidRPr="0029606E" w:rsidRDefault="00D77357" w:rsidP="00D77357">
      <w:pPr>
        <w:pStyle w:val="BodyText"/>
      </w:pPr>
      <w:r w:rsidRPr="0029606E">
        <w:t>The procedure for preparation and publication of a Guide is as described below.</w:t>
      </w:r>
    </w:p>
    <w:p w14:paraId="0AB07687" w14:textId="3618886C" w:rsidR="00D77357" w:rsidRPr="0029606E" w:rsidRDefault="00D77357" w:rsidP="00030483">
      <w:pPr>
        <w:pStyle w:val="a2"/>
        <w:numPr>
          <w:ilvl w:val="1"/>
          <w:numId w:val="12"/>
        </w:numPr>
      </w:pPr>
      <w:bookmarkStart w:id="2790" w:name="_Toc185305303"/>
      <w:bookmarkStart w:id="2791" w:name="_Toc185305522"/>
      <w:bookmarkStart w:id="2792" w:name="_Toc318972263"/>
      <w:bookmarkStart w:id="2793" w:name="_Toc323037352"/>
      <w:bookmarkStart w:id="2794" w:name="_Toc338243564"/>
      <w:bookmarkStart w:id="2795" w:name="_Toc354474247"/>
      <w:bookmarkStart w:id="2796" w:name="_Toc478053435"/>
      <w:bookmarkStart w:id="2797" w:name="_Toc69205073"/>
      <w:bookmarkStart w:id="2798" w:name="_Toc69205418"/>
      <w:bookmarkStart w:id="2799" w:name="_Toc69304110"/>
      <w:r w:rsidRPr="0029606E">
        <w:t>Proposal stage</w:t>
      </w:r>
      <w:bookmarkEnd w:id="2790"/>
      <w:bookmarkEnd w:id="2791"/>
      <w:bookmarkEnd w:id="2792"/>
      <w:bookmarkEnd w:id="2793"/>
      <w:bookmarkEnd w:id="2794"/>
      <w:bookmarkEnd w:id="2795"/>
      <w:bookmarkEnd w:id="2796"/>
      <w:bookmarkEnd w:id="2797"/>
      <w:bookmarkEnd w:id="2798"/>
      <w:bookmarkEnd w:id="2799"/>
    </w:p>
    <w:p w14:paraId="2EBFDF41" w14:textId="589CE869" w:rsidR="00D77357" w:rsidRPr="0029606E" w:rsidRDefault="00D77357" w:rsidP="00D77357">
      <w:pPr>
        <w:pStyle w:val="BodyText"/>
      </w:pPr>
      <w:r w:rsidRPr="0029606E">
        <w:t>The ISO and/or IEC technical management board will approve proposals</w:t>
      </w:r>
      <w:r w:rsidR="00381D2D" w:rsidRPr="0029606E">
        <w:t xml:space="preserve"> </w:t>
      </w:r>
      <w:r w:rsidRPr="0029606E">
        <w:t xml:space="preserve">for new Guides or revisions of Guides and decide on the secretariat and composition of the </w:t>
      </w:r>
      <w:del w:id="2800" w:author="Author">
        <w:r w:rsidRPr="0029606E" w:rsidDel="00FE7A4A">
          <w:delText>Committee</w:delText>
        </w:r>
      </w:del>
      <w:ins w:id="2801" w:author="Author">
        <w:r w:rsidR="00FE7A4A">
          <w:t>committee</w:t>
        </w:r>
      </w:ins>
      <w:r w:rsidRPr="0029606E">
        <w:t xml:space="preserve"> or </w:t>
      </w:r>
      <w:del w:id="2802" w:author="Author">
        <w:r w:rsidRPr="0029606E" w:rsidDel="00FE7A4A">
          <w:delText>Group</w:delText>
        </w:r>
      </w:del>
      <w:ins w:id="2803" w:author="Author">
        <w:r w:rsidR="00FE7A4A">
          <w:t>group</w:t>
        </w:r>
      </w:ins>
      <w:r w:rsidRPr="0029606E">
        <w:t xml:space="preserve"> responsible for the project.</w:t>
      </w:r>
    </w:p>
    <w:p w14:paraId="11E47BA9" w14:textId="34B70386" w:rsidR="00D77357" w:rsidRPr="0029606E" w:rsidRDefault="00D77357" w:rsidP="00D77357">
      <w:pPr>
        <w:pStyle w:val="BodyText"/>
      </w:pPr>
      <w:r w:rsidRPr="0029606E">
        <w:t xml:space="preserve">Once a project is approved by the ISO and/or IEC technical management board, the secretariat of the </w:t>
      </w:r>
      <w:del w:id="2804" w:author="Author">
        <w:r w:rsidRPr="0029606E" w:rsidDel="00FE7A4A">
          <w:delText>Committee</w:delText>
        </w:r>
      </w:del>
      <w:ins w:id="2805" w:author="Author">
        <w:r w:rsidR="00FE7A4A">
          <w:t>committee</w:t>
        </w:r>
      </w:ins>
      <w:r w:rsidRPr="0029606E">
        <w:t xml:space="preserve"> or </w:t>
      </w:r>
      <w:del w:id="2806" w:author="Author">
        <w:r w:rsidRPr="0029606E" w:rsidDel="00FE7A4A">
          <w:delText>Group</w:delText>
        </w:r>
      </w:del>
      <w:ins w:id="2807" w:author="Author">
        <w:r w:rsidR="00FE7A4A">
          <w:t>group</w:t>
        </w:r>
      </w:ins>
      <w:r w:rsidRPr="0029606E">
        <w:t xml:space="preserve"> responsible for the project shall ensure that the appropriate interests in ISO and IEC are informed.</w:t>
      </w:r>
    </w:p>
    <w:p w14:paraId="0568BAF8" w14:textId="09DD975D" w:rsidR="00D77357" w:rsidRPr="0029606E" w:rsidRDefault="00D77357" w:rsidP="00030483">
      <w:pPr>
        <w:pStyle w:val="a2"/>
        <w:numPr>
          <w:ilvl w:val="1"/>
          <w:numId w:val="12"/>
        </w:numPr>
      </w:pPr>
      <w:bookmarkStart w:id="2808" w:name="_Toc185305304"/>
      <w:bookmarkStart w:id="2809" w:name="_Toc185305523"/>
      <w:bookmarkStart w:id="2810" w:name="_Toc318972264"/>
      <w:bookmarkStart w:id="2811" w:name="_Toc323037353"/>
      <w:bookmarkStart w:id="2812" w:name="_Toc338243565"/>
      <w:bookmarkStart w:id="2813" w:name="_Toc354474248"/>
      <w:bookmarkStart w:id="2814" w:name="_Toc478053436"/>
      <w:bookmarkStart w:id="2815" w:name="_Toc69205074"/>
      <w:bookmarkStart w:id="2816" w:name="_Toc69205419"/>
      <w:bookmarkStart w:id="2817" w:name="_Toc69304111"/>
      <w:r w:rsidRPr="0029606E">
        <w:t>Preparatory stage</w:t>
      </w:r>
      <w:bookmarkEnd w:id="2808"/>
      <w:bookmarkEnd w:id="2809"/>
      <w:bookmarkEnd w:id="2810"/>
      <w:bookmarkEnd w:id="2811"/>
      <w:bookmarkEnd w:id="2812"/>
      <w:bookmarkEnd w:id="2813"/>
      <w:bookmarkEnd w:id="2814"/>
      <w:bookmarkEnd w:id="2815"/>
      <w:bookmarkEnd w:id="2816"/>
      <w:bookmarkEnd w:id="2817"/>
    </w:p>
    <w:p w14:paraId="1DD974E4" w14:textId="13D59936" w:rsidR="00D77357" w:rsidRPr="0029606E" w:rsidRDefault="00D77357" w:rsidP="00D77357">
      <w:pPr>
        <w:pStyle w:val="BodyText"/>
      </w:pPr>
      <w:r w:rsidRPr="0029606E">
        <w:t xml:space="preserve">The </w:t>
      </w:r>
      <w:del w:id="2818" w:author="Author">
        <w:r w:rsidRPr="0029606E" w:rsidDel="00FE7A4A">
          <w:delText>Committee</w:delText>
        </w:r>
      </w:del>
      <w:ins w:id="2819" w:author="Author">
        <w:r w:rsidR="00FE7A4A">
          <w:t>committee</w:t>
        </w:r>
      </w:ins>
      <w:r w:rsidRPr="0029606E">
        <w:t xml:space="preserve"> or </w:t>
      </w:r>
      <w:del w:id="2820" w:author="Author">
        <w:r w:rsidRPr="0029606E" w:rsidDel="00FE7A4A">
          <w:delText>Group</w:delText>
        </w:r>
      </w:del>
      <w:ins w:id="2821" w:author="Author">
        <w:r w:rsidR="00FE7A4A">
          <w:t>group</w:t>
        </w:r>
      </w:ins>
      <w:r w:rsidRPr="0029606E">
        <w:t xml:space="preserve"> responsible for the project shall ensure that the appropriate interests in ISO and IEC have the opportunity to be represented during the preparation of the working draft.</w:t>
      </w:r>
    </w:p>
    <w:p w14:paraId="3A661C88" w14:textId="7452C1E7" w:rsidR="00D77357" w:rsidRPr="0029606E" w:rsidRDefault="00D77357" w:rsidP="00030483">
      <w:pPr>
        <w:pStyle w:val="a2"/>
        <w:numPr>
          <w:ilvl w:val="1"/>
          <w:numId w:val="12"/>
        </w:numPr>
      </w:pPr>
      <w:bookmarkStart w:id="2822" w:name="_Toc185305305"/>
      <w:bookmarkStart w:id="2823" w:name="_Toc185305524"/>
      <w:bookmarkStart w:id="2824" w:name="_Toc318972265"/>
      <w:bookmarkStart w:id="2825" w:name="_Toc323037354"/>
      <w:bookmarkStart w:id="2826" w:name="_Toc338243566"/>
      <w:bookmarkStart w:id="2827" w:name="_Toc354474249"/>
      <w:bookmarkStart w:id="2828" w:name="_Toc478053437"/>
      <w:bookmarkStart w:id="2829" w:name="_Toc69205075"/>
      <w:bookmarkStart w:id="2830" w:name="_Toc69205420"/>
      <w:bookmarkStart w:id="2831" w:name="_Toc69304112"/>
      <w:r w:rsidRPr="0029606E">
        <w:t>Committee stage</w:t>
      </w:r>
      <w:bookmarkEnd w:id="2822"/>
      <w:bookmarkEnd w:id="2823"/>
      <w:bookmarkEnd w:id="2824"/>
      <w:bookmarkEnd w:id="2825"/>
      <w:bookmarkEnd w:id="2826"/>
      <w:bookmarkEnd w:id="2827"/>
      <w:bookmarkEnd w:id="2828"/>
      <w:bookmarkEnd w:id="2829"/>
      <w:bookmarkEnd w:id="2830"/>
      <w:bookmarkEnd w:id="2831"/>
    </w:p>
    <w:p w14:paraId="7A614EBE" w14:textId="75B4B001" w:rsidR="00D77357" w:rsidRPr="0029606E" w:rsidRDefault="00D77357" w:rsidP="00D77357">
      <w:pPr>
        <w:pStyle w:val="BodyText"/>
      </w:pPr>
      <w:r w:rsidRPr="0029606E">
        <w:t xml:space="preserve">Once a working draft is available for circulation as a committee draft, the secretariat of the </w:t>
      </w:r>
      <w:del w:id="2832" w:author="Author">
        <w:r w:rsidRPr="0029606E" w:rsidDel="00FE7A4A">
          <w:delText>Committee</w:delText>
        </w:r>
      </w:del>
      <w:ins w:id="2833" w:author="Author">
        <w:r w:rsidR="00FE7A4A">
          <w:t>committee</w:t>
        </w:r>
      </w:ins>
      <w:r w:rsidRPr="0029606E">
        <w:t xml:space="preserve"> or </w:t>
      </w:r>
      <w:del w:id="2834" w:author="Author">
        <w:r w:rsidRPr="0029606E" w:rsidDel="00FE7A4A">
          <w:delText>Group</w:delText>
        </w:r>
      </w:del>
      <w:ins w:id="2835" w:author="Author">
        <w:r w:rsidR="00FE7A4A">
          <w:t>group</w:t>
        </w:r>
      </w:ins>
      <w:r w:rsidRPr="0029606E">
        <w:t xml:space="preserve"> responsible for the project shall</w:t>
      </w:r>
      <w:r w:rsidR="00381D2D" w:rsidRPr="0029606E">
        <w:t xml:space="preserve"> </w:t>
      </w:r>
      <w:r w:rsidRPr="0029606E">
        <w:t>send it to the parent committee or ISO and/or IEC technical management board for vote, comments and to approve its advancement to the Enquiry stage.</w:t>
      </w:r>
    </w:p>
    <w:p w14:paraId="0216B7DA" w14:textId="450539A9" w:rsidR="00D77357" w:rsidRPr="0029606E" w:rsidRDefault="00D77357" w:rsidP="00030483">
      <w:pPr>
        <w:pStyle w:val="a2"/>
        <w:numPr>
          <w:ilvl w:val="1"/>
          <w:numId w:val="12"/>
        </w:numPr>
      </w:pPr>
      <w:bookmarkStart w:id="2836" w:name="_Ref465573283"/>
      <w:bookmarkStart w:id="2837" w:name="_Toc185305306"/>
      <w:bookmarkStart w:id="2838" w:name="_Toc185305525"/>
      <w:bookmarkStart w:id="2839" w:name="_Toc318972266"/>
      <w:bookmarkStart w:id="2840" w:name="_Toc323037355"/>
      <w:bookmarkStart w:id="2841" w:name="_Toc338243567"/>
      <w:bookmarkStart w:id="2842" w:name="_Toc354474250"/>
      <w:bookmarkStart w:id="2843" w:name="_Toc478053438"/>
      <w:bookmarkStart w:id="2844" w:name="_Toc69205076"/>
      <w:bookmarkStart w:id="2845" w:name="_Toc69205421"/>
      <w:bookmarkStart w:id="2846" w:name="_Toc69304113"/>
      <w:r w:rsidRPr="0029606E">
        <w:t>Enquiry stage</w:t>
      </w:r>
      <w:bookmarkEnd w:id="2836"/>
      <w:bookmarkEnd w:id="2837"/>
      <w:bookmarkEnd w:id="2838"/>
      <w:bookmarkEnd w:id="2839"/>
      <w:bookmarkEnd w:id="2840"/>
      <w:bookmarkEnd w:id="2841"/>
      <w:bookmarkEnd w:id="2842"/>
      <w:bookmarkEnd w:id="2843"/>
      <w:bookmarkEnd w:id="2844"/>
      <w:bookmarkEnd w:id="2845"/>
      <w:bookmarkEnd w:id="2846"/>
    </w:p>
    <w:p w14:paraId="3C97DE2B" w14:textId="68578C3F" w:rsidR="00D77357" w:rsidRPr="0029606E" w:rsidRDefault="00D77357" w:rsidP="00D77357">
      <w:pPr>
        <w:pStyle w:val="p3"/>
      </w:pPr>
      <w:r w:rsidRPr="0029606E">
        <w:rPr>
          <w:b/>
        </w:rPr>
        <w:fldChar w:fldCharType="begin"/>
      </w:r>
      <w:r w:rsidRPr="0029606E">
        <w:rPr>
          <w:b/>
        </w:rPr>
        <w:instrText xml:space="preserve"> REF _Ref465573283 \r \h  \* MERGEFORMAT </w:instrText>
      </w:r>
      <w:r w:rsidRPr="0029606E">
        <w:rPr>
          <w:b/>
        </w:rPr>
      </w:r>
      <w:r w:rsidRPr="0029606E">
        <w:rPr>
          <w:b/>
        </w:rPr>
        <w:fldChar w:fldCharType="separate"/>
      </w:r>
      <w:r w:rsidR="005C35CA">
        <w:rPr>
          <w:b/>
        </w:rPr>
        <w:t>A.5</w:t>
      </w:r>
      <w:r w:rsidRPr="0029606E">
        <w:rPr>
          <w:b/>
        </w:rPr>
        <w:fldChar w:fldCharType="end"/>
      </w:r>
      <w:r w:rsidRPr="0029606E">
        <w:rPr>
          <w:b/>
        </w:rPr>
        <w:t>.1</w:t>
      </w:r>
      <w:r w:rsidRPr="0029606E">
        <w:tab/>
        <w:t xml:space="preserve">The </w:t>
      </w:r>
      <w:del w:id="2847" w:author="Author">
        <w:r w:rsidRPr="0029606E" w:rsidDel="00164399">
          <w:delText>office of the CEO</w:delText>
        </w:r>
      </w:del>
      <w:ins w:id="2848" w:author="Author">
        <w:r w:rsidR="00164399">
          <w:t>Office of the CEO</w:t>
        </w:r>
      </w:ins>
      <w:del w:id="2849" w:author="Author">
        <w:r w:rsidRPr="0029606E" w:rsidDel="00ED2727">
          <w:delText>s</w:delText>
        </w:r>
      </w:del>
      <w:r w:rsidRPr="0029606E">
        <w:t xml:space="preserve"> shall circulate the English text of the revised draft Guide to all </w:t>
      </w:r>
      <w:r w:rsidR="00D81FA7" w:rsidRPr="0029606E">
        <w:t>National Bodies</w:t>
      </w:r>
      <w:r w:rsidRPr="0029606E">
        <w:t xml:space="preserve"> for a</w:t>
      </w:r>
      <w:r w:rsidR="00CB04CA" w:rsidRPr="0029606E">
        <w:t xml:space="preserve">n 8-week </w:t>
      </w:r>
      <w:r w:rsidR="002D0173" w:rsidRPr="0029606E">
        <w:t xml:space="preserve">period for </w:t>
      </w:r>
      <w:r w:rsidR="00CB04CA" w:rsidRPr="0029606E">
        <w:t xml:space="preserve">translation </w:t>
      </w:r>
      <w:r w:rsidR="002D0173" w:rsidRPr="0029606E">
        <w:t xml:space="preserve">in French </w:t>
      </w:r>
      <w:r w:rsidR="001D141E" w:rsidRPr="0029606E">
        <w:t xml:space="preserve">and other languages </w:t>
      </w:r>
      <w:r w:rsidR="00CB04CA" w:rsidRPr="0029606E">
        <w:t>and</w:t>
      </w:r>
      <w:r w:rsidR="001D141E" w:rsidRPr="0029606E">
        <w:t xml:space="preserve"> for</w:t>
      </w:r>
      <w:r w:rsidR="00CB04CA" w:rsidRPr="0029606E">
        <w:t xml:space="preserve"> preparation prio</w:t>
      </w:r>
      <w:r w:rsidR="0031170D" w:rsidRPr="0029606E">
        <w:t>r</w:t>
      </w:r>
      <w:r w:rsidR="00CB04CA" w:rsidRPr="0029606E">
        <w:t xml:space="preserve"> to 12</w:t>
      </w:r>
      <w:r w:rsidR="00FB4B88" w:rsidRPr="0029606E">
        <w:t>-week</w:t>
      </w:r>
      <w:r w:rsidRPr="0029606E">
        <w:t xml:space="preserve"> vote.</w:t>
      </w:r>
    </w:p>
    <w:p w14:paraId="2932E567" w14:textId="55B9941A" w:rsidR="00D77357" w:rsidRPr="0029606E" w:rsidRDefault="00D77357" w:rsidP="00DE6B38">
      <w:pPr>
        <w:pStyle w:val="p3"/>
        <w:keepNext/>
      </w:pPr>
      <w:r w:rsidRPr="0029606E">
        <w:rPr>
          <w:b/>
        </w:rPr>
        <w:fldChar w:fldCharType="begin"/>
      </w:r>
      <w:r w:rsidRPr="0029606E">
        <w:rPr>
          <w:b/>
        </w:rPr>
        <w:instrText xml:space="preserve"> REF _Ref465573283 \r \h  \* MERGEFORMAT </w:instrText>
      </w:r>
      <w:r w:rsidRPr="0029606E">
        <w:rPr>
          <w:b/>
        </w:rPr>
      </w:r>
      <w:r w:rsidRPr="0029606E">
        <w:rPr>
          <w:b/>
        </w:rPr>
        <w:fldChar w:fldCharType="separate"/>
      </w:r>
      <w:r w:rsidR="005C35CA">
        <w:rPr>
          <w:b/>
        </w:rPr>
        <w:t>A.5</w:t>
      </w:r>
      <w:r w:rsidRPr="0029606E">
        <w:rPr>
          <w:b/>
        </w:rPr>
        <w:fldChar w:fldCharType="end"/>
      </w:r>
      <w:r w:rsidRPr="0029606E">
        <w:rPr>
          <w:b/>
        </w:rPr>
        <w:t>.2</w:t>
      </w:r>
      <w:r w:rsidRPr="0029606E">
        <w:tab/>
        <w:t>The draft Guide is approved for publication as a Guide if not more than one-quarter of the votes cast are negative, abstentions being excluded when the votes are counted.</w:t>
      </w:r>
    </w:p>
    <w:p w14:paraId="2097595E" w14:textId="77777777" w:rsidR="00D77357" w:rsidRPr="0029606E" w:rsidRDefault="00D77357" w:rsidP="00D77357">
      <w:pPr>
        <w:pStyle w:val="BodyText"/>
      </w:pPr>
      <w:r w:rsidRPr="0029606E">
        <w:t xml:space="preserve">In the case of ISO/IEC Guides, the draft shall be submitted for approval to the </w:t>
      </w:r>
      <w:r w:rsidR="00D81FA7" w:rsidRPr="0029606E">
        <w:t>National Bodies</w:t>
      </w:r>
      <w:r w:rsidRPr="0029606E">
        <w:t xml:space="preserve"> of both ISO and IEC. The </w:t>
      </w:r>
      <w:r w:rsidR="00D81FA7" w:rsidRPr="0029606E">
        <w:t>National Bodies</w:t>
      </w:r>
      <w:r w:rsidRPr="0029606E">
        <w:t xml:space="preserve"> of both organizations need to approve the document if it is to be published as an ISO/IEC Guide.</w:t>
      </w:r>
    </w:p>
    <w:p w14:paraId="694C206C" w14:textId="03C8C583" w:rsidR="00D77357" w:rsidRPr="0029606E" w:rsidRDefault="00D77357" w:rsidP="00D77357">
      <w:pPr>
        <w:pStyle w:val="BodyText"/>
      </w:pPr>
      <w:r w:rsidRPr="0029606E">
        <w:t xml:space="preserve">If this condition is satisfied for only one of the organizations, ISO or IEC, the Guide may be published under the name of the approving organization only, unless the </w:t>
      </w:r>
      <w:del w:id="2850" w:author="Author">
        <w:r w:rsidRPr="0029606E" w:rsidDel="00FE7A4A">
          <w:delText>Committee</w:delText>
        </w:r>
      </w:del>
      <w:ins w:id="2851" w:author="Author">
        <w:r w:rsidR="00FE7A4A">
          <w:t>committee</w:t>
        </w:r>
      </w:ins>
      <w:r w:rsidRPr="0029606E">
        <w:t xml:space="preserve"> or </w:t>
      </w:r>
      <w:del w:id="2852" w:author="Author">
        <w:r w:rsidRPr="0029606E" w:rsidDel="00FE7A4A">
          <w:delText>Group</w:delText>
        </w:r>
      </w:del>
      <w:ins w:id="2853" w:author="Author">
        <w:r w:rsidR="00FE7A4A">
          <w:t>group</w:t>
        </w:r>
      </w:ins>
      <w:r w:rsidRPr="0029606E">
        <w:t xml:space="preserve"> responsible for the project decides to apply the procedure set out in </w:t>
      </w:r>
      <w:r w:rsidRPr="0029606E">
        <w:fldChar w:fldCharType="begin"/>
      </w:r>
      <w:r w:rsidRPr="0029606E">
        <w:instrText xml:space="preserve"> REF _Ref465573283 \r \h  \* MERGEFORMAT </w:instrText>
      </w:r>
      <w:r w:rsidRPr="0029606E">
        <w:fldChar w:fldCharType="separate"/>
      </w:r>
      <w:r w:rsidR="005C35CA">
        <w:t>A.5</w:t>
      </w:r>
      <w:r w:rsidRPr="0029606E">
        <w:fldChar w:fldCharType="end"/>
      </w:r>
      <w:r w:rsidRPr="0029606E">
        <w:t>.3.</w:t>
      </w:r>
    </w:p>
    <w:p w14:paraId="2884AEB2" w14:textId="70014606" w:rsidR="00D77357" w:rsidRPr="0029606E" w:rsidRDefault="00D77357" w:rsidP="00D77357">
      <w:pPr>
        <w:pStyle w:val="p3"/>
      </w:pPr>
      <w:r w:rsidRPr="0029606E">
        <w:rPr>
          <w:b/>
        </w:rPr>
        <w:fldChar w:fldCharType="begin"/>
      </w:r>
      <w:r w:rsidRPr="0029606E">
        <w:rPr>
          <w:b/>
        </w:rPr>
        <w:instrText xml:space="preserve"> REF _Ref465573283 \r \h  \* MERGEFORMAT </w:instrText>
      </w:r>
      <w:r w:rsidRPr="0029606E">
        <w:rPr>
          <w:b/>
        </w:rPr>
      </w:r>
      <w:r w:rsidRPr="0029606E">
        <w:rPr>
          <w:b/>
        </w:rPr>
        <w:fldChar w:fldCharType="separate"/>
      </w:r>
      <w:r w:rsidR="005C35CA">
        <w:rPr>
          <w:b/>
        </w:rPr>
        <w:t>A.5</w:t>
      </w:r>
      <w:r w:rsidRPr="0029606E">
        <w:rPr>
          <w:b/>
        </w:rPr>
        <w:fldChar w:fldCharType="end"/>
      </w:r>
      <w:r w:rsidRPr="0029606E">
        <w:rPr>
          <w:b/>
        </w:rPr>
        <w:t>.3</w:t>
      </w:r>
      <w:r w:rsidRPr="0029606E">
        <w:tab/>
        <w:t xml:space="preserve">If a draft Guide is not approved, or if it is approved with comments the acceptance of which would improve consensus, the </w:t>
      </w:r>
      <w:del w:id="2854" w:author="Author">
        <w:r w:rsidRPr="0029606E" w:rsidDel="00627DBC">
          <w:delText>chair</w:delText>
        </w:r>
      </w:del>
      <w:ins w:id="2855" w:author="Author">
        <w:r w:rsidR="00627DBC">
          <w:t>Chair</w:t>
        </w:r>
      </w:ins>
      <w:r w:rsidRPr="0029606E">
        <w:t xml:space="preserve"> of the </w:t>
      </w:r>
      <w:del w:id="2856" w:author="Author">
        <w:r w:rsidRPr="0029606E" w:rsidDel="00FE7A4A">
          <w:delText>Committee</w:delText>
        </w:r>
      </w:del>
      <w:ins w:id="2857" w:author="Author">
        <w:r w:rsidR="00FE7A4A">
          <w:t>committee</w:t>
        </w:r>
      </w:ins>
      <w:r w:rsidRPr="0029606E">
        <w:t xml:space="preserve"> or </w:t>
      </w:r>
      <w:del w:id="2858" w:author="Author">
        <w:r w:rsidRPr="0029606E" w:rsidDel="00FE7A4A">
          <w:delText>Group</w:delText>
        </w:r>
      </w:del>
      <w:ins w:id="2859" w:author="Author">
        <w:r w:rsidR="00FE7A4A">
          <w:t>group</w:t>
        </w:r>
      </w:ins>
      <w:r w:rsidRPr="0029606E">
        <w:t xml:space="preserve"> responsible for the project may decide to submit an amended draft for a </w:t>
      </w:r>
      <w:r w:rsidR="00FB4B88" w:rsidRPr="0029606E">
        <w:t>8-week</w:t>
      </w:r>
      <w:r w:rsidRPr="0029606E">
        <w:t xml:space="preserve"> vote. The conditions for acceptance of the amended draft are the same as in </w:t>
      </w:r>
      <w:r w:rsidRPr="0029606E">
        <w:fldChar w:fldCharType="begin"/>
      </w:r>
      <w:r w:rsidRPr="0029606E">
        <w:instrText xml:space="preserve"> REF _Ref465573283 \r \h  \* MERGEFORMAT </w:instrText>
      </w:r>
      <w:r w:rsidRPr="0029606E">
        <w:fldChar w:fldCharType="separate"/>
      </w:r>
      <w:r w:rsidR="005C35CA">
        <w:t>A.5</w:t>
      </w:r>
      <w:r w:rsidRPr="0029606E">
        <w:fldChar w:fldCharType="end"/>
      </w:r>
      <w:r w:rsidRPr="0029606E">
        <w:t>.2.</w:t>
      </w:r>
    </w:p>
    <w:p w14:paraId="052EA5E1" w14:textId="6B5AB1AF" w:rsidR="00D77357" w:rsidRPr="0029606E" w:rsidRDefault="00D77357" w:rsidP="00030483">
      <w:pPr>
        <w:pStyle w:val="a2"/>
        <w:numPr>
          <w:ilvl w:val="1"/>
          <w:numId w:val="12"/>
        </w:numPr>
      </w:pPr>
      <w:bookmarkStart w:id="2860" w:name="_Toc185305307"/>
      <w:bookmarkStart w:id="2861" w:name="_Toc185305526"/>
      <w:bookmarkStart w:id="2862" w:name="_Toc318972267"/>
      <w:bookmarkStart w:id="2863" w:name="_Toc323037356"/>
      <w:bookmarkStart w:id="2864" w:name="_Toc338243568"/>
      <w:bookmarkStart w:id="2865" w:name="_Toc354474251"/>
      <w:bookmarkStart w:id="2866" w:name="_Toc478053439"/>
      <w:bookmarkStart w:id="2867" w:name="_Toc69205077"/>
      <w:bookmarkStart w:id="2868" w:name="_Toc69205422"/>
      <w:bookmarkStart w:id="2869" w:name="_Toc69304114"/>
      <w:r w:rsidRPr="0029606E">
        <w:t>Publication stage</w:t>
      </w:r>
      <w:bookmarkEnd w:id="2860"/>
      <w:bookmarkEnd w:id="2861"/>
      <w:bookmarkEnd w:id="2862"/>
      <w:bookmarkEnd w:id="2863"/>
      <w:bookmarkEnd w:id="2864"/>
      <w:bookmarkEnd w:id="2865"/>
      <w:bookmarkEnd w:id="2866"/>
      <w:bookmarkEnd w:id="2867"/>
      <w:bookmarkEnd w:id="2868"/>
      <w:bookmarkEnd w:id="2869"/>
    </w:p>
    <w:p w14:paraId="699E5997" w14:textId="1BDD1B36" w:rsidR="00D77357" w:rsidRPr="0029606E" w:rsidRDefault="00D77357" w:rsidP="00D77357">
      <w:pPr>
        <w:pStyle w:val="BodyText"/>
      </w:pPr>
      <w:r w:rsidRPr="0029606E">
        <w:t xml:space="preserve">The publication stage shall be the responsibility of the </w:t>
      </w:r>
      <w:del w:id="2870" w:author="Author">
        <w:r w:rsidRPr="0029606E" w:rsidDel="00164399">
          <w:delText>office of the CEO</w:delText>
        </w:r>
      </w:del>
      <w:ins w:id="2871" w:author="Author">
        <w:r w:rsidR="00164399">
          <w:t>Office of the CEO</w:t>
        </w:r>
      </w:ins>
      <w:r w:rsidRPr="0029606E">
        <w:t xml:space="preserve"> of the organization to which the </w:t>
      </w:r>
      <w:del w:id="2872" w:author="Author">
        <w:r w:rsidRPr="0029606E" w:rsidDel="00FE7A4A">
          <w:delText>Committee</w:delText>
        </w:r>
      </w:del>
      <w:ins w:id="2873" w:author="Author">
        <w:r w:rsidR="00FE7A4A">
          <w:t>committee</w:t>
        </w:r>
      </w:ins>
      <w:r w:rsidRPr="0029606E">
        <w:t xml:space="preserve"> or </w:t>
      </w:r>
      <w:del w:id="2874" w:author="Author">
        <w:r w:rsidRPr="0029606E" w:rsidDel="00FE7A4A">
          <w:delText>Group</w:delText>
        </w:r>
      </w:del>
      <w:ins w:id="2875" w:author="Author">
        <w:r w:rsidR="00FE7A4A">
          <w:t>group</w:t>
        </w:r>
      </w:ins>
      <w:r w:rsidRPr="0029606E">
        <w:t xml:space="preserve"> responsible for the project belongs.</w:t>
      </w:r>
    </w:p>
    <w:p w14:paraId="7ADFE02D" w14:textId="5A6109DF" w:rsidR="00D77357" w:rsidRPr="0029606E" w:rsidRDefault="00D77357" w:rsidP="00D77357">
      <w:pPr>
        <w:pStyle w:val="BodyText"/>
      </w:pPr>
      <w:r w:rsidRPr="0029606E">
        <w:t xml:space="preserve">In the case of a Joint ISO/IEC </w:t>
      </w:r>
      <w:del w:id="2876" w:author="Author">
        <w:r w:rsidRPr="0029606E" w:rsidDel="00FE7A4A">
          <w:delText>Group</w:delText>
        </w:r>
      </w:del>
      <w:ins w:id="2877" w:author="Author">
        <w:r w:rsidR="00FE7A4A">
          <w:t>group</w:t>
        </w:r>
      </w:ins>
      <w:r w:rsidRPr="0029606E">
        <w:t>, the responsibility shall be decided by agreement between the Chief Executive Officers.</w:t>
      </w:r>
    </w:p>
    <w:p w14:paraId="79A814E2" w14:textId="20802655" w:rsidR="00D77357" w:rsidRPr="0029606E" w:rsidRDefault="00D77357" w:rsidP="00030483">
      <w:pPr>
        <w:pStyle w:val="a2"/>
        <w:numPr>
          <w:ilvl w:val="1"/>
          <w:numId w:val="12"/>
        </w:numPr>
      </w:pPr>
      <w:bookmarkStart w:id="2878" w:name="_Ref48704725"/>
      <w:bookmarkStart w:id="2879" w:name="_Toc185305308"/>
      <w:bookmarkStart w:id="2880" w:name="_Toc185305527"/>
      <w:bookmarkStart w:id="2881" w:name="_Toc318972268"/>
      <w:bookmarkStart w:id="2882" w:name="_Toc323037357"/>
      <w:bookmarkStart w:id="2883" w:name="_Toc338243569"/>
      <w:bookmarkStart w:id="2884" w:name="_Toc354474252"/>
      <w:bookmarkStart w:id="2885" w:name="_Toc478053440"/>
      <w:bookmarkStart w:id="2886" w:name="_Toc69205078"/>
      <w:bookmarkStart w:id="2887" w:name="_Toc69205423"/>
      <w:bookmarkStart w:id="2888" w:name="_Toc69304115"/>
      <w:r w:rsidRPr="0029606E">
        <w:t>Withdrawal of a Guide</w:t>
      </w:r>
      <w:bookmarkEnd w:id="2878"/>
      <w:bookmarkEnd w:id="2879"/>
      <w:bookmarkEnd w:id="2880"/>
      <w:bookmarkEnd w:id="2881"/>
      <w:bookmarkEnd w:id="2882"/>
      <w:bookmarkEnd w:id="2883"/>
      <w:bookmarkEnd w:id="2884"/>
      <w:bookmarkEnd w:id="2885"/>
      <w:bookmarkEnd w:id="2886"/>
      <w:bookmarkEnd w:id="2887"/>
      <w:bookmarkEnd w:id="2888"/>
    </w:p>
    <w:p w14:paraId="403609BA" w14:textId="4985E52F" w:rsidR="00D77357" w:rsidRPr="0029606E" w:rsidRDefault="00D77357" w:rsidP="00D77357">
      <w:pPr>
        <w:pStyle w:val="BodyText"/>
      </w:pPr>
      <w:r w:rsidRPr="0029606E">
        <w:t xml:space="preserve">The </w:t>
      </w:r>
      <w:del w:id="2889" w:author="Author">
        <w:r w:rsidRPr="0029606E" w:rsidDel="00FE7A4A">
          <w:delText>Committee</w:delText>
        </w:r>
      </w:del>
      <w:ins w:id="2890" w:author="Author">
        <w:r w:rsidR="00FE7A4A">
          <w:t>committee</w:t>
        </w:r>
      </w:ins>
      <w:r w:rsidRPr="0029606E">
        <w:t xml:space="preserve"> or </w:t>
      </w:r>
      <w:del w:id="2891" w:author="Author">
        <w:r w:rsidRPr="0029606E" w:rsidDel="00FE7A4A">
          <w:delText>Group</w:delText>
        </w:r>
      </w:del>
      <w:ins w:id="2892" w:author="Author">
        <w:r w:rsidR="00FE7A4A">
          <w:t>group</w:t>
        </w:r>
      </w:ins>
      <w:r w:rsidRPr="0029606E">
        <w:t xml:space="preserve"> responsible for the Guide shall be responsible for deciding if the Guide shall be withdrawn. The formal withdrawal shall be ratified by the technical management board (TMB) in accordance with its normal procedures.</w:t>
      </w:r>
    </w:p>
    <w:p w14:paraId="74200680" w14:textId="01B820D3" w:rsidR="00BF3BC8" w:rsidRPr="0029606E" w:rsidRDefault="00E91021" w:rsidP="00E91021">
      <w:pPr>
        <w:pStyle w:val="a2"/>
        <w:numPr>
          <w:ilvl w:val="0"/>
          <w:numId w:val="0"/>
        </w:numPr>
        <w:rPr>
          <w:rStyle w:val="zzzHighlight"/>
        </w:rPr>
      </w:pPr>
      <w:bookmarkStart w:id="2893" w:name="_Toc478053441"/>
      <w:bookmarkStart w:id="2894" w:name="_Toc69205079"/>
      <w:bookmarkStart w:id="2895" w:name="_Toc69205424"/>
      <w:bookmarkStart w:id="2896" w:name="_Toc69304116"/>
      <w:r w:rsidRPr="0029606E">
        <w:rPr>
          <w:rStyle w:val="zzzHighlight"/>
        </w:rPr>
        <w:t>A.8</w:t>
      </w:r>
      <w:r w:rsidRPr="0029606E">
        <w:rPr>
          <w:rStyle w:val="zzzHighlight"/>
        </w:rPr>
        <w:tab/>
      </w:r>
      <w:r w:rsidR="00D77357" w:rsidRPr="0029606E">
        <w:rPr>
          <w:rStyle w:val="zzzHighlight"/>
        </w:rPr>
        <w:t>P</w:t>
      </w:r>
      <w:r w:rsidR="006004E2" w:rsidRPr="0029606E">
        <w:rPr>
          <w:rStyle w:val="zzzHighlight"/>
        </w:rPr>
        <w:t xml:space="preserve">rocedure for transforming a guide into an </w:t>
      </w:r>
      <w:r w:rsidR="00035473" w:rsidRPr="0029606E">
        <w:rPr>
          <w:rStyle w:val="zzzHighlight"/>
        </w:rPr>
        <w:t>I</w:t>
      </w:r>
      <w:r w:rsidR="00BE3204" w:rsidRPr="0029606E">
        <w:rPr>
          <w:rStyle w:val="zzzHighlight"/>
        </w:rPr>
        <w:t>SO</w:t>
      </w:r>
      <w:r w:rsidR="006004E2" w:rsidRPr="0029606E">
        <w:rPr>
          <w:rStyle w:val="zzzHighlight"/>
        </w:rPr>
        <w:t xml:space="preserve"> </w:t>
      </w:r>
      <w:r w:rsidR="00035473" w:rsidRPr="0029606E">
        <w:rPr>
          <w:rStyle w:val="zzzHighlight"/>
        </w:rPr>
        <w:t>I</w:t>
      </w:r>
      <w:r w:rsidR="006004E2" w:rsidRPr="0029606E">
        <w:rPr>
          <w:rStyle w:val="zzzHighlight"/>
        </w:rPr>
        <w:t xml:space="preserve">nternational </w:t>
      </w:r>
      <w:r w:rsidR="00035473" w:rsidRPr="0029606E">
        <w:rPr>
          <w:rStyle w:val="zzzHighlight"/>
        </w:rPr>
        <w:t>S</w:t>
      </w:r>
      <w:r w:rsidR="006004E2" w:rsidRPr="0029606E">
        <w:rPr>
          <w:rStyle w:val="zzzHighlight"/>
        </w:rPr>
        <w:t>tandard</w:t>
      </w:r>
      <w:bookmarkEnd w:id="2893"/>
      <w:bookmarkEnd w:id="2894"/>
      <w:bookmarkEnd w:id="2895"/>
      <w:bookmarkEnd w:id="2896"/>
    </w:p>
    <w:p w14:paraId="0BA645DA" w14:textId="77777777" w:rsidR="00BF3BC8" w:rsidRPr="0029606E" w:rsidRDefault="00D77357" w:rsidP="006004E2">
      <w:pPr>
        <w:pStyle w:val="BodyText"/>
        <w:keepNext/>
        <w:rPr>
          <w:rStyle w:val="zzzHighlight"/>
          <w:b/>
        </w:rPr>
      </w:pPr>
      <w:r w:rsidRPr="0029606E">
        <w:rPr>
          <w:rStyle w:val="zzzHighlight"/>
          <w:b/>
        </w:rPr>
        <w:t>1.</w:t>
      </w:r>
      <w:r w:rsidR="006004E2" w:rsidRPr="0029606E">
        <w:rPr>
          <w:rStyle w:val="zzzHighlight"/>
          <w:b/>
        </w:rPr>
        <w:t>  </w:t>
      </w:r>
      <w:r w:rsidRPr="0029606E">
        <w:rPr>
          <w:rStyle w:val="zzzHighlight"/>
          <w:b/>
        </w:rPr>
        <w:t>Submission of a proposal for transformation of a Guide into an International Standard</w:t>
      </w:r>
    </w:p>
    <w:p w14:paraId="04D27EA9" w14:textId="77777777" w:rsidR="00D77357" w:rsidRPr="0029606E" w:rsidRDefault="00D77357" w:rsidP="00D77357">
      <w:pPr>
        <w:pStyle w:val="BodyText"/>
        <w:rPr>
          <w:rStyle w:val="zzzHighlight"/>
        </w:rPr>
      </w:pPr>
      <w:r w:rsidRPr="0029606E">
        <w:rPr>
          <w:rStyle w:val="zzzHighlight"/>
        </w:rPr>
        <w:t>Any member body, organization in liaison or group reporting to the TMB (</w:t>
      </w:r>
      <w:r w:rsidR="0025539D" w:rsidRPr="0029606E">
        <w:rPr>
          <w:rStyle w:val="zzzHighlight"/>
        </w:rPr>
        <w:t>“</w:t>
      </w:r>
      <w:r w:rsidRPr="0029606E">
        <w:rPr>
          <w:rStyle w:val="zzzHighlight"/>
        </w:rPr>
        <w:t>Authorized bodies</w:t>
      </w:r>
      <w:r w:rsidR="0025539D" w:rsidRPr="0029606E">
        <w:rPr>
          <w:rStyle w:val="zzzHighlight"/>
        </w:rPr>
        <w:t>”</w:t>
      </w:r>
      <w:r w:rsidRPr="0029606E">
        <w:rPr>
          <w:rStyle w:val="zzzHighlight"/>
        </w:rPr>
        <w:t xml:space="preserve">), or the ISO CEO, can propose that an approved Guide be transformed into an ISO International Standard. All proposals </w:t>
      </w:r>
      <w:r w:rsidR="007A4D90" w:rsidRPr="0029606E">
        <w:rPr>
          <w:rStyle w:val="zzzHighlight"/>
        </w:rPr>
        <w:t>shall</w:t>
      </w:r>
      <w:r w:rsidRPr="0029606E">
        <w:rPr>
          <w:rStyle w:val="zzzHighlight"/>
        </w:rPr>
        <w:t xml:space="preserve"> be accompanied by justification for the transformation into an International Standard.</w:t>
      </w:r>
    </w:p>
    <w:p w14:paraId="1A51D14B" w14:textId="77777777" w:rsidR="00BF3BC8" w:rsidRPr="0029606E" w:rsidRDefault="00D77357" w:rsidP="006004E2">
      <w:pPr>
        <w:pStyle w:val="BodyText"/>
        <w:keepNext/>
        <w:rPr>
          <w:rStyle w:val="zzzHighlight"/>
          <w:b/>
        </w:rPr>
      </w:pPr>
      <w:r w:rsidRPr="0029606E">
        <w:rPr>
          <w:rStyle w:val="zzzHighlight"/>
          <w:b/>
        </w:rPr>
        <w:t>2.</w:t>
      </w:r>
      <w:r w:rsidR="006004E2" w:rsidRPr="0029606E">
        <w:rPr>
          <w:rStyle w:val="zzzHighlight"/>
          <w:b/>
        </w:rPr>
        <w:t>  </w:t>
      </w:r>
      <w:r w:rsidRPr="0029606E">
        <w:rPr>
          <w:rStyle w:val="zzzHighlight"/>
          <w:b/>
        </w:rPr>
        <w:t>Circulation of the proposal</w:t>
      </w:r>
    </w:p>
    <w:p w14:paraId="4FD6F10D" w14:textId="77777777" w:rsidR="00BF3BC8" w:rsidRPr="0029606E" w:rsidRDefault="00D77357" w:rsidP="00D77357">
      <w:pPr>
        <w:pStyle w:val="BodyText"/>
        <w:rPr>
          <w:rStyle w:val="zzzHighlight"/>
        </w:rPr>
      </w:pPr>
      <w:r w:rsidRPr="0029606E">
        <w:rPr>
          <w:rStyle w:val="zzzHighlight"/>
        </w:rPr>
        <w:t>The offices of the CEO's circulate the proposal to all member bodies for approval.</w:t>
      </w:r>
    </w:p>
    <w:p w14:paraId="03EA7284" w14:textId="77777777" w:rsidR="00BF3BC8" w:rsidRPr="0029606E" w:rsidRDefault="00D77357" w:rsidP="006004E2">
      <w:pPr>
        <w:pStyle w:val="BodyText"/>
        <w:keepNext/>
        <w:rPr>
          <w:rStyle w:val="zzzHighlight"/>
          <w:b/>
        </w:rPr>
      </w:pPr>
      <w:r w:rsidRPr="0029606E">
        <w:rPr>
          <w:rStyle w:val="zzzHighlight"/>
          <w:b/>
        </w:rPr>
        <w:t>3.</w:t>
      </w:r>
      <w:r w:rsidR="006004E2" w:rsidRPr="0029606E">
        <w:rPr>
          <w:rStyle w:val="zzzHighlight"/>
          <w:b/>
        </w:rPr>
        <w:t>  </w:t>
      </w:r>
      <w:r w:rsidRPr="0029606E">
        <w:rPr>
          <w:rStyle w:val="zzzHighlight"/>
          <w:b/>
        </w:rPr>
        <w:t>Member body ballot</w:t>
      </w:r>
    </w:p>
    <w:p w14:paraId="5437EFEB" w14:textId="77777777" w:rsidR="00BF3BC8" w:rsidRPr="0029606E" w:rsidRDefault="00D77357" w:rsidP="00D77357">
      <w:pPr>
        <w:pStyle w:val="BodyText"/>
        <w:rPr>
          <w:rStyle w:val="zzzHighlight"/>
        </w:rPr>
      </w:pPr>
      <w:r w:rsidRPr="0029606E">
        <w:rPr>
          <w:rStyle w:val="zzzHighlight"/>
          <w:b/>
        </w:rPr>
        <w:t>3.1</w:t>
      </w:r>
      <w:r w:rsidR="006004E2" w:rsidRPr="0029606E">
        <w:rPr>
          <w:rStyle w:val="zzzHighlight"/>
        </w:rPr>
        <w:t>   </w:t>
      </w:r>
      <w:r w:rsidRPr="0029606E">
        <w:rPr>
          <w:rStyle w:val="zzzHighlight"/>
        </w:rPr>
        <w:t>The ballot will ask the question: Do you approve the transformation of Guide</w:t>
      </w:r>
      <w:r w:rsidR="006004E2" w:rsidRPr="0029606E">
        <w:rPr>
          <w:rStyle w:val="zzzHighlight"/>
        </w:rPr>
        <w:t> </w:t>
      </w:r>
      <w:r w:rsidRPr="0029606E">
        <w:rPr>
          <w:rStyle w:val="zzzHighlight"/>
        </w:rPr>
        <w:t>XX into an ISO International Standard?</w:t>
      </w:r>
    </w:p>
    <w:p w14:paraId="00FBEC88" w14:textId="77777777" w:rsidR="00BF3BC8" w:rsidRPr="0029606E" w:rsidRDefault="00D77357" w:rsidP="00D77357">
      <w:pPr>
        <w:pStyle w:val="BodyText"/>
        <w:rPr>
          <w:rStyle w:val="zzzHighlight"/>
        </w:rPr>
      </w:pPr>
      <w:r w:rsidRPr="0029606E">
        <w:rPr>
          <w:rStyle w:val="zzzHighlight"/>
          <w:b/>
        </w:rPr>
        <w:t>3.2</w:t>
      </w:r>
      <w:r w:rsidR="006004E2" w:rsidRPr="0029606E">
        <w:rPr>
          <w:rStyle w:val="zzzHighlight"/>
        </w:rPr>
        <w:t>   </w:t>
      </w:r>
      <w:r w:rsidRPr="0029606E">
        <w:rPr>
          <w:rStyle w:val="zzzHighlight"/>
        </w:rPr>
        <w:t>Members will have the option of responding yes or no and the reasons for their negative vote should be provided.</w:t>
      </w:r>
    </w:p>
    <w:p w14:paraId="5BADCEEF" w14:textId="77777777" w:rsidR="00BF3BC8" w:rsidRPr="0029606E" w:rsidRDefault="00D77357" w:rsidP="00D77357">
      <w:pPr>
        <w:pStyle w:val="BodyText"/>
        <w:rPr>
          <w:rStyle w:val="zzzHighlight"/>
        </w:rPr>
      </w:pPr>
      <w:r w:rsidRPr="0029606E">
        <w:rPr>
          <w:rStyle w:val="zzzHighlight"/>
          <w:b/>
        </w:rPr>
        <w:t>3.3</w:t>
      </w:r>
      <w:r w:rsidR="006004E2" w:rsidRPr="0029606E">
        <w:rPr>
          <w:rStyle w:val="zzzHighlight"/>
        </w:rPr>
        <w:t>   </w:t>
      </w:r>
      <w:r w:rsidRPr="0029606E">
        <w:rPr>
          <w:rStyle w:val="zzzHighlight"/>
        </w:rPr>
        <w:t>Because the Guide in question has been developed and approved according to the consensus building procedures of ISO and/or IEC, technical or editorial comments will not be considered. Consideration of such comments will be held over to the next revision of the International Standard if the transformation of the Guide is approved.</w:t>
      </w:r>
    </w:p>
    <w:p w14:paraId="35E88323" w14:textId="77777777" w:rsidR="00BF3BC8" w:rsidRPr="0029606E" w:rsidRDefault="00D77357" w:rsidP="00D77357">
      <w:pPr>
        <w:pStyle w:val="BodyText"/>
        <w:rPr>
          <w:rStyle w:val="zzzHighlight"/>
        </w:rPr>
      </w:pPr>
      <w:r w:rsidRPr="0029606E">
        <w:rPr>
          <w:rStyle w:val="zzzHighlight"/>
          <w:b/>
        </w:rPr>
        <w:t>3.4</w:t>
      </w:r>
      <w:r w:rsidR="006004E2" w:rsidRPr="0029606E">
        <w:rPr>
          <w:rStyle w:val="zzzHighlight"/>
        </w:rPr>
        <w:t>   </w:t>
      </w:r>
      <w:r w:rsidRPr="0029606E">
        <w:rPr>
          <w:rStyle w:val="zzzHighlight"/>
        </w:rPr>
        <w:t>The voting period and voting rules are the same as for the normal DIS vote.</w:t>
      </w:r>
    </w:p>
    <w:p w14:paraId="33FBB2A1" w14:textId="77777777" w:rsidR="00BF3BC8" w:rsidRPr="0029606E" w:rsidRDefault="00D77357" w:rsidP="006004E2">
      <w:pPr>
        <w:pStyle w:val="BodyText"/>
        <w:keepNext/>
        <w:rPr>
          <w:rStyle w:val="zzzHighlight"/>
          <w:b/>
        </w:rPr>
      </w:pPr>
      <w:r w:rsidRPr="0029606E">
        <w:rPr>
          <w:rStyle w:val="zzzHighlight"/>
          <w:b/>
        </w:rPr>
        <w:t>4.</w:t>
      </w:r>
      <w:r w:rsidR="006004E2" w:rsidRPr="0029606E">
        <w:rPr>
          <w:rStyle w:val="zzzHighlight"/>
          <w:b/>
        </w:rPr>
        <w:t>  </w:t>
      </w:r>
      <w:r w:rsidRPr="0029606E">
        <w:rPr>
          <w:rStyle w:val="zzzHighlight"/>
          <w:b/>
        </w:rPr>
        <w:t>Approval criteria</w:t>
      </w:r>
    </w:p>
    <w:p w14:paraId="5A0086F4" w14:textId="77777777" w:rsidR="00BF3BC8" w:rsidRPr="0029606E" w:rsidRDefault="00D77357" w:rsidP="00D77357">
      <w:pPr>
        <w:pStyle w:val="BodyText"/>
        <w:rPr>
          <w:rStyle w:val="zzzHighlight"/>
        </w:rPr>
      </w:pPr>
      <w:r w:rsidRPr="0029606E">
        <w:rPr>
          <w:rStyle w:val="zzzHighlight"/>
          <w:b/>
        </w:rPr>
        <w:t>4.1</w:t>
      </w:r>
      <w:r w:rsidR="006004E2" w:rsidRPr="0029606E">
        <w:rPr>
          <w:rStyle w:val="zzzHighlight"/>
        </w:rPr>
        <w:t>   </w:t>
      </w:r>
      <w:r w:rsidRPr="0029606E">
        <w:rPr>
          <w:rStyle w:val="zzzHighlight"/>
        </w:rPr>
        <w:t>If more than one quarter of all votes received is negative, the transformation into an International Standard is not approved and the approval process ends.</w:t>
      </w:r>
    </w:p>
    <w:p w14:paraId="61462EE2" w14:textId="4DB71F6C" w:rsidR="00BF3BC8" w:rsidRPr="0029606E" w:rsidRDefault="00D77357" w:rsidP="00D77357">
      <w:pPr>
        <w:pStyle w:val="BodyText"/>
        <w:rPr>
          <w:rStyle w:val="zzzHighlight"/>
        </w:rPr>
      </w:pPr>
      <w:r w:rsidRPr="0029606E">
        <w:rPr>
          <w:rStyle w:val="zzzHighlight"/>
          <w:b/>
        </w:rPr>
        <w:t>4.2</w:t>
      </w:r>
      <w:r w:rsidR="006004E2" w:rsidRPr="0029606E">
        <w:rPr>
          <w:rStyle w:val="zzzHighlight"/>
        </w:rPr>
        <w:t>   </w:t>
      </w:r>
      <w:r w:rsidRPr="0029606E">
        <w:rPr>
          <w:rStyle w:val="zzzHighlight"/>
        </w:rPr>
        <w:t>If the transformation of a Guide into a</w:t>
      </w:r>
      <w:ins w:id="2897" w:author="Author">
        <w:r w:rsidR="00AE78EF">
          <w:rPr>
            <w:rStyle w:val="zzzHighlight"/>
          </w:rPr>
          <w:t>n</w:t>
        </w:r>
      </w:ins>
      <w:r w:rsidRPr="0029606E">
        <w:rPr>
          <w:rStyle w:val="zzzHighlight"/>
        </w:rPr>
        <w:t xml:space="preserve"> </w:t>
      </w:r>
      <w:ins w:id="2898" w:author="Author">
        <w:r w:rsidR="00303F82">
          <w:rPr>
            <w:rStyle w:val="zzzHighlight"/>
          </w:rPr>
          <w:t xml:space="preserve">International </w:t>
        </w:r>
      </w:ins>
      <w:del w:id="2899" w:author="Author">
        <w:r w:rsidRPr="0029606E" w:rsidDel="00303F82">
          <w:rPr>
            <w:rStyle w:val="zzzHighlight"/>
          </w:rPr>
          <w:delText>s</w:delText>
        </w:r>
      </w:del>
      <w:ins w:id="2900" w:author="Author">
        <w:r w:rsidR="00303F82">
          <w:rPr>
            <w:rStyle w:val="zzzHighlight"/>
          </w:rPr>
          <w:t>S</w:t>
        </w:r>
      </w:ins>
      <w:r w:rsidRPr="0029606E">
        <w:rPr>
          <w:rStyle w:val="zzzHighlight"/>
        </w:rPr>
        <w:t>tandard is approved, the International Standard will be published, and the original Guide withdrawn.</w:t>
      </w:r>
    </w:p>
    <w:p w14:paraId="5C8171B0" w14:textId="77777777" w:rsidR="00BF3BC8" w:rsidRPr="0029606E" w:rsidRDefault="00D77357" w:rsidP="006004E2">
      <w:pPr>
        <w:pStyle w:val="BodyText"/>
        <w:keepNext/>
        <w:rPr>
          <w:rStyle w:val="zzzHighlight"/>
          <w:b/>
        </w:rPr>
      </w:pPr>
      <w:r w:rsidRPr="0029606E">
        <w:rPr>
          <w:rStyle w:val="zzzHighlight"/>
          <w:b/>
        </w:rPr>
        <w:t>5.</w:t>
      </w:r>
      <w:r w:rsidR="006004E2" w:rsidRPr="0029606E">
        <w:rPr>
          <w:rStyle w:val="zzzHighlight"/>
          <w:b/>
        </w:rPr>
        <w:t>  </w:t>
      </w:r>
      <w:r w:rsidRPr="0029606E">
        <w:rPr>
          <w:rStyle w:val="zzzHighlight"/>
          <w:b/>
        </w:rPr>
        <w:t>Maintenance of the International Standard resulting from a transformed guide</w:t>
      </w:r>
    </w:p>
    <w:p w14:paraId="6CF341C1" w14:textId="5D3D020C" w:rsidR="00411ED0" w:rsidRPr="0029606E" w:rsidRDefault="00D77357" w:rsidP="00D77357">
      <w:pPr>
        <w:pStyle w:val="BodyText"/>
        <w:rPr>
          <w:rStyle w:val="zzzHighlight"/>
        </w:rPr>
      </w:pPr>
      <w:r w:rsidRPr="0029606E">
        <w:rPr>
          <w:rStyle w:val="zzzHighlight"/>
        </w:rPr>
        <w:t>The ISO technical management board will decide on a case-by-case basis how to handle the maintenance of transformed Guide. Preference will be given to assigning the maintenance responsibility to an appropriate TC</w:t>
      </w:r>
      <w:r w:rsidR="006F462C" w:rsidRPr="0029606E">
        <w:rPr>
          <w:rStyle w:val="zzzHighlight"/>
        </w:rPr>
        <w:t>,</w:t>
      </w:r>
      <w:r w:rsidRPr="0029606E">
        <w:rPr>
          <w:rStyle w:val="zzzHighlight"/>
        </w:rPr>
        <w:t xml:space="preserve"> but, in the absence of an appropriate TC, the TMB will decide where to assign maintenance responsibility, including through the establishment of a new TC or PC.</w:t>
      </w:r>
    </w:p>
    <w:p w14:paraId="6B452035" w14:textId="2A9620AB" w:rsidR="00B825CF" w:rsidRPr="0029606E" w:rsidRDefault="00B825CF" w:rsidP="00030483">
      <w:pPr>
        <w:pStyle w:val="ANNEX"/>
        <w:numPr>
          <w:ilvl w:val="0"/>
          <w:numId w:val="12"/>
        </w:numPr>
        <w:autoSpaceDE w:val="0"/>
        <w:autoSpaceDN w:val="0"/>
        <w:adjustRightInd w:val="0"/>
        <w:rPr>
          <w:szCs w:val="24"/>
        </w:rPr>
      </w:pPr>
      <w:r w:rsidRPr="0029606E">
        <w:rPr>
          <w:b w:val="0"/>
          <w:szCs w:val="24"/>
        </w:rPr>
        <w:br/>
      </w:r>
      <w:bookmarkStart w:id="2901" w:name="_Toc37318755"/>
      <w:bookmarkStart w:id="2902" w:name="_Toc69304117"/>
      <w:r w:rsidRPr="0029606E">
        <w:rPr>
          <w:b w:val="0"/>
          <w:szCs w:val="24"/>
        </w:rPr>
        <w:t>(normative)</w:t>
      </w:r>
      <w:r w:rsidRPr="0029606E">
        <w:rPr>
          <w:b w:val="0"/>
          <w:szCs w:val="24"/>
        </w:rPr>
        <w:br/>
      </w:r>
      <w:r w:rsidRPr="0029606E">
        <w:rPr>
          <w:b w:val="0"/>
          <w:szCs w:val="24"/>
        </w:rPr>
        <w:br/>
      </w:r>
      <w:bookmarkEnd w:id="2901"/>
      <w:r w:rsidRPr="0029606E">
        <w:t>ISO/IEC procedures for liaison and work allocation</w:t>
      </w:r>
      <w:bookmarkEnd w:id="2902"/>
    </w:p>
    <w:p w14:paraId="51235385" w14:textId="7B931434" w:rsidR="00D77357" w:rsidRPr="0029606E" w:rsidRDefault="00D77357" w:rsidP="00030483">
      <w:pPr>
        <w:pStyle w:val="a2"/>
        <w:numPr>
          <w:ilvl w:val="1"/>
          <w:numId w:val="13"/>
        </w:numPr>
      </w:pPr>
      <w:bookmarkStart w:id="2903" w:name="_Toc185305310"/>
      <w:bookmarkStart w:id="2904" w:name="_Toc185305529"/>
      <w:bookmarkStart w:id="2905" w:name="_Toc318972270"/>
      <w:bookmarkStart w:id="2906" w:name="_Toc323037359"/>
      <w:bookmarkStart w:id="2907" w:name="_Toc338243571"/>
      <w:bookmarkStart w:id="2908" w:name="_Toc354474254"/>
      <w:bookmarkStart w:id="2909" w:name="_Toc478053443"/>
      <w:bookmarkStart w:id="2910" w:name="_Toc69205081"/>
      <w:bookmarkStart w:id="2911" w:name="_Toc69205426"/>
      <w:bookmarkStart w:id="2912" w:name="_Toc69304118"/>
      <w:r w:rsidRPr="0029606E">
        <w:t>Introduction</w:t>
      </w:r>
      <w:bookmarkEnd w:id="2903"/>
      <w:bookmarkEnd w:id="2904"/>
      <w:bookmarkEnd w:id="2905"/>
      <w:bookmarkEnd w:id="2906"/>
      <w:bookmarkEnd w:id="2907"/>
      <w:bookmarkEnd w:id="2908"/>
      <w:bookmarkEnd w:id="2909"/>
      <w:bookmarkEnd w:id="2910"/>
      <w:bookmarkEnd w:id="2911"/>
      <w:bookmarkEnd w:id="2912"/>
    </w:p>
    <w:p w14:paraId="5347F7C5" w14:textId="77777777" w:rsidR="00D77357" w:rsidRPr="0029606E" w:rsidRDefault="00D77357" w:rsidP="00D77357">
      <w:pPr>
        <w:pStyle w:val="BodyText"/>
      </w:pPr>
      <w:r w:rsidRPr="0029606E">
        <w:t>By the ISO/IEC Agreement of 1976</w:t>
      </w:r>
      <w:r w:rsidRPr="0029606E">
        <w:rPr>
          <w:vertAlign w:val="superscript"/>
        </w:rPr>
        <w:t> </w:t>
      </w:r>
      <w:r w:rsidRPr="0029606E">
        <w:rPr>
          <w:rStyle w:val="FootnoteReference"/>
          <w:lang w:val="en-GB"/>
        </w:rPr>
        <w:footnoteReference w:id="2"/>
      </w:r>
      <w:r w:rsidRPr="0029606E">
        <w:t>, ISO and IEC together form a system for international standardization as a whole. For this system to operate efficiently, the following procedures are agreed for coordination and allocation of work between the technical committees and subcommittees of both organizations.</w:t>
      </w:r>
    </w:p>
    <w:p w14:paraId="0AF93456" w14:textId="6C68ED3D" w:rsidR="00D77357" w:rsidRPr="0029606E" w:rsidRDefault="00D77357" w:rsidP="00030483">
      <w:pPr>
        <w:pStyle w:val="a2"/>
        <w:numPr>
          <w:ilvl w:val="1"/>
          <w:numId w:val="13"/>
        </w:numPr>
      </w:pPr>
      <w:bookmarkStart w:id="2913" w:name="_Toc185305311"/>
      <w:bookmarkStart w:id="2914" w:name="_Toc185305530"/>
      <w:bookmarkStart w:id="2915" w:name="_Toc318972271"/>
      <w:bookmarkStart w:id="2916" w:name="_Toc323037360"/>
      <w:bookmarkStart w:id="2917" w:name="_Toc338243572"/>
      <w:bookmarkStart w:id="2918" w:name="_Toc354474255"/>
      <w:bookmarkStart w:id="2919" w:name="_Toc478053444"/>
      <w:bookmarkStart w:id="2920" w:name="_Toc69205082"/>
      <w:bookmarkStart w:id="2921" w:name="_Toc69205427"/>
      <w:bookmarkStart w:id="2922" w:name="_Toc69304119"/>
      <w:r w:rsidRPr="0029606E">
        <w:t>General considerations</w:t>
      </w:r>
      <w:bookmarkEnd w:id="2913"/>
      <w:bookmarkEnd w:id="2914"/>
      <w:bookmarkEnd w:id="2915"/>
      <w:bookmarkEnd w:id="2916"/>
      <w:bookmarkEnd w:id="2917"/>
      <w:bookmarkEnd w:id="2918"/>
      <w:bookmarkEnd w:id="2919"/>
      <w:bookmarkEnd w:id="2920"/>
      <w:bookmarkEnd w:id="2921"/>
      <w:bookmarkEnd w:id="2922"/>
    </w:p>
    <w:p w14:paraId="15596CB6" w14:textId="77777777" w:rsidR="00D77357" w:rsidRPr="0029606E" w:rsidRDefault="00D77357" w:rsidP="00D77357">
      <w:pPr>
        <w:pStyle w:val="BodyText"/>
      </w:pPr>
      <w:r w:rsidRPr="0029606E">
        <w:t>The allocation of work between ISO and IEC is based on the agreed principle that all questions relating to international standardization in the electrical and electronic engineering fields are reserved to IEC, the other fields being reserved to ISO and that allocation of responsibility for matters of international standardization where the relative contribution of electrical and non-electrical technologies is not immediately evident will be settled by mutual agreement between the organizations.</w:t>
      </w:r>
    </w:p>
    <w:p w14:paraId="22AC2EB4" w14:textId="77777777" w:rsidR="00D77357" w:rsidRPr="0029606E" w:rsidRDefault="00D77357" w:rsidP="00D77357">
      <w:pPr>
        <w:pStyle w:val="BodyText"/>
      </w:pPr>
      <w:r w:rsidRPr="0029606E">
        <w:t>Questions of coordination and work allocation may arise when establishing a new ISO or IEC technical committee, or as a result of the activities of an existing technical committee.</w:t>
      </w:r>
    </w:p>
    <w:p w14:paraId="428865CA" w14:textId="77777777" w:rsidR="00D77357" w:rsidRPr="0029606E" w:rsidRDefault="00D77357" w:rsidP="00D77357">
      <w:pPr>
        <w:pStyle w:val="BodyText"/>
      </w:pPr>
      <w:r w:rsidRPr="0029606E">
        <w:t>The following levels of coordination and work allocation agreement are available. Matters should be raised at the next higher level only after all attempts to resolve them at the lower levels have failed.</w:t>
      </w:r>
    </w:p>
    <w:p w14:paraId="05B5CB48" w14:textId="77777777" w:rsidR="00D77357" w:rsidRPr="0029606E" w:rsidRDefault="00D8752E" w:rsidP="00D8752E">
      <w:pPr>
        <w:pStyle w:val="ListNumber1"/>
      </w:pPr>
      <w:r w:rsidRPr="0029606E">
        <w:t>a)</w:t>
      </w:r>
      <w:r w:rsidRPr="0029606E">
        <w:tab/>
      </w:r>
      <w:r w:rsidR="00D77357" w:rsidRPr="0029606E">
        <w:rPr>
          <w:b/>
        </w:rPr>
        <w:t>Formal liaisons</w:t>
      </w:r>
      <w:r w:rsidR="00D77357" w:rsidRPr="0029606E">
        <w:t xml:space="preserve"> between ISO and IEC committees for normal inter-committee cooperation.</w:t>
      </w:r>
    </w:p>
    <w:p w14:paraId="2A4434EB" w14:textId="0F6468E9" w:rsidR="00D77357" w:rsidRPr="0029606E" w:rsidRDefault="00D8752E" w:rsidP="00D8752E">
      <w:pPr>
        <w:pStyle w:val="ListNumber1"/>
      </w:pPr>
      <w:r w:rsidRPr="0029606E">
        <w:t>b)</w:t>
      </w:r>
      <w:r w:rsidRPr="0029606E">
        <w:tab/>
      </w:r>
      <w:r w:rsidR="00D77357" w:rsidRPr="0029606E">
        <w:rPr>
          <w:b/>
        </w:rPr>
        <w:t>Organizational consultations</w:t>
      </w:r>
      <w:r w:rsidR="00D77357" w:rsidRPr="0029606E">
        <w:t xml:space="preserve">, including technical </w:t>
      </w:r>
      <w:del w:id="2923" w:author="Author">
        <w:r w:rsidR="00D77357" w:rsidRPr="0029606E" w:rsidDel="00976EF7">
          <w:delText>expert</w:delText>
        </w:r>
      </w:del>
      <w:ins w:id="2924" w:author="Author">
        <w:r w:rsidR="00976EF7">
          <w:t>Expert</w:t>
        </w:r>
      </w:ins>
      <w:r w:rsidR="00D77357" w:rsidRPr="0029606E">
        <w:t>s and representatives of the Chief Executive Officers, for cases where technical coordination may have an effect on the future activities of the organizations in a larger sense than the point under consideration.</w:t>
      </w:r>
    </w:p>
    <w:p w14:paraId="15AED1D9" w14:textId="77777777" w:rsidR="00D77357" w:rsidRPr="0029606E" w:rsidRDefault="00D8752E" w:rsidP="00D8752E">
      <w:pPr>
        <w:pStyle w:val="ListNumber1"/>
        <w:keepNext/>
      </w:pPr>
      <w:r w:rsidRPr="0029606E">
        <w:t>c)</w:t>
      </w:r>
      <w:r w:rsidRPr="0029606E">
        <w:tab/>
      </w:r>
      <w:r w:rsidR="00D77357" w:rsidRPr="0029606E">
        <w:t>Decisions on work allocation</w:t>
      </w:r>
    </w:p>
    <w:p w14:paraId="6EB52754" w14:textId="77777777" w:rsidR="00D77357" w:rsidRPr="0029606E" w:rsidRDefault="00D8752E" w:rsidP="00D8752E">
      <w:pPr>
        <w:pStyle w:val="ListContinue2"/>
        <w:keepNext/>
      </w:pPr>
      <w:r w:rsidRPr="0029606E">
        <w:t>—</w:t>
      </w:r>
      <w:r w:rsidRPr="0029606E">
        <w:tab/>
      </w:r>
      <w:r w:rsidR="00D77357" w:rsidRPr="0029606E">
        <w:t>by the technical management boards or, if necessary,</w:t>
      </w:r>
    </w:p>
    <w:p w14:paraId="36B2B5E1" w14:textId="77777777" w:rsidR="00D77357" w:rsidRPr="0029606E" w:rsidRDefault="00D8752E" w:rsidP="00D8752E">
      <w:pPr>
        <w:pStyle w:val="ListContinue2"/>
      </w:pPr>
      <w:r w:rsidRPr="0029606E">
        <w:t>—</w:t>
      </w:r>
      <w:r w:rsidRPr="0029606E">
        <w:tab/>
      </w:r>
      <w:r w:rsidR="00D77357" w:rsidRPr="0029606E">
        <w:t>the ISO/IEC Joint Technical Advisory Board (JTAB).</w:t>
      </w:r>
    </w:p>
    <w:p w14:paraId="00F85607" w14:textId="77777777" w:rsidR="00D77357" w:rsidRPr="0029606E" w:rsidRDefault="00D77357" w:rsidP="00D77357">
      <w:pPr>
        <w:pStyle w:val="BodyText"/>
      </w:pPr>
      <w:r w:rsidRPr="0029606E">
        <w:t xml:space="preserve">Questions affecting both ISO and IEC, on which it has not proved possible to obtain a common decision by the ISO Technical Management Board and the IEC Standardization Management Board, are referred to the ISO/IEC Joint Technical Advisory Board (JTAB) for decision (see </w:t>
      </w:r>
      <w:r w:rsidRPr="0029606E">
        <w:fldChar w:fldCharType="begin" w:fldLock="1"/>
      </w:r>
      <w:r w:rsidRPr="0029606E">
        <w:instrText xml:space="preserve"> REF _Ref472220193 \r \h  \* MERGEFORMAT </w:instrText>
      </w:r>
      <w:r w:rsidRPr="0029606E">
        <w:fldChar w:fldCharType="separate"/>
      </w:r>
      <w:r w:rsidRPr="0029606E">
        <w:t>1.3.1</w:t>
      </w:r>
      <w:r w:rsidRPr="0029606E">
        <w:fldChar w:fldCharType="end"/>
      </w:r>
      <w:r w:rsidRPr="0029606E">
        <w:t>).</w:t>
      </w:r>
    </w:p>
    <w:p w14:paraId="5209037D" w14:textId="3D3DBB41" w:rsidR="00D77357" w:rsidRPr="0029606E" w:rsidRDefault="00D77357" w:rsidP="00030483">
      <w:pPr>
        <w:pStyle w:val="a2"/>
        <w:numPr>
          <w:ilvl w:val="1"/>
          <w:numId w:val="13"/>
        </w:numPr>
      </w:pPr>
      <w:bookmarkStart w:id="2925" w:name="_Toc185305312"/>
      <w:bookmarkStart w:id="2926" w:name="_Toc185305531"/>
      <w:bookmarkStart w:id="2927" w:name="_Toc318972272"/>
      <w:bookmarkStart w:id="2928" w:name="_Toc323037361"/>
      <w:bookmarkStart w:id="2929" w:name="_Toc338243573"/>
      <w:bookmarkStart w:id="2930" w:name="_Toc354474256"/>
      <w:bookmarkStart w:id="2931" w:name="_Toc478053445"/>
      <w:bookmarkStart w:id="2932" w:name="_Toc69205083"/>
      <w:bookmarkStart w:id="2933" w:name="_Toc69205428"/>
      <w:bookmarkStart w:id="2934" w:name="_Toc69304120"/>
      <w:r w:rsidRPr="0029606E">
        <w:t>Establishing new technical committees</w:t>
      </w:r>
      <w:bookmarkEnd w:id="2925"/>
      <w:bookmarkEnd w:id="2926"/>
      <w:bookmarkEnd w:id="2927"/>
      <w:bookmarkEnd w:id="2928"/>
      <w:bookmarkEnd w:id="2929"/>
      <w:bookmarkEnd w:id="2930"/>
      <w:bookmarkEnd w:id="2931"/>
      <w:bookmarkEnd w:id="2932"/>
      <w:bookmarkEnd w:id="2933"/>
      <w:bookmarkEnd w:id="2934"/>
    </w:p>
    <w:p w14:paraId="3ED7AE0D" w14:textId="77777777" w:rsidR="00D77357" w:rsidRPr="0029606E" w:rsidRDefault="00D77357" w:rsidP="00D8752E">
      <w:pPr>
        <w:pStyle w:val="BodyText"/>
        <w:keepNext/>
      </w:pPr>
      <w:r w:rsidRPr="0029606E">
        <w:t xml:space="preserve">Whenever a proposal to establish a new technical committee is made to the </w:t>
      </w:r>
      <w:r w:rsidR="00D81FA7" w:rsidRPr="0029606E">
        <w:t>National Bodies</w:t>
      </w:r>
      <w:r w:rsidRPr="0029606E">
        <w:t xml:space="preserve"> of ISO or of IEC respectively, the proposal shall also be submitted to the other organization requesting comment and/or agreement. As a result of these consultations, two cases may arise:</w:t>
      </w:r>
    </w:p>
    <w:p w14:paraId="733CED47" w14:textId="77777777" w:rsidR="00D77357" w:rsidRPr="0029606E" w:rsidRDefault="00D8752E" w:rsidP="00D8752E">
      <w:pPr>
        <w:pStyle w:val="ListNumber1"/>
      </w:pPr>
      <w:r w:rsidRPr="0029606E">
        <w:t>a</w:t>
      </w:r>
      <w:r w:rsidR="00A77870" w:rsidRPr="0029606E">
        <w:t>)</w:t>
      </w:r>
      <w:r w:rsidR="00A77870" w:rsidRPr="0029606E">
        <w:tab/>
      </w:r>
      <w:r w:rsidR="00D77357" w:rsidRPr="0029606E">
        <w:t>the opinion is unanimous that the work should be carried out in one of the organizations;</w:t>
      </w:r>
    </w:p>
    <w:p w14:paraId="0367C4B8" w14:textId="77777777" w:rsidR="00D77357" w:rsidRPr="0029606E" w:rsidRDefault="00D8752E" w:rsidP="00D8752E">
      <w:pPr>
        <w:pStyle w:val="ListNumber1"/>
      </w:pPr>
      <w:r w:rsidRPr="0029606E">
        <w:t>b</w:t>
      </w:r>
      <w:r w:rsidR="00A77870" w:rsidRPr="0029606E">
        <w:t>)</w:t>
      </w:r>
      <w:r w:rsidR="00A77870" w:rsidRPr="0029606E">
        <w:tab/>
      </w:r>
      <w:r w:rsidR="00D77357" w:rsidRPr="0029606E">
        <w:t>opinions are divided.</w:t>
      </w:r>
    </w:p>
    <w:p w14:paraId="3EF26723" w14:textId="77777777" w:rsidR="00D77357" w:rsidRPr="0029606E" w:rsidRDefault="00D77357" w:rsidP="00D77357">
      <w:pPr>
        <w:pStyle w:val="BodyText"/>
      </w:pPr>
      <w:r w:rsidRPr="0029606E">
        <w:t>In case a), formal action may then be taken to establish the new technical committee according to the unanimous opinion.</w:t>
      </w:r>
    </w:p>
    <w:p w14:paraId="746B8E91" w14:textId="5EAB5FB0" w:rsidR="00D77357" w:rsidRPr="0029606E" w:rsidRDefault="00D77357" w:rsidP="00D77357">
      <w:pPr>
        <w:pStyle w:val="BodyText"/>
      </w:pPr>
      <w:r w:rsidRPr="0029606E">
        <w:t xml:space="preserve">In case b), a meeting of </w:t>
      </w:r>
      <w:del w:id="2935" w:author="Author">
        <w:r w:rsidRPr="0029606E" w:rsidDel="00976EF7">
          <w:delText>expert</w:delText>
        </w:r>
      </w:del>
      <w:ins w:id="2936" w:author="Author">
        <w:r w:rsidR="00976EF7">
          <w:t>Expert</w:t>
        </w:r>
      </w:ins>
      <w:r w:rsidRPr="0029606E">
        <w:t>s in the field concerned shall be arranged with representatives of the Chief Executive Officers with a view to reaching a satisfactory agreement for allocation of the work (i.e., organizational level). If agreement is reached at this level, formal action may be taken by the appropriate organization to implement the agreement.</w:t>
      </w:r>
    </w:p>
    <w:p w14:paraId="5D493D3F" w14:textId="77777777" w:rsidR="00D77357" w:rsidRPr="0029606E" w:rsidRDefault="00D77357" w:rsidP="00D77357">
      <w:pPr>
        <w:pStyle w:val="BodyText"/>
      </w:pPr>
      <w:r w:rsidRPr="0029606E">
        <w:t>In the case of disagreement after these consultations, the matter may be referred by either organization to the ISO/IEC Joint Technical Advisory Board (JTAB).</w:t>
      </w:r>
    </w:p>
    <w:p w14:paraId="5DBF7B5E" w14:textId="41A96686" w:rsidR="00D77357" w:rsidRPr="0029606E" w:rsidRDefault="00D77357" w:rsidP="00030483">
      <w:pPr>
        <w:pStyle w:val="a2"/>
        <w:numPr>
          <w:ilvl w:val="1"/>
          <w:numId w:val="13"/>
        </w:numPr>
      </w:pPr>
      <w:bookmarkStart w:id="2937" w:name="_Toc185305313"/>
      <w:bookmarkStart w:id="2938" w:name="_Toc185305532"/>
      <w:bookmarkStart w:id="2939" w:name="_Toc318972273"/>
      <w:bookmarkStart w:id="2940" w:name="_Toc323037362"/>
      <w:bookmarkStart w:id="2941" w:name="_Toc338243574"/>
      <w:bookmarkStart w:id="2942" w:name="_Toc354474257"/>
      <w:bookmarkStart w:id="2943" w:name="_Toc478053446"/>
      <w:bookmarkStart w:id="2944" w:name="_Toc69205084"/>
      <w:bookmarkStart w:id="2945" w:name="_Toc69205429"/>
      <w:bookmarkStart w:id="2946" w:name="_Toc69304121"/>
      <w:r w:rsidRPr="0029606E">
        <w:t>Coordinating and allocating work between ISO and IEC technical committees</w:t>
      </w:r>
      <w:bookmarkEnd w:id="2937"/>
      <w:bookmarkEnd w:id="2938"/>
      <w:bookmarkEnd w:id="2939"/>
      <w:bookmarkEnd w:id="2940"/>
      <w:bookmarkEnd w:id="2941"/>
      <w:bookmarkEnd w:id="2942"/>
      <w:bookmarkEnd w:id="2943"/>
      <w:bookmarkEnd w:id="2944"/>
      <w:bookmarkEnd w:id="2945"/>
      <w:bookmarkEnd w:id="2946"/>
    </w:p>
    <w:p w14:paraId="15ECAB0E" w14:textId="3ECBFEE4" w:rsidR="00D77357" w:rsidRPr="0029606E" w:rsidRDefault="00D77357" w:rsidP="00030483">
      <w:pPr>
        <w:pStyle w:val="a3"/>
        <w:numPr>
          <w:ilvl w:val="2"/>
          <w:numId w:val="14"/>
        </w:numPr>
      </w:pPr>
      <w:bookmarkStart w:id="2947" w:name="_Toc318972274"/>
      <w:bookmarkStart w:id="2948" w:name="_Toc323037363"/>
      <w:bookmarkStart w:id="2949" w:name="_Toc69205085"/>
      <w:bookmarkStart w:id="2950" w:name="_Toc69205430"/>
      <w:bookmarkStart w:id="2951" w:name="_Toc69215331"/>
      <w:bookmarkStart w:id="2952" w:name="_Toc69304122"/>
      <w:r w:rsidRPr="0029606E">
        <w:t xml:space="preserve">Formal liaison at </w:t>
      </w:r>
      <w:r w:rsidR="008C4522" w:rsidRPr="0029606E">
        <w:t xml:space="preserve">committee </w:t>
      </w:r>
      <w:r w:rsidRPr="0029606E">
        <w:t>level</w:t>
      </w:r>
      <w:bookmarkEnd w:id="2947"/>
      <w:bookmarkEnd w:id="2948"/>
      <w:bookmarkEnd w:id="2949"/>
      <w:bookmarkEnd w:id="2950"/>
      <w:bookmarkEnd w:id="2951"/>
      <w:bookmarkEnd w:id="2952"/>
    </w:p>
    <w:p w14:paraId="336AECC3" w14:textId="1F582F8A" w:rsidR="00D77357" w:rsidRPr="0029606E" w:rsidRDefault="00D77357" w:rsidP="00D77357">
      <w:pPr>
        <w:pStyle w:val="BodyText"/>
      </w:pPr>
      <w:r w:rsidRPr="0029606E">
        <w:t>Most coordination needs arising between individual ISO and IEC committees are successfully dealt with through formal technical liaison arrangements. These arrangements, when requested by either organization, shall be honoured by the other organization. Requests for formal liaison arrangements are controlled by the office</w:t>
      </w:r>
      <w:del w:id="2953" w:author="Author">
        <w:r w:rsidRPr="0029606E" w:rsidDel="00ED2727">
          <w:delText>s</w:delText>
        </w:r>
      </w:del>
      <w:r w:rsidRPr="0029606E">
        <w:t xml:space="preserve"> of the CEO</w:t>
      </w:r>
      <w:del w:id="2954" w:author="Author">
        <w:r w:rsidRPr="0029606E" w:rsidDel="00ED2727">
          <w:delText>s</w:delText>
        </w:r>
      </w:del>
      <w:r w:rsidRPr="0029606E">
        <w:t xml:space="preserve">. The requesting organization shall specify </w:t>
      </w:r>
      <w:r w:rsidR="00B966A1" w:rsidRPr="0029606E">
        <w:t xml:space="preserve">the Mode of cooperation (see </w:t>
      </w:r>
      <w:r w:rsidR="00B825CF" w:rsidRPr="0029606E">
        <w:fldChar w:fldCharType="begin"/>
      </w:r>
      <w:r w:rsidR="00B825CF" w:rsidRPr="0029606E">
        <w:instrText xml:space="preserve"> REF _Ref465565274 \r \h </w:instrText>
      </w:r>
      <w:r w:rsidR="00B825CF" w:rsidRPr="0029606E">
        <w:fldChar w:fldCharType="separate"/>
      </w:r>
      <w:r w:rsidR="005C35CA">
        <w:t>B.4.2</w:t>
      </w:r>
      <w:r w:rsidR="00B825CF" w:rsidRPr="0029606E">
        <w:fldChar w:fldCharType="end"/>
      </w:r>
      <w:r w:rsidR="00B966A1" w:rsidRPr="0029606E">
        <w:t>.2).</w:t>
      </w:r>
    </w:p>
    <w:p w14:paraId="2E99F7E6" w14:textId="77777777" w:rsidR="00D77357" w:rsidRPr="0029606E" w:rsidRDefault="00D77357" w:rsidP="00030483">
      <w:pPr>
        <w:pStyle w:val="a3"/>
        <w:numPr>
          <w:ilvl w:val="2"/>
          <w:numId w:val="14"/>
        </w:numPr>
      </w:pPr>
      <w:bookmarkStart w:id="2955" w:name="_Ref465565274"/>
      <w:bookmarkStart w:id="2956" w:name="_Toc318972275"/>
      <w:bookmarkStart w:id="2957" w:name="_Toc323037364"/>
      <w:bookmarkStart w:id="2958" w:name="_Toc69205086"/>
      <w:bookmarkStart w:id="2959" w:name="_Toc69205431"/>
      <w:bookmarkStart w:id="2960" w:name="_Toc69215332"/>
      <w:bookmarkStart w:id="2961" w:name="_Toc69304123"/>
      <w:r w:rsidRPr="0029606E">
        <w:t>Details of agreement</w:t>
      </w:r>
      <w:bookmarkEnd w:id="2955"/>
      <w:bookmarkEnd w:id="2956"/>
      <w:bookmarkEnd w:id="2957"/>
      <w:bookmarkEnd w:id="2958"/>
      <w:bookmarkEnd w:id="2959"/>
      <w:bookmarkEnd w:id="2960"/>
      <w:bookmarkEnd w:id="2961"/>
    </w:p>
    <w:p w14:paraId="63C7EBA6" w14:textId="355A96A9" w:rsidR="00D77357" w:rsidRPr="0029606E" w:rsidRDefault="00D77357" w:rsidP="00D77357">
      <w:pPr>
        <w:pStyle w:val="p4"/>
      </w:pPr>
      <w:r w:rsidRPr="0029606E">
        <w:rPr>
          <w:b/>
        </w:rPr>
        <w:fldChar w:fldCharType="begin"/>
      </w:r>
      <w:r w:rsidRPr="0029606E">
        <w:rPr>
          <w:b/>
        </w:rPr>
        <w:instrText xml:space="preserve"> REF _Ref465565274 \r \h  \* MERGEFORMAT </w:instrText>
      </w:r>
      <w:r w:rsidRPr="0029606E">
        <w:rPr>
          <w:b/>
        </w:rPr>
      </w:r>
      <w:r w:rsidRPr="0029606E">
        <w:rPr>
          <w:b/>
        </w:rPr>
        <w:fldChar w:fldCharType="separate"/>
      </w:r>
      <w:r w:rsidR="005C35CA">
        <w:rPr>
          <w:b/>
        </w:rPr>
        <w:t>B.4.2</w:t>
      </w:r>
      <w:r w:rsidRPr="0029606E">
        <w:rPr>
          <w:b/>
        </w:rPr>
        <w:fldChar w:fldCharType="end"/>
      </w:r>
      <w:r w:rsidRPr="0029606E">
        <w:rPr>
          <w:b/>
        </w:rPr>
        <w:t>.1</w:t>
      </w:r>
      <w:r w:rsidRPr="0029606E">
        <w:tab/>
        <w:t>Continual efforts shall be made to minimize the overlap areas between IEC and ISO by entrusting areas of work to one of the two organizations.</w:t>
      </w:r>
    </w:p>
    <w:p w14:paraId="07A828E2" w14:textId="77777777" w:rsidR="00D77357" w:rsidRPr="0029606E" w:rsidRDefault="00D77357" w:rsidP="00D77357">
      <w:pPr>
        <w:pStyle w:val="BodyText"/>
      </w:pPr>
      <w:r w:rsidRPr="0029606E">
        <w:t>For areas of work so entrusted, IEC and ISO shall agree through the JTAB on how the views and interests of the other organization are to be fully taken into account.</w:t>
      </w:r>
    </w:p>
    <w:commentRangeStart w:id="2962"/>
    <w:p w14:paraId="593516F4" w14:textId="4F9A2453" w:rsidR="00D77357" w:rsidRPr="0029606E" w:rsidRDefault="00D77357" w:rsidP="0061577F">
      <w:pPr>
        <w:pStyle w:val="p4"/>
        <w:keepNext/>
        <w:pageBreakBefore/>
      </w:pPr>
      <w:r w:rsidRPr="0029606E">
        <w:rPr>
          <w:b/>
        </w:rPr>
        <w:fldChar w:fldCharType="begin"/>
      </w:r>
      <w:r w:rsidRPr="0029606E">
        <w:rPr>
          <w:b/>
        </w:rPr>
        <w:instrText xml:space="preserve"> REF _Ref465565274 \r \h  \* MERGEFORMAT </w:instrText>
      </w:r>
      <w:r w:rsidRPr="0029606E">
        <w:rPr>
          <w:b/>
        </w:rPr>
      </w:r>
      <w:r w:rsidRPr="0029606E">
        <w:rPr>
          <w:b/>
        </w:rPr>
        <w:fldChar w:fldCharType="separate"/>
      </w:r>
      <w:r w:rsidR="005C35CA">
        <w:rPr>
          <w:b/>
        </w:rPr>
        <w:t>B.4.2</w:t>
      </w:r>
      <w:r w:rsidRPr="0029606E">
        <w:rPr>
          <w:b/>
        </w:rPr>
        <w:fldChar w:fldCharType="end"/>
      </w:r>
      <w:r w:rsidRPr="0029606E">
        <w:rPr>
          <w:b/>
        </w:rPr>
        <w:t>.2</w:t>
      </w:r>
      <w:commentRangeEnd w:id="2962"/>
      <w:r w:rsidR="00A87BF3">
        <w:rPr>
          <w:rStyle w:val="CommentReference"/>
          <w:rFonts w:eastAsia="MS Mincho"/>
          <w:szCs w:val="20"/>
          <w:lang w:eastAsia="ja-JP"/>
        </w:rPr>
        <w:commentReference w:id="2962"/>
      </w:r>
      <w:r w:rsidRPr="0029606E">
        <w:rPr>
          <w:b/>
        </w:rPr>
        <w:tab/>
      </w:r>
      <w:r w:rsidRPr="0029606E">
        <w:t>Five working modes of cooperation have been established, as follows:</w:t>
      </w:r>
    </w:p>
    <w:p w14:paraId="64BE78F6" w14:textId="77777777" w:rsidR="00D77357" w:rsidRPr="0029606E" w:rsidRDefault="00D77357" w:rsidP="00D8752E">
      <w:pPr>
        <w:pStyle w:val="BodyTextindent10"/>
        <w:keepNext/>
        <w:rPr>
          <w:b/>
        </w:rPr>
      </w:pPr>
      <w:r w:rsidRPr="0029606E">
        <w:rPr>
          <w:b/>
        </w:rPr>
        <w:t>Mode 1</w:t>
      </w:r>
      <w:r w:rsidR="0025539D" w:rsidRPr="0029606E">
        <w:rPr>
          <w:b/>
        </w:rPr>
        <w:t xml:space="preserve"> — </w:t>
      </w:r>
      <w:r w:rsidRPr="0029606E">
        <w:rPr>
          <w:b/>
        </w:rPr>
        <w:t>Informative relation</w:t>
      </w:r>
    </w:p>
    <w:p w14:paraId="7A336BE7" w14:textId="77777777" w:rsidR="00D77357" w:rsidRPr="0029606E" w:rsidRDefault="00D77357" w:rsidP="00D8752E">
      <w:pPr>
        <w:pStyle w:val="BodyTextindent10"/>
      </w:pPr>
      <w:r w:rsidRPr="0029606E">
        <w:t>One organization is fully entrusted with a specific work area and keeps the other fully informed of all progress.</w:t>
      </w:r>
    </w:p>
    <w:p w14:paraId="21BF6465" w14:textId="77777777" w:rsidR="00D77357" w:rsidRPr="0029606E" w:rsidRDefault="00D77357" w:rsidP="00D8752E">
      <w:pPr>
        <w:pStyle w:val="BodyTextindent10"/>
        <w:keepNext/>
        <w:rPr>
          <w:b/>
        </w:rPr>
      </w:pPr>
      <w:r w:rsidRPr="0029606E">
        <w:rPr>
          <w:b/>
        </w:rPr>
        <w:t>Mode 2</w:t>
      </w:r>
      <w:r w:rsidR="0025539D" w:rsidRPr="0029606E">
        <w:rPr>
          <w:b/>
        </w:rPr>
        <w:t xml:space="preserve"> — </w:t>
      </w:r>
      <w:r w:rsidRPr="0029606E">
        <w:rPr>
          <w:b/>
        </w:rPr>
        <w:t>Contributive relation</w:t>
      </w:r>
    </w:p>
    <w:p w14:paraId="467B4AB0" w14:textId="77777777" w:rsidR="00D77357" w:rsidRPr="0029606E" w:rsidRDefault="00D77357" w:rsidP="00D8752E">
      <w:pPr>
        <w:pStyle w:val="BodyTextindent10"/>
      </w:pPr>
      <w:r w:rsidRPr="0029606E">
        <w:t>One organization should take the lead of the work and the other should make written contributions where considered appropriate during the progress of this work. This relation also includes the exchange of full information.</w:t>
      </w:r>
    </w:p>
    <w:p w14:paraId="02ED0D2B" w14:textId="77777777" w:rsidR="00D77357" w:rsidRPr="0029606E" w:rsidRDefault="00D77357" w:rsidP="00D8752E">
      <w:pPr>
        <w:pStyle w:val="BodyTextindent10"/>
        <w:keepNext/>
        <w:rPr>
          <w:b/>
        </w:rPr>
      </w:pPr>
      <w:r w:rsidRPr="0029606E">
        <w:rPr>
          <w:b/>
        </w:rPr>
        <w:t>Mode 3</w:t>
      </w:r>
      <w:r w:rsidR="0025539D" w:rsidRPr="0029606E">
        <w:rPr>
          <w:b/>
        </w:rPr>
        <w:t xml:space="preserve"> — </w:t>
      </w:r>
      <w:r w:rsidRPr="0029606E">
        <w:rPr>
          <w:b/>
        </w:rPr>
        <w:t>Subcontracting relation</w:t>
      </w:r>
    </w:p>
    <w:p w14:paraId="5B1EEC2F" w14:textId="35CE1632" w:rsidR="00D77357" w:rsidRPr="0029606E" w:rsidRDefault="00D77357" w:rsidP="00D8752E">
      <w:pPr>
        <w:pStyle w:val="BodyTextindent10"/>
      </w:pPr>
      <w:r w:rsidRPr="0029606E">
        <w:t>One organization is fully entrusted with the realization of the work on an identified item, but due to specialization of the other, a part of the work is subcontracted and that part is prepared under the responsibility of the second organization. Necessary arrangements shall be made to guarantee the correct integration of the resulting subcontracted work into the main part of the programme. The enquiry and approval stages are handled by the organization being the main contractor for the standardization task.</w:t>
      </w:r>
    </w:p>
    <w:p w14:paraId="4C579E71" w14:textId="77777777" w:rsidR="00D77357" w:rsidRPr="0029606E" w:rsidRDefault="00D77357" w:rsidP="00D8752E">
      <w:pPr>
        <w:pStyle w:val="BodyTextindent10"/>
        <w:keepNext/>
        <w:rPr>
          <w:b/>
        </w:rPr>
      </w:pPr>
      <w:r w:rsidRPr="0029606E">
        <w:rPr>
          <w:b/>
        </w:rPr>
        <w:t>Mode 4</w:t>
      </w:r>
      <w:r w:rsidR="0025539D" w:rsidRPr="0029606E">
        <w:rPr>
          <w:b/>
        </w:rPr>
        <w:t xml:space="preserve"> — </w:t>
      </w:r>
      <w:r w:rsidRPr="0029606E">
        <w:rPr>
          <w:b/>
        </w:rPr>
        <w:t>Collaborative relation</w:t>
      </w:r>
    </w:p>
    <w:p w14:paraId="58663DF3" w14:textId="64C58556" w:rsidR="00D77357" w:rsidRPr="0029606E" w:rsidRDefault="00D77357" w:rsidP="00D8752E">
      <w:pPr>
        <w:pStyle w:val="BodyTextindent10"/>
      </w:pPr>
      <w:r w:rsidRPr="0029606E">
        <w:t xml:space="preserve">One organization takes the lead in the activities, but the work sessions and meetings receive </w:t>
      </w:r>
      <w:r w:rsidR="00244941" w:rsidRPr="0029606E">
        <w:t xml:space="preserve">liaison representatives </w:t>
      </w:r>
      <w:r w:rsidRPr="0029606E">
        <w:t>from the other.</w:t>
      </w:r>
      <w:r w:rsidR="00E674DF" w:rsidRPr="0029606E">
        <w:t xml:space="preserve"> </w:t>
      </w:r>
      <w:r w:rsidRPr="0029606E">
        <w:t xml:space="preserve">Such </w:t>
      </w:r>
      <w:r w:rsidR="00244941" w:rsidRPr="0029606E">
        <w:t xml:space="preserve">liaison representatives </w:t>
      </w:r>
      <w:r w:rsidRPr="0029606E">
        <w:t>should have the right to intervene in the</w:t>
      </w:r>
      <w:r w:rsidR="00E674DF" w:rsidRPr="0029606E">
        <w:t> </w:t>
      </w:r>
      <w:r w:rsidRPr="0029606E">
        <w:t>debate but have no right to vote. The full flow of information is oriented through this liaison.</w:t>
      </w:r>
    </w:p>
    <w:p w14:paraId="65637881" w14:textId="77777777" w:rsidR="00D77357" w:rsidRPr="0029606E" w:rsidRDefault="00D77357" w:rsidP="00D8752E">
      <w:pPr>
        <w:pStyle w:val="BodyTextindent10"/>
        <w:keepNext/>
        <w:rPr>
          <w:b/>
        </w:rPr>
      </w:pPr>
      <w:r w:rsidRPr="0029606E">
        <w:rPr>
          <w:b/>
        </w:rPr>
        <w:t>Mode 5</w:t>
      </w:r>
      <w:r w:rsidR="0025539D" w:rsidRPr="0029606E">
        <w:rPr>
          <w:b/>
        </w:rPr>
        <w:t xml:space="preserve"> — </w:t>
      </w:r>
      <w:r w:rsidRPr="0029606E">
        <w:rPr>
          <w:b/>
        </w:rPr>
        <w:t>Integrated liaison</w:t>
      </w:r>
    </w:p>
    <w:p w14:paraId="3412D5EA" w14:textId="77777777" w:rsidR="00D77357" w:rsidRPr="0029606E" w:rsidRDefault="00D77357" w:rsidP="00D8752E">
      <w:pPr>
        <w:pStyle w:val="BodyTextindent10"/>
      </w:pPr>
      <w:r w:rsidRPr="0029606E">
        <w:t>Joint Working Groups and Joint Technical Committees ensure integrated meetings for handling together the realization of standards under a principle of total equality of participation.</w:t>
      </w:r>
    </w:p>
    <w:p w14:paraId="51A53ECF" w14:textId="5DA76160" w:rsidR="00D77357" w:rsidRPr="0029606E" w:rsidRDefault="00D77357" w:rsidP="00D8752E">
      <w:pPr>
        <w:pStyle w:val="BodyTextindent10"/>
      </w:pPr>
      <w:r w:rsidRPr="0029606E">
        <w:t xml:space="preserve">Joint Working Groups between technical committees of the two organizations shall operate in accordance with </w:t>
      </w:r>
      <w:r w:rsidR="00D8752E" w:rsidRPr="0029606E">
        <w:fldChar w:fldCharType="begin"/>
      </w:r>
      <w:r w:rsidR="00D8752E" w:rsidRPr="0029606E">
        <w:instrText xml:space="preserve"> REF _Ref465563449 \r \h </w:instrText>
      </w:r>
      <w:r w:rsidR="00D8752E" w:rsidRPr="0029606E">
        <w:fldChar w:fldCharType="separate"/>
      </w:r>
      <w:r w:rsidR="005C35CA">
        <w:t>1.12</w:t>
      </w:r>
      <w:r w:rsidR="00D8752E" w:rsidRPr="0029606E">
        <w:fldChar w:fldCharType="end"/>
      </w:r>
      <w:r w:rsidRPr="0029606E">
        <w:t>.6.</w:t>
      </w:r>
    </w:p>
    <w:p w14:paraId="7C62B6B0" w14:textId="5245EEFC" w:rsidR="00844368" w:rsidRPr="0029606E" w:rsidRDefault="006536AF" w:rsidP="00C739E4">
      <w:pPr>
        <w:pStyle w:val="BodyText"/>
      </w:pPr>
      <w:ins w:id="2963" w:author="Author">
        <w:r w:rsidRPr="006536AF">
          <w:t xml:space="preserve">For all the modes listed above, </w:t>
        </w:r>
      </w:ins>
      <w:del w:id="2964" w:author="Author">
        <w:r w:rsidR="00844368" w:rsidRPr="0029606E" w:rsidDel="006536AF">
          <w:delText>A</w:delText>
        </w:r>
      </w:del>
      <w:ins w:id="2965" w:author="Author">
        <w:r>
          <w:t>a</w:t>
        </w:r>
      </w:ins>
      <w:r w:rsidR="00844368" w:rsidRPr="0029606E">
        <w:t>ny change to the mode of cooperation shall be by mutual agreement.</w:t>
      </w:r>
    </w:p>
    <w:p w14:paraId="4B676C02" w14:textId="7936B090" w:rsidR="00D77357" w:rsidRPr="0029606E" w:rsidRDefault="00D77357" w:rsidP="00D77357">
      <w:pPr>
        <w:pStyle w:val="p4"/>
      </w:pPr>
      <w:r w:rsidRPr="0029606E">
        <w:rPr>
          <w:b/>
        </w:rPr>
        <w:fldChar w:fldCharType="begin"/>
      </w:r>
      <w:r w:rsidRPr="0029606E">
        <w:rPr>
          <w:b/>
        </w:rPr>
        <w:instrText xml:space="preserve"> REF _Ref465565274 \r \h  \* MERGEFORMAT </w:instrText>
      </w:r>
      <w:r w:rsidRPr="0029606E">
        <w:rPr>
          <w:b/>
        </w:rPr>
      </w:r>
      <w:r w:rsidRPr="0029606E">
        <w:rPr>
          <w:b/>
        </w:rPr>
        <w:fldChar w:fldCharType="separate"/>
      </w:r>
      <w:r w:rsidR="005C35CA">
        <w:rPr>
          <w:b/>
        </w:rPr>
        <w:t>B.4.2</w:t>
      </w:r>
      <w:r w:rsidRPr="0029606E">
        <w:rPr>
          <w:b/>
        </w:rPr>
        <w:fldChar w:fldCharType="end"/>
      </w:r>
      <w:r w:rsidRPr="0029606E">
        <w:rPr>
          <w:b/>
        </w:rPr>
        <w:t>.3</w:t>
      </w:r>
      <w:r w:rsidRPr="0029606E">
        <w:tab/>
        <w:t>The allocation of work between IEC and ISO for potentially overlapping areas will be set out as required in schedules or programmes which, when agreed by the relevant parties, will form addenda to this agreement.</w:t>
      </w:r>
    </w:p>
    <w:p w14:paraId="59A75647" w14:textId="77777777" w:rsidR="00D77357" w:rsidRPr="0029606E" w:rsidRDefault="00D77357" w:rsidP="00D77357">
      <w:pPr>
        <w:pStyle w:val="BodyText"/>
      </w:pPr>
      <w:r w:rsidRPr="0029606E">
        <w:t>A consequence of this agreement is that the parties agree to cross-refer to the relevant standards of the other in the respective competent fields of interest.</w:t>
      </w:r>
    </w:p>
    <w:p w14:paraId="03A5BB90" w14:textId="16C9C577" w:rsidR="00D77357" w:rsidRPr="0029606E" w:rsidRDefault="00D77357" w:rsidP="00D77357">
      <w:pPr>
        <w:pStyle w:val="BodyText"/>
      </w:pPr>
      <w:r w:rsidRPr="0029606E">
        <w:t xml:space="preserve">When the </w:t>
      </w:r>
      <w:del w:id="2966" w:author="Author">
        <w:r w:rsidRPr="0029606E" w:rsidDel="00303F82">
          <w:delText xml:space="preserve">standard </w:delText>
        </w:r>
      </w:del>
      <w:ins w:id="2967" w:author="Author">
        <w:r w:rsidR="00303F82">
          <w:t xml:space="preserve">document </w:t>
        </w:r>
      </w:ins>
      <w:r w:rsidRPr="0029606E">
        <w:t>being referred to is updated, it is the responsibility of the body making the reference to take care of the updating of the reference</w:t>
      </w:r>
      <w:r w:rsidRPr="0029606E">
        <w:rPr>
          <w:b/>
        </w:rPr>
        <w:t xml:space="preserve"> </w:t>
      </w:r>
      <w:r w:rsidRPr="0029606E">
        <w:t>where appropriate.</w:t>
      </w:r>
    </w:p>
    <w:p w14:paraId="081927A8" w14:textId="73A2980B" w:rsidR="00D77357" w:rsidRPr="0029606E" w:rsidRDefault="00D77357" w:rsidP="00D77357">
      <w:pPr>
        <w:pStyle w:val="p4"/>
      </w:pPr>
      <w:r w:rsidRPr="0029606E">
        <w:rPr>
          <w:b/>
        </w:rPr>
        <w:fldChar w:fldCharType="begin"/>
      </w:r>
      <w:r w:rsidRPr="0029606E">
        <w:rPr>
          <w:b/>
        </w:rPr>
        <w:instrText xml:space="preserve"> REF _Ref465565274 \r \h  \* MERGEFORMAT </w:instrText>
      </w:r>
      <w:r w:rsidRPr="0029606E">
        <w:rPr>
          <w:b/>
        </w:rPr>
      </w:r>
      <w:r w:rsidRPr="0029606E">
        <w:rPr>
          <w:b/>
        </w:rPr>
        <w:fldChar w:fldCharType="separate"/>
      </w:r>
      <w:r w:rsidR="005C35CA">
        <w:rPr>
          <w:b/>
        </w:rPr>
        <w:t>B.4.2</w:t>
      </w:r>
      <w:r w:rsidRPr="0029606E">
        <w:rPr>
          <w:b/>
        </w:rPr>
        <w:fldChar w:fldCharType="end"/>
      </w:r>
      <w:r w:rsidRPr="0029606E">
        <w:rPr>
          <w:b/>
        </w:rPr>
        <w:t>.4</w:t>
      </w:r>
      <w:r w:rsidRPr="0029606E">
        <w:tab/>
        <w:t>For work for which one organization has assumed responsibility and for which there will be subcontracting of work to the other, the fullest account shall be taken of the interests participating in the subcontracted work in defining the objectives of that work.</w:t>
      </w:r>
    </w:p>
    <w:bookmarkStart w:id="2968" w:name="B424"/>
    <w:bookmarkEnd w:id="2968"/>
    <w:p w14:paraId="48130F2E" w14:textId="57904BFF" w:rsidR="00D77357" w:rsidRPr="0029606E" w:rsidRDefault="00D77357" w:rsidP="00D77357">
      <w:pPr>
        <w:pStyle w:val="p4"/>
      </w:pPr>
      <w:r w:rsidRPr="0029606E">
        <w:rPr>
          <w:b/>
        </w:rPr>
        <w:fldChar w:fldCharType="begin"/>
      </w:r>
      <w:r w:rsidRPr="0029606E">
        <w:rPr>
          <w:b/>
        </w:rPr>
        <w:instrText xml:space="preserve"> REF _Ref465565274 \r \h  \* MERGEFORMAT </w:instrText>
      </w:r>
      <w:r w:rsidRPr="0029606E">
        <w:rPr>
          <w:b/>
        </w:rPr>
      </w:r>
      <w:r w:rsidRPr="0029606E">
        <w:rPr>
          <w:b/>
        </w:rPr>
        <w:fldChar w:fldCharType="separate"/>
      </w:r>
      <w:r w:rsidR="005C35CA">
        <w:rPr>
          <w:b/>
        </w:rPr>
        <w:t>B.4.2</w:t>
      </w:r>
      <w:r w:rsidRPr="0029606E">
        <w:rPr>
          <w:b/>
        </w:rPr>
        <w:fldChar w:fldCharType="end"/>
      </w:r>
      <w:r w:rsidRPr="0029606E">
        <w:rPr>
          <w:b/>
        </w:rPr>
        <w:t>.5</w:t>
      </w:r>
      <w:r w:rsidRPr="0029606E">
        <w:tab/>
        <w:t>The necessary procedures for enquiry and approval shall be realized by the organization entrusted with a particular standardization task, except as otherwise agreed by the two technical management boards.</w:t>
      </w:r>
    </w:p>
    <w:bookmarkStart w:id="2969" w:name="B426"/>
    <w:p w14:paraId="1E3A2590" w14:textId="21E56C2E" w:rsidR="00D77357" w:rsidRPr="0029606E" w:rsidRDefault="00D77357" w:rsidP="00D77357">
      <w:pPr>
        <w:pStyle w:val="p4"/>
      </w:pPr>
      <w:r w:rsidRPr="0029606E">
        <w:rPr>
          <w:b/>
        </w:rPr>
        <w:fldChar w:fldCharType="begin"/>
      </w:r>
      <w:r w:rsidRPr="0029606E">
        <w:rPr>
          <w:b/>
        </w:rPr>
        <w:instrText xml:space="preserve"> REF _Ref465565274 \r \h  \* MERGEFORMAT </w:instrText>
      </w:r>
      <w:r w:rsidRPr="0029606E">
        <w:rPr>
          <w:b/>
        </w:rPr>
      </w:r>
      <w:r w:rsidRPr="0029606E">
        <w:rPr>
          <w:b/>
        </w:rPr>
        <w:fldChar w:fldCharType="separate"/>
      </w:r>
      <w:r w:rsidR="005C35CA">
        <w:rPr>
          <w:b/>
        </w:rPr>
        <w:t>B.4.2</w:t>
      </w:r>
      <w:r w:rsidRPr="0029606E">
        <w:rPr>
          <w:b/>
        </w:rPr>
        <w:fldChar w:fldCharType="end"/>
      </w:r>
      <w:r w:rsidRPr="0029606E">
        <w:rPr>
          <w:b/>
        </w:rPr>
        <w:t>.6</w:t>
      </w:r>
      <w:bookmarkEnd w:id="2969"/>
      <w:r w:rsidRPr="0029606E">
        <w:tab/>
        <w:t>For standards developed under the Mode 5</w:t>
      </w:r>
      <w:r w:rsidR="0025539D" w:rsidRPr="0029606E">
        <w:t xml:space="preserve"> — </w:t>
      </w:r>
      <w:r w:rsidRPr="0029606E">
        <w:t>Integrated liaison, the committee, enquiry and approval stages shall be carried out in parallel in both ISO and IEC</w:t>
      </w:r>
      <w:r w:rsidR="00F16144" w:rsidRPr="0029606E">
        <w:t xml:space="preserve"> in accordance with the rules of the organization with the administrative </w:t>
      </w:r>
      <w:del w:id="2970" w:author="Author">
        <w:r w:rsidR="00F16144" w:rsidRPr="0029606E" w:rsidDel="007C596E">
          <w:delText>lead</w:delText>
        </w:r>
      </w:del>
      <w:ins w:id="2971" w:author="Author">
        <w:r w:rsidR="007C596E">
          <w:t>responsibility</w:t>
        </w:r>
      </w:ins>
      <w:r w:rsidRPr="0029606E">
        <w:t>. The committee/organization with the administrative responsibility for the project shall submit drafts for the committee, enquiry and approval stages to the other organization two weeks prior to the circulation date.</w:t>
      </w:r>
    </w:p>
    <w:p w14:paraId="37BFD496" w14:textId="690B2DCB" w:rsidR="00D77357" w:rsidRPr="0029606E" w:rsidRDefault="00D77357" w:rsidP="00D8752E">
      <w:pPr>
        <w:pStyle w:val="p4"/>
        <w:keepNext/>
      </w:pPr>
      <w:r w:rsidRPr="0029606E">
        <w:rPr>
          <w:b/>
        </w:rPr>
        <w:fldChar w:fldCharType="begin"/>
      </w:r>
      <w:r w:rsidRPr="0029606E">
        <w:rPr>
          <w:b/>
        </w:rPr>
        <w:instrText xml:space="preserve"> REF _Ref465565274 \r \h  \* MERGEFORMAT </w:instrText>
      </w:r>
      <w:r w:rsidRPr="0029606E">
        <w:rPr>
          <w:b/>
        </w:rPr>
      </w:r>
      <w:r w:rsidRPr="0029606E">
        <w:rPr>
          <w:b/>
        </w:rPr>
        <w:fldChar w:fldCharType="separate"/>
      </w:r>
      <w:r w:rsidR="005C35CA">
        <w:rPr>
          <w:b/>
        </w:rPr>
        <w:t>B.4.2</w:t>
      </w:r>
      <w:r w:rsidRPr="0029606E">
        <w:rPr>
          <w:b/>
        </w:rPr>
        <w:fldChar w:fldCharType="end"/>
      </w:r>
      <w:r w:rsidRPr="0029606E">
        <w:rPr>
          <w:b/>
        </w:rPr>
        <w:t>.7</w:t>
      </w:r>
      <w:r w:rsidRPr="0029606E">
        <w:tab/>
        <w:t xml:space="preserve">When the enquiry draft has not fulfilled the approval criteria (see </w:t>
      </w:r>
      <w:r w:rsidRPr="0029606E">
        <w:fldChar w:fldCharType="begin"/>
      </w:r>
      <w:r w:rsidRPr="0029606E">
        <w:instrText xml:space="preserve"> REF _Ref509831690 \r \h  \* MERGEFORMAT </w:instrText>
      </w:r>
      <w:r w:rsidRPr="0029606E">
        <w:fldChar w:fldCharType="separate"/>
      </w:r>
      <w:r w:rsidR="005C35CA">
        <w:t>2.6</w:t>
      </w:r>
      <w:r w:rsidRPr="0029606E">
        <w:fldChar w:fldCharType="end"/>
      </w:r>
      <w:r w:rsidRPr="0029606E">
        <w:t>.3) in one of the organizations, then:</w:t>
      </w:r>
    </w:p>
    <w:p w14:paraId="554B5F13" w14:textId="35E751D5" w:rsidR="00D77357" w:rsidRPr="0029606E" w:rsidRDefault="00D8752E" w:rsidP="00D8752E">
      <w:pPr>
        <w:pStyle w:val="ListContinue1"/>
      </w:pPr>
      <w:r w:rsidRPr="0029606E">
        <w:t>—</w:t>
      </w:r>
      <w:r w:rsidRPr="0029606E">
        <w:tab/>
      </w:r>
      <w:r w:rsidR="00D77357" w:rsidRPr="0029606E">
        <w:t xml:space="preserve">the officers of the committees involved in the joint working group may select one of options given in </w:t>
      </w:r>
      <w:r w:rsidR="00D77357" w:rsidRPr="0029606E">
        <w:fldChar w:fldCharType="begin"/>
      </w:r>
      <w:r w:rsidR="00D77357" w:rsidRPr="0029606E">
        <w:instrText xml:space="preserve"> REF _Ref509831690 \r \h  \* MERGEFORMAT </w:instrText>
      </w:r>
      <w:r w:rsidR="00D77357" w:rsidRPr="0029606E">
        <w:fldChar w:fldCharType="separate"/>
      </w:r>
      <w:r w:rsidR="005C35CA">
        <w:t>2.6</w:t>
      </w:r>
      <w:r w:rsidR="00D77357" w:rsidRPr="0029606E">
        <w:fldChar w:fldCharType="end"/>
      </w:r>
      <w:r w:rsidR="00D77357" w:rsidRPr="0029606E">
        <w:t>.4 c) or</w:t>
      </w:r>
    </w:p>
    <w:p w14:paraId="478B3AE9" w14:textId="55824CF3" w:rsidR="00D77357" w:rsidRPr="0029606E" w:rsidRDefault="00D8752E" w:rsidP="00D8752E">
      <w:pPr>
        <w:pStyle w:val="ListContinue1"/>
      </w:pPr>
      <w:r w:rsidRPr="0029606E">
        <w:t>—</w:t>
      </w:r>
      <w:r w:rsidRPr="0029606E">
        <w:tab/>
      </w:r>
      <w:r w:rsidR="00D77357" w:rsidRPr="0029606E">
        <w:t xml:space="preserve">in exceptional circumstances, if agreed between the officers of the ISO and IEC committees involved in the joint working group and the offices of the CEO, the project may proceed as a single logo </w:t>
      </w:r>
      <w:del w:id="2972" w:author="Author">
        <w:r w:rsidR="00D77357" w:rsidRPr="0029606E" w:rsidDel="00303F82">
          <w:delText xml:space="preserve">standard </w:delText>
        </w:r>
      </w:del>
      <w:ins w:id="2973" w:author="Author">
        <w:r w:rsidR="00303F82">
          <w:t xml:space="preserve">document </w:t>
        </w:r>
      </w:ins>
      <w:r w:rsidR="00D77357" w:rsidRPr="0029606E">
        <w:t>of the organization in which the enquiry draft was approved. The joint working group is automatically disbanded.</w:t>
      </w:r>
    </w:p>
    <w:p w14:paraId="435FE2C6" w14:textId="18FE447C" w:rsidR="00D77357" w:rsidRPr="0029606E" w:rsidRDefault="00D77357" w:rsidP="00D8752E">
      <w:pPr>
        <w:pStyle w:val="p4"/>
        <w:keepNext/>
      </w:pPr>
      <w:r w:rsidRPr="0029606E">
        <w:rPr>
          <w:b/>
        </w:rPr>
        <w:fldChar w:fldCharType="begin"/>
      </w:r>
      <w:r w:rsidRPr="0029606E">
        <w:rPr>
          <w:b/>
        </w:rPr>
        <w:instrText xml:space="preserve"> REF _Ref465565274 \r \h  \* MERGEFORMAT </w:instrText>
      </w:r>
      <w:r w:rsidRPr="0029606E">
        <w:rPr>
          <w:b/>
        </w:rPr>
      </w:r>
      <w:r w:rsidRPr="0029606E">
        <w:rPr>
          <w:b/>
        </w:rPr>
        <w:fldChar w:fldCharType="separate"/>
      </w:r>
      <w:r w:rsidR="005C35CA">
        <w:rPr>
          <w:b/>
        </w:rPr>
        <w:t>B.4.2</w:t>
      </w:r>
      <w:r w:rsidRPr="0029606E">
        <w:rPr>
          <w:b/>
        </w:rPr>
        <w:fldChar w:fldCharType="end"/>
      </w:r>
      <w:r w:rsidRPr="0029606E">
        <w:rPr>
          <w:b/>
        </w:rPr>
        <w:t>.8</w:t>
      </w:r>
      <w:r w:rsidRPr="0029606E">
        <w:tab/>
        <w:t xml:space="preserve">If the final draft International Standard is not approved in accordance </w:t>
      </w:r>
      <w:r w:rsidR="001B2B9F" w:rsidRPr="0029606E">
        <w:t xml:space="preserve">with </w:t>
      </w:r>
      <w:r w:rsidRPr="0029606E">
        <w:t xml:space="preserve">the conditions in </w:t>
      </w:r>
      <w:r w:rsidRPr="0029606E">
        <w:fldChar w:fldCharType="begin"/>
      </w:r>
      <w:r w:rsidRPr="0029606E">
        <w:instrText xml:space="preserve"> REF _Ref509831704 \r \h  \* MERGEFORMAT </w:instrText>
      </w:r>
      <w:r w:rsidRPr="0029606E">
        <w:fldChar w:fldCharType="separate"/>
      </w:r>
      <w:r w:rsidR="005C35CA">
        <w:t>2.7</w:t>
      </w:r>
      <w:r w:rsidRPr="0029606E">
        <w:fldChar w:fldCharType="end"/>
      </w:r>
      <w:r w:rsidRPr="0029606E">
        <w:t>.3 then:</w:t>
      </w:r>
    </w:p>
    <w:p w14:paraId="508B8F82" w14:textId="3044587D" w:rsidR="00D77357" w:rsidRPr="0029606E" w:rsidRDefault="00D8752E" w:rsidP="00D8752E">
      <w:pPr>
        <w:pStyle w:val="ListContinue1"/>
      </w:pPr>
      <w:r w:rsidRPr="0029606E">
        <w:t>—</w:t>
      </w:r>
      <w:r w:rsidRPr="0029606E">
        <w:tab/>
      </w:r>
      <w:r w:rsidR="00D77357" w:rsidRPr="0029606E">
        <w:t xml:space="preserve">the committees involved in the joint working group may select one of the options given in </w:t>
      </w:r>
      <w:r w:rsidR="00D77357" w:rsidRPr="0029606E">
        <w:fldChar w:fldCharType="begin"/>
      </w:r>
      <w:r w:rsidR="00D77357" w:rsidRPr="0029606E">
        <w:instrText xml:space="preserve"> REF _Ref509831704 \r \h  \* MERGEFORMAT </w:instrText>
      </w:r>
      <w:r w:rsidR="00D77357" w:rsidRPr="0029606E">
        <w:fldChar w:fldCharType="separate"/>
      </w:r>
      <w:r w:rsidR="005C35CA">
        <w:t>2.7</w:t>
      </w:r>
      <w:r w:rsidR="00D77357" w:rsidRPr="0029606E">
        <w:fldChar w:fldCharType="end"/>
      </w:r>
      <w:r w:rsidR="00D77357" w:rsidRPr="0029606E">
        <w:t>.7, noting that in IEC the circulation of a second final draft International Standard is not allowed and will require a derogation of the TMB or</w:t>
      </w:r>
    </w:p>
    <w:p w14:paraId="150D564E" w14:textId="7E814124" w:rsidR="00D77357" w:rsidRPr="0029606E" w:rsidRDefault="00D8752E" w:rsidP="00D8752E">
      <w:pPr>
        <w:pStyle w:val="ListContinue1"/>
      </w:pPr>
      <w:r w:rsidRPr="0029606E">
        <w:t>—</w:t>
      </w:r>
      <w:r w:rsidRPr="0029606E">
        <w:tab/>
      </w:r>
      <w:r w:rsidR="00D77357" w:rsidRPr="0029606E">
        <w:t xml:space="preserve">in exceptional circumstances, if agreed between the officers of the ISO and IEC committees involved in the joint working group and the offices of the CEO, the </w:t>
      </w:r>
      <w:del w:id="2974" w:author="Author">
        <w:r w:rsidR="00D77357" w:rsidRPr="0029606E" w:rsidDel="00303F82">
          <w:delText xml:space="preserve">standard </w:delText>
        </w:r>
      </w:del>
      <w:ins w:id="2975" w:author="Author">
        <w:r w:rsidR="00303F82">
          <w:t xml:space="preserve">document </w:t>
        </w:r>
      </w:ins>
      <w:r w:rsidR="00D77357" w:rsidRPr="0029606E">
        <w:t xml:space="preserve">may be published as a single logo </w:t>
      </w:r>
      <w:del w:id="2976" w:author="Author">
        <w:r w:rsidR="00D77357" w:rsidRPr="0029606E" w:rsidDel="00303F82">
          <w:delText xml:space="preserve">standard </w:delText>
        </w:r>
      </w:del>
      <w:ins w:id="2977" w:author="Author">
        <w:r w:rsidR="00303F82">
          <w:t xml:space="preserve">document </w:t>
        </w:r>
      </w:ins>
      <w:r w:rsidR="00D77357" w:rsidRPr="0029606E">
        <w:t>of the organization in which the final draft International Standard was approved. The joint working group is automatically disbanded.</w:t>
      </w:r>
    </w:p>
    <w:commentRangeStart w:id="2978"/>
    <w:p w14:paraId="3BB4AD47" w14:textId="4B0BDAE6" w:rsidR="00D77357" w:rsidRDefault="00D77357" w:rsidP="00D77357">
      <w:pPr>
        <w:pStyle w:val="p4"/>
        <w:rPr>
          <w:ins w:id="2979" w:author="Author"/>
        </w:rPr>
      </w:pPr>
      <w:r w:rsidRPr="0029606E">
        <w:rPr>
          <w:b/>
        </w:rPr>
        <w:fldChar w:fldCharType="begin"/>
      </w:r>
      <w:r w:rsidRPr="0029606E">
        <w:rPr>
          <w:b/>
        </w:rPr>
        <w:instrText xml:space="preserve"> REF _Ref465565274 \r \h  \* MERGEFORMAT </w:instrText>
      </w:r>
      <w:r w:rsidRPr="0029606E">
        <w:rPr>
          <w:b/>
        </w:rPr>
      </w:r>
      <w:r w:rsidRPr="0029606E">
        <w:rPr>
          <w:b/>
        </w:rPr>
        <w:fldChar w:fldCharType="separate"/>
      </w:r>
      <w:r w:rsidR="005C35CA">
        <w:rPr>
          <w:b/>
        </w:rPr>
        <w:t>B.4.2</w:t>
      </w:r>
      <w:r w:rsidRPr="0029606E">
        <w:rPr>
          <w:b/>
        </w:rPr>
        <w:fldChar w:fldCharType="end"/>
      </w:r>
      <w:r w:rsidRPr="0029606E">
        <w:rPr>
          <w:b/>
        </w:rPr>
        <w:t>.9</w:t>
      </w:r>
      <w:commentRangeEnd w:id="2978"/>
      <w:r w:rsidR="00336ABF">
        <w:rPr>
          <w:rStyle w:val="CommentReference"/>
          <w:rFonts w:eastAsia="MS Mincho"/>
          <w:szCs w:val="20"/>
          <w:lang w:eastAsia="ja-JP"/>
        </w:rPr>
        <w:commentReference w:id="2978"/>
      </w:r>
      <w:r w:rsidRPr="0029606E">
        <w:tab/>
        <w:t>Standards developed under the Mode 5</w:t>
      </w:r>
      <w:r w:rsidR="0025539D" w:rsidRPr="0029606E">
        <w:t xml:space="preserve"> — </w:t>
      </w:r>
      <w:r w:rsidRPr="0029606E">
        <w:t xml:space="preserve">Integrated liaison via a joint working group between ISO and IEC are published by the organization of the committee having administrative responsibility. That organization assigns the reference number of the </w:t>
      </w:r>
      <w:del w:id="2980" w:author="Author">
        <w:r w:rsidRPr="0029606E" w:rsidDel="00303F82">
          <w:delText xml:space="preserve">standard </w:delText>
        </w:r>
      </w:del>
      <w:ins w:id="2981" w:author="Author">
        <w:r w:rsidR="00303F82">
          <w:t xml:space="preserve">document </w:t>
        </w:r>
      </w:ins>
      <w:r w:rsidRPr="0029606E">
        <w:t xml:space="preserve">and owns the copyright of the </w:t>
      </w:r>
      <w:del w:id="2982" w:author="Author">
        <w:r w:rsidRPr="0029606E" w:rsidDel="00AB38E9">
          <w:delText>standard.</w:delText>
        </w:r>
      </w:del>
      <w:ins w:id="2983" w:author="Author">
        <w:r w:rsidR="00AB38E9">
          <w:t>document.</w:t>
        </w:r>
      </w:ins>
      <w:r w:rsidRPr="0029606E">
        <w:t xml:space="preserve"> The </w:t>
      </w:r>
      <w:del w:id="2984" w:author="Author">
        <w:r w:rsidRPr="0029606E" w:rsidDel="00303F82">
          <w:delText xml:space="preserve">standard </w:delText>
        </w:r>
      </w:del>
      <w:ins w:id="2985" w:author="Author">
        <w:r w:rsidR="00303F82">
          <w:t xml:space="preserve">document </w:t>
        </w:r>
      </w:ins>
      <w:r w:rsidRPr="0029606E">
        <w:t xml:space="preserve">carries the logo of </w:t>
      </w:r>
      <w:r w:rsidR="0028095F" w:rsidRPr="0029606E">
        <w:t>both</w:t>
      </w:r>
      <w:r w:rsidRPr="0029606E">
        <w:t xml:space="preserve"> organization</w:t>
      </w:r>
      <w:r w:rsidR="0028095F" w:rsidRPr="0029606E">
        <w:t>s</w:t>
      </w:r>
      <w:r w:rsidRPr="0029606E">
        <w:t xml:space="preserve"> and may be sold by both organizations. The foreword of the International Standard will identify all the committees responsible for the development. For those standards where the committee with the administrative responsibility is in the IEC, then the foreword will also give the ISO voting results.</w:t>
      </w:r>
      <w:r w:rsidR="00F16144" w:rsidRPr="0029606E">
        <w:t xml:space="preserve"> ISO-lead documents are assigned numbers from 1 to 59999. IEC-lead documents are assigned numbers from 60000 to 79999.</w:t>
      </w:r>
      <w:r w:rsidRPr="0029606E">
        <w:t xml:space="preserve"> In the case of multi-part standards, some parts being under ISO responsibility and some being under IEC responsibility, a number in the 80000</w:t>
      </w:r>
      <w:r w:rsidR="00D8752E" w:rsidRPr="0029606E">
        <w:t> </w:t>
      </w:r>
      <w:r w:rsidRPr="0029606E">
        <w:t>series is assigned (e.g. ISO 80000-1, IEC 80000-6).</w:t>
      </w:r>
    </w:p>
    <w:tbl>
      <w:tblPr>
        <w:tblStyle w:val="TableGrid1"/>
        <w:tblW w:w="0" w:type="auto"/>
        <w:tblLook w:val="04A0" w:firstRow="1" w:lastRow="0" w:firstColumn="1" w:lastColumn="0" w:noHBand="0" w:noVBand="1"/>
      </w:tblPr>
      <w:tblGrid>
        <w:gridCol w:w="3041"/>
        <w:gridCol w:w="3041"/>
        <w:gridCol w:w="3042"/>
      </w:tblGrid>
      <w:tr w:rsidR="003547FE" w:rsidRPr="003547FE" w14:paraId="0A8DE43A" w14:textId="77777777" w:rsidTr="00FB10FE">
        <w:trPr>
          <w:ins w:id="2986" w:author="Author"/>
        </w:trPr>
        <w:tc>
          <w:tcPr>
            <w:tcW w:w="3041" w:type="dxa"/>
          </w:tcPr>
          <w:p w14:paraId="5A3A2790" w14:textId="77777777" w:rsidR="003547FE" w:rsidRPr="00C63609" w:rsidRDefault="003547FE" w:rsidP="003547FE">
            <w:pPr>
              <w:autoSpaceDE w:val="0"/>
              <w:autoSpaceDN w:val="0"/>
              <w:adjustRightInd w:val="0"/>
              <w:spacing w:after="160" w:line="240" w:lineRule="auto"/>
              <w:jc w:val="left"/>
              <w:rPr>
                <w:ins w:id="2987" w:author="Author"/>
                <w:rFonts w:ascii="Arial" w:hAnsi="Arial" w:cs="Calibri"/>
                <w:szCs w:val="22"/>
                <w:lang w:eastAsia="en-US"/>
              </w:rPr>
            </w:pPr>
          </w:p>
        </w:tc>
        <w:tc>
          <w:tcPr>
            <w:tcW w:w="3041" w:type="dxa"/>
          </w:tcPr>
          <w:p w14:paraId="040CAE96" w14:textId="77777777" w:rsidR="003547FE" w:rsidRPr="00C63609" w:rsidRDefault="003547FE" w:rsidP="003547FE">
            <w:pPr>
              <w:autoSpaceDE w:val="0"/>
              <w:autoSpaceDN w:val="0"/>
              <w:adjustRightInd w:val="0"/>
              <w:spacing w:after="160" w:line="240" w:lineRule="auto"/>
              <w:jc w:val="left"/>
              <w:rPr>
                <w:ins w:id="2988" w:author="Author"/>
                <w:rFonts w:ascii="Arial" w:hAnsi="Arial" w:cs="Calibri"/>
                <w:szCs w:val="22"/>
                <w:lang w:eastAsia="en-US"/>
              </w:rPr>
            </w:pPr>
            <w:ins w:id="2989" w:author="Author">
              <w:r w:rsidRPr="00C63609">
                <w:rPr>
                  <w:rFonts w:ascii="Arial" w:hAnsi="Arial" w:cs="Calibri"/>
                  <w:szCs w:val="22"/>
                  <w:lang w:eastAsia="en-US"/>
                </w:rPr>
                <w:t>IEC lead</w:t>
              </w:r>
            </w:ins>
          </w:p>
        </w:tc>
        <w:tc>
          <w:tcPr>
            <w:tcW w:w="3042" w:type="dxa"/>
          </w:tcPr>
          <w:p w14:paraId="759259DA" w14:textId="77777777" w:rsidR="003547FE" w:rsidRPr="00C63609" w:rsidRDefault="003547FE" w:rsidP="003547FE">
            <w:pPr>
              <w:autoSpaceDE w:val="0"/>
              <w:autoSpaceDN w:val="0"/>
              <w:adjustRightInd w:val="0"/>
              <w:spacing w:after="160" w:line="240" w:lineRule="auto"/>
              <w:jc w:val="left"/>
              <w:rPr>
                <w:ins w:id="2990" w:author="Author"/>
                <w:rFonts w:ascii="Arial" w:hAnsi="Arial" w:cs="Calibri"/>
                <w:szCs w:val="22"/>
                <w:lang w:eastAsia="en-US"/>
              </w:rPr>
            </w:pPr>
            <w:ins w:id="2991" w:author="Author">
              <w:r w:rsidRPr="00C63609">
                <w:rPr>
                  <w:rFonts w:ascii="Arial" w:hAnsi="Arial" w:cs="Calibri"/>
                  <w:szCs w:val="22"/>
                  <w:lang w:eastAsia="en-US"/>
                </w:rPr>
                <w:t>ISO lead</w:t>
              </w:r>
            </w:ins>
          </w:p>
        </w:tc>
      </w:tr>
      <w:tr w:rsidR="003547FE" w:rsidRPr="003547FE" w14:paraId="773BB4E5" w14:textId="77777777" w:rsidTr="00FB10FE">
        <w:trPr>
          <w:ins w:id="2992" w:author="Author"/>
        </w:trPr>
        <w:tc>
          <w:tcPr>
            <w:tcW w:w="3041" w:type="dxa"/>
          </w:tcPr>
          <w:p w14:paraId="00794B6F" w14:textId="77777777" w:rsidR="003547FE" w:rsidRPr="00C63609" w:rsidRDefault="003547FE" w:rsidP="003547FE">
            <w:pPr>
              <w:autoSpaceDE w:val="0"/>
              <w:autoSpaceDN w:val="0"/>
              <w:adjustRightInd w:val="0"/>
              <w:spacing w:after="160" w:line="240" w:lineRule="auto"/>
              <w:jc w:val="left"/>
              <w:rPr>
                <w:ins w:id="2993" w:author="Author"/>
                <w:rFonts w:ascii="Arial" w:hAnsi="Arial" w:cs="Calibri"/>
                <w:szCs w:val="22"/>
                <w:lang w:eastAsia="en-US"/>
              </w:rPr>
            </w:pPr>
            <w:ins w:id="2994" w:author="Author">
              <w:r w:rsidRPr="00C63609">
                <w:rPr>
                  <w:rFonts w:ascii="Arial" w:hAnsi="Arial" w:cs="Calibri"/>
                  <w:szCs w:val="22"/>
                  <w:lang w:eastAsia="en-US"/>
                </w:rPr>
                <w:t>Publisher</w:t>
              </w:r>
            </w:ins>
          </w:p>
        </w:tc>
        <w:tc>
          <w:tcPr>
            <w:tcW w:w="3041" w:type="dxa"/>
          </w:tcPr>
          <w:p w14:paraId="484F83F1" w14:textId="77777777" w:rsidR="003547FE" w:rsidRPr="00C63609" w:rsidRDefault="003547FE" w:rsidP="003547FE">
            <w:pPr>
              <w:autoSpaceDE w:val="0"/>
              <w:autoSpaceDN w:val="0"/>
              <w:adjustRightInd w:val="0"/>
              <w:spacing w:after="160" w:line="240" w:lineRule="auto"/>
              <w:jc w:val="left"/>
              <w:rPr>
                <w:ins w:id="2995" w:author="Author"/>
                <w:rFonts w:ascii="Arial" w:hAnsi="Arial" w:cs="Calibri"/>
                <w:szCs w:val="22"/>
                <w:lang w:eastAsia="en-US"/>
              </w:rPr>
            </w:pPr>
            <w:ins w:id="2996" w:author="Author">
              <w:r w:rsidRPr="00C63609">
                <w:rPr>
                  <w:rFonts w:ascii="Arial" w:hAnsi="Arial" w:cs="Calibri"/>
                  <w:szCs w:val="22"/>
                  <w:lang w:eastAsia="en-US"/>
                </w:rPr>
                <w:t>IEC</w:t>
              </w:r>
            </w:ins>
          </w:p>
        </w:tc>
        <w:tc>
          <w:tcPr>
            <w:tcW w:w="3042" w:type="dxa"/>
          </w:tcPr>
          <w:p w14:paraId="2D858B3F" w14:textId="77777777" w:rsidR="003547FE" w:rsidRPr="00C63609" w:rsidRDefault="003547FE" w:rsidP="003547FE">
            <w:pPr>
              <w:autoSpaceDE w:val="0"/>
              <w:autoSpaceDN w:val="0"/>
              <w:adjustRightInd w:val="0"/>
              <w:spacing w:after="160" w:line="240" w:lineRule="auto"/>
              <w:jc w:val="left"/>
              <w:rPr>
                <w:ins w:id="2997" w:author="Author"/>
                <w:rFonts w:ascii="Arial" w:hAnsi="Arial" w:cs="Calibri"/>
                <w:szCs w:val="22"/>
                <w:lang w:eastAsia="en-US"/>
              </w:rPr>
            </w:pPr>
            <w:ins w:id="2998" w:author="Author">
              <w:r w:rsidRPr="00C63609">
                <w:rPr>
                  <w:rFonts w:ascii="Arial" w:hAnsi="Arial" w:cs="Calibri"/>
                  <w:szCs w:val="22"/>
                  <w:lang w:eastAsia="en-US"/>
                </w:rPr>
                <w:t>ISO</w:t>
              </w:r>
            </w:ins>
          </w:p>
        </w:tc>
      </w:tr>
      <w:tr w:rsidR="003547FE" w:rsidRPr="003547FE" w14:paraId="57E3F51E" w14:textId="77777777" w:rsidTr="00FB10FE">
        <w:trPr>
          <w:ins w:id="2999" w:author="Author"/>
        </w:trPr>
        <w:tc>
          <w:tcPr>
            <w:tcW w:w="3041" w:type="dxa"/>
          </w:tcPr>
          <w:p w14:paraId="48979A32" w14:textId="77777777" w:rsidR="003547FE" w:rsidRPr="00C63609" w:rsidRDefault="003547FE" w:rsidP="003547FE">
            <w:pPr>
              <w:autoSpaceDE w:val="0"/>
              <w:autoSpaceDN w:val="0"/>
              <w:adjustRightInd w:val="0"/>
              <w:spacing w:after="160" w:line="240" w:lineRule="auto"/>
              <w:jc w:val="left"/>
              <w:rPr>
                <w:ins w:id="3000" w:author="Author"/>
                <w:rFonts w:ascii="Arial" w:hAnsi="Arial" w:cs="Calibri"/>
                <w:szCs w:val="22"/>
                <w:lang w:eastAsia="en-US"/>
              </w:rPr>
            </w:pPr>
            <w:ins w:id="3001" w:author="Author">
              <w:r w:rsidRPr="00C63609">
                <w:rPr>
                  <w:rFonts w:ascii="Arial" w:hAnsi="Arial" w:cs="Calibri"/>
                  <w:szCs w:val="22"/>
                  <w:lang w:eastAsia="en-US"/>
                </w:rPr>
                <w:t>Numbering range</w:t>
              </w:r>
            </w:ins>
          </w:p>
        </w:tc>
        <w:tc>
          <w:tcPr>
            <w:tcW w:w="3041" w:type="dxa"/>
          </w:tcPr>
          <w:p w14:paraId="7B03444E" w14:textId="77777777" w:rsidR="003547FE" w:rsidRPr="00C63609" w:rsidRDefault="003547FE" w:rsidP="003547FE">
            <w:pPr>
              <w:autoSpaceDE w:val="0"/>
              <w:autoSpaceDN w:val="0"/>
              <w:adjustRightInd w:val="0"/>
              <w:spacing w:after="160" w:line="240" w:lineRule="auto"/>
              <w:jc w:val="left"/>
              <w:rPr>
                <w:ins w:id="3002" w:author="Author"/>
                <w:rFonts w:ascii="Arial" w:hAnsi="Arial" w:cs="Calibri"/>
                <w:szCs w:val="22"/>
                <w:lang w:eastAsia="en-US"/>
              </w:rPr>
            </w:pPr>
            <w:ins w:id="3003" w:author="Author">
              <w:r w:rsidRPr="00C63609">
                <w:rPr>
                  <w:rFonts w:ascii="Arial" w:hAnsi="Arial" w:cs="Calibri"/>
                  <w:szCs w:val="22"/>
                  <w:lang w:eastAsia="en-US"/>
                </w:rPr>
                <w:t>60000 to 79999</w:t>
              </w:r>
            </w:ins>
          </w:p>
        </w:tc>
        <w:tc>
          <w:tcPr>
            <w:tcW w:w="3042" w:type="dxa"/>
          </w:tcPr>
          <w:p w14:paraId="476063DD" w14:textId="5D78C4AC" w:rsidR="003547FE" w:rsidRPr="00C63609" w:rsidRDefault="003547FE" w:rsidP="003547FE">
            <w:pPr>
              <w:autoSpaceDE w:val="0"/>
              <w:autoSpaceDN w:val="0"/>
              <w:adjustRightInd w:val="0"/>
              <w:spacing w:after="160" w:line="240" w:lineRule="auto"/>
              <w:jc w:val="left"/>
              <w:rPr>
                <w:ins w:id="3004" w:author="Author"/>
                <w:rFonts w:ascii="Arial" w:hAnsi="Arial" w:cs="Calibri"/>
                <w:szCs w:val="22"/>
                <w:lang w:eastAsia="en-US"/>
              </w:rPr>
            </w:pPr>
            <w:ins w:id="3005" w:author="Author">
              <w:r w:rsidRPr="00C63609">
                <w:rPr>
                  <w:rFonts w:ascii="Arial" w:hAnsi="Arial" w:cs="Calibri"/>
                  <w:szCs w:val="22"/>
                  <w:lang w:eastAsia="en-US"/>
                </w:rPr>
                <w:t>1 to 59999</w:t>
              </w:r>
            </w:ins>
          </w:p>
        </w:tc>
      </w:tr>
      <w:tr w:rsidR="003547FE" w:rsidRPr="003547FE" w14:paraId="1CE3B558" w14:textId="77777777" w:rsidTr="00FB10FE">
        <w:trPr>
          <w:ins w:id="3006" w:author="Author"/>
        </w:trPr>
        <w:tc>
          <w:tcPr>
            <w:tcW w:w="3041" w:type="dxa"/>
          </w:tcPr>
          <w:p w14:paraId="5F3F65F3" w14:textId="77777777" w:rsidR="003547FE" w:rsidRPr="00C63609" w:rsidRDefault="003547FE" w:rsidP="003547FE">
            <w:pPr>
              <w:autoSpaceDE w:val="0"/>
              <w:autoSpaceDN w:val="0"/>
              <w:adjustRightInd w:val="0"/>
              <w:spacing w:after="160" w:line="240" w:lineRule="auto"/>
              <w:jc w:val="left"/>
              <w:rPr>
                <w:ins w:id="3007" w:author="Author"/>
                <w:rFonts w:ascii="Arial" w:hAnsi="Arial" w:cs="Calibri"/>
                <w:szCs w:val="22"/>
                <w:lang w:eastAsia="en-US"/>
              </w:rPr>
            </w:pPr>
            <w:ins w:id="3008" w:author="Author">
              <w:r w:rsidRPr="00C63609">
                <w:rPr>
                  <w:rFonts w:ascii="Arial" w:hAnsi="Arial" w:cs="Calibri"/>
                  <w:szCs w:val="22"/>
                  <w:lang w:eastAsia="en-US"/>
                </w:rPr>
                <w:t>Numbering range series standards with either IEC or ISO lead</w:t>
              </w:r>
            </w:ins>
          </w:p>
        </w:tc>
        <w:tc>
          <w:tcPr>
            <w:tcW w:w="3041" w:type="dxa"/>
          </w:tcPr>
          <w:p w14:paraId="1E370441" w14:textId="77777777" w:rsidR="003547FE" w:rsidRPr="00C63609" w:rsidRDefault="003547FE" w:rsidP="003547FE">
            <w:pPr>
              <w:autoSpaceDE w:val="0"/>
              <w:autoSpaceDN w:val="0"/>
              <w:adjustRightInd w:val="0"/>
              <w:spacing w:after="160" w:line="240" w:lineRule="auto"/>
              <w:jc w:val="left"/>
              <w:rPr>
                <w:ins w:id="3009" w:author="Author"/>
                <w:rFonts w:ascii="Arial" w:hAnsi="Arial" w:cs="Calibri"/>
                <w:szCs w:val="22"/>
                <w:lang w:eastAsia="en-US"/>
              </w:rPr>
            </w:pPr>
            <w:ins w:id="3010" w:author="Author">
              <w:r w:rsidRPr="00C63609">
                <w:rPr>
                  <w:rFonts w:ascii="Arial" w:hAnsi="Arial" w:cs="Calibri"/>
                  <w:szCs w:val="22"/>
                  <w:lang w:eastAsia="en-US"/>
                </w:rPr>
                <w:t>80000</w:t>
              </w:r>
            </w:ins>
          </w:p>
        </w:tc>
        <w:tc>
          <w:tcPr>
            <w:tcW w:w="3042" w:type="dxa"/>
          </w:tcPr>
          <w:p w14:paraId="3FAAF772" w14:textId="77777777" w:rsidR="003547FE" w:rsidRPr="00C63609" w:rsidRDefault="003547FE" w:rsidP="003547FE">
            <w:pPr>
              <w:autoSpaceDE w:val="0"/>
              <w:autoSpaceDN w:val="0"/>
              <w:adjustRightInd w:val="0"/>
              <w:spacing w:after="160" w:line="240" w:lineRule="auto"/>
              <w:jc w:val="left"/>
              <w:rPr>
                <w:ins w:id="3011" w:author="Author"/>
                <w:rFonts w:ascii="Arial" w:hAnsi="Arial" w:cs="Calibri"/>
                <w:szCs w:val="22"/>
                <w:lang w:eastAsia="en-US"/>
              </w:rPr>
            </w:pPr>
            <w:ins w:id="3012" w:author="Author">
              <w:r w:rsidRPr="00C63609">
                <w:rPr>
                  <w:rFonts w:ascii="Arial" w:hAnsi="Arial" w:cs="Calibri"/>
                  <w:szCs w:val="22"/>
                  <w:lang w:eastAsia="en-US"/>
                </w:rPr>
                <w:t>80000</w:t>
              </w:r>
            </w:ins>
          </w:p>
        </w:tc>
      </w:tr>
      <w:tr w:rsidR="003547FE" w:rsidRPr="003547FE" w14:paraId="254EF761" w14:textId="77777777" w:rsidTr="00FB10FE">
        <w:trPr>
          <w:ins w:id="3013" w:author="Author"/>
        </w:trPr>
        <w:tc>
          <w:tcPr>
            <w:tcW w:w="3041" w:type="dxa"/>
          </w:tcPr>
          <w:p w14:paraId="66B0BE25" w14:textId="77777777" w:rsidR="003547FE" w:rsidRPr="00C63609" w:rsidRDefault="003547FE" w:rsidP="003547FE">
            <w:pPr>
              <w:autoSpaceDE w:val="0"/>
              <w:autoSpaceDN w:val="0"/>
              <w:adjustRightInd w:val="0"/>
              <w:spacing w:after="160" w:line="240" w:lineRule="auto"/>
              <w:jc w:val="left"/>
              <w:rPr>
                <w:ins w:id="3014" w:author="Author"/>
                <w:rFonts w:ascii="Arial" w:hAnsi="Arial" w:cs="Calibri"/>
                <w:szCs w:val="22"/>
                <w:lang w:eastAsia="en-US"/>
              </w:rPr>
            </w:pPr>
            <w:ins w:id="3015" w:author="Author">
              <w:r w:rsidRPr="00C63609">
                <w:rPr>
                  <w:rFonts w:ascii="Arial" w:hAnsi="Arial" w:cs="Calibri"/>
                  <w:szCs w:val="22"/>
                  <w:lang w:eastAsia="en-US"/>
                </w:rPr>
                <w:t>Copyright</w:t>
              </w:r>
            </w:ins>
          </w:p>
        </w:tc>
        <w:tc>
          <w:tcPr>
            <w:tcW w:w="3041" w:type="dxa"/>
          </w:tcPr>
          <w:p w14:paraId="257B6EBB" w14:textId="77777777" w:rsidR="003547FE" w:rsidRPr="00C63609" w:rsidRDefault="003547FE" w:rsidP="003547FE">
            <w:pPr>
              <w:autoSpaceDE w:val="0"/>
              <w:autoSpaceDN w:val="0"/>
              <w:adjustRightInd w:val="0"/>
              <w:spacing w:after="160" w:line="240" w:lineRule="auto"/>
              <w:jc w:val="left"/>
              <w:rPr>
                <w:ins w:id="3016" w:author="Author"/>
                <w:rFonts w:ascii="Arial" w:hAnsi="Arial" w:cs="Calibri"/>
                <w:szCs w:val="22"/>
                <w:lang w:eastAsia="en-US"/>
              </w:rPr>
            </w:pPr>
            <w:ins w:id="3017" w:author="Author">
              <w:r w:rsidRPr="00C63609">
                <w:rPr>
                  <w:rFonts w:ascii="Arial" w:hAnsi="Arial" w:cs="Calibri"/>
                  <w:szCs w:val="22"/>
                  <w:lang w:eastAsia="en-US"/>
                </w:rPr>
                <w:t>IEC</w:t>
              </w:r>
            </w:ins>
          </w:p>
        </w:tc>
        <w:tc>
          <w:tcPr>
            <w:tcW w:w="3042" w:type="dxa"/>
          </w:tcPr>
          <w:p w14:paraId="0B53B4E2" w14:textId="77777777" w:rsidR="003547FE" w:rsidRPr="00C63609" w:rsidRDefault="003547FE" w:rsidP="003547FE">
            <w:pPr>
              <w:autoSpaceDE w:val="0"/>
              <w:autoSpaceDN w:val="0"/>
              <w:adjustRightInd w:val="0"/>
              <w:spacing w:after="160" w:line="240" w:lineRule="auto"/>
              <w:jc w:val="left"/>
              <w:rPr>
                <w:ins w:id="3018" w:author="Author"/>
                <w:rFonts w:ascii="Arial" w:hAnsi="Arial" w:cs="Calibri"/>
                <w:szCs w:val="22"/>
                <w:lang w:eastAsia="en-US"/>
              </w:rPr>
            </w:pPr>
            <w:ins w:id="3019" w:author="Author">
              <w:r w:rsidRPr="00C63609">
                <w:rPr>
                  <w:rFonts w:ascii="Arial" w:hAnsi="Arial" w:cs="Calibri"/>
                  <w:szCs w:val="22"/>
                  <w:lang w:eastAsia="en-US"/>
                </w:rPr>
                <w:t>ISO</w:t>
              </w:r>
            </w:ins>
          </w:p>
        </w:tc>
      </w:tr>
      <w:tr w:rsidR="003547FE" w:rsidRPr="003547FE" w14:paraId="562D8961" w14:textId="77777777" w:rsidTr="00FB10FE">
        <w:trPr>
          <w:ins w:id="3020" w:author="Author"/>
        </w:trPr>
        <w:tc>
          <w:tcPr>
            <w:tcW w:w="3041" w:type="dxa"/>
          </w:tcPr>
          <w:p w14:paraId="6174FD55" w14:textId="77777777" w:rsidR="003547FE" w:rsidRPr="00C63609" w:rsidRDefault="003547FE" w:rsidP="003547FE">
            <w:pPr>
              <w:autoSpaceDE w:val="0"/>
              <w:autoSpaceDN w:val="0"/>
              <w:adjustRightInd w:val="0"/>
              <w:spacing w:after="160" w:line="240" w:lineRule="auto"/>
              <w:jc w:val="left"/>
              <w:rPr>
                <w:ins w:id="3021" w:author="Author"/>
                <w:rFonts w:ascii="Arial" w:hAnsi="Arial" w:cs="Calibri"/>
                <w:szCs w:val="22"/>
                <w:lang w:eastAsia="en-US"/>
              </w:rPr>
            </w:pPr>
            <w:ins w:id="3022" w:author="Author">
              <w:r w:rsidRPr="00C63609">
                <w:rPr>
                  <w:rFonts w:ascii="Arial" w:hAnsi="Arial" w:cs="Calibri"/>
                  <w:szCs w:val="22"/>
                  <w:lang w:eastAsia="en-US"/>
                </w:rPr>
                <w:t>Logo(s)</w:t>
              </w:r>
            </w:ins>
          </w:p>
        </w:tc>
        <w:tc>
          <w:tcPr>
            <w:tcW w:w="3041" w:type="dxa"/>
          </w:tcPr>
          <w:p w14:paraId="60278F74" w14:textId="77777777" w:rsidR="003547FE" w:rsidRPr="00C63609" w:rsidRDefault="003547FE" w:rsidP="003547FE">
            <w:pPr>
              <w:autoSpaceDE w:val="0"/>
              <w:autoSpaceDN w:val="0"/>
              <w:adjustRightInd w:val="0"/>
              <w:spacing w:after="160" w:line="240" w:lineRule="auto"/>
              <w:jc w:val="left"/>
              <w:rPr>
                <w:ins w:id="3023" w:author="Author"/>
                <w:rFonts w:ascii="Arial" w:hAnsi="Arial" w:cs="Calibri"/>
                <w:szCs w:val="22"/>
                <w:lang w:eastAsia="en-US"/>
              </w:rPr>
            </w:pPr>
            <w:ins w:id="3024" w:author="Author">
              <w:r w:rsidRPr="00C63609">
                <w:rPr>
                  <w:rFonts w:ascii="Arial" w:hAnsi="Arial" w:cs="Calibri"/>
                  <w:szCs w:val="22"/>
                  <w:lang w:eastAsia="en-US"/>
                </w:rPr>
                <w:t>IEC and ISO</w:t>
              </w:r>
            </w:ins>
          </w:p>
        </w:tc>
        <w:tc>
          <w:tcPr>
            <w:tcW w:w="3042" w:type="dxa"/>
          </w:tcPr>
          <w:p w14:paraId="68B72C5B" w14:textId="77777777" w:rsidR="003547FE" w:rsidRPr="00C63609" w:rsidRDefault="003547FE" w:rsidP="003547FE">
            <w:pPr>
              <w:autoSpaceDE w:val="0"/>
              <w:autoSpaceDN w:val="0"/>
              <w:adjustRightInd w:val="0"/>
              <w:spacing w:after="160" w:line="240" w:lineRule="auto"/>
              <w:jc w:val="left"/>
              <w:rPr>
                <w:ins w:id="3025" w:author="Author"/>
                <w:rFonts w:ascii="Arial" w:hAnsi="Arial" w:cs="Calibri"/>
                <w:szCs w:val="22"/>
                <w:lang w:eastAsia="en-US"/>
              </w:rPr>
            </w:pPr>
            <w:ins w:id="3026" w:author="Author">
              <w:r w:rsidRPr="00C63609">
                <w:rPr>
                  <w:rFonts w:ascii="Arial" w:hAnsi="Arial" w:cs="Calibri"/>
                  <w:szCs w:val="22"/>
                  <w:lang w:eastAsia="en-US"/>
                </w:rPr>
                <w:t>ISO and IEC</w:t>
              </w:r>
            </w:ins>
          </w:p>
        </w:tc>
      </w:tr>
      <w:tr w:rsidR="003547FE" w:rsidRPr="003547FE" w14:paraId="1911A1A7" w14:textId="77777777" w:rsidTr="00FB10FE">
        <w:trPr>
          <w:ins w:id="3027" w:author="Author"/>
        </w:trPr>
        <w:tc>
          <w:tcPr>
            <w:tcW w:w="3041" w:type="dxa"/>
          </w:tcPr>
          <w:p w14:paraId="2BFC44C7" w14:textId="77777777" w:rsidR="003547FE" w:rsidRPr="00C63609" w:rsidRDefault="003547FE" w:rsidP="003547FE">
            <w:pPr>
              <w:autoSpaceDE w:val="0"/>
              <w:autoSpaceDN w:val="0"/>
              <w:adjustRightInd w:val="0"/>
              <w:spacing w:after="160" w:line="240" w:lineRule="auto"/>
              <w:jc w:val="left"/>
              <w:rPr>
                <w:ins w:id="3028" w:author="Author"/>
                <w:rFonts w:ascii="Arial" w:hAnsi="Arial" w:cs="Calibri"/>
                <w:szCs w:val="22"/>
                <w:lang w:eastAsia="en-US"/>
              </w:rPr>
            </w:pPr>
            <w:ins w:id="3029" w:author="Author">
              <w:r w:rsidRPr="00C63609">
                <w:rPr>
                  <w:rFonts w:ascii="Arial" w:hAnsi="Arial" w:cs="Calibri"/>
                  <w:szCs w:val="22"/>
                  <w:lang w:eastAsia="en-US"/>
                </w:rPr>
                <w:t>Sold by</w:t>
              </w:r>
            </w:ins>
          </w:p>
        </w:tc>
        <w:tc>
          <w:tcPr>
            <w:tcW w:w="3041" w:type="dxa"/>
          </w:tcPr>
          <w:p w14:paraId="07E74769" w14:textId="77777777" w:rsidR="003547FE" w:rsidRPr="00C63609" w:rsidRDefault="003547FE" w:rsidP="003547FE">
            <w:pPr>
              <w:autoSpaceDE w:val="0"/>
              <w:autoSpaceDN w:val="0"/>
              <w:adjustRightInd w:val="0"/>
              <w:spacing w:after="160" w:line="240" w:lineRule="auto"/>
              <w:jc w:val="left"/>
              <w:rPr>
                <w:ins w:id="3030" w:author="Author"/>
                <w:rFonts w:ascii="Arial" w:hAnsi="Arial" w:cs="Calibri"/>
                <w:szCs w:val="22"/>
                <w:lang w:eastAsia="en-US"/>
              </w:rPr>
            </w:pPr>
            <w:ins w:id="3031" w:author="Author">
              <w:r w:rsidRPr="00C63609">
                <w:rPr>
                  <w:rFonts w:ascii="Arial" w:hAnsi="Arial" w:cs="Calibri"/>
                  <w:szCs w:val="22"/>
                  <w:lang w:eastAsia="en-US"/>
                </w:rPr>
                <w:t>IEC and ISO</w:t>
              </w:r>
            </w:ins>
          </w:p>
        </w:tc>
        <w:tc>
          <w:tcPr>
            <w:tcW w:w="3042" w:type="dxa"/>
          </w:tcPr>
          <w:p w14:paraId="4EAB34B3" w14:textId="77777777" w:rsidR="003547FE" w:rsidRPr="00C63609" w:rsidRDefault="003547FE" w:rsidP="003547FE">
            <w:pPr>
              <w:autoSpaceDE w:val="0"/>
              <w:autoSpaceDN w:val="0"/>
              <w:adjustRightInd w:val="0"/>
              <w:spacing w:after="160" w:line="240" w:lineRule="auto"/>
              <w:jc w:val="left"/>
              <w:rPr>
                <w:ins w:id="3032" w:author="Author"/>
                <w:rFonts w:ascii="Arial" w:hAnsi="Arial" w:cs="Calibri"/>
                <w:szCs w:val="22"/>
                <w:lang w:eastAsia="en-US"/>
              </w:rPr>
            </w:pPr>
            <w:ins w:id="3033" w:author="Author">
              <w:r w:rsidRPr="00C63609">
                <w:rPr>
                  <w:rFonts w:ascii="Arial" w:hAnsi="Arial" w:cs="Calibri"/>
                  <w:szCs w:val="22"/>
                  <w:lang w:eastAsia="en-US"/>
                </w:rPr>
                <w:t>ISO and IEC</w:t>
              </w:r>
            </w:ins>
          </w:p>
        </w:tc>
      </w:tr>
      <w:tr w:rsidR="003547FE" w:rsidRPr="003547FE" w14:paraId="50715898" w14:textId="77777777" w:rsidTr="00FB10FE">
        <w:trPr>
          <w:ins w:id="3034" w:author="Author"/>
        </w:trPr>
        <w:tc>
          <w:tcPr>
            <w:tcW w:w="3041" w:type="dxa"/>
          </w:tcPr>
          <w:p w14:paraId="5473495A" w14:textId="77777777" w:rsidR="003547FE" w:rsidRPr="00C63609" w:rsidRDefault="003547FE" w:rsidP="003547FE">
            <w:pPr>
              <w:autoSpaceDE w:val="0"/>
              <w:autoSpaceDN w:val="0"/>
              <w:adjustRightInd w:val="0"/>
              <w:spacing w:after="160" w:line="240" w:lineRule="auto"/>
              <w:jc w:val="left"/>
              <w:rPr>
                <w:ins w:id="3035" w:author="Author"/>
                <w:rFonts w:ascii="Arial" w:hAnsi="Arial" w:cs="Calibri"/>
                <w:szCs w:val="22"/>
                <w:lang w:eastAsia="en-US"/>
              </w:rPr>
            </w:pPr>
            <w:ins w:id="3036" w:author="Author">
              <w:r w:rsidRPr="00C63609">
                <w:rPr>
                  <w:rFonts w:ascii="Arial" w:hAnsi="Arial" w:cs="Calibri"/>
                  <w:szCs w:val="22"/>
                  <w:lang w:eastAsia="en-US"/>
                </w:rPr>
                <w:t>Foreword</w:t>
              </w:r>
            </w:ins>
          </w:p>
        </w:tc>
        <w:tc>
          <w:tcPr>
            <w:tcW w:w="3041" w:type="dxa"/>
          </w:tcPr>
          <w:p w14:paraId="65D1D8AF" w14:textId="77777777" w:rsidR="003547FE" w:rsidRPr="00C63609" w:rsidRDefault="003547FE" w:rsidP="003547FE">
            <w:pPr>
              <w:autoSpaceDE w:val="0"/>
              <w:autoSpaceDN w:val="0"/>
              <w:adjustRightInd w:val="0"/>
              <w:spacing w:after="160" w:line="240" w:lineRule="auto"/>
              <w:jc w:val="left"/>
              <w:rPr>
                <w:ins w:id="3037" w:author="Author"/>
                <w:rFonts w:ascii="Arial" w:hAnsi="Arial" w:cs="Calibri"/>
                <w:szCs w:val="22"/>
                <w:lang w:eastAsia="en-US"/>
              </w:rPr>
            </w:pPr>
            <w:ins w:id="3038" w:author="Author">
              <w:r w:rsidRPr="00C63609">
                <w:rPr>
                  <w:rFonts w:ascii="Arial" w:hAnsi="Arial" w:cs="Calibri"/>
                  <w:szCs w:val="22"/>
                  <w:lang w:eastAsia="en-US"/>
                </w:rPr>
                <w:t>Includes ISO voting results</w:t>
              </w:r>
            </w:ins>
          </w:p>
        </w:tc>
        <w:tc>
          <w:tcPr>
            <w:tcW w:w="3042" w:type="dxa"/>
          </w:tcPr>
          <w:p w14:paraId="3E72AD5B" w14:textId="77777777" w:rsidR="003547FE" w:rsidRPr="00C63609" w:rsidRDefault="003547FE" w:rsidP="003547FE">
            <w:pPr>
              <w:autoSpaceDE w:val="0"/>
              <w:autoSpaceDN w:val="0"/>
              <w:adjustRightInd w:val="0"/>
              <w:spacing w:after="160" w:line="240" w:lineRule="auto"/>
              <w:jc w:val="left"/>
              <w:rPr>
                <w:ins w:id="3039" w:author="Author"/>
                <w:rFonts w:ascii="Arial" w:hAnsi="Arial" w:cs="Calibri"/>
                <w:szCs w:val="22"/>
                <w:lang w:eastAsia="en-US"/>
              </w:rPr>
            </w:pPr>
            <w:ins w:id="3040" w:author="Author">
              <w:r w:rsidRPr="00C63609">
                <w:rPr>
                  <w:rFonts w:ascii="Arial" w:hAnsi="Arial" w:cs="Calibri"/>
                  <w:szCs w:val="22"/>
                  <w:lang w:eastAsia="en-US"/>
                </w:rPr>
                <w:t>N/A</w:t>
              </w:r>
            </w:ins>
          </w:p>
        </w:tc>
      </w:tr>
    </w:tbl>
    <w:p w14:paraId="4E893B7B" w14:textId="2396F084" w:rsidR="001C15A5" w:rsidRPr="0029606E" w:rsidDel="007E58D5" w:rsidRDefault="001C15A5" w:rsidP="00C63609">
      <w:pPr>
        <w:pStyle w:val="p4"/>
        <w:jc w:val="center"/>
        <w:rPr>
          <w:del w:id="3041" w:author="Author"/>
        </w:rPr>
      </w:pPr>
    </w:p>
    <w:p w14:paraId="1D684673" w14:textId="363A0AC1" w:rsidR="00D77357" w:rsidRPr="0029606E" w:rsidRDefault="00D77357" w:rsidP="00D77357">
      <w:pPr>
        <w:pStyle w:val="p4"/>
      </w:pPr>
      <w:r w:rsidRPr="0029606E">
        <w:rPr>
          <w:b/>
        </w:rPr>
        <w:fldChar w:fldCharType="begin"/>
      </w:r>
      <w:r w:rsidRPr="0029606E">
        <w:rPr>
          <w:b/>
        </w:rPr>
        <w:instrText xml:space="preserve"> REF _Ref465565274 \r \h  \* MERGEFORMAT </w:instrText>
      </w:r>
      <w:r w:rsidRPr="0029606E">
        <w:rPr>
          <w:b/>
        </w:rPr>
      </w:r>
      <w:r w:rsidRPr="0029606E">
        <w:rPr>
          <w:b/>
        </w:rPr>
        <w:fldChar w:fldCharType="separate"/>
      </w:r>
      <w:r w:rsidR="005C35CA">
        <w:rPr>
          <w:b/>
        </w:rPr>
        <w:t>B.4.2</w:t>
      </w:r>
      <w:r w:rsidRPr="0029606E">
        <w:rPr>
          <w:b/>
        </w:rPr>
        <w:fldChar w:fldCharType="end"/>
      </w:r>
      <w:r w:rsidRPr="0029606E">
        <w:rPr>
          <w:b/>
        </w:rPr>
        <w:t>.10</w:t>
      </w:r>
      <w:r w:rsidRPr="0029606E">
        <w:tab/>
        <w:t>The maintenance procedures to be used for standards developed under the Mode 5</w:t>
      </w:r>
      <w:r w:rsidR="0025539D" w:rsidRPr="0029606E">
        <w:t xml:space="preserve"> — </w:t>
      </w:r>
      <w:r w:rsidRPr="0029606E">
        <w:t>Integrated liaison will be those currently applied in the organization which has the committee with the administrative responsibility.</w:t>
      </w:r>
    </w:p>
    <w:bookmarkStart w:id="3042" w:name="B4211"/>
    <w:p w14:paraId="44637275" w14:textId="0E36DCD6" w:rsidR="00D77357" w:rsidRPr="0029606E" w:rsidRDefault="00D77357" w:rsidP="00D77357">
      <w:pPr>
        <w:pStyle w:val="p4"/>
      </w:pPr>
      <w:r w:rsidRPr="0029606E">
        <w:rPr>
          <w:b/>
        </w:rPr>
        <w:fldChar w:fldCharType="begin"/>
      </w:r>
      <w:r w:rsidRPr="0029606E">
        <w:rPr>
          <w:b/>
        </w:rPr>
        <w:instrText xml:space="preserve"> REF _Ref465565274 \r \h  \* MERGEFORMAT </w:instrText>
      </w:r>
      <w:r w:rsidRPr="0029606E">
        <w:rPr>
          <w:b/>
        </w:rPr>
      </w:r>
      <w:r w:rsidRPr="0029606E">
        <w:rPr>
          <w:b/>
        </w:rPr>
        <w:fldChar w:fldCharType="separate"/>
      </w:r>
      <w:r w:rsidR="005C35CA">
        <w:rPr>
          <w:b/>
        </w:rPr>
        <w:t>B.4.2</w:t>
      </w:r>
      <w:r w:rsidRPr="0029606E">
        <w:rPr>
          <w:b/>
        </w:rPr>
        <w:fldChar w:fldCharType="end"/>
      </w:r>
      <w:r w:rsidRPr="0029606E">
        <w:rPr>
          <w:b/>
        </w:rPr>
        <w:t>.11</w:t>
      </w:r>
      <w:bookmarkEnd w:id="3042"/>
      <w:r w:rsidRPr="0029606E">
        <w:tab/>
        <w:t>If there is a reason, during the development of the project, to change from one mode of operation to another, a recommendation shall be made by both technical committees concerned and submitted to the two technical management boards for information.</w:t>
      </w:r>
    </w:p>
    <w:p w14:paraId="362AD3B0" w14:textId="77777777" w:rsidR="00D77357" w:rsidRPr="0029606E" w:rsidRDefault="00D77357" w:rsidP="00030483">
      <w:pPr>
        <w:pStyle w:val="a3"/>
        <w:numPr>
          <w:ilvl w:val="2"/>
          <w:numId w:val="14"/>
        </w:numPr>
      </w:pPr>
      <w:bookmarkStart w:id="3043" w:name="_Toc318972276"/>
      <w:bookmarkStart w:id="3044" w:name="_Toc323037365"/>
      <w:bookmarkStart w:id="3045" w:name="_Toc69205087"/>
      <w:bookmarkStart w:id="3046" w:name="_Toc69205432"/>
      <w:bookmarkStart w:id="3047" w:name="_Toc69215333"/>
      <w:bookmarkStart w:id="3048" w:name="_Toc69304124"/>
      <w:r w:rsidRPr="0029606E">
        <w:t>Cooperation of secretariats</w:t>
      </w:r>
      <w:bookmarkEnd w:id="3043"/>
      <w:bookmarkEnd w:id="3044"/>
      <w:bookmarkEnd w:id="3045"/>
      <w:bookmarkEnd w:id="3046"/>
      <w:bookmarkEnd w:id="3047"/>
      <w:bookmarkEnd w:id="3048"/>
    </w:p>
    <w:p w14:paraId="687DD80D" w14:textId="13B2B752" w:rsidR="00656036" w:rsidRPr="0029606E" w:rsidRDefault="00D77357" w:rsidP="00D77357">
      <w:pPr>
        <w:pStyle w:val="BodyText"/>
      </w:pPr>
      <w:r w:rsidRPr="0029606E">
        <w:t>The secretariats of the technical committees/subcommittees from the two organizations concerned shall cooperate on the implementation of this agreement. There shall be a complete information flow on on-going work and availability on demand to each other of working documents, in accordance with normal procedures.</w:t>
      </w:r>
    </w:p>
    <w:p w14:paraId="1C0E4464" w14:textId="6348A124" w:rsidR="00B825CF" w:rsidRPr="0029606E" w:rsidRDefault="00B825CF" w:rsidP="00030483">
      <w:pPr>
        <w:pStyle w:val="ANNEX"/>
        <w:numPr>
          <w:ilvl w:val="0"/>
          <w:numId w:val="14"/>
        </w:numPr>
        <w:autoSpaceDE w:val="0"/>
        <w:autoSpaceDN w:val="0"/>
        <w:adjustRightInd w:val="0"/>
        <w:rPr>
          <w:szCs w:val="24"/>
        </w:rPr>
      </w:pPr>
      <w:r w:rsidRPr="0029606E">
        <w:rPr>
          <w:b w:val="0"/>
          <w:szCs w:val="24"/>
        </w:rPr>
        <w:br/>
      </w:r>
      <w:bookmarkStart w:id="3049" w:name="_Toc37318760"/>
      <w:bookmarkStart w:id="3050" w:name="_Toc69304125"/>
      <w:r w:rsidRPr="0029606E">
        <w:rPr>
          <w:b w:val="0"/>
          <w:szCs w:val="24"/>
        </w:rPr>
        <w:t>(</w:t>
      </w:r>
      <w:r w:rsidRPr="0029606E">
        <w:rPr>
          <w:b w:val="0"/>
          <w:bCs/>
        </w:rPr>
        <w:t>normative</w:t>
      </w:r>
      <w:r w:rsidRPr="0029606E">
        <w:rPr>
          <w:b w:val="0"/>
          <w:szCs w:val="24"/>
        </w:rPr>
        <w:t>)</w:t>
      </w:r>
      <w:r w:rsidRPr="0029606E">
        <w:rPr>
          <w:b w:val="0"/>
          <w:szCs w:val="24"/>
        </w:rPr>
        <w:br/>
      </w:r>
      <w:r w:rsidRPr="0029606E">
        <w:rPr>
          <w:b w:val="0"/>
          <w:szCs w:val="24"/>
        </w:rPr>
        <w:br/>
      </w:r>
      <w:bookmarkEnd w:id="3049"/>
      <w:r w:rsidRPr="0029606E">
        <w:t>Justification of proposals for the establishment of standards</w:t>
      </w:r>
      <w:bookmarkEnd w:id="3050"/>
    </w:p>
    <w:p w14:paraId="2466AD31" w14:textId="56502A26" w:rsidR="00D77357" w:rsidRPr="0029606E" w:rsidRDefault="00D77357" w:rsidP="00030483">
      <w:pPr>
        <w:pStyle w:val="a2"/>
        <w:numPr>
          <w:ilvl w:val="1"/>
          <w:numId w:val="15"/>
        </w:numPr>
      </w:pPr>
      <w:bookmarkStart w:id="3051" w:name="_Ref465565332"/>
      <w:bookmarkStart w:id="3052" w:name="_Toc185305315"/>
      <w:bookmarkStart w:id="3053" w:name="_Toc185305534"/>
      <w:bookmarkStart w:id="3054" w:name="_Toc318972278"/>
      <w:bookmarkStart w:id="3055" w:name="_Toc323037367"/>
      <w:bookmarkStart w:id="3056" w:name="_Toc338243576"/>
      <w:bookmarkStart w:id="3057" w:name="_Toc354474259"/>
      <w:bookmarkStart w:id="3058" w:name="_Toc478053448"/>
      <w:bookmarkStart w:id="3059" w:name="_Toc69205089"/>
      <w:bookmarkStart w:id="3060" w:name="_Toc69205434"/>
      <w:bookmarkStart w:id="3061" w:name="_Toc69304126"/>
      <w:r w:rsidRPr="0029606E">
        <w:t>General</w:t>
      </w:r>
      <w:bookmarkEnd w:id="3051"/>
      <w:bookmarkEnd w:id="3052"/>
      <w:bookmarkEnd w:id="3053"/>
      <w:bookmarkEnd w:id="3054"/>
      <w:bookmarkEnd w:id="3055"/>
      <w:bookmarkEnd w:id="3056"/>
      <w:bookmarkEnd w:id="3057"/>
      <w:bookmarkEnd w:id="3058"/>
      <w:bookmarkEnd w:id="3059"/>
      <w:bookmarkEnd w:id="3060"/>
      <w:bookmarkEnd w:id="3061"/>
    </w:p>
    <w:p w14:paraId="120EFCB5" w14:textId="1967485C" w:rsidR="00D77357" w:rsidRPr="0029606E" w:rsidRDefault="00D77357" w:rsidP="00D77357">
      <w:pPr>
        <w:pStyle w:val="p3"/>
      </w:pPr>
      <w:r w:rsidRPr="0029606E">
        <w:rPr>
          <w:b/>
        </w:rPr>
        <w:fldChar w:fldCharType="begin"/>
      </w:r>
      <w:r w:rsidRPr="0029606E">
        <w:rPr>
          <w:b/>
        </w:rPr>
        <w:instrText xml:space="preserve"> REF _Ref465565332 \r \h  \* MERGEFORMAT </w:instrText>
      </w:r>
      <w:r w:rsidRPr="0029606E">
        <w:rPr>
          <w:b/>
        </w:rPr>
      </w:r>
      <w:r w:rsidRPr="0029606E">
        <w:rPr>
          <w:b/>
        </w:rPr>
        <w:fldChar w:fldCharType="separate"/>
      </w:r>
      <w:r w:rsidR="005C35CA">
        <w:rPr>
          <w:b/>
        </w:rPr>
        <w:t>C.1</w:t>
      </w:r>
      <w:r w:rsidRPr="0029606E">
        <w:rPr>
          <w:b/>
        </w:rPr>
        <w:fldChar w:fldCharType="end"/>
      </w:r>
      <w:r w:rsidRPr="0029606E">
        <w:rPr>
          <w:b/>
        </w:rPr>
        <w:t>.1</w:t>
      </w:r>
      <w:r w:rsidRPr="0029606E">
        <w:tab/>
        <w:t>Because of the large financial resources and manpower involved and the necessity to allocate these according to the needs, it is important that any standardization activity begin by identifying the needs, determining the aims of the standard(s) to be prepared and the interests that may be affected. This will, moreover, help to ensure that the standards produced will cover appropriately the aspects required and be market relevant for the affected sectors. Any new activity shall therefore be reasonably justified before it is begun.</w:t>
      </w:r>
    </w:p>
    <w:p w14:paraId="64015F4D" w14:textId="4F4D1C82" w:rsidR="00D77357" w:rsidRPr="0029606E" w:rsidRDefault="00D77357" w:rsidP="00D77357">
      <w:pPr>
        <w:pStyle w:val="p3"/>
      </w:pPr>
      <w:r w:rsidRPr="0029606E">
        <w:rPr>
          <w:b/>
        </w:rPr>
        <w:fldChar w:fldCharType="begin"/>
      </w:r>
      <w:r w:rsidRPr="0029606E">
        <w:rPr>
          <w:b/>
        </w:rPr>
        <w:instrText xml:space="preserve"> REF _Ref465565332 \r \h  \* MERGEFORMAT </w:instrText>
      </w:r>
      <w:r w:rsidRPr="0029606E">
        <w:rPr>
          <w:b/>
        </w:rPr>
      </w:r>
      <w:r w:rsidRPr="0029606E">
        <w:rPr>
          <w:b/>
        </w:rPr>
        <w:fldChar w:fldCharType="separate"/>
      </w:r>
      <w:r w:rsidR="005C35CA">
        <w:rPr>
          <w:b/>
        </w:rPr>
        <w:t>C.1</w:t>
      </w:r>
      <w:r w:rsidRPr="0029606E">
        <w:rPr>
          <w:b/>
        </w:rPr>
        <w:fldChar w:fldCharType="end"/>
      </w:r>
      <w:r w:rsidRPr="0029606E">
        <w:rPr>
          <w:b/>
        </w:rPr>
        <w:t>.2</w:t>
      </w:r>
      <w:r w:rsidRPr="0029606E">
        <w:tab/>
        <w:t>It is understood that, whatever conclusions may be drawn on the basis of the annex, a prerequisite of any new work to be commenced would be a clear indication of the readiness of a sufficient number of relevant interested parties to allocate necessary manpower, funds and to take an active part in the work.</w:t>
      </w:r>
    </w:p>
    <w:p w14:paraId="23B20BFA" w14:textId="568C6764" w:rsidR="00D77357" w:rsidRPr="0029606E" w:rsidRDefault="00D77357" w:rsidP="00D77357">
      <w:pPr>
        <w:pStyle w:val="p3"/>
      </w:pPr>
      <w:r w:rsidRPr="0029606E">
        <w:rPr>
          <w:b/>
        </w:rPr>
        <w:fldChar w:fldCharType="begin"/>
      </w:r>
      <w:r w:rsidRPr="0029606E">
        <w:rPr>
          <w:b/>
        </w:rPr>
        <w:instrText xml:space="preserve"> REF _Ref465565332 \r \h  \* MERGEFORMAT </w:instrText>
      </w:r>
      <w:r w:rsidRPr="0029606E">
        <w:rPr>
          <w:b/>
        </w:rPr>
      </w:r>
      <w:r w:rsidRPr="0029606E">
        <w:rPr>
          <w:b/>
        </w:rPr>
        <w:fldChar w:fldCharType="separate"/>
      </w:r>
      <w:r w:rsidR="005C35CA">
        <w:rPr>
          <w:b/>
        </w:rPr>
        <w:t>C.1</w:t>
      </w:r>
      <w:r w:rsidRPr="0029606E">
        <w:rPr>
          <w:b/>
        </w:rPr>
        <w:fldChar w:fldCharType="end"/>
      </w:r>
      <w:r w:rsidRPr="0029606E">
        <w:rPr>
          <w:b/>
        </w:rPr>
        <w:t>.3</w:t>
      </w:r>
      <w:r w:rsidRPr="0029606E">
        <w:tab/>
        <w:t>This annex sets out rules for proposing and justifying new work, so that proposals will offer to others the clearest possible idea of the purposes and extent of the work, in order to ensure that standardization resources are really allocated by the parties concerned and are used to the best effect.</w:t>
      </w:r>
    </w:p>
    <w:p w14:paraId="00824B18" w14:textId="0D94A544" w:rsidR="00D77357" w:rsidRPr="0029606E" w:rsidRDefault="00D77357" w:rsidP="00D77357">
      <w:pPr>
        <w:pStyle w:val="p3"/>
      </w:pPr>
      <w:r w:rsidRPr="0029606E">
        <w:rPr>
          <w:b/>
        </w:rPr>
        <w:fldChar w:fldCharType="begin"/>
      </w:r>
      <w:r w:rsidRPr="0029606E">
        <w:rPr>
          <w:b/>
        </w:rPr>
        <w:instrText xml:space="preserve"> REF _Ref465565332 \r \h  \* MERGEFORMAT </w:instrText>
      </w:r>
      <w:r w:rsidRPr="0029606E">
        <w:rPr>
          <w:b/>
        </w:rPr>
      </w:r>
      <w:r w:rsidRPr="0029606E">
        <w:rPr>
          <w:b/>
        </w:rPr>
        <w:fldChar w:fldCharType="separate"/>
      </w:r>
      <w:r w:rsidR="005C35CA">
        <w:rPr>
          <w:b/>
        </w:rPr>
        <w:t>C.1</w:t>
      </w:r>
      <w:r w:rsidRPr="0029606E">
        <w:rPr>
          <w:b/>
        </w:rPr>
        <w:fldChar w:fldCharType="end"/>
      </w:r>
      <w:r w:rsidRPr="0029606E">
        <w:rPr>
          <w:b/>
        </w:rPr>
        <w:t>.4</w:t>
      </w:r>
      <w:r w:rsidRPr="0029606E">
        <w:tab/>
        <w:t>This annex does not contain rules of procedure for implementing and monitoring the guidelines contained in it, nor does it deal with the administrative mechanism which should be established to this effect.</w:t>
      </w:r>
    </w:p>
    <w:p w14:paraId="21877FF5" w14:textId="5DD993D1" w:rsidR="00D77357" w:rsidRPr="0029606E" w:rsidRDefault="00D77357" w:rsidP="00D77357">
      <w:pPr>
        <w:pStyle w:val="p3"/>
      </w:pPr>
      <w:r w:rsidRPr="0029606E">
        <w:rPr>
          <w:b/>
        </w:rPr>
        <w:fldChar w:fldCharType="begin"/>
      </w:r>
      <w:r w:rsidRPr="0029606E">
        <w:rPr>
          <w:b/>
        </w:rPr>
        <w:instrText xml:space="preserve"> REF _Ref465565332 \r \h  \* MERGEFORMAT </w:instrText>
      </w:r>
      <w:r w:rsidRPr="0029606E">
        <w:rPr>
          <w:b/>
        </w:rPr>
      </w:r>
      <w:r w:rsidRPr="0029606E">
        <w:rPr>
          <w:b/>
        </w:rPr>
        <w:fldChar w:fldCharType="separate"/>
      </w:r>
      <w:r w:rsidR="005C35CA">
        <w:rPr>
          <w:b/>
        </w:rPr>
        <w:t>C.1</w:t>
      </w:r>
      <w:r w:rsidRPr="0029606E">
        <w:rPr>
          <w:b/>
        </w:rPr>
        <w:fldChar w:fldCharType="end"/>
      </w:r>
      <w:r w:rsidRPr="0029606E">
        <w:rPr>
          <w:b/>
        </w:rPr>
        <w:t>.5</w:t>
      </w:r>
      <w:r w:rsidRPr="0029606E">
        <w:tab/>
        <w:t>This annex is addressed primarily to the proposer of any kind of new work to be started but may serve as a tool for those who will analyse such a proposal or comment on it, as well as for the body responsible for taking a decision on the proposal.</w:t>
      </w:r>
    </w:p>
    <w:p w14:paraId="6644A23C" w14:textId="280F392B" w:rsidR="00D77357" w:rsidRPr="0029606E" w:rsidRDefault="00D77357" w:rsidP="00030483">
      <w:pPr>
        <w:pStyle w:val="a2"/>
        <w:numPr>
          <w:ilvl w:val="1"/>
          <w:numId w:val="15"/>
        </w:numPr>
      </w:pPr>
      <w:bookmarkStart w:id="3062" w:name="_Ref465565535"/>
      <w:bookmarkStart w:id="3063" w:name="_Toc185305316"/>
      <w:bookmarkStart w:id="3064" w:name="_Toc185305535"/>
      <w:bookmarkStart w:id="3065" w:name="_Toc318972279"/>
      <w:bookmarkStart w:id="3066" w:name="_Toc323037368"/>
      <w:bookmarkStart w:id="3067" w:name="_Toc338243577"/>
      <w:bookmarkStart w:id="3068" w:name="_Toc354474260"/>
      <w:bookmarkStart w:id="3069" w:name="_Toc478053449"/>
      <w:bookmarkStart w:id="3070" w:name="_Toc69205090"/>
      <w:bookmarkStart w:id="3071" w:name="_Toc69205435"/>
      <w:bookmarkStart w:id="3072" w:name="_Toc69304127"/>
      <w:r w:rsidRPr="0029606E">
        <w:t>Terms and definitions</w:t>
      </w:r>
      <w:bookmarkEnd w:id="3062"/>
      <w:bookmarkEnd w:id="3063"/>
      <w:bookmarkEnd w:id="3064"/>
      <w:bookmarkEnd w:id="3065"/>
      <w:bookmarkEnd w:id="3066"/>
      <w:bookmarkEnd w:id="3067"/>
      <w:bookmarkEnd w:id="3068"/>
      <w:bookmarkEnd w:id="3069"/>
      <w:bookmarkEnd w:id="3070"/>
      <w:bookmarkEnd w:id="3071"/>
      <w:bookmarkEnd w:id="3072"/>
    </w:p>
    <w:tbl>
      <w:tblPr>
        <w:tblW w:w="0" w:type="auto"/>
        <w:jc w:val="center"/>
        <w:tblLayout w:type="fixed"/>
        <w:tblCellMar>
          <w:left w:w="0" w:type="dxa"/>
          <w:right w:w="0" w:type="dxa"/>
        </w:tblCellMar>
        <w:tblLook w:val="04A0" w:firstRow="1" w:lastRow="0" w:firstColumn="1" w:lastColumn="0" w:noHBand="0" w:noVBand="1"/>
      </w:tblPr>
      <w:tblGrid>
        <w:gridCol w:w="9751"/>
      </w:tblGrid>
      <w:tr w:rsidR="00D77357" w:rsidRPr="0029606E" w14:paraId="07CA415A" w14:textId="77777777" w:rsidTr="00E829D8">
        <w:trPr>
          <w:cantSplit/>
          <w:jc w:val="center"/>
        </w:trPr>
        <w:tc>
          <w:tcPr>
            <w:tcW w:w="9751" w:type="dxa"/>
            <w:shd w:val="clear" w:color="auto" w:fill="auto"/>
          </w:tcPr>
          <w:p w14:paraId="7210C108" w14:textId="77777777" w:rsidR="00D77357" w:rsidRPr="0029606E" w:rsidRDefault="00D77357" w:rsidP="00E829D8">
            <w:pPr>
              <w:pStyle w:val="BodyText"/>
              <w:jc w:val="left"/>
            </w:pPr>
            <w:r w:rsidRPr="0029606E">
              <w:rPr>
                <w:b/>
              </w:rPr>
              <w:t>C.2.1</w:t>
            </w:r>
            <w:r w:rsidRPr="0029606E">
              <w:br/>
            </w:r>
            <w:r w:rsidRPr="0029606E">
              <w:rPr>
                <w:b/>
              </w:rPr>
              <w:t>proposal for new work</w:t>
            </w:r>
            <w:r w:rsidRPr="0029606E">
              <w:br/>
              <w:t>proposal for a new field of technical activity or for a new work item</w:t>
            </w:r>
            <w:r w:rsidRPr="0029606E">
              <w:br/>
              <w:t> </w:t>
            </w:r>
          </w:p>
        </w:tc>
      </w:tr>
      <w:tr w:rsidR="00D77357" w:rsidRPr="0029606E" w14:paraId="458C6224" w14:textId="77777777" w:rsidTr="00E829D8">
        <w:trPr>
          <w:cantSplit/>
          <w:jc w:val="center"/>
        </w:trPr>
        <w:tc>
          <w:tcPr>
            <w:tcW w:w="9751" w:type="dxa"/>
            <w:shd w:val="clear" w:color="auto" w:fill="auto"/>
          </w:tcPr>
          <w:p w14:paraId="7539CD78" w14:textId="77777777" w:rsidR="00D77357" w:rsidRPr="0029606E" w:rsidRDefault="00D77357" w:rsidP="00E829D8">
            <w:pPr>
              <w:pStyle w:val="BodyText"/>
              <w:jc w:val="left"/>
            </w:pPr>
            <w:r w:rsidRPr="0029606E">
              <w:rPr>
                <w:b/>
              </w:rPr>
              <w:t>C.2.2</w:t>
            </w:r>
            <w:r w:rsidRPr="0029606E">
              <w:br/>
            </w:r>
            <w:r w:rsidRPr="0029606E">
              <w:rPr>
                <w:b/>
              </w:rPr>
              <w:t>proposal for a new field of technical activity</w:t>
            </w:r>
            <w:r w:rsidRPr="0029606E">
              <w:br/>
              <w:t>proposal for the preparation of (a) standard(s) in a field that is not covered by an existing committee (such as a technical committee, subcommittee or project committee) of the organization to which the proposal is made</w:t>
            </w:r>
            <w:r w:rsidRPr="0029606E">
              <w:br/>
              <w:t> </w:t>
            </w:r>
          </w:p>
        </w:tc>
      </w:tr>
      <w:tr w:rsidR="00D77357" w:rsidRPr="0029606E" w14:paraId="01139E04" w14:textId="77777777" w:rsidTr="00E829D8">
        <w:trPr>
          <w:cantSplit/>
          <w:jc w:val="center"/>
        </w:trPr>
        <w:tc>
          <w:tcPr>
            <w:tcW w:w="9751" w:type="dxa"/>
            <w:shd w:val="clear" w:color="auto" w:fill="auto"/>
          </w:tcPr>
          <w:p w14:paraId="359DC822" w14:textId="46ADA1C0" w:rsidR="00D77357" w:rsidRPr="0029606E" w:rsidRDefault="00D77357" w:rsidP="00E829D8">
            <w:pPr>
              <w:pStyle w:val="BodyText"/>
              <w:jc w:val="left"/>
            </w:pPr>
            <w:r w:rsidRPr="0029606E">
              <w:rPr>
                <w:b/>
              </w:rPr>
              <w:t>C.2.3</w:t>
            </w:r>
            <w:r w:rsidRPr="0029606E">
              <w:br/>
            </w:r>
            <w:r w:rsidRPr="0029606E">
              <w:rPr>
                <w:b/>
              </w:rPr>
              <w:t>proposal for a new work item</w:t>
            </w:r>
            <w:r w:rsidRPr="0029606E">
              <w:br/>
              <w:t xml:space="preserve">proposal for the preparation of a </w:t>
            </w:r>
            <w:del w:id="3073" w:author="Author">
              <w:r w:rsidRPr="0029606E" w:rsidDel="00303F82">
                <w:delText xml:space="preserve">standard </w:delText>
              </w:r>
            </w:del>
            <w:ins w:id="3074" w:author="Author">
              <w:r w:rsidR="00303F82">
                <w:t xml:space="preserve">document </w:t>
              </w:r>
            </w:ins>
            <w:r w:rsidRPr="0029606E">
              <w:t xml:space="preserve">or a series of related </w:t>
            </w:r>
            <w:ins w:id="3075" w:author="Author">
              <w:r w:rsidR="00303F82">
                <w:t>documents</w:t>
              </w:r>
            </w:ins>
            <w:del w:id="3076" w:author="Author">
              <w:r w:rsidRPr="0029606E" w:rsidDel="00303F82">
                <w:delText>standards</w:delText>
              </w:r>
            </w:del>
            <w:r w:rsidRPr="0029606E">
              <w:t xml:space="preserve"> in the field covered by an existing committee (such as a technical committee) of the organization to which the proposal is made</w:t>
            </w:r>
          </w:p>
        </w:tc>
      </w:tr>
    </w:tbl>
    <w:p w14:paraId="68A1B4E0" w14:textId="393A4812" w:rsidR="00D77357" w:rsidRPr="0029606E" w:rsidRDefault="00D77357" w:rsidP="00030483">
      <w:pPr>
        <w:pStyle w:val="a2"/>
        <w:numPr>
          <w:ilvl w:val="1"/>
          <w:numId w:val="15"/>
        </w:numPr>
      </w:pPr>
      <w:bookmarkStart w:id="3077" w:name="_Ref465565564"/>
      <w:bookmarkStart w:id="3078" w:name="_Toc185305317"/>
      <w:bookmarkStart w:id="3079" w:name="_Toc185305536"/>
      <w:bookmarkStart w:id="3080" w:name="_Toc318972280"/>
      <w:bookmarkStart w:id="3081" w:name="_Toc323037369"/>
      <w:bookmarkStart w:id="3082" w:name="_Toc338243578"/>
      <w:bookmarkStart w:id="3083" w:name="_Toc354474261"/>
      <w:bookmarkStart w:id="3084" w:name="_Toc478053450"/>
      <w:bookmarkStart w:id="3085" w:name="_Toc69205091"/>
      <w:bookmarkStart w:id="3086" w:name="_Toc69205436"/>
      <w:bookmarkStart w:id="3087" w:name="_Toc69304128"/>
      <w:r w:rsidRPr="0029606E">
        <w:t>General principles</w:t>
      </w:r>
      <w:bookmarkEnd w:id="3077"/>
      <w:bookmarkEnd w:id="3078"/>
      <w:bookmarkEnd w:id="3079"/>
      <w:bookmarkEnd w:id="3080"/>
      <w:bookmarkEnd w:id="3081"/>
      <w:bookmarkEnd w:id="3082"/>
      <w:bookmarkEnd w:id="3083"/>
      <w:bookmarkEnd w:id="3084"/>
      <w:bookmarkEnd w:id="3085"/>
      <w:bookmarkEnd w:id="3086"/>
      <w:bookmarkEnd w:id="3087"/>
    </w:p>
    <w:p w14:paraId="1EA4E2C6" w14:textId="09857D43" w:rsidR="00D77357" w:rsidRPr="0029606E" w:rsidRDefault="00D77357" w:rsidP="00D77357">
      <w:pPr>
        <w:pStyle w:val="p3"/>
      </w:pPr>
      <w:r w:rsidRPr="0029606E">
        <w:rPr>
          <w:b/>
        </w:rPr>
        <w:fldChar w:fldCharType="begin"/>
      </w:r>
      <w:r w:rsidRPr="0029606E">
        <w:rPr>
          <w:b/>
        </w:rPr>
        <w:instrText xml:space="preserve"> REF _Ref465565564 \r \h  \* MERGEFORMAT </w:instrText>
      </w:r>
      <w:r w:rsidRPr="0029606E">
        <w:rPr>
          <w:b/>
        </w:rPr>
      </w:r>
      <w:r w:rsidRPr="0029606E">
        <w:rPr>
          <w:b/>
        </w:rPr>
        <w:fldChar w:fldCharType="separate"/>
      </w:r>
      <w:r w:rsidR="005C35CA">
        <w:rPr>
          <w:b/>
        </w:rPr>
        <w:t>C.3</w:t>
      </w:r>
      <w:r w:rsidRPr="0029606E">
        <w:rPr>
          <w:b/>
        </w:rPr>
        <w:fldChar w:fldCharType="end"/>
      </w:r>
      <w:r w:rsidRPr="0029606E">
        <w:rPr>
          <w:b/>
        </w:rPr>
        <w:t>.1</w:t>
      </w:r>
      <w:r w:rsidRPr="0029606E">
        <w:tab/>
        <w:t>Any proposal for new work shall lie within the scope of the organization to which it is submitted.</w:t>
      </w:r>
    </w:p>
    <w:p w14:paraId="369C8C5D" w14:textId="77777777" w:rsidR="00D77357" w:rsidRPr="0029606E" w:rsidRDefault="00D77357" w:rsidP="00D77357">
      <w:pPr>
        <w:pStyle w:val="Note"/>
      </w:pPr>
      <w:r w:rsidRPr="0029606E">
        <w:t>NOTE</w:t>
      </w:r>
      <w:r w:rsidRPr="0029606E">
        <w:tab/>
        <w:t>For example, the objects of ISO are laid down in its Statutes and of IEC in Article</w:t>
      </w:r>
      <w:r w:rsidR="00F67D68" w:rsidRPr="0029606E">
        <w:t> </w:t>
      </w:r>
      <w:r w:rsidRPr="0029606E">
        <w:t>2 of its Statutes.</w:t>
      </w:r>
    </w:p>
    <w:p w14:paraId="2EC19BBC" w14:textId="1ED3D7BC" w:rsidR="00D77357" w:rsidRPr="0029606E" w:rsidRDefault="00D77357" w:rsidP="00D77357">
      <w:pPr>
        <w:pStyle w:val="p3"/>
      </w:pPr>
      <w:r w:rsidRPr="0029606E">
        <w:rPr>
          <w:b/>
        </w:rPr>
        <w:fldChar w:fldCharType="begin"/>
      </w:r>
      <w:r w:rsidRPr="0029606E">
        <w:rPr>
          <w:b/>
        </w:rPr>
        <w:instrText xml:space="preserve"> REF _Ref465565564 \r \h  \* MERGEFORMAT </w:instrText>
      </w:r>
      <w:r w:rsidRPr="0029606E">
        <w:rPr>
          <w:b/>
        </w:rPr>
      </w:r>
      <w:r w:rsidRPr="0029606E">
        <w:rPr>
          <w:b/>
        </w:rPr>
        <w:fldChar w:fldCharType="separate"/>
      </w:r>
      <w:r w:rsidR="005C35CA">
        <w:rPr>
          <w:b/>
        </w:rPr>
        <w:t>C.3</w:t>
      </w:r>
      <w:r w:rsidRPr="0029606E">
        <w:rPr>
          <w:b/>
        </w:rPr>
        <w:fldChar w:fldCharType="end"/>
      </w:r>
      <w:r w:rsidRPr="0029606E">
        <w:rPr>
          <w:b/>
        </w:rPr>
        <w:t>.2</w:t>
      </w:r>
      <w:r w:rsidRPr="0029606E">
        <w:tab/>
        <w:t>The documentation justifying new work in ISO and IEC shall make a substantial case for the market relevance of the proposal.</w:t>
      </w:r>
    </w:p>
    <w:p w14:paraId="54804DDE" w14:textId="1011EE3D" w:rsidR="00D77357" w:rsidRPr="0029606E" w:rsidRDefault="00D77357" w:rsidP="00D77357">
      <w:pPr>
        <w:pStyle w:val="p3"/>
      </w:pPr>
      <w:r w:rsidRPr="0029606E">
        <w:rPr>
          <w:b/>
        </w:rPr>
        <w:fldChar w:fldCharType="begin"/>
      </w:r>
      <w:r w:rsidRPr="0029606E">
        <w:rPr>
          <w:b/>
        </w:rPr>
        <w:instrText xml:space="preserve"> REF _Ref465565564 \r \h  \* MERGEFORMAT </w:instrText>
      </w:r>
      <w:r w:rsidRPr="0029606E">
        <w:rPr>
          <w:b/>
        </w:rPr>
      </w:r>
      <w:r w:rsidRPr="0029606E">
        <w:rPr>
          <w:b/>
        </w:rPr>
        <w:fldChar w:fldCharType="separate"/>
      </w:r>
      <w:r w:rsidR="005C35CA">
        <w:rPr>
          <w:b/>
        </w:rPr>
        <w:t>C.3</w:t>
      </w:r>
      <w:r w:rsidRPr="0029606E">
        <w:rPr>
          <w:b/>
        </w:rPr>
        <w:fldChar w:fldCharType="end"/>
      </w:r>
      <w:r w:rsidRPr="0029606E">
        <w:rPr>
          <w:b/>
        </w:rPr>
        <w:t>.3</w:t>
      </w:r>
      <w:r w:rsidRPr="0029606E">
        <w:tab/>
        <w:t xml:space="preserve">The documentation justifying new work in ISO and IEC shall provide solid information as a foundation for informed ISO or IEC </w:t>
      </w:r>
      <w:r w:rsidR="003C11A1" w:rsidRPr="0029606E">
        <w:t>National Body</w:t>
      </w:r>
      <w:r w:rsidRPr="0029606E">
        <w:t xml:space="preserve"> voting.</w:t>
      </w:r>
    </w:p>
    <w:p w14:paraId="59381DEE" w14:textId="4FC71FCF" w:rsidR="00D77357" w:rsidRPr="0029606E" w:rsidRDefault="00D77357" w:rsidP="00D77357">
      <w:pPr>
        <w:pStyle w:val="p3"/>
      </w:pPr>
      <w:r w:rsidRPr="0029606E">
        <w:rPr>
          <w:b/>
        </w:rPr>
        <w:fldChar w:fldCharType="begin"/>
      </w:r>
      <w:r w:rsidRPr="0029606E">
        <w:rPr>
          <w:b/>
        </w:rPr>
        <w:instrText xml:space="preserve"> REF _Ref465565564 \r \h  \* MERGEFORMAT </w:instrText>
      </w:r>
      <w:r w:rsidRPr="0029606E">
        <w:rPr>
          <w:b/>
        </w:rPr>
      </w:r>
      <w:r w:rsidRPr="0029606E">
        <w:rPr>
          <w:b/>
        </w:rPr>
        <w:fldChar w:fldCharType="separate"/>
      </w:r>
      <w:r w:rsidR="005C35CA">
        <w:rPr>
          <w:b/>
        </w:rPr>
        <w:t>C.3</w:t>
      </w:r>
      <w:r w:rsidRPr="0029606E">
        <w:rPr>
          <w:b/>
        </w:rPr>
        <w:fldChar w:fldCharType="end"/>
      </w:r>
      <w:r w:rsidRPr="0029606E">
        <w:rPr>
          <w:b/>
        </w:rPr>
        <w:t>.4</w:t>
      </w:r>
      <w:r w:rsidRPr="0029606E">
        <w:tab/>
        <w:t xml:space="preserve">Within the ISO and IEC systems, the onus is considered to be placed on the proposer to provide the proper documentation to support principles </w:t>
      </w:r>
      <w:r w:rsidR="005A74A9" w:rsidRPr="0029606E">
        <w:fldChar w:fldCharType="begin"/>
      </w:r>
      <w:r w:rsidR="005A74A9" w:rsidRPr="0029606E">
        <w:instrText xml:space="preserve"> REF _Ref465565564 \r \h </w:instrText>
      </w:r>
      <w:r w:rsidR="005A74A9" w:rsidRPr="0029606E">
        <w:fldChar w:fldCharType="separate"/>
      </w:r>
      <w:r w:rsidR="005C35CA">
        <w:t>C.3</w:t>
      </w:r>
      <w:r w:rsidR="005A74A9" w:rsidRPr="0029606E">
        <w:fldChar w:fldCharType="end"/>
      </w:r>
      <w:r w:rsidRPr="0029606E">
        <w:t xml:space="preserve">.2 and </w:t>
      </w:r>
      <w:r w:rsidR="005A74A9" w:rsidRPr="0029606E">
        <w:fldChar w:fldCharType="begin"/>
      </w:r>
      <w:r w:rsidR="005A74A9" w:rsidRPr="0029606E">
        <w:instrText xml:space="preserve"> REF _Ref465565564 \r \h </w:instrText>
      </w:r>
      <w:r w:rsidR="005A74A9" w:rsidRPr="0029606E">
        <w:fldChar w:fldCharType="separate"/>
      </w:r>
      <w:r w:rsidR="005C35CA">
        <w:t>C.3</w:t>
      </w:r>
      <w:r w:rsidR="005A74A9" w:rsidRPr="0029606E">
        <w:fldChar w:fldCharType="end"/>
      </w:r>
      <w:r w:rsidRPr="0029606E">
        <w:t>.3 stated above.</w:t>
      </w:r>
    </w:p>
    <w:p w14:paraId="58E11CF5" w14:textId="71692E8D" w:rsidR="00D77357" w:rsidRPr="0029606E" w:rsidRDefault="00D77357" w:rsidP="00030483">
      <w:pPr>
        <w:pStyle w:val="a2"/>
        <w:numPr>
          <w:ilvl w:val="1"/>
          <w:numId w:val="15"/>
        </w:numPr>
      </w:pPr>
      <w:bookmarkStart w:id="3088" w:name="_Ref465566790"/>
      <w:bookmarkStart w:id="3089" w:name="_Toc185305318"/>
      <w:bookmarkStart w:id="3090" w:name="_Toc185305537"/>
      <w:bookmarkStart w:id="3091" w:name="_Toc318972281"/>
      <w:bookmarkStart w:id="3092" w:name="_Toc323037370"/>
      <w:bookmarkStart w:id="3093" w:name="_Toc338243579"/>
      <w:bookmarkStart w:id="3094" w:name="_Toc354474262"/>
      <w:bookmarkStart w:id="3095" w:name="_Toc478053451"/>
      <w:bookmarkStart w:id="3096" w:name="_Toc69205092"/>
      <w:bookmarkStart w:id="3097" w:name="_Toc69205437"/>
      <w:bookmarkStart w:id="3098" w:name="_Toc69304129"/>
      <w:r w:rsidRPr="0029606E">
        <w:t>Elements to be clarified when proposing a new field of technical activity or a new work item</w:t>
      </w:r>
      <w:bookmarkEnd w:id="3088"/>
      <w:bookmarkEnd w:id="3089"/>
      <w:bookmarkEnd w:id="3090"/>
      <w:bookmarkEnd w:id="3091"/>
      <w:bookmarkEnd w:id="3092"/>
      <w:bookmarkEnd w:id="3093"/>
      <w:bookmarkEnd w:id="3094"/>
      <w:bookmarkEnd w:id="3095"/>
      <w:bookmarkEnd w:id="3096"/>
      <w:bookmarkEnd w:id="3097"/>
      <w:bookmarkEnd w:id="3098"/>
    </w:p>
    <w:p w14:paraId="4F20D99D" w14:textId="318AD7D3" w:rsidR="00D77357" w:rsidRPr="0029606E" w:rsidRDefault="00D77357" w:rsidP="00030483">
      <w:pPr>
        <w:pStyle w:val="a3"/>
        <w:numPr>
          <w:ilvl w:val="2"/>
          <w:numId w:val="16"/>
        </w:numPr>
        <w:jc w:val="both"/>
        <w:rPr>
          <w:b w:val="0"/>
          <w:bCs/>
          <w:szCs w:val="24"/>
        </w:rPr>
      </w:pPr>
      <w:bookmarkStart w:id="3099" w:name="_Toc323037371"/>
      <w:bookmarkStart w:id="3100" w:name="_Toc69205093"/>
      <w:bookmarkStart w:id="3101" w:name="_Toc69205438"/>
      <w:bookmarkStart w:id="3102" w:name="_Toc69215339"/>
      <w:bookmarkStart w:id="3103" w:name="_Toc69304130"/>
      <w:r w:rsidRPr="0029606E">
        <w:rPr>
          <w:b w:val="0"/>
          <w:bCs/>
          <w:sz w:val="22"/>
        </w:rPr>
        <w:t>Proposals for new fields of technical activity and new work items shall include the</w:t>
      </w:r>
      <w:r w:rsidR="00E829D8" w:rsidRPr="0029606E">
        <w:rPr>
          <w:b w:val="0"/>
          <w:bCs/>
          <w:sz w:val="22"/>
        </w:rPr>
        <w:t> </w:t>
      </w:r>
      <w:r w:rsidRPr="0029606E">
        <w:rPr>
          <w:b w:val="0"/>
          <w:bCs/>
          <w:sz w:val="22"/>
        </w:rPr>
        <w:t>following fields of information (</w:t>
      </w:r>
      <w:r w:rsidR="005A74A9" w:rsidRPr="0029606E">
        <w:rPr>
          <w:b w:val="0"/>
          <w:bCs/>
          <w:sz w:val="22"/>
        </w:rPr>
        <w:fldChar w:fldCharType="begin"/>
      </w:r>
      <w:r w:rsidR="005A74A9" w:rsidRPr="0029606E">
        <w:rPr>
          <w:b w:val="0"/>
          <w:bCs/>
          <w:sz w:val="22"/>
        </w:rPr>
        <w:instrText xml:space="preserve"> REF _Ref354639640 \r \h </w:instrText>
      </w:r>
      <w:r w:rsidR="00E151C1" w:rsidRPr="0029606E">
        <w:rPr>
          <w:b w:val="0"/>
          <w:bCs/>
          <w:sz w:val="22"/>
        </w:rPr>
        <w:instrText xml:space="preserve"> \* MERGEFORMAT </w:instrText>
      </w:r>
      <w:r w:rsidR="005A74A9" w:rsidRPr="0029606E">
        <w:rPr>
          <w:b w:val="0"/>
          <w:bCs/>
          <w:sz w:val="22"/>
        </w:rPr>
      </w:r>
      <w:r w:rsidR="005A74A9" w:rsidRPr="0029606E">
        <w:rPr>
          <w:b w:val="0"/>
          <w:bCs/>
          <w:sz w:val="22"/>
        </w:rPr>
        <w:fldChar w:fldCharType="separate"/>
      </w:r>
      <w:r w:rsidR="005C35CA">
        <w:rPr>
          <w:b w:val="0"/>
          <w:bCs/>
          <w:sz w:val="22"/>
        </w:rPr>
        <w:t>C.4.2</w:t>
      </w:r>
      <w:r w:rsidR="005A74A9" w:rsidRPr="0029606E">
        <w:rPr>
          <w:b w:val="0"/>
          <w:bCs/>
          <w:sz w:val="22"/>
        </w:rPr>
        <w:fldChar w:fldCharType="end"/>
      </w:r>
      <w:r w:rsidRPr="0029606E">
        <w:rPr>
          <w:b w:val="0"/>
          <w:bCs/>
          <w:sz w:val="22"/>
        </w:rPr>
        <w:t xml:space="preserve"> to </w:t>
      </w:r>
      <w:r w:rsidR="005A74A9" w:rsidRPr="0029606E">
        <w:rPr>
          <w:b w:val="0"/>
          <w:bCs/>
          <w:sz w:val="22"/>
        </w:rPr>
        <w:fldChar w:fldCharType="begin"/>
      </w:r>
      <w:r w:rsidR="005A74A9" w:rsidRPr="0029606E">
        <w:rPr>
          <w:b w:val="0"/>
          <w:bCs/>
          <w:sz w:val="22"/>
        </w:rPr>
        <w:instrText xml:space="preserve"> REF _Ref354639657 \r \h </w:instrText>
      </w:r>
      <w:r w:rsidR="00E151C1" w:rsidRPr="0029606E">
        <w:rPr>
          <w:b w:val="0"/>
          <w:bCs/>
          <w:sz w:val="22"/>
        </w:rPr>
        <w:instrText xml:space="preserve"> \* MERGEFORMAT </w:instrText>
      </w:r>
      <w:r w:rsidR="005A74A9" w:rsidRPr="0029606E">
        <w:rPr>
          <w:b w:val="0"/>
          <w:bCs/>
          <w:sz w:val="22"/>
        </w:rPr>
      </w:r>
      <w:r w:rsidR="005A74A9" w:rsidRPr="0029606E">
        <w:rPr>
          <w:b w:val="0"/>
          <w:bCs/>
          <w:sz w:val="22"/>
        </w:rPr>
        <w:fldChar w:fldCharType="separate"/>
      </w:r>
      <w:r w:rsidR="005C35CA">
        <w:rPr>
          <w:b w:val="0"/>
          <w:bCs/>
          <w:sz w:val="22"/>
        </w:rPr>
        <w:t>Annex CC.4.13</w:t>
      </w:r>
      <w:r w:rsidR="005A74A9" w:rsidRPr="0029606E">
        <w:rPr>
          <w:b w:val="0"/>
          <w:bCs/>
          <w:sz w:val="22"/>
        </w:rPr>
        <w:fldChar w:fldCharType="end"/>
      </w:r>
      <w:r w:rsidRPr="0029606E">
        <w:rPr>
          <w:b w:val="0"/>
          <w:bCs/>
          <w:sz w:val="22"/>
        </w:rPr>
        <w:t>)</w:t>
      </w:r>
      <w:bookmarkEnd w:id="3099"/>
      <w:r w:rsidR="005A74A9" w:rsidRPr="0029606E">
        <w:rPr>
          <w:b w:val="0"/>
          <w:bCs/>
          <w:sz w:val="22"/>
        </w:rPr>
        <w:t>.</w:t>
      </w:r>
      <w:bookmarkEnd w:id="3100"/>
      <w:bookmarkEnd w:id="3101"/>
      <w:bookmarkEnd w:id="3102"/>
      <w:bookmarkEnd w:id="3103"/>
    </w:p>
    <w:p w14:paraId="3A494A7B" w14:textId="77777777" w:rsidR="00D77357" w:rsidRPr="0029606E" w:rsidRDefault="00D77357" w:rsidP="00030483">
      <w:pPr>
        <w:pStyle w:val="a3"/>
        <w:numPr>
          <w:ilvl w:val="2"/>
          <w:numId w:val="16"/>
        </w:numPr>
      </w:pPr>
      <w:bookmarkStart w:id="3104" w:name="_Toc318972282"/>
      <w:bookmarkStart w:id="3105" w:name="_Toc323037372"/>
      <w:bookmarkStart w:id="3106" w:name="_Ref354639640"/>
      <w:bookmarkStart w:id="3107" w:name="_Toc69205094"/>
      <w:bookmarkStart w:id="3108" w:name="_Toc69205439"/>
      <w:bookmarkStart w:id="3109" w:name="_Toc69215340"/>
      <w:bookmarkStart w:id="3110" w:name="_Toc69304131"/>
      <w:r w:rsidRPr="0029606E">
        <w:t>Title</w:t>
      </w:r>
      <w:bookmarkEnd w:id="3104"/>
      <w:bookmarkEnd w:id="3105"/>
      <w:bookmarkEnd w:id="3106"/>
      <w:bookmarkEnd w:id="3107"/>
      <w:bookmarkEnd w:id="3108"/>
      <w:bookmarkEnd w:id="3109"/>
      <w:bookmarkEnd w:id="3110"/>
    </w:p>
    <w:p w14:paraId="28BB207C" w14:textId="77777777" w:rsidR="00D77357" w:rsidRPr="0029606E" w:rsidRDefault="00D77357" w:rsidP="00D77357">
      <w:pPr>
        <w:pStyle w:val="BodyText"/>
      </w:pPr>
      <w:r w:rsidRPr="0029606E">
        <w:t>The title shall indicate</w:t>
      </w:r>
      <w:r w:rsidRPr="0029606E">
        <w:rPr>
          <w:b/>
        </w:rPr>
        <w:t xml:space="preserve"> </w:t>
      </w:r>
      <w:r w:rsidRPr="0029606E">
        <w:t xml:space="preserve">clearly yet concisely the </w:t>
      </w:r>
      <w:r w:rsidR="00EA7471" w:rsidRPr="0029606E">
        <w:t xml:space="preserve">new </w:t>
      </w:r>
      <w:r w:rsidRPr="0029606E">
        <w:t>field of technical activity or the new work item which the proposal is intended to cover.</w:t>
      </w:r>
    </w:p>
    <w:p w14:paraId="2DD9F9AF" w14:textId="77777777" w:rsidR="00D77357" w:rsidRPr="0029606E" w:rsidRDefault="00D77357" w:rsidP="00D77357">
      <w:pPr>
        <w:pStyle w:val="Example"/>
      </w:pPr>
      <w:r w:rsidRPr="0029606E">
        <w:t>EXAMPLE 1</w:t>
      </w:r>
      <w:r w:rsidRPr="0029606E">
        <w:tab/>
        <w:t xml:space="preserve">(proposal for a new technical activity) </w:t>
      </w:r>
      <w:r w:rsidR="0025539D" w:rsidRPr="0029606E">
        <w:t>“</w:t>
      </w:r>
      <w:r w:rsidRPr="0029606E">
        <w:t>Machine tools</w:t>
      </w:r>
      <w:r w:rsidR="0025539D" w:rsidRPr="0029606E">
        <w:t>”</w:t>
      </w:r>
      <w:r w:rsidRPr="0029606E">
        <w:t>.</w:t>
      </w:r>
    </w:p>
    <w:p w14:paraId="1E4C70BD" w14:textId="77777777" w:rsidR="00D77357" w:rsidRPr="0029606E" w:rsidRDefault="00D77357" w:rsidP="00D77357">
      <w:pPr>
        <w:pStyle w:val="Example"/>
      </w:pPr>
      <w:r w:rsidRPr="0029606E">
        <w:t>EXAMPLE 2</w:t>
      </w:r>
      <w:r w:rsidRPr="0029606E">
        <w:tab/>
        <w:t xml:space="preserve">(proposal for a new work item) </w:t>
      </w:r>
      <w:r w:rsidR="0025539D" w:rsidRPr="0029606E">
        <w:t>“</w:t>
      </w:r>
      <w:r w:rsidRPr="0029606E">
        <w:t>Electrotechnical products</w:t>
      </w:r>
      <w:r w:rsidR="0025539D" w:rsidRPr="0029606E">
        <w:t xml:space="preserve"> — </w:t>
      </w:r>
      <w:r w:rsidRPr="0029606E">
        <w:t>Basic environmental testing procedures</w:t>
      </w:r>
      <w:r w:rsidR="0025539D" w:rsidRPr="0029606E">
        <w:t>”</w:t>
      </w:r>
      <w:r w:rsidRPr="0029606E">
        <w:t>.</w:t>
      </w:r>
    </w:p>
    <w:p w14:paraId="758DC50B" w14:textId="77777777" w:rsidR="00D77357" w:rsidRPr="0029606E" w:rsidRDefault="00D77357" w:rsidP="00030483">
      <w:pPr>
        <w:pStyle w:val="a3"/>
        <w:numPr>
          <w:ilvl w:val="2"/>
          <w:numId w:val="16"/>
        </w:numPr>
      </w:pPr>
      <w:bookmarkStart w:id="3111" w:name="_Ref465565628"/>
      <w:bookmarkStart w:id="3112" w:name="_Toc318972283"/>
      <w:bookmarkStart w:id="3113" w:name="_Toc323037373"/>
      <w:bookmarkStart w:id="3114" w:name="_Toc69205095"/>
      <w:bookmarkStart w:id="3115" w:name="_Toc69205440"/>
      <w:bookmarkStart w:id="3116" w:name="_Toc69215341"/>
      <w:bookmarkStart w:id="3117" w:name="_Toc69304132"/>
      <w:r w:rsidRPr="0029606E">
        <w:t>Scope</w:t>
      </w:r>
      <w:bookmarkEnd w:id="3111"/>
      <w:bookmarkEnd w:id="3112"/>
      <w:bookmarkEnd w:id="3113"/>
      <w:bookmarkEnd w:id="3114"/>
      <w:bookmarkEnd w:id="3115"/>
      <w:bookmarkEnd w:id="3116"/>
      <w:bookmarkEnd w:id="3117"/>
    </w:p>
    <w:p w14:paraId="5ACD34A6" w14:textId="77777777" w:rsidR="00D77357" w:rsidRPr="0029606E" w:rsidRDefault="00D77357" w:rsidP="00030483">
      <w:pPr>
        <w:pStyle w:val="a4"/>
        <w:numPr>
          <w:ilvl w:val="3"/>
          <w:numId w:val="17"/>
        </w:numPr>
      </w:pPr>
      <w:bookmarkStart w:id="3118" w:name="_Toc69205096"/>
      <w:bookmarkStart w:id="3119" w:name="_Toc69205441"/>
      <w:bookmarkStart w:id="3120" w:name="_Toc69215342"/>
      <w:bookmarkStart w:id="3121" w:name="_Toc69304133"/>
      <w:r w:rsidRPr="0029606E">
        <w:t>For new fields of technical activity</w:t>
      </w:r>
      <w:bookmarkEnd w:id="3118"/>
      <w:bookmarkEnd w:id="3119"/>
      <w:bookmarkEnd w:id="3120"/>
      <w:bookmarkEnd w:id="3121"/>
    </w:p>
    <w:p w14:paraId="0D69B5AD" w14:textId="77777777" w:rsidR="00D77357" w:rsidRPr="0029606E" w:rsidRDefault="00D77357" w:rsidP="00D77357">
      <w:pPr>
        <w:pStyle w:val="BodyText"/>
      </w:pPr>
      <w:r w:rsidRPr="0029606E">
        <w:t>The scope shall precisely define the limits of the field of activity. Scopes shall not repeat general aims and principles governing the work of the organization but shall indicate the specific area concerned.</w:t>
      </w:r>
    </w:p>
    <w:p w14:paraId="2B6B5A82" w14:textId="77777777" w:rsidR="00D77357" w:rsidRPr="0029606E" w:rsidRDefault="00D77357" w:rsidP="00D77357">
      <w:pPr>
        <w:pStyle w:val="Example"/>
      </w:pPr>
      <w:r w:rsidRPr="0029606E">
        <w:t>EXAMPLE</w:t>
      </w:r>
      <w:r w:rsidRPr="0029606E">
        <w:tab/>
      </w:r>
      <w:r w:rsidR="0025539D" w:rsidRPr="0029606E">
        <w:t>“</w:t>
      </w:r>
      <w:r w:rsidRPr="0029606E">
        <w:t>Standardization of all machine tools for the working of metal, wood and plastics, operating by removal of material or by pressure</w:t>
      </w:r>
      <w:r w:rsidR="0025539D" w:rsidRPr="0029606E">
        <w:t>”</w:t>
      </w:r>
      <w:r w:rsidRPr="0029606E">
        <w:t>.</w:t>
      </w:r>
    </w:p>
    <w:p w14:paraId="507BEA98" w14:textId="77777777" w:rsidR="00D77357" w:rsidRPr="0029606E" w:rsidRDefault="00D77357" w:rsidP="00030483">
      <w:pPr>
        <w:pStyle w:val="a4"/>
        <w:numPr>
          <w:ilvl w:val="3"/>
          <w:numId w:val="17"/>
        </w:numPr>
      </w:pPr>
      <w:bookmarkStart w:id="3122" w:name="_Toc69205097"/>
      <w:bookmarkStart w:id="3123" w:name="_Toc69205442"/>
      <w:bookmarkStart w:id="3124" w:name="_Toc69215343"/>
      <w:bookmarkStart w:id="3125" w:name="_Toc69304134"/>
      <w:r w:rsidRPr="0029606E">
        <w:t>For new work items</w:t>
      </w:r>
      <w:bookmarkEnd w:id="3122"/>
      <w:bookmarkEnd w:id="3123"/>
      <w:bookmarkEnd w:id="3124"/>
      <w:bookmarkEnd w:id="3125"/>
    </w:p>
    <w:p w14:paraId="3CE399FE" w14:textId="77777777" w:rsidR="00D77357" w:rsidRPr="0029606E" w:rsidRDefault="00D77357" w:rsidP="00D77357">
      <w:pPr>
        <w:pStyle w:val="BodyText"/>
      </w:pPr>
      <w:r w:rsidRPr="0029606E">
        <w:t>The scope shall give a clear indication of the coverage of the proposed new work item and, if necessary for clarity, exclusions shall be stated.</w:t>
      </w:r>
    </w:p>
    <w:p w14:paraId="67E1664D" w14:textId="5A4A2107" w:rsidR="00D87A44" w:rsidRPr="0029606E" w:rsidRDefault="00D77357" w:rsidP="00E674DF">
      <w:pPr>
        <w:pStyle w:val="Example"/>
        <w:keepNext/>
        <w:spacing w:after="200"/>
      </w:pPr>
      <w:r w:rsidRPr="0029606E">
        <w:t>EXAMPLE 1</w:t>
      </w:r>
      <w:r w:rsidRPr="0029606E">
        <w:tab/>
      </w:r>
      <w:r w:rsidR="00E829D8" w:rsidRPr="0029606E">
        <w:t> </w:t>
      </w:r>
    </w:p>
    <w:p w14:paraId="07DA99E2" w14:textId="629ACE18" w:rsidR="00D77357" w:rsidRPr="0029606E" w:rsidRDefault="00D77357" w:rsidP="00E674DF">
      <w:pPr>
        <w:pStyle w:val="Examplecontinued"/>
        <w:spacing w:after="200"/>
      </w:pPr>
      <w:r w:rsidRPr="0029606E">
        <w:t>This standard lists a series of environmental test procedures, and their severities, designed to assess the ability of electrotechnical products to perform under expected conditions of service.</w:t>
      </w:r>
    </w:p>
    <w:p w14:paraId="684E3A5C" w14:textId="77777777" w:rsidR="00D77357" w:rsidRPr="0029606E" w:rsidRDefault="00D77357" w:rsidP="00E674DF">
      <w:pPr>
        <w:pStyle w:val="Examplecontinued"/>
        <w:spacing w:after="200"/>
      </w:pPr>
      <w:r w:rsidRPr="0029606E">
        <w:t>Although primarily intended for such applications, this standard may be used in other fields where desired.</w:t>
      </w:r>
    </w:p>
    <w:p w14:paraId="1C21C24B" w14:textId="77777777" w:rsidR="00D77357" w:rsidRPr="0029606E" w:rsidRDefault="00D77357" w:rsidP="00D77357">
      <w:pPr>
        <w:pStyle w:val="Examplecontinued"/>
      </w:pPr>
      <w:r w:rsidRPr="0029606E">
        <w:t>Other environmental tests, specific to the individual types of specimen, may be included in the relevant specifications.</w:t>
      </w:r>
    </w:p>
    <w:p w14:paraId="292B4EBF" w14:textId="68E1FFDA" w:rsidR="00D87A44" w:rsidRPr="0029606E" w:rsidRDefault="00D77357" w:rsidP="00D77357">
      <w:pPr>
        <w:pStyle w:val="Example"/>
        <w:keepNext/>
      </w:pPr>
      <w:r w:rsidRPr="0029606E">
        <w:t>EXAMPLE 2</w:t>
      </w:r>
      <w:r w:rsidRPr="0029606E">
        <w:tab/>
      </w:r>
      <w:r w:rsidR="00E829D8" w:rsidRPr="0029606E">
        <w:t> </w:t>
      </w:r>
    </w:p>
    <w:p w14:paraId="412D6D44" w14:textId="4D1E9447" w:rsidR="00D77357" w:rsidRPr="0029606E" w:rsidRDefault="00D77357" w:rsidP="00D77357">
      <w:pPr>
        <w:pStyle w:val="Examplecontinued"/>
      </w:pPr>
      <w:r w:rsidRPr="0029606E">
        <w:t>Standardization in the field of fisheries and aquaculture, including, but not limited to, terminology, technical specifications for equipment and for their operation, characterization of aquaculture sites and maintenance of appropriate physical, chemical and biological conditions, environmental monitoring, data reporting, traceability and waste disposal.</w:t>
      </w:r>
    </w:p>
    <w:p w14:paraId="06C5AF76" w14:textId="77777777" w:rsidR="00D77357" w:rsidRPr="0029606E" w:rsidRDefault="00D77357" w:rsidP="00D77357">
      <w:pPr>
        <w:pStyle w:val="Examplecontinued"/>
      </w:pPr>
      <w:r w:rsidRPr="0029606E">
        <w:t>Excluded:</w:t>
      </w:r>
    </w:p>
    <w:p w14:paraId="68E8E89A" w14:textId="77777777" w:rsidR="00D77357" w:rsidRPr="0029606E" w:rsidRDefault="00D77357" w:rsidP="00D77357">
      <w:pPr>
        <w:pStyle w:val="Examplecontinued"/>
      </w:pPr>
      <w:r w:rsidRPr="0029606E">
        <w:t>—   methods of analysis of food products (covered by ISO/TC</w:t>
      </w:r>
      <w:r w:rsidR="00F67D68" w:rsidRPr="0029606E">
        <w:t> </w:t>
      </w:r>
      <w:r w:rsidRPr="0029606E">
        <w:t>34);</w:t>
      </w:r>
    </w:p>
    <w:p w14:paraId="4A3058A0" w14:textId="77777777" w:rsidR="00D77357" w:rsidRPr="0029606E" w:rsidRDefault="00D77357" w:rsidP="00D77357">
      <w:pPr>
        <w:pStyle w:val="Examplecontinued"/>
      </w:pPr>
      <w:r w:rsidRPr="0029606E">
        <w:t>—   personal protective clothing (covered by ISO/TC</w:t>
      </w:r>
      <w:r w:rsidR="00F67D68" w:rsidRPr="0029606E">
        <w:t> </w:t>
      </w:r>
      <w:r w:rsidRPr="0029606E">
        <w:t>94);</w:t>
      </w:r>
    </w:p>
    <w:p w14:paraId="3BC4D58E" w14:textId="77777777" w:rsidR="00D77357" w:rsidRPr="0029606E" w:rsidRDefault="00D77357" w:rsidP="00D77357">
      <w:pPr>
        <w:pStyle w:val="Examplecontinued"/>
      </w:pPr>
      <w:r w:rsidRPr="0029606E">
        <w:t>—   environmental monitoring (covered by ISO/TC</w:t>
      </w:r>
      <w:r w:rsidR="00F67D68" w:rsidRPr="0029606E">
        <w:t> </w:t>
      </w:r>
      <w:r w:rsidRPr="0029606E">
        <w:t>207).</w:t>
      </w:r>
    </w:p>
    <w:p w14:paraId="094183DA" w14:textId="77777777" w:rsidR="00D77357" w:rsidRPr="0029606E" w:rsidRDefault="00D77357" w:rsidP="00030483">
      <w:pPr>
        <w:pStyle w:val="a3"/>
        <w:numPr>
          <w:ilvl w:val="2"/>
          <w:numId w:val="16"/>
        </w:numPr>
      </w:pPr>
      <w:bookmarkStart w:id="3126" w:name="_Ref465565672"/>
      <w:bookmarkStart w:id="3127" w:name="_Toc318972285"/>
      <w:bookmarkStart w:id="3128" w:name="_Toc323037375"/>
      <w:bookmarkStart w:id="3129" w:name="_Ref338425232"/>
      <w:bookmarkStart w:id="3130" w:name="_Ref354503452"/>
      <w:bookmarkStart w:id="3131" w:name="_Toc69205098"/>
      <w:bookmarkStart w:id="3132" w:name="_Toc69205443"/>
      <w:bookmarkStart w:id="3133" w:name="_Toc69215344"/>
      <w:bookmarkStart w:id="3134" w:name="_Toc69304135"/>
      <w:r w:rsidRPr="0029606E">
        <w:t>Proposed initial programme of work</w:t>
      </w:r>
      <w:bookmarkEnd w:id="3126"/>
      <w:r w:rsidRPr="0029606E">
        <w:t xml:space="preserve"> (for proposals for new fields of technical activity only)</w:t>
      </w:r>
      <w:bookmarkEnd w:id="3127"/>
      <w:bookmarkEnd w:id="3128"/>
      <w:bookmarkEnd w:id="3129"/>
      <w:bookmarkEnd w:id="3130"/>
      <w:bookmarkEnd w:id="3131"/>
      <w:bookmarkEnd w:id="3132"/>
      <w:bookmarkEnd w:id="3133"/>
      <w:bookmarkEnd w:id="3134"/>
    </w:p>
    <w:p w14:paraId="316BFED0" w14:textId="69957FD6" w:rsidR="00D77357" w:rsidRPr="0029606E" w:rsidRDefault="00D77357" w:rsidP="00D77357">
      <w:pPr>
        <w:pStyle w:val="p4"/>
      </w:pPr>
      <w:r w:rsidRPr="0029606E">
        <w:rPr>
          <w:b/>
        </w:rPr>
        <w:fldChar w:fldCharType="begin"/>
      </w:r>
      <w:r w:rsidRPr="0029606E">
        <w:rPr>
          <w:b/>
        </w:rPr>
        <w:instrText xml:space="preserve"> REF _Ref338425232 \r \h  \* MERGEFORMAT </w:instrText>
      </w:r>
      <w:r w:rsidRPr="0029606E">
        <w:rPr>
          <w:b/>
        </w:rPr>
      </w:r>
      <w:r w:rsidRPr="0029606E">
        <w:rPr>
          <w:b/>
        </w:rPr>
        <w:fldChar w:fldCharType="separate"/>
      </w:r>
      <w:r w:rsidR="005C35CA">
        <w:rPr>
          <w:b/>
        </w:rPr>
        <w:t>C.4.4</w:t>
      </w:r>
      <w:r w:rsidRPr="0029606E">
        <w:rPr>
          <w:b/>
        </w:rPr>
        <w:fldChar w:fldCharType="end"/>
      </w:r>
      <w:r w:rsidRPr="0029606E">
        <w:rPr>
          <w:b/>
        </w:rPr>
        <w:t>.1</w:t>
      </w:r>
      <w:r w:rsidRPr="0029606E">
        <w:tab/>
        <w:t>The proposed programme of work shall correspond to and clearly reflect the aims of the standardization activities and shall, therefore, show the relationship between the subjects proposed.</w:t>
      </w:r>
    </w:p>
    <w:p w14:paraId="171B4962" w14:textId="2E5FDA70" w:rsidR="00D77357" w:rsidRPr="0029606E" w:rsidRDefault="00D77357" w:rsidP="00D77357">
      <w:pPr>
        <w:pStyle w:val="p4"/>
      </w:pPr>
      <w:r w:rsidRPr="0029606E">
        <w:rPr>
          <w:b/>
        </w:rPr>
        <w:fldChar w:fldCharType="begin"/>
      </w:r>
      <w:r w:rsidRPr="0029606E">
        <w:rPr>
          <w:b/>
        </w:rPr>
        <w:instrText xml:space="preserve"> REF _Ref338425232 \r \h  \* MERGEFORMAT </w:instrText>
      </w:r>
      <w:r w:rsidRPr="0029606E">
        <w:rPr>
          <w:b/>
        </w:rPr>
      </w:r>
      <w:r w:rsidRPr="0029606E">
        <w:rPr>
          <w:b/>
        </w:rPr>
        <w:fldChar w:fldCharType="separate"/>
      </w:r>
      <w:r w:rsidR="005C35CA">
        <w:rPr>
          <w:b/>
        </w:rPr>
        <w:t>C.4.4</w:t>
      </w:r>
      <w:r w:rsidRPr="0029606E">
        <w:rPr>
          <w:b/>
        </w:rPr>
        <w:fldChar w:fldCharType="end"/>
      </w:r>
      <w:r w:rsidRPr="0029606E">
        <w:rPr>
          <w:b/>
        </w:rPr>
        <w:t>.2</w:t>
      </w:r>
      <w:r w:rsidRPr="0029606E">
        <w:tab/>
        <w:t>Each item on the programme of work shall be defined by both the subject and aspect(s) to be standardized (for products, for example, the items would be the types of products, characteristics, other requirements, data to be supplied, test methods, etc.).</w:t>
      </w:r>
    </w:p>
    <w:p w14:paraId="0CDAE396" w14:textId="29F7C0D3" w:rsidR="00D77357" w:rsidRPr="0029606E" w:rsidRDefault="00D77357" w:rsidP="00D77357">
      <w:pPr>
        <w:pStyle w:val="p4"/>
      </w:pPr>
      <w:r w:rsidRPr="0029606E">
        <w:rPr>
          <w:b/>
        </w:rPr>
        <w:fldChar w:fldCharType="begin"/>
      </w:r>
      <w:r w:rsidRPr="0029606E">
        <w:rPr>
          <w:b/>
        </w:rPr>
        <w:instrText xml:space="preserve"> REF _Ref338425232 \r \h  \* MERGEFORMAT </w:instrText>
      </w:r>
      <w:r w:rsidRPr="0029606E">
        <w:rPr>
          <w:b/>
        </w:rPr>
      </w:r>
      <w:r w:rsidRPr="0029606E">
        <w:rPr>
          <w:b/>
        </w:rPr>
        <w:fldChar w:fldCharType="separate"/>
      </w:r>
      <w:r w:rsidR="005C35CA">
        <w:rPr>
          <w:b/>
        </w:rPr>
        <w:t>C.4.4</w:t>
      </w:r>
      <w:r w:rsidRPr="0029606E">
        <w:rPr>
          <w:b/>
        </w:rPr>
        <w:fldChar w:fldCharType="end"/>
      </w:r>
      <w:r w:rsidRPr="0029606E">
        <w:rPr>
          <w:b/>
        </w:rPr>
        <w:t>.3</w:t>
      </w:r>
      <w:r w:rsidRPr="0029606E">
        <w:tab/>
        <w:t>Supplementary justification may be combined with particular items in the programme of work.</w:t>
      </w:r>
    </w:p>
    <w:p w14:paraId="4459A0B2" w14:textId="30124ECF" w:rsidR="00D77357" w:rsidRPr="0029606E" w:rsidRDefault="00D77357" w:rsidP="00D77357">
      <w:pPr>
        <w:pStyle w:val="p4"/>
      </w:pPr>
      <w:r w:rsidRPr="0029606E">
        <w:rPr>
          <w:b/>
        </w:rPr>
        <w:fldChar w:fldCharType="begin"/>
      </w:r>
      <w:r w:rsidRPr="0029606E">
        <w:rPr>
          <w:b/>
        </w:rPr>
        <w:instrText xml:space="preserve"> REF _Ref338425232 \r \h  \* MERGEFORMAT </w:instrText>
      </w:r>
      <w:r w:rsidRPr="0029606E">
        <w:rPr>
          <w:b/>
        </w:rPr>
      </w:r>
      <w:r w:rsidRPr="0029606E">
        <w:rPr>
          <w:b/>
        </w:rPr>
        <w:fldChar w:fldCharType="separate"/>
      </w:r>
      <w:r w:rsidR="005C35CA">
        <w:rPr>
          <w:b/>
        </w:rPr>
        <w:t>C.4.4</w:t>
      </w:r>
      <w:r w:rsidRPr="0029606E">
        <w:rPr>
          <w:b/>
        </w:rPr>
        <w:fldChar w:fldCharType="end"/>
      </w:r>
      <w:r w:rsidRPr="0029606E">
        <w:rPr>
          <w:b/>
        </w:rPr>
        <w:t>.4</w:t>
      </w:r>
      <w:r w:rsidRPr="0029606E">
        <w:tab/>
        <w:t>The proposed programme of work shall also suggest priorities and target dates for new work items (when a series of standards is proposed, priorities shall be suggested).</w:t>
      </w:r>
    </w:p>
    <w:p w14:paraId="3D76B723" w14:textId="1432B2C7" w:rsidR="00D77357" w:rsidRPr="0029606E" w:rsidRDefault="00D77357" w:rsidP="00030483">
      <w:pPr>
        <w:pStyle w:val="a3"/>
        <w:numPr>
          <w:ilvl w:val="2"/>
          <w:numId w:val="18"/>
        </w:numPr>
      </w:pPr>
      <w:bookmarkStart w:id="3135" w:name="_Toc318972286"/>
      <w:bookmarkStart w:id="3136" w:name="_Toc323037376"/>
      <w:bookmarkStart w:id="3137" w:name="_Toc69205099"/>
      <w:bookmarkStart w:id="3138" w:name="_Toc69205444"/>
      <w:bookmarkStart w:id="3139" w:name="_Toc69215345"/>
      <w:bookmarkStart w:id="3140" w:name="_Toc69304136"/>
      <w:r w:rsidRPr="0029606E">
        <w:t xml:space="preserve">Indication(s) of the preferred type or types of </w:t>
      </w:r>
      <w:del w:id="3141" w:author="Author">
        <w:r w:rsidRPr="0029606E" w:rsidDel="005218EC">
          <w:delText>deliverable</w:delText>
        </w:r>
      </w:del>
      <w:ins w:id="3142" w:author="Author">
        <w:r w:rsidR="005218EC">
          <w:t>document</w:t>
        </w:r>
      </w:ins>
      <w:r w:rsidRPr="0029606E">
        <w:t>(s) to be produced</w:t>
      </w:r>
      <w:bookmarkEnd w:id="3135"/>
      <w:bookmarkEnd w:id="3136"/>
      <w:bookmarkEnd w:id="3137"/>
      <w:bookmarkEnd w:id="3138"/>
      <w:bookmarkEnd w:id="3139"/>
      <w:bookmarkEnd w:id="3140"/>
    </w:p>
    <w:p w14:paraId="0E5C97D4" w14:textId="6FCBA0C9" w:rsidR="00D77357" w:rsidRPr="0029606E" w:rsidRDefault="00D77357" w:rsidP="00D77357">
      <w:pPr>
        <w:pStyle w:val="BodyText"/>
      </w:pPr>
      <w:r w:rsidRPr="0029606E">
        <w:t xml:space="preserve">In the case of proposals for new fields of technical activity, this may be provided under </w:t>
      </w:r>
      <w:r w:rsidR="00F67D68" w:rsidRPr="0029606E">
        <w:fldChar w:fldCharType="begin"/>
      </w:r>
      <w:r w:rsidR="00F67D68" w:rsidRPr="0029606E">
        <w:instrText xml:space="preserve"> REF _Ref354503452 \r \h </w:instrText>
      </w:r>
      <w:r w:rsidR="00F67D68" w:rsidRPr="0029606E">
        <w:fldChar w:fldCharType="separate"/>
      </w:r>
      <w:r w:rsidR="005C35CA">
        <w:t>C.4.4</w:t>
      </w:r>
      <w:r w:rsidR="00F67D68" w:rsidRPr="0029606E">
        <w:fldChar w:fldCharType="end"/>
      </w:r>
      <w:r w:rsidRPr="0029606E">
        <w:t>.</w:t>
      </w:r>
    </w:p>
    <w:p w14:paraId="113958E4" w14:textId="77777777" w:rsidR="00D77357" w:rsidRPr="0029606E" w:rsidRDefault="00D77357" w:rsidP="00030483">
      <w:pPr>
        <w:pStyle w:val="a3"/>
        <w:numPr>
          <w:ilvl w:val="2"/>
          <w:numId w:val="18"/>
        </w:numPr>
      </w:pPr>
      <w:bookmarkStart w:id="3143" w:name="_Ref465565698"/>
      <w:bookmarkStart w:id="3144" w:name="_Toc318972287"/>
      <w:bookmarkStart w:id="3145" w:name="_Toc323037377"/>
      <w:bookmarkStart w:id="3146" w:name="_Toc69205100"/>
      <w:bookmarkStart w:id="3147" w:name="_Toc69205445"/>
      <w:bookmarkStart w:id="3148" w:name="_Toc69215346"/>
      <w:bookmarkStart w:id="3149" w:name="_Toc69304137"/>
      <w:r w:rsidRPr="0029606E">
        <w:t>A listing of relevant existing documents</w:t>
      </w:r>
      <w:bookmarkEnd w:id="3143"/>
      <w:r w:rsidRPr="0029606E">
        <w:t xml:space="preserve"> at the international, regional and national levels</w:t>
      </w:r>
      <w:bookmarkEnd w:id="3144"/>
      <w:bookmarkEnd w:id="3145"/>
      <w:bookmarkEnd w:id="3146"/>
      <w:bookmarkEnd w:id="3147"/>
      <w:bookmarkEnd w:id="3148"/>
      <w:bookmarkEnd w:id="3149"/>
    </w:p>
    <w:p w14:paraId="6013D122" w14:textId="77777777" w:rsidR="00D77357" w:rsidRPr="0029606E" w:rsidRDefault="00D77357" w:rsidP="00D77357">
      <w:pPr>
        <w:pStyle w:val="BodyText"/>
      </w:pPr>
      <w:r w:rsidRPr="0029606E">
        <w:t>Any known relevant documents (such as standards and regulations) shall be listed, regardless of their source and should be accompanied by an indication of their significance.</w:t>
      </w:r>
    </w:p>
    <w:p w14:paraId="734AE8EE" w14:textId="77777777" w:rsidR="00D77357" w:rsidRPr="0029606E" w:rsidRDefault="00D77357" w:rsidP="00030483">
      <w:pPr>
        <w:pStyle w:val="a3"/>
        <w:numPr>
          <w:ilvl w:val="2"/>
          <w:numId w:val="18"/>
        </w:numPr>
      </w:pPr>
      <w:bookmarkStart w:id="3150" w:name="_Toc318972288"/>
      <w:bookmarkStart w:id="3151" w:name="_Toc323037378"/>
      <w:bookmarkStart w:id="3152" w:name="_Ref338425323"/>
      <w:bookmarkStart w:id="3153" w:name="_Toc69205101"/>
      <w:bookmarkStart w:id="3154" w:name="_Toc69205446"/>
      <w:bookmarkStart w:id="3155" w:name="_Toc69215347"/>
      <w:bookmarkStart w:id="3156" w:name="_Toc69304138"/>
      <w:r w:rsidRPr="0029606E">
        <w:t>Relation to and impact on existing work</w:t>
      </w:r>
      <w:bookmarkEnd w:id="3150"/>
      <w:bookmarkEnd w:id="3151"/>
      <w:bookmarkEnd w:id="3152"/>
      <w:bookmarkEnd w:id="3153"/>
      <w:bookmarkEnd w:id="3154"/>
      <w:bookmarkEnd w:id="3155"/>
      <w:bookmarkEnd w:id="3156"/>
    </w:p>
    <w:p w14:paraId="1BD6DBAA" w14:textId="5F0B7BD3" w:rsidR="00D77357" w:rsidRPr="0029606E" w:rsidRDefault="00D77357" w:rsidP="00F67D68">
      <w:pPr>
        <w:pStyle w:val="p4"/>
      </w:pPr>
      <w:r w:rsidRPr="0029606E">
        <w:rPr>
          <w:b/>
        </w:rPr>
        <w:fldChar w:fldCharType="begin"/>
      </w:r>
      <w:r w:rsidRPr="0029606E">
        <w:rPr>
          <w:b/>
        </w:rPr>
        <w:instrText xml:space="preserve"> REF _Ref338425323 \r \h  \* MERGEFORMAT </w:instrText>
      </w:r>
      <w:r w:rsidRPr="0029606E">
        <w:rPr>
          <w:b/>
        </w:rPr>
      </w:r>
      <w:r w:rsidRPr="0029606E">
        <w:rPr>
          <w:b/>
        </w:rPr>
        <w:fldChar w:fldCharType="separate"/>
      </w:r>
      <w:r w:rsidR="005C35CA">
        <w:rPr>
          <w:b/>
        </w:rPr>
        <w:t>C.4.7</w:t>
      </w:r>
      <w:r w:rsidRPr="0029606E">
        <w:rPr>
          <w:b/>
        </w:rPr>
        <w:fldChar w:fldCharType="end"/>
      </w:r>
      <w:r w:rsidRPr="0029606E">
        <w:rPr>
          <w:b/>
        </w:rPr>
        <w:t>.1</w:t>
      </w:r>
      <w:r w:rsidRPr="0029606E">
        <w:rPr>
          <w:b/>
        </w:rPr>
        <w:tab/>
      </w:r>
      <w:r w:rsidRPr="0029606E">
        <w:t xml:space="preserve">A statement shall be provided regarding any relation or impact the proposed work may have on existing work, especially existing ISO and IEC </w:t>
      </w:r>
      <w:del w:id="3157" w:author="Author">
        <w:r w:rsidRPr="0029606E" w:rsidDel="005218EC">
          <w:delText>deliverable</w:delText>
        </w:r>
      </w:del>
      <w:ins w:id="3158" w:author="Author">
        <w:r w:rsidR="005218EC">
          <w:t>document</w:t>
        </w:r>
      </w:ins>
      <w:r w:rsidRPr="0029606E">
        <w:t>s. The proposer should explain how the work differs from apparently similar work, or explain how duplication and conflict will be minimized.</w:t>
      </w:r>
    </w:p>
    <w:p w14:paraId="1CB5BD23" w14:textId="38466B81" w:rsidR="00D77357" w:rsidRPr="0029606E" w:rsidRDefault="00D77357" w:rsidP="00D77357">
      <w:pPr>
        <w:pStyle w:val="p4"/>
      </w:pPr>
      <w:r w:rsidRPr="0029606E">
        <w:rPr>
          <w:b/>
        </w:rPr>
        <w:fldChar w:fldCharType="begin"/>
      </w:r>
      <w:r w:rsidRPr="0029606E">
        <w:rPr>
          <w:b/>
        </w:rPr>
        <w:instrText xml:space="preserve"> REF _Ref338425323 \r \h  \* MERGEFORMAT </w:instrText>
      </w:r>
      <w:r w:rsidRPr="0029606E">
        <w:rPr>
          <w:b/>
        </w:rPr>
      </w:r>
      <w:r w:rsidRPr="0029606E">
        <w:rPr>
          <w:b/>
        </w:rPr>
        <w:fldChar w:fldCharType="separate"/>
      </w:r>
      <w:r w:rsidR="005C35CA">
        <w:rPr>
          <w:b/>
        </w:rPr>
        <w:t>C.4.7</w:t>
      </w:r>
      <w:r w:rsidRPr="0029606E">
        <w:rPr>
          <w:b/>
        </w:rPr>
        <w:fldChar w:fldCharType="end"/>
      </w:r>
      <w:r w:rsidRPr="0029606E">
        <w:rPr>
          <w:b/>
        </w:rPr>
        <w:t>.2</w:t>
      </w:r>
      <w:r w:rsidRPr="0029606E">
        <w:rPr>
          <w:b/>
        </w:rPr>
        <w:tab/>
      </w:r>
      <w:r w:rsidRPr="0029606E">
        <w:t>If seemingly similar or related work is already in the scope of other committees of the organization or in other organizations, the proposed scope shall distinguish between the proposed work and the other work.</w:t>
      </w:r>
    </w:p>
    <w:p w14:paraId="032599EC" w14:textId="3BC21D69" w:rsidR="00D77357" w:rsidRPr="0029606E" w:rsidRDefault="00D77357" w:rsidP="00D77357">
      <w:pPr>
        <w:pStyle w:val="p4"/>
      </w:pPr>
      <w:r w:rsidRPr="0029606E">
        <w:rPr>
          <w:b/>
        </w:rPr>
        <w:fldChar w:fldCharType="begin"/>
      </w:r>
      <w:r w:rsidRPr="0029606E">
        <w:rPr>
          <w:b/>
        </w:rPr>
        <w:instrText xml:space="preserve"> REF _Ref338425323 \r \h  \* MERGEFORMAT </w:instrText>
      </w:r>
      <w:r w:rsidRPr="0029606E">
        <w:rPr>
          <w:b/>
        </w:rPr>
      </w:r>
      <w:r w:rsidRPr="0029606E">
        <w:rPr>
          <w:b/>
        </w:rPr>
        <w:fldChar w:fldCharType="separate"/>
      </w:r>
      <w:r w:rsidR="005C35CA">
        <w:rPr>
          <w:b/>
        </w:rPr>
        <w:t>C.4.7</w:t>
      </w:r>
      <w:r w:rsidRPr="0029606E">
        <w:rPr>
          <w:b/>
        </w:rPr>
        <w:fldChar w:fldCharType="end"/>
      </w:r>
      <w:r w:rsidRPr="0029606E">
        <w:rPr>
          <w:b/>
        </w:rPr>
        <w:t>.3</w:t>
      </w:r>
      <w:r w:rsidRPr="0029606E">
        <w:rPr>
          <w:b/>
        </w:rPr>
        <w:tab/>
      </w:r>
      <w:r w:rsidRPr="0029606E">
        <w:t>The proposer shall indicate whether his or her proposal could be dealt with by widening the scope of an existing committee or by establishing a new committee.</w:t>
      </w:r>
    </w:p>
    <w:p w14:paraId="548E9AAC" w14:textId="77777777" w:rsidR="00D77357" w:rsidRPr="0029606E" w:rsidRDefault="00D77357" w:rsidP="00030483">
      <w:pPr>
        <w:pStyle w:val="a3"/>
        <w:numPr>
          <w:ilvl w:val="2"/>
          <w:numId w:val="18"/>
        </w:numPr>
      </w:pPr>
      <w:bookmarkStart w:id="3159" w:name="_Toc318972289"/>
      <w:bookmarkStart w:id="3160" w:name="_Toc323037379"/>
      <w:bookmarkStart w:id="3161" w:name="_Ref338425341"/>
      <w:bookmarkStart w:id="3162" w:name="_Toc69205102"/>
      <w:bookmarkStart w:id="3163" w:name="_Toc69205447"/>
      <w:bookmarkStart w:id="3164" w:name="_Toc69215348"/>
      <w:bookmarkStart w:id="3165" w:name="_Toc69304139"/>
      <w:r w:rsidRPr="0029606E">
        <w:t>Relevant country participation</w:t>
      </w:r>
      <w:bookmarkEnd w:id="3159"/>
      <w:bookmarkEnd w:id="3160"/>
      <w:bookmarkEnd w:id="3161"/>
      <w:bookmarkEnd w:id="3162"/>
      <w:bookmarkEnd w:id="3163"/>
      <w:bookmarkEnd w:id="3164"/>
      <w:bookmarkEnd w:id="3165"/>
    </w:p>
    <w:p w14:paraId="7DD08B34" w14:textId="10C3C3D7" w:rsidR="00D77357" w:rsidRPr="0029606E" w:rsidRDefault="00D77357" w:rsidP="00D77357">
      <w:pPr>
        <w:pStyle w:val="p4"/>
      </w:pPr>
      <w:r w:rsidRPr="0029606E">
        <w:rPr>
          <w:b/>
        </w:rPr>
        <w:fldChar w:fldCharType="begin"/>
      </w:r>
      <w:r w:rsidRPr="0029606E">
        <w:rPr>
          <w:b/>
        </w:rPr>
        <w:instrText xml:space="preserve"> REF _Ref338425341 \r \h  \* MERGEFORMAT </w:instrText>
      </w:r>
      <w:r w:rsidRPr="0029606E">
        <w:rPr>
          <w:b/>
        </w:rPr>
      </w:r>
      <w:r w:rsidRPr="0029606E">
        <w:rPr>
          <w:b/>
        </w:rPr>
        <w:fldChar w:fldCharType="separate"/>
      </w:r>
      <w:r w:rsidR="005C35CA">
        <w:rPr>
          <w:b/>
        </w:rPr>
        <w:t>C.4.8</w:t>
      </w:r>
      <w:r w:rsidRPr="0029606E">
        <w:rPr>
          <w:b/>
        </w:rPr>
        <w:fldChar w:fldCharType="end"/>
      </w:r>
      <w:r w:rsidRPr="0029606E">
        <w:rPr>
          <w:b/>
        </w:rPr>
        <w:t>.1</w:t>
      </w:r>
      <w:r w:rsidRPr="0029606E">
        <w:rPr>
          <w:b/>
        </w:rPr>
        <w:tab/>
      </w:r>
      <w:r w:rsidRPr="0029606E">
        <w:t>For proposals for new fields of technical activity, a listing of relevant countries should be provided where the subject of the proposal is important to their national commercial interests.</w:t>
      </w:r>
    </w:p>
    <w:p w14:paraId="44794F1D" w14:textId="5565E441" w:rsidR="00D77357" w:rsidRPr="0029606E" w:rsidRDefault="00D77357" w:rsidP="00D77357">
      <w:pPr>
        <w:pStyle w:val="p4"/>
      </w:pPr>
      <w:r w:rsidRPr="0029606E">
        <w:rPr>
          <w:b/>
        </w:rPr>
        <w:fldChar w:fldCharType="begin"/>
      </w:r>
      <w:r w:rsidRPr="0029606E">
        <w:rPr>
          <w:b/>
        </w:rPr>
        <w:instrText xml:space="preserve"> REF _Ref338425341 \r \h  \* MERGEFORMAT </w:instrText>
      </w:r>
      <w:r w:rsidRPr="0029606E">
        <w:rPr>
          <w:b/>
        </w:rPr>
      </w:r>
      <w:r w:rsidRPr="0029606E">
        <w:rPr>
          <w:b/>
        </w:rPr>
        <w:fldChar w:fldCharType="separate"/>
      </w:r>
      <w:r w:rsidR="005C35CA">
        <w:rPr>
          <w:b/>
        </w:rPr>
        <w:t>C.4.8</w:t>
      </w:r>
      <w:r w:rsidRPr="0029606E">
        <w:rPr>
          <w:b/>
        </w:rPr>
        <w:fldChar w:fldCharType="end"/>
      </w:r>
      <w:r w:rsidRPr="0029606E">
        <w:rPr>
          <w:b/>
        </w:rPr>
        <w:t>.2</w:t>
      </w:r>
      <w:r w:rsidRPr="0029606E">
        <w:rPr>
          <w:b/>
        </w:rPr>
        <w:tab/>
      </w:r>
      <w:r w:rsidRPr="0029606E">
        <w:t>For proposals for new work item within existing committees, a listing of relevant countries should be provided which are not already P</w:t>
      </w:r>
      <w:r w:rsidR="0025539D" w:rsidRPr="0029606E">
        <w:noBreakHyphen/>
        <w:t>member</w:t>
      </w:r>
      <w:r w:rsidRPr="0029606E">
        <w:t>s of the committee, but for whom the subject of the proposal is important to their national commercial interests.</w:t>
      </w:r>
    </w:p>
    <w:p w14:paraId="7CDCE3DF" w14:textId="77777777" w:rsidR="00D77357" w:rsidRPr="0029606E" w:rsidRDefault="00D77357" w:rsidP="00030483">
      <w:pPr>
        <w:pStyle w:val="a3"/>
        <w:numPr>
          <w:ilvl w:val="2"/>
          <w:numId w:val="18"/>
        </w:numPr>
      </w:pPr>
      <w:bookmarkStart w:id="3166" w:name="_Toc323037380"/>
      <w:bookmarkStart w:id="3167" w:name="_Ref338425359"/>
      <w:bookmarkStart w:id="3168" w:name="_Toc69205103"/>
      <w:bookmarkStart w:id="3169" w:name="_Toc69205448"/>
      <w:bookmarkStart w:id="3170" w:name="_Toc69215349"/>
      <w:bookmarkStart w:id="3171" w:name="_Toc69304140"/>
      <w:r w:rsidRPr="0029606E">
        <w:t>Cooperation and liaison</w:t>
      </w:r>
      <w:bookmarkEnd w:id="3166"/>
      <w:bookmarkEnd w:id="3167"/>
      <w:bookmarkEnd w:id="3168"/>
      <w:bookmarkEnd w:id="3169"/>
      <w:bookmarkEnd w:id="3170"/>
      <w:bookmarkEnd w:id="3171"/>
    </w:p>
    <w:p w14:paraId="411EE822" w14:textId="765F369C" w:rsidR="00D77357" w:rsidRPr="0029606E" w:rsidRDefault="00D77357" w:rsidP="00D77357">
      <w:pPr>
        <w:pStyle w:val="p4"/>
      </w:pPr>
      <w:r w:rsidRPr="0029606E">
        <w:rPr>
          <w:b/>
        </w:rPr>
        <w:fldChar w:fldCharType="begin"/>
      </w:r>
      <w:r w:rsidRPr="0029606E">
        <w:rPr>
          <w:b/>
        </w:rPr>
        <w:instrText xml:space="preserve"> REF _Ref338425359 \r \h  \* MERGEFORMAT </w:instrText>
      </w:r>
      <w:r w:rsidRPr="0029606E">
        <w:rPr>
          <w:b/>
        </w:rPr>
      </w:r>
      <w:r w:rsidRPr="0029606E">
        <w:rPr>
          <w:b/>
        </w:rPr>
        <w:fldChar w:fldCharType="separate"/>
      </w:r>
      <w:r w:rsidR="005C35CA">
        <w:rPr>
          <w:b/>
        </w:rPr>
        <w:t>C.4.9</w:t>
      </w:r>
      <w:r w:rsidRPr="0029606E">
        <w:rPr>
          <w:b/>
        </w:rPr>
        <w:fldChar w:fldCharType="end"/>
      </w:r>
      <w:r w:rsidRPr="0029606E">
        <w:rPr>
          <w:b/>
        </w:rPr>
        <w:t>.1</w:t>
      </w:r>
      <w:r w:rsidRPr="0029606E">
        <w:tab/>
        <w:t xml:space="preserve">A list of relevant external international organizations or internal parties (other than ISO and/or IEC committees) to be engaged as liaisons in the development of the </w:t>
      </w:r>
      <w:del w:id="3172" w:author="Author">
        <w:r w:rsidRPr="0029606E" w:rsidDel="005218EC">
          <w:delText>deliverable</w:delText>
        </w:r>
      </w:del>
      <w:ins w:id="3173" w:author="Author">
        <w:r w:rsidR="005218EC">
          <w:t>document</w:t>
        </w:r>
      </w:ins>
      <w:r w:rsidRPr="0029606E">
        <w:t>(s) shall be provided.</w:t>
      </w:r>
    </w:p>
    <w:p w14:paraId="59BC3F96" w14:textId="34DD3005" w:rsidR="00D77357" w:rsidRPr="0029606E" w:rsidRDefault="00D77357" w:rsidP="00D77357">
      <w:pPr>
        <w:pStyle w:val="p4"/>
      </w:pPr>
      <w:r w:rsidRPr="0029606E">
        <w:rPr>
          <w:b/>
        </w:rPr>
        <w:fldChar w:fldCharType="begin"/>
      </w:r>
      <w:r w:rsidRPr="0029606E">
        <w:rPr>
          <w:b/>
        </w:rPr>
        <w:instrText xml:space="preserve"> REF _Ref338425359 \r \h  \* MERGEFORMAT </w:instrText>
      </w:r>
      <w:r w:rsidRPr="0029606E">
        <w:rPr>
          <w:b/>
        </w:rPr>
      </w:r>
      <w:r w:rsidRPr="0029606E">
        <w:rPr>
          <w:b/>
        </w:rPr>
        <w:fldChar w:fldCharType="separate"/>
      </w:r>
      <w:r w:rsidR="005C35CA">
        <w:rPr>
          <w:b/>
        </w:rPr>
        <w:t>C.4.9</w:t>
      </w:r>
      <w:r w:rsidRPr="0029606E">
        <w:rPr>
          <w:b/>
        </w:rPr>
        <w:fldChar w:fldCharType="end"/>
      </w:r>
      <w:r w:rsidRPr="0029606E">
        <w:rPr>
          <w:b/>
        </w:rPr>
        <w:t>.2</w:t>
      </w:r>
      <w:r w:rsidRPr="0029606E">
        <w:tab/>
        <w:t>In order to avoid conflict with, or duplication of efforts of, other bodies, it is important to indicate all points of possible conflict or overlap.</w:t>
      </w:r>
    </w:p>
    <w:p w14:paraId="25E0322A" w14:textId="0F85DF20" w:rsidR="0025539D" w:rsidRPr="0029606E" w:rsidRDefault="00D77357" w:rsidP="00D77357">
      <w:pPr>
        <w:pStyle w:val="p4"/>
      </w:pPr>
      <w:r w:rsidRPr="0029606E">
        <w:rPr>
          <w:b/>
        </w:rPr>
        <w:fldChar w:fldCharType="begin"/>
      </w:r>
      <w:r w:rsidRPr="0029606E">
        <w:rPr>
          <w:b/>
        </w:rPr>
        <w:instrText xml:space="preserve"> REF _Ref338425359 \r \h  \* MERGEFORMAT </w:instrText>
      </w:r>
      <w:r w:rsidRPr="0029606E">
        <w:rPr>
          <w:b/>
        </w:rPr>
      </w:r>
      <w:r w:rsidRPr="0029606E">
        <w:rPr>
          <w:b/>
        </w:rPr>
        <w:fldChar w:fldCharType="separate"/>
      </w:r>
      <w:r w:rsidR="005C35CA">
        <w:rPr>
          <w:b/>
        </w:rPr>
        <w:t>C.4.9</w:t>
      </w:r>
      <w:r w:rsidRPr="0029606E">
        <w:rPr>
          <w:b/>
        </w:rPr>
        <w:fldChar w:fldCharType="end"/>
      </w:r>
      <w:r w:rsidRPr="0029606E">
        <w:rPr>
          <w:b/>
        </w:rPr>
        <w:t>.3</w:t>
      </w:r>
      <w:r w:rsidRPr="0029606E">
        <w:tab/>
        <w:t>The result of any communication with other interested bodies shall also be included.</w:t>
      </w:r>
    </w:p>
    <w:p w14:paraId="24F1327A" w14:textId="77777777" w:rsidR="00D77357" w:rsidRPr="0029606E" w:rsidRDefault="00D77357" w:rsidP="00030483">
      <w:pPr>
        <w:pStyle w:val="a3"/>
        <w:numPr>
          <w:ilvl w:val="2"/>
          <w:numId w:val="18"/>
        </w:numPr>
      </w:pPr>
      <w:bookmarkStart w:id="3174" w:name="_Toc318972291"/>
      <w:bookmarkStart w:id="3175" w:name="_Ref322419411"/>
      <w:bookmarkStart w:id="3176" w:name="_Toc323037381"/>
      <w:bookmarkStart w:id="3177" w:name="_Toc69205104"/>
      <w:bookmarkStart w:id="3178" w:name="_Toc69205449"/>
      <w:bookmarkStart w:id="3179" w:name="_Toc69215350"/>
      <w:bookmarkStart w:id="3180" w:name="_Toc69304141"/>
      <w:r w:rsidRPr="0029606E">
        <w:t>Affected stakeholders</w:t>
      </w:r>
      <w:bookmarkEnd w:id="3174"/>
      <w:bookmarkEnd w:id="3175"/>
      <w:bookmarkEnd w:id="3176"/>
      <w:bookmarkEnd w:id="3177"/>
      <w:bookmarkEnd w:id="3178"/>
      <w:bookmarkEnd w:id="3179"/>
      <w:bookmarkEnd w:id="3180"/>
    </w:p>
    <w:p w14:paraId="542A3528" w14:textId="62B4EF96" w:rsidR="0025539D" w:rsidRPr="0029606E" w:rsidRDefault="00D77357" w:rsidP="00D77357">
      <w:pPr>
        <w:pStyle w:val="BodyText"/>
      </w:pPr>
      <w:r w:rsidRPr="0029606E">
        <w:t xml:space="preserve">A simple and concise statement shall be provided identifying and describing relevant affected stakeholder categories (including small and medium sized enterprises) and how they will each benefit from or be impacted by the proposed </w:t>
      </w:r>
      <w:del w:id="3181" w:author="Author">
        <w:r w:rsidRPr="0029606E" w:rsidDel="005218EC">
          <w:delText>deliverable</w:delText>
        </w:r>
      </w:del>
      <w:ins w:id="3182" w:author="Author">
        <w:r w:rsidR="005218EC">
          <w:t>document</w:t>
        </w:r>
      </w:ins>
      <w:r w:rsidRPr="0029606E">
        <w:t>(s).</w:t>
      </w:r>
    </w:p>
    <w:p w14:paraId="72461A44" w14:textId="77777777" w:rsidR="00D77357" w:rsidRPr="0029606E" w:rsidRDefault="00D77357" w:rsidP="00030483">
      <w:pPr>
        <w:pStyle w:val="a3"/>
        <w:numPr>
          <w:ilvl w:val="2"/>
          <w:numId w:val="18"/>
        </w:numPr>
      </w:pPr>
      <w:bookmarkStart w:id="3183" w:name="_Toc318972292"/>
      <w:bookmarkStart w:id="3184" w:name="_Toc323037382"/>
      <w:bookmarkStart w:id="3185" w:name="_Ref338425441"/>
      <w:bookmarkStart w:id="3186" w:name="_Toc69205105"/>
      <w:bookmarkStart w:id="3187" w:name="_Toc69205450"/>
      <w:bookmarkStart w:id="3188" w:name="_Toc69215351"/>
      <w:bookmarkStart w:id="3189" w:name="_Toc69304142"/>
      <w:r w:rsidRPr="0029606E">
        <w:t>Base document (for proposals for new work items only)</w:t>
      </w:r>
      <w:bookmarkEnd w:id="3183"/>
      <w:bookmarkEnd w:id="3184"/>
      <w:bookmarkEnd w:id="3185"/>
      <w:bookmarkEnd w:id="3186"/>
      <w:bookmarkEnd w:id="3187"/>
      <w:bookmarkEnd w:id="3188"/>
      <w:bookmarkEnd w:id="3189"/>
    </w:p>
    <w:p w14:paraId="066AA1A3" w14:textId="74DFF4FD" w:rsidR="00D77357" w:rsidRPr="0029606E" w:rsidRDefault="00D77357" w:rsidP="00D77357">
      <w:pPr>
        <w:pStyle w:val="p4"/>
      </w:pPr>
      <w:r w:rsidRPr="0029606E">
        <w:rPr>
          <w:b/>
        </w:rPr>
        <w:fldChar w:fldCharType="begin"/>
      </w:r>
      <w:r w:rsidRPr="0029606E">
        <w:rPr>
          <w:b/>
        </w:rPr>
        <w:instrText xml:space="preserve"> REF _Ref338425441 \r \h  \* MERGEFORMAT </w:instrText>
      </w:r>
      <w:r w:rsidRPr="0029606E">
        <w:rPr>
          <w:b/>
        </w:rPr>
      </w:r>
      <w:r w:rsidRPr="0029606E">
        <w:rPr>
          <w:b/>
        </w:rPr>
        <w:fldChar w:fldCharType="separate"/>
      </w:r>
      <w:r w:rsidR="005C35CA">
        <w:rPr>
          <w:b/>
        </w:rPr>
        <w:t>C.4.11</w:t>
      </w:r>
      <w:r w:rsidRPr="0029606E">
        <w:rPr>
          <w:b/>
        </w:rPr>
        <w:fldChar w:fldCharType="end"/>
      </w:r>
      <w:r w:rsidRPr="0029606E">
        <w:rPr>
          <w:b/>
        </w:rPr>
        <w:t>.1</w:t>
      </w:r>
      <w:r w:rsidRPr="0029606E">
        <w:rPr>
          <w:b/>
        </w:rPr>
        <w:tab/>
      </w:r>
      <w:r w:rsidRPr="0029606E">
        <w:t>When the proposer considers that an existing well-established document may be acceptable as a</w:t>
      </w:r>
      <w:ins w:id="3190" w:author="Author">
        <w:r w:rsidR="00C106C2">
          <w:t>n</w:t>
        </w:r>
      </w:ins>
      <w:r w:rsidRPr="0029606E">
        <w:t xml:space="preserve"> </w:t>
      </w:r>
      <w:ins w:id="3191" w:author="Author">
        <w:r w:rsidR="00303F82">
          <w:t>International S</w:t>
        </w:r>
      </w:ins>
      <w:del w:id="3192" w:author="Author">
        <w:r w:rsidRPr="0029606E" w:rsidDel="00303F82">
          <w:delText>s</w:delText>
        </w:r>
      </w:del>
      <w:r w:rsidRPr="0029606E">
        <w:t>tandard (with or without amendments) this shall be indicated with appropriate justification and a copy attached to the proposal.</w:t>
      </w:r>
    </w:p>
    <w:p w14:paraId="43C7924D" w14:textId="1E05F5BB" w:rsidR="00D77357" w:rsidRPr="0029606E" w:rsidRDefault="00D77357" w:rsidP="00D77357">
      <w:pPr>
        <w:pStyle w:val="p4"/>
      </w:pPr>
      <w:r w:rsidRPr="0029606E">
        <w:rPr>
          <w:b/>
        </w:rPr>
        <w:fldChar w:fldCharType="begin"/>
      </w:r>
      <w:r w:rsidRPr="0029606E">
        <w:rPr>
          <w:b/>
        </w:rPr>
        <w:instrText xml:space="preserve"> REF _Ref338425441 \r \h  \* MERGEFORMAT </w:instrText>
      </w:r>
      <w:r w:rsidRPr="0029606E">
        <w:rPr>
          <w:b/>
        </w:rPr>
      </w:r>
      <w:r w:rsidRPr="0029606E">
        <w:rPr>
          <w:b/>
        </w:rPr>
        <w:fldChar w:fldCharType="separate"/>
      </w:r>
      <w:r w:rsidR="005C35CA">
        <w:rPr>
          <w:b/>
        </w:rPr>
        <w:t>C.4.11</w:t>
      </w:r>
      <w:r w:rsidRPr="0029606E">
        <w:rPr>
          <w:b/>
        </w:rPr>
        <w:fldChar w:fldCharType="end"/>
      </w:r>
      <w:r w:rsidRPr="0029606E">
        <w:rPr>
          <w:b/>
        </w:rPr>
        <w:t>.2</w:t>
      </w:r>
      <w:r w:rsidRPr="0029606E">
        <w:rPr>
          <w:b/>
        </w:rPr>
        <w:tab/>
      </w:r>
      <w:r w:rsidRPr="0029606E">
        <w:t xml:space="preserve">All proposals for new work items shall include an attached existing document to serve as an initial basis for the ISO or IEC </w:t>
      </w:r>
      <w:del w:id="3193" w:author="Author">
        <w:r w:rsidRPr="0029606E" w:rsidDel="005218EC">
          <w:delText>deliverable</w:delText>
        </w:r>
      </w:del>
      <w:ins w:id="3194" w:author="Author">
        <w:r w:rsidR="005218EC">
          <w:t>document</w:t>
        </w:r>
      </w:ins>
      <w:r w:rsidRPr="0029606E">
        <w:t xml:space="preserve"> or a proposed outline or table of contents.</w:t>
      </w:r>
    </w:p>
    <w:p w14:paraId="5A4474A1" w14:textId="5561E640" w:rsidR="0025539D" w:rsidRPr="0029606E" w:rsidRDefault="00D77357" w:rsidP="00D77357">
      <w:pPr>
        <w:pStyle w:val="p4"/>
      </w:pPr>
      <w:r w:rsidRPr="0029606E">
        <w:rPr>
          <w:b/>
        </w:rPr>
        <w:fldChar w:fldCharType="begin"/>
      </w:r>
      <w:r w:rsidRPr="0029606E">
        <w:rPr>
          <w:b/>
        </w:rPr>
        <w:instrText xml:space="preserve"> REF _Ref338425441 \r \h  \* MERGEFORMAT </w:instrText>
      </w:r>
      <w:r w:rsidRPr="0029606E">
        <w:rPr>
          <w:b/>
        </w:rPr>
      </w:r>
      <w:r w:rsidRPr="0029606E">
        <w:rPr>
          <w:b/>
        </w:rPr>
        <w:fldChar w:fldCharType="separate"/>
      </w:r>
      <w:r w:rsidR="005C35CA">
        <w:rPr>
          <w:b/>
        </w:rPr>
        <w:t>C.4.11</w:t>
      </w:r>
      <w:r w:rsidRPr="0029606E">
        <w:rPr>
          <w:b/>
        </w:rPr>
        <w:fldChar w:fldCharType="end"/>
      </w:r>
      <w:r w:rsidRPr="0029606E">
        <w:rPr>
          <w:b/>
        </w:rPr>
        <w:t>.3</w:t>
      </w:r>
      <w:r w:rsidRPr="0029606E">
        <w:rPr>
          <w:b/>
        </w:rPr>
        <w:tab/>
      </w:r>
      <w:r w:rsidRPr="0029606E">
        <w:t>If an existing document is attached that is copyrighted or includes copyrighted content, the proposer shall ensure that appropriate permissions have been granted in writing for ISO or IEC to use that copyrighted content.</w:t>
      </w:r>
    </w:p>
    <w:p w14:paraId="0F3B2A78" w14:textId="77777777" w:rsidR="00D77357" w:rsidRPr="0029606E" w:rsidRDefault="00D77357" w:rsidP="00030483">
      <w:pPr>
        <w:pStyle w:val="a3"/>
        <w:numPr>
          <w:ilvl w:val="2"/>
          <w:numId w:val="18"/>
        </w:numPr>
      </w:pPr>
      <w:bookmarkStart w:id="3195" w:name="_Toc318972293"/>
      <w:bookmarkStart w:id="3196" w:name="_Toc323037383"/>
      <w:bookmarkStart w:id="3197" w:name="_Ref338425458"/>
      <w:bookmarkStart w:id="3198" w:name="_Toc69205106"/>
      <w:bookmarkStart w:id="3199" w:name="_Toc69205451"/>
      <w:bookmarkStart w:id="3200" w:name="_Toc69215352"/>
      <w:bookmarkStart w:id="3201" w:name="_Toc69304143"/>
      <w:r w:rsidRPr="0029606E">
        <w:t>Leadership commitment</w:t>
      </w:r>
      <w:bookmarkEnd w:id="3195"/>
      <w:bookmarkEnd w:id="3196"/>
      <w:bookmarkEnd w:id="3197"/>
      <w:bookmarkEnd w:id="3198"/>
      <w:bookmarkEnd w:id="3199"/>
      <w:bookmarkEnd w:id="3200"/>
      <w:bookmarkEnd w:id="3201"/>
    </w:p>
    <w:p w14:paraId="6BD8F93C" w14:textId="32669E7E" w:rsidR="00D77357" w:rsidRPr="0029606E" w:rsidRDefault="00D77357" w:rsidP="00D77357">
      <w:pPr>
        <w:pStyle w:val="p4"/>
      </w:pPr>
      <w:r w:rsidRPr="0029606E">
        <w:rPr>
          <w:b/>
        </w:rPr>
        <w:fldChar w:fldCharType="begin"/>
      </w:r>
      <w:r w:rsidRPr="0029606E">
        <w:rPr>
          <w:b/>
        </w:rPr>
        <w:instrText xml:space="preserve"> REF _Ref338425458 \r \h  \* MERGEFORMAT </w:instrText>
      </w:r>
      <w:r w:rsidRPr="0029606E">
        <w:rPr>
          <w:b/>
        </w:rPr>
      </w:r>
      <w:r w:rsidRPr="0029606E">
        <w:rPr>
          <w:b/>
        </w:rPr>
        <w:fldChar w:fldCharType="separate"/>
      </w:r>
      <w:r w:rsidR="005C35CA">
        <w:rPr>
          <w:b/>
        </w:rPr>
        <w:t>C.4.12</w:t>
      </w:r>
      <w:r w:rsidRPr="0029606E">
        <w:rPr>
          <w:b/>
        </w:rPr>
        <w:fldChar w:fldCharType="end"/>
      </w:r>
      <w:r w:rsidRPr="0029606E">
        <w:rPr>
          <w:b/>
        </w:rPr>
        <w:t>.1</w:t>
      </w:r>
      <w:r w:rsidRPr="0029606E">
        <w:rPr>
          <w:b/>
        </w:rPr>
        <w:tab/>
      </w:r>
      <w:r w:rsidRPr="0029606E">
        <w:t>In the case of a proposal for a new field of technical activity, the proposer shall indicate whether his</w:t>
      </w:r>
      <w:r w:rsidR="00EB592B" w:rsidRPr="0029606E">
        <w:t>/her</w:t>
      </w:r>
      <w:r w:rsidRPr="0029606E">
        <w:t xml:space="preserve"> organization is prepared to undertake the secretariat work required.</w:t>
      </w:r>
    </w:p>
    <w:p w14:paraId="7DDE631C" w14:textId="5569B82B" w:rsidR="0025539D" w:rsidRPr="0029606E" w:rsidRDefault="00D77357" w:rsidP="00D77357">
      <w:pPr>
        <w:pStyle w:val="p4"/>
      </w:pPr>
      <w:r w:rsidRPr="0029606E">
        <w:rPr>
          <w:b/>
        </w:rPr>
        <w:fldChar w:fldCharType="begin"/>
      </w:r>
      <w:r w:rsidRPr="0029606E">
        <w:rPr>
          <w:b/>
        </w:rPr>
        <w:instrText xml:space="preserve"> REF _Ref338425458 \r \h  \* MERGEFORMAT </w:instrText>
      </w:r>
      <w:r w:rsidRPr="0029606E">
        <w:rPr>
          <w:b/>
        </w:rPr>
      </w:r>
      <w:r w:rsidRPr="0029606E">
        <w:rPr>
          <w:b/>
        </w:rPr>
        <w:fldChar w:fldCharType="separate"/>
      </w:r>
      <w:r w:rsidR="005C35CA">
        <w:rPr>
          <w:b/>
        </w:rPr>
        <w:t>C.4.12</w:t>
      </w:r>
      <w:r w:rsidRPr="0029606E">
        <w:rPr>
          <w:b/>
        </w:rPr>
        <w:fldChar w:fldCharType="end"/>
      </w:r>
      <w:r w:rsidRPr="0029606E">
        <w:rPr>
          <w:b/>
        </w:rPr>
        <w:t>.2</w:t>
      </w:r>
      <w:r w:rsidRPr="0029606E">
        <w:rPr>
          <w:b/>
        </w:rPr>
        <w:tab/>
      </w:r>
      <w:r w:rsidRPr="0029606E">
        <w:t xml:space="preserve">In the case of a proposal for new work item, the proposer shall also nominate a </w:t>
      </w:r>
      <w:del w:id="3202" w:author="Author">
        <w:r w:rsidRPr="0029606E" w:rsidDel="00627DBC">
          <w:delText>project leader</w:delText>
        </w:r>
      </w:del>
      <w:ins w:id="3203" w:author="Author">
        <w:r w:rsidR="00627DBC">
          <w:t>Project Leader</w:t>
        </w:r>
      </w:ins>
      <w:r w:rsidRPr="0029606E">
        <w:t>.</w:t>
      </w:r>
    </w:p>
    <w:p w14:paraId="578D342A" w14:textId="77777777" w:rsidR="00D77357" w:rsidRPr="0029606E" w:rsidRDefault="00D77357" w:rsidP="00030483">
      <w:pPr>
        <w:pStyle w:val="a3"/>
        <w:numPr>
          <w:ilvl w:val="2"/>
          <w:numId w:val="18"/>
        </w:numPr>
      </w:pPr>
      <w:bookmarkStart w:id="3204" w:name="_Toc318972294"/>
      <w:bookmarkStart w:id="3205" w:name="_Toc323037384"/>
      <w:bookmarkStart w:id="3206" w:name="_Ref338425470"/>
      <w:bookmarkStart w:id="3207" w:name="_Ref354639657"/>
      <w:bookmarkStart w:id="3208" w:name="_Toc69205107"/>
      <w:bookmarkStart w:id="3209" w:name="_Toc69205452"/>
      <w:bookmarkStart w:id="3210" w:name="_Toc69215353"/>
      <w:bookmarkStart w:id="3211" w:name="_Toc69304144"/>
      <w:r w:rsidRPr="0029606E">
        <w:t>Purpose and justification</w:t>
      </w:r>
      <w:bookmarkEnd w:id="3204"/>
      <w:bookmarkEnd w:id="3205"/>
      <w:bookmarkEnd w:id="3206"/>
      <w:bookmarkEnd w:id="3207"/>
      <w:bookmarkEnd w:id="3208"/>
      <w:bookmarkEnd w:id="3209"/>
      <w:bookmarkEnd w:id="3210"/>
      <w:bookmarkEnd w:id="3211"/>
    </w:p>
    <w:p w14:paraId="5F1706FF" w14:textId="1176131E" w:rsidR="00D77357" w:rsidRPr="0029606E" w:rsidRDefault="00D77357" w:rsidP="00D77357">
      <w:pPr>
        <w:pStyle w:val="p4"/>
      </w:pPr>
      <w:r w:rsidRPr="0029606E">
        <w:rPr>
          <w:b/>
        </w:rPr>
        <w:fldChar w:fldCharType="begin"/>
      </w:r>
      <w:r w:rsidRPr="0029606E">
        <w:rPr>
          <w:b/>
        </w:rPr>
        <w:instrText xml:space="preserve"> REF _Ref338425470 \r \h  \* MERGEFORMAT </w:instrText>
      </w:r>
      <w:r w:rsidRPr="0029606E">
        <w:rPr>
          <w:b/>
        </w:rPr>
      </w:r>
      <w:r w:rsidRPr="0029606E">
        <w:rPr>
          <w:b/>
        </w:rPr>
        <w:fldChar w:fldCharType="separate"/>
      </w:r>
      <w:r w:rsidR="005C35CA">
        <w:rPr>
          <w:b/>
        </w:rPr>
        <w:t>C.4.13</w:t>
      </w:r>
      <w:r w:rsidRPr="0029606E">
        <w:rPr>
          <w:b/>
        </w:rPr>
        <w:fldChar w:fldCharType="end"/>
      </w:r>
      <w:r w:rsidRPr="0029606E">
        <w:rPr>
          <w:b/>
        </w:rPr>
        <w:t>.1</w:t>
      </w:r>
      <w:r w:rsidRPr="0029606E">
        <w:rPr>
          <w:b/>
        </w:rPr>
        <w:tab/>
      </w:r>
      <w:r w:rsidRPr="0029606E">
        <w:t xml:space="preserve">The purpose and justification of the </w:t>
      </w:r>
      <w:del w:id="3212" w:author="Author">
        <w:r w:rsidRPr="0029606E" w:rsidDel="00303F82">
          <w:delText xml:space="preserve">standard </w:delText>
        </w:r>
      </w:del>
      <w:ins w:id="3213" w:author="Author">
        <w:r w:rsidR="00303F82">
          <w:t xml:space="preserve">document </w:t>
        </w:r>
      </w:ins>
      <w:r w:rsidRPr="0029606E">
        <w:t xml:space="preserve">to be prepared shall be made clear and the need for standardization of each aspect (such as characteristics) to be included in the </w:t>
      </w:r>
      <w:del w:id="3214" w:author="Author">
        <w:r w:rsidRPr="0029606E" w:rsidDel="00303F82">
          <w:delText xml:space="preserve">standard </w:delText>
        </w:r>
      </w:del>
      <w:ins w:id="3215" w:author="Author">
        <w:r w:rsidR="00303F82">
          <w:t xml:space="preserve">document </w:t>
        </w:r>
      </w:ins>
      <w:r w:rsidRPr="0029606E">
        <w:t>shall be justified.</w:t>
      </w:r>
    </w:p>
    <w:p w14:paraId="11745961" w14:textId="56D9C837" w:rsidR="00D77357" w:rsidRPr="0029606E" w:rsidRDefault="00D77357" w:rsidP="00D77357">
      <w:pPr>
        <w:pStyle w:val="p4"/>
      </w:pPr>
      <w:r w:rsidRPr="0029606E">
        <w:rPr>
          <w:b/>
        </w:rPr>
        <w:fldChar w:fldCharType="begin"/>
      </w:r>
      <w:r w:rsidRPr="0029606E">
        <w:rPr>
          <w:b/>
        </w:rPr>
        <w:instrText xml:space="preserve"> REF _Ref338425470 \r \h  \* MERGEFORMAT </w:instrText>
      </w:r>
      <w:r w:rsidRPr="0029606E">
        <w:rPr>
          <w:b/>
        </w:rPr>
      </w:r>
      <w:r w:rsidRPr="0029606E">
        <w:rPr>
          <w:b/>
        </w:rPr>
        <w:fldChar w:fldCharType="separate"/>
      </w:r>
      <w:r w:rsidR="005C35CA">
        <w:rPr>
          <w:b/>
        </w:rPr>
        <w:t>C.4.13</w:t>
      </w:r>
      <w:r w:rsidRPr="0029606E">
        <w:rPr>
          <w:b/>
        </w:rPr>
        <w:fldChar w:fldCharType="end"/>
      </w:r>
      <w:r w:rsidRPr="0029606E">
        <w:rPr>
          <w:b/>
        </w:rPr>
        <w:t>.2</w:t>
      </w:r>
      <w:r w:rsidRPr="0029606E">
        <w:rPr>
          <w:b/>
        </w:rPr>
        <w:tab/>
      </w:r>
      <w:r w:rsidRPr="0029606E">
        <w:t>If a series of new work items is proposed the purpose and the justification of which is common, a common proposal may be drafted including all elements to be clarified and enumerating the titles and scopes of each individual item.</w:t>
      </w:r>
    </w:p>
    <w:p w14:paraId="37959191" w14:textId="489A4248" w:rsidR="00D77357" w:rsidRPr="0029606E" w:rsidRDefault="00D77357" w:rsidP="00D77357">
      <w:pPr>
        <w:pStyle w:val="p4"/>
      </w:pPr>
      <w:r w:rsidRPr="0029606E">
        <w:rPr>
          <w:b/>
        </w:rPr>
        <w:fldChar w:fldCharType="begin"/>
      </w:r>
      <w:r w:rsidRPr="0029606E">
        <w:rPr>
          <w:b/>
        </w:rPr>
        <w:instrText xml:space="preserve"> REF _Ref338425470 \r \h  \* MERGEFORMAT </w:instrText>
      </w:r>
      <w:r w:rsidRPr="0029606E">
        <w:rPr>
          <w:b/>
        </w:rPr>
      </w:r>
      <w:r w:rsidRPr="0029606E">
        <w:rPr>
          <w:b/>
        </w:rPr>
        <w:fldChar w:fldCharType="separate"/>
      </w:r>
      <w:r w:rsidR="005C35CA">
        <w:rPr>
          <w:b/>
        </w:rPr>
        <w:t>C.4.13</w:t>
      </w:r>
      <w:r w:rsidRPr="0029606E">
        <w:rPr>
          <w:b/>
        </w:rPr>
        <w:fldChar w:fldCharType="end"/>
      </w:r>
      <w:r w:rsidRPr="0029606E">
        <w:rPr>
          <w:b/>
        </w:rPr>
        <w:t>.3</w:t>
      </w:r>
      <w:r w:rsidRPr="0029606E">
        <w:rPr>
          <w:b/>
        </w:rPr>
        <w:tab/>
      </w:r>
      <w:r w:rsidRPr="0029606E">
        <w:t>Please note that the items listed in the bullet points below represent a menu of suggestions or ideas for possible documentation to support the purpose and justification of proposals. Proposers should consider these suggestions, but they are not limited to them, nor are they required to comply strictly with them. What is most important is that proposers develop and provide purpose and justification information that is most relevant to their proposals and that makes a substantial business case for the market relevance and need of their proposals. Thorough, well-developed and robust purpose and justification documentation will lead to more informed consideration of proposals and ultimately their possible success in the ISO and IEC systems.</w:t>
      </w:r>
    </w:p>
    <w:p w14:paraId="7FFE2B68" w14:textId="77777777" w:rsidR="00D77357" w:rsidRPr="0029606E" w:rsidRDefault="00154231" w:rsidP="00154231">
      <w:pPr>
        <w:pStyle w:val="ListContinue1"/>
      </w:pPr>
      <w:r w:rsidRPr="0029606E">
        <w:t>—</w:t>
      </w:r>
      <w:r w:rsidRPr="0029606E">
        <w:tab/>
      </w:r>
      <w:r w:rsidR="00D77357" w:rsidRPr="0029606E">
        <w:t>A simple and concise statement describing the business, technological, societal or environmental issue that the proposal seeks to address, preferably linked to the Strategic Business Plan of the concerned ISO or IEC committee.</w:t>
      </w:r>
    </w:p>
    <w:p w14:paraId="54D43CC6" w14:textId="77777777" w:rsidR="00D77357" w:rsidRPr="0029606E" w:rsidRDefault="00154231" w:rsidP="00154231">
      <w:pPr>
        <w:pStyle w:val="ListContinue1"/>
      </w:pPr>
      <w:r w:rsidRPr="0029606E">
        <w:t>—</w:t>
      </w:r>
      <w:r w:rsidRPr="0029606E">
        <w:tab/>
      </w:r>
      <w:r w:rsidR="00D77357" w:rsidRPr="0029606E">
        <w:t>Documentation on relevant global metrics that demonstrate the extent or magnitude of the economic, technological, societal or environmental issue, or the new market. This may include an estimate of the potential sales of the resulting standard(s) as an indicator of potential usage and global relevance.</w:t>
      </w:r>
    </w:p>
    <w:p w14:paraId="6D2C6BD7" w14:textId="77777777" w:rsidR="00D77357" w:rsidRPr="0029606E" w:rsidRDefault="00154231" w:rsidP="00154231">
      <w:pPr>
        <w:pStyle w:val="ListContinue1"/>
      </w:pPr>
      <w:r w:rsidRPr="0029606E">
        <w:t>—</w:t>
      </w:r>
      <w:r w:rsidRPr="0029606E">
        <w:tab/>
      </w:r>
      <w:r w:rsidR="00D77357" w:rsidRPr="0029606E">
        <w:t>Technological benefit</w:t>
      </w:r>
      <w:r w:rsidR="0025539D" w:rsidRPr="0029606E">
        <w:t xml:space="preserve"> — </w:t>
      </w:r>
      <w:r w:rsidR="00D77357" w:rsidRPr="0029606E">
        <w:t>a simple and concise statement describing the technological impact of the proposal to support coherence in systems and emerging technologies, convergence of merging technologies, interoperability, resolution of competing technologies, future innovation, etc.</w:t>
      </w:r>
    </w:p>
    <w:p w14:paraId="5C32173B" w14:textId="0B48A74F" w:rsidR="00D77357" w:rsidRPr="0029606E" w:rsidRDefault="00154231" w:rsidP="00154231">
      <w:pPr>
        <w:pStyle w:val="ListContinue1"/>
      </w:pPr>
      <w:r w:rsidRPr="0029606E">
        <w:t>—</w:t>
      </w:r>
      <w:r w:rsidRPr="0029606E">
        <w:tab/>
      </w:r>
      <w:r w:rsidR="00D77357" w:rsidRPr="0029606E">
        <w:t>Economic benefit</w:t>
      </w:r>
      <w:r w:rsidR="0025539D" w:rsidRPr="0029606E">
        <w:t xml:space="preserve"> — </w:t>
      </w:r>
      <w:r w:rsidR="00D77357" w:rsidRPr="0029606E">
        <w:t xml:space="preserve">a simple and concise statement describing the potential of the proposal to remove barriers to trade, improve international market access, support public procurement, improve business efficiency for a broad range of enterprises including small and medium sized ones, and/or result in a flexible, cost-effective means of complying with international and regional rules/conventions, etc. A simple cost/benefit analysis relating the cost of producing the </w:t>
      </w:r>
      <w:del w:id="3216" w:author="Author">
        <w:r w:rsidR="00D77357" w:rsidRPr="0029606E" w:rsidDel="005218EC">
          <w:delText>deliverable</w:delText>
        </w:r>
      </w:del>
      <w:ins w:id="3217" w:author="Author">
        <w:r w:rsidR="005218EC">
          <w:t>document</w:t>
        </w:r>
      </w:ins>
      <w:r w:rsidR="00D77357" w:rsidRPr="0029606E">
        <w:t>(s) to the expected economic benefit to businesses worldwide may also be helpful.</w:t>
      </w:r>
    </w:p>
    <w:p w14:paraId="08B223A7" w14:textId="2F00DA55" w:rsidR="00D77357" w:rsidRPr="0029606E" w:rsidRDefault="00154231" w:rsidP="00154231">
      <w:pPr>
        <w:pStyle w:val="ListContinue1"/>
      </w:pPr>
      <w:r w:rsidRPr="0029606E">
        <w:t>—</w:t>
      </w:r>
      <w:r w:rsidRPr="0029606E">
        <w:tab/>
      </w:r>
      <w:r w:rsidR="00D77357" w:rsidRPr="0029606E">
        <w:t>Societal benefit(s)</w:t>
      </w:r>
      <w:r w:rsidR="0025539D" w:rsidRPr="0029606E">
        <w:t xml:space="preserve"> — </w:t>
      </w:r>
      <w:r w:rsidR="00D77357" w:rsidRPr="0029606E">
        <w:t xml:space="preserve">a simple and concise statement describing any societal benefits expected from the proposed </w:t>
      </w:r>
      <w:del w:id="3218" w:author="Author">
        <w:r w:rsidR="00D77357" w:rsidRPr="0029606E" w:rsidDel="005218EC">
          <w:delText>deliverable</w:delText>
        </w:r>
      </w:del>
      <w:ins w:id="3219" w:author="Author">
        <w:r w:rsidR="005218EC">
          <w:t>document</w:t>
        </w:r>
      </w:ins>
      <w:r w:rsidR="00D77357" w:rsidRPr="0029606E">
        <w:t>(s).</w:t>
      </w:r>
    </w:p>
    <w:p w14:paraId="350E82C1" w14:textId="014C14A7" w:rsidR="00D77357" w:rsidRPr="0029606E" w:rsidRDefault="00154231" w:rsidP="00154231">
      <w:pPr>
        <w:pStyle w:val="ListContinue1"/>
      </w:pPr>
      <w:r w:rsidRPr="0029606E">
        <w:t>—</w:t>
      </w:r>
      <w:r w:rsidRPr="0029606E">
        <w:tab/>
      </w:r>
      <w:r w:rsidR="00D77357" w:rsidRPr="0029606E">
        <w:t>Environmental benefit(s)</w:t>
      </w:r>
      <w:r w:rsidR="0025539D" w:rsidRPr="0029606E">
        <w:t xml:space="preserve"> — </w:t>
      </w:r>
      <w:r w:rsidR="00D77357" w:rsidRPr="0029606E">
        <w:t xml:space="preserve">a simple and concise statement describing any environmental or wider sustainability benefits expected from the proposed </w:t>
      </w:r>
      <w:del w:id="3220" w:author="Author">
        <w:r w:rsidR="00D77357" w:rsidRPr="0029606E" w:rsidDel="005218EC">
          <w:delText>deliverable</w:delText>
        </w:r>
      </w:del>
      <w:ins w:id="3221" w:author="Author">
        <w:r w:rsidR="005218EC">
          <w:t>document</w:t>
        </w:r>
      </w:ins>
      <w:r w:rsidR="00D77357" w:rsidRPr="0029606E">
        <w:t>(s).</w:t>
      </w:r>
    </w:p>
    <w:p w14:paraId="08BAEBBA" w14:textId="79EE66AA" w:rsidR="00D77357" w:rsidRPr="0029606E" w:rsidRDefault="00154231" w:rsidP="00154231">
      <w:pPr>
        <w:pStyle w:val="ListContinue1"/>
      </w:pPr>
      <w:r w:rsidRPr="0029606E">
        <w:t>—</w:t>
      </w:r>
      <w:r w:rsidRPr="0029606E">
        <w:tab/>
      </w:r>
      <w:r w:rsidR="00D77357" w:rsidRPr="0029606E">
        <w:t xml:space="preserve">A simple and concise statement clearly describing the intended use(s) of the proposed </w:t>
      </w:r>
      <w:del w:id="3222" w:author="Author">
        <w:r w:rsidR="00D77357" w:rsidRPr="0029606E" w:rsidDel="005218EC">
          <w:delText>deliverable</w:delText>
        </w:r>
      </w:del>
      <w:ins w:id="3223" w:author="Author">
        <w:r w:rsidR="005218EC">
          <w:t>document</w:t>
        </w:r>
      </w:ins>
      <w:r w:rsidR="00D77357" w:rsidRPr="0029606E">
        <w:t xml:space="preserve">(s), for example, whether the </w:t>
      </w:r>
      <w:del w:id="3224" w:author="Author">
        <w:r w:rsidR="00D77357" w:rsidRPr="0029606E" w:rsidDel="005218EC">
          <w:delText>deliverable</w:delText>
        </w:r>
      </w:del>
      <w:ins w:id="3225" w:author="Author">
        <w:r w:rsidR="005218EC">
          <w:t>document</w:t>
        </w:r>
      </w:ins>
      <w:r w:rsidR="00D77357" w:rsidRPr="0029606E">
        <w:t xml:space="preserve"> is intended as requirements to support conformity assessment or only as guidance or recommended best practices; whether the </w:t>
      </w:r>
      <w:del w:id="3226" w:author="Author">
        <w:r w:rsidR="00D77357" w:rsidRPr="0029606E" w:rsidDel="005218EC">
          <w:delText>deliverable</w:delText>
        </w:r>
      </w:del>
      <w:ins w:id="3227" w:author="Author">
        <w:r w:rsidR="005218EC">
          <w:t>document</w:t>
        </w:r>
      </w:ins>
      <w:r w:rsidR="00D77357" w:rsidRPr="0029606E">
        <w:t xml:space="preserve"> is a management system standard; whether the </w:t>
      </w:r>
      <w:del w:id="3228" w:author="Author">
        <w:r w:rsidR="00D77357" w:rsidRPr="0029606E" w:rsidDel="005218EC">
          <w:delText>deliverable</w:delText>
        </w:r>
      </w:del>
      <w:ins w:id="3229" w:author="Author">
        <w:r w:rsidR="005218EC">
          <w:t>document</w:t>
        </w:r>
      </w:ins>
      <w:r w:rsidR="00D77357" w:rsidRPr="0029606E">
        <w:t xml:space="preserve"> is intended for use or reference in technical regulation; whether the </w:t>
      </w:r>
      <w:del w:id="3230" w:author="Author">
        <w:r w:rsidR="00D77357" w:rsidRPr="0029606E" w:rsidDel="005218EC">
          <w:delText>deliverable</w:delText>
        </w:r>
      </w:del>
      <w:ins w:id="3231" w:author="Author">
        <w:r w:rsidR="005218EC">
          <w:t>document</w:t>
        </w:r>
      </w:ins>
      <w:r w:rsidR="00D77357" w:rsidRPr="0029606E">
        <w:t xml:space="preserve"> is intended to be used to support legal cases in relation to international treaties and agreements.</w:t>
      </w:r>
    </w:p>
    <w:p w14:paraId="05F1E83C" w14:textId="1A6F47D2" w:rsidR="00D77357" w:rsidRPr="0029606E" w:rsidRDefault="00154231" w:rsidP="00154231">
      <w:pPr>
        <w:pStyle w:val="ListContinue1"/>
      </w:pPr>
      <w:r w:rsidRPr="0029606E">
        <w:t>—</w:t>
      </w:r>
      <w:r w:rsidRPr="0029606E">
        <w:tab/>
      </w:r>
      <w:r w:rsidR="00D77357" w:rsidRPr="0029606E">
        <w:t xml:space="preserve">A simple and concise statement of metrics for the committee to track in order to assess the impact of the published </w:t>
      </w:r>
      <w:del w:id="3232" w:author="Author">
        <w:r w:rsidR="00D77357" w:rsidRPr="0029606E" w:rsidDel="00303F82">
          <w:delText xml:space="preserve">standard </w:delText>
        </w:r>
      </w:del>
      <w:ins w:id="3233" w:author="Author">
        <w:r w:rsidR="00303F82">
          <w:t xml:space="preserve">document </w:t>
        </w:r>
      </w:ins>
      <w:r w:rsidR="00D77357" w:rsidRPr="0029606E">
        <w:t xml:space="preserve">over time to achieve the benefits to stakeholders documented under </w:t>
      </w:r>
      <w:r w:rsidR="00D77357" w:rsidRPr="0029606E">
        <w:fldChar w:fldCharType="begin" w:fldLock="1"/>
      </w:r>
      <w:r w:rsidR="00D77357" w:rsidRPr="0029606E">
        <w:instrText xml:space="preserve"> REF _Ref322419411 \r \h  \* MERGEFORMAT </w:instrText>
      </w:r>
      <w:r w:rsidR="00D77357" w:rsidRPr="0029606E">
        <w:fldChar w:fldCharType="separate"/>
      </w:r>
      <w:r w:rsidR="00D77357" w:rsidRPr="0029606E">
        <w:t>C.4.10</w:t>
      </w:r>
      <w:r w:rsidR="00D77357" w:rsidRPr="0029606E">
        <w:fldChar w:fldCharType="end"/>
      </w:r>
      <w:r w:rsidR="00D77357" w:rsidRPr="0029606E">
        <w:t xml:space="preserve"> above.</w:t>
      </w:r>
    </w:p>
    <w:p w14:paraId="2C66F8F9" w14:textId="7D5F51E3" w:rsidR="00D77357" w:rsidRPr="0029606E" w:rsidRDefault="00154231" w:rsidP="00B825CF">
      <w:pPr>
        <w:pStyle w:val="ListContinue1"/>
      </w:pPr>
      <w:r w:rsidRPr="0029606E">
        <w:t>—</w:t>
      </w:r>
      <w:r w:rsidRPr="0029606E">
        <w:tab/>
      </w:r>
      <w:r w:rsidR="00D77357" w:rsidRPr="0029606E">
        <w:t xml:space="preserve">A statement assessing the prospect of the resulting </w:t>
      </w:r>
      <w:del w:id="3234" w:author="Author">
        <w:r w:rsidR="00D77357" w:rsidRPr="0029606E" w:rsidDel="005218EC">
          <w:delText>deliverable</w:delText>
        </w:r>
      </w:del>
      <w:ins w:id="3235" w:author="Author">
        <w:r w:rsidR="005218EC">
          <w:t>document</w:t>
        </w:r>
      </w:ins>
      <w:r w:rsidR="00D77357" w:rsidRPr="0029606E">
        <w:t xml:space="preserve">(s) being compliant with, </w:t>
      </w:r>
      <w:r w:rsidR="00124A73">
        <w:br/>
      </w:r>
      <w:r w:rsidR="00D77357" w:rsidRPr="0029606E">
        <w:t>for the IEC, the IEC Global Relevance Policy:</w:t>
      </w:r>
      <w:r w:rsidR="00BC2855" w:rsidRPr="0029606E">
        <w:t xml:space="preserve"> </w:t>
      </w:r>
      <w:hyperlink r:id="rId36" w:history="1">
        <w:r w:rsidR="00BC2855" w:rsidRPr="0029606E">
          <w:rPr>
            <w:rStyle w:val="Hyperlink"/>
            <w:lang w:val="en-GB"/>
          </w:rPr>
          <w:t>http://www.iec.ch/members_experts/refdocs/ac_cl/AC_200817e_AC.pdf</w:t>
        </w:r>
      </w:hyperlink>
      <w:r w:rsidR="00D77357" w:rsidRPr="0029606E">
        <w:t xml:space="preserve"> and for ISO, </w:t>
      </w:r>
      <w:r w:rsidR="00124A73">
        <w:br/>
      </w:r>
      <w:r w:rsidR="00D77357" w:rsidRPr="0029606E">
        <w:t>with ISO's Global Relevance Policy</w:t>
      </w:r>
      <w:r w:rsidR="000727BA" w:rsidRPr="0029606E">
        <w:t xml:space="preserve"> </w:t>
      </w:r>
      <w:hyperlink r:id="rId37" w:history="1">
        <w:r w:rsidR="000727BA" w:rsidRPr="0029606E">
          <w:rPr>
            <w:rStyle w:val="Hyperlink"/>
            <w:lang w:val="en-GB"/>
          </w:rPr>
          <w:t>http://www.iso.org/iso/home/standards_development/governance_of_technical_work.htm</w:t>
        </w:r>
      </w:hyperlink>
      <w:r w:rsidR="00D77357" w:rsidRPr="0029606E">
        <w:t xml:space="preserve"> and the ISO/TMB recommendations (see NOTE below) regarding sustainable development and sustainability, where relevant.</w:t>
      </w:r>
    </w:p>
    <w:p w14:paraId="056A449F" w14:textId="7F044D47" w:rsidR="00D77357" w:rsidRPr="0029606E" w:rsidRDefault="00D77357" w:rsidP="00154231">
      <w:pPr>
        <w:pStyle w:val="Note"/>
      </w:pPr>
      <w:r w:rsidRPr="0029606E">
        <w:t>NOTE</w:t>
      </w:r>
      <w:r w:rsidRPr="0029606E">
        <w:tab/>
        <w:t xml:space="preserve">For ISO, the ISO/TMB confirmed the following recommendations: </w:t>
      </w:r>
      <w:del w:id="3236" w:author="Author">
        <w:r w:rsidR="00CB094D" w:rsidRPr="0029606E" w:rsidDel="002D7BA6">
          <w:delText xml:space="preserve"> </w:delText>
        </w:r>
      </w:del>
      <w:r w:rsidRPr="0029606E">
        <w:t xml:space="preserve">1) When a committee (in any sector) develops a </w:t>
      </w:r>
      <w:del w:id="3237" w:author="Author">
        <w:r w:rsidRPr="0029606E" w:rsidDel="00AB38E9">
          <w:delText xml:space="preserve">standard </w:delText>
        </w:r>
      </w:del>
      <w:ins w:id="3238" w:author="Author">
        <w:r w:rsidR="00AB38E9">
          <w:t xml:space="preserve">document </w:t>
        </w:r>
      </w:ins>
      <w:r w:rsidRPr="0029606E">
        <w:t xml:space="preserve">dealing with sustainability/sustainable development the </w:t>
      </w:r>
      <w:del w:id="3239" w:author="Author">
        <w:r w:rsidRPr="0029606E" w:rsidDel="00AB38E9">
          <w:delText xml:space="preserve">standard </w:delText>
        </w:r>
      </w:del>
      <w:ins w:id="3240" w:author="Author">
        <w:r w:rsidR="00AB38E9">
          <w:t xml:space="preserve">document </w:t>
        </w:r>
      </w:ins>
      <w:r w:rsidRPr="0029606E">
        <w:t xml:space="preserve">must remain within the context of the committee's scope of work; </w:t>
      </w:r>
      <w:r w:rsidR="00CB094D" w:rsidRPr="0029606E">
        <w:t xml:space="preserve"> </w:t>
      </w:r>
      <w:r w:rsidRPr="0029606E">
        <w:t xml:space="preserve">2) The committee should also notify the TMB with the title and scope as early as possible; </w:t>
      </w:r>
      <w:r w:rsidR="00CB094D" w:rsidRPr="0029606E">
        <w:t xml:space="preserve"> </w:t>
      </w:r>
      <w:r w:rsidRPr="0029606E">
        <w:t xml:space="preserve">3) The committee undertaking such work should clarify its intentions in the Introduction of the specific standard(s); </w:t>
      </w:r>
      <w:r w:rsidR="00CB094D" w:rsidRPr="0029606E">
        <w:t xml:space="preserve"> </w:t>
      </w:r>
      <w:r w:rsidRPr="0029606E">
        <w:t>4) The most widely used definition of sustainable development is the one from the UN Brundtland committee on sustainable development: development that meets the needs of the present without compromising the ability of future generations to meet their own needs.</w:t>
      </w:r>
    </w:p>
    <w:p w14:paraId="58D74B45" w14:textId="22FA78FA" w:rsidR="00D77357" w:rsidRPr="0029606E" w:rsidRDefault="00154231" w:rsidP="00FF7357">
      <w:pPr>
        <w:pStyle w:val="ListContinue1"/>
      </w:pPr>
      <w:r w:rsidRPr="0029606E">
        <w:t>—</w:t>
      </w:r>
      <w:r w:rsidRPr="0029606E">
        <w:tab/>
      </w:r>
      <w:r w:rsidR="00D77357" w:rsidRPr="0029606E">
        <w:t>A statement assessing the proposal’s compliance with the Principles for developing ISO and IEC Standards related to or supporting public policy initiatives (for ISO see Annex</w:t>
      </w:r>
      <w:r w:rsidR="00DD0C7A" w:rsidRPr="0029606E">
        <w:t> </w:t>
      </w:r>
      <w:r w:rsidR="00D77357" w:rsidRPr="0029606E">
        <w:t xml:space="preserve">SO in the </w:t>
      </w:r>
      <w:r w:rsidR="00D77357" w:rsidRPr="0029606E">
        <w:rPr>
          <w:spacing w:val="-8"/>
        </w:rPr>
        <w:t xml:space="preserve">Consolidated ISO Supplement and for IEC and ISO see </w:t>
      </w:r>
      <w:hyperlink r:id="rId38" w:history="1">
        <w:r w:rsidR="00FF7357" w:rsidRPr="0029606E">
          <w:rPr>
            <w:rStyle w:val="Hyperlink"/>
            <w:rFonts w:cs="Calibri"/>
            <w:i/>
            <w:iCs/>
            <w:lang w:val="en-GB"/>
          </w:rPr>
          <w:t>Using and referencing ISO and IEC standards to support public policy</w:t>
        </w:r>
      </w:hyperlink>
      <w:r w:rsidR="00FF7357" w:rsidRPr="0029606E">
        <w:rPr>
          <w:rStyle w:val="Hyperlink"/>
          <w:rFonts w:cs="Calibri"/>
          <w:i/>
          <w:iCs/>
          <w:lang w:val="en-GB"/>
        </w:rPr>
        <w:t xml:space="preserve"> </w:t>
      </w:r>
      <w:hyperlink r:id="rId39" w:history="1">
        <w:r w:rsidR="00FF7357" w:rsidRPr="0029606E">
          <w:rPr>
            <w:rStyle w:val="Hyperlink"/>
            <w:lang w:val="en-GB"/>
          </w:rPr>
          <w:t>https://www.iso.org/sites/policy/</w:t>
        </w:r>
      </w:hyperlink>
      <w:r w:rsidR="00D77357" w:rsidRPr="0029606E">
        <w:rPr>
          <w:spacing w:val="-8"/>
        </w:rPr>
        <w:t xml:space="preserve">) </w:t>
      </w:r>
      <w:r w:rsidR="00D77357" w:rsidRPr="0029606E">
        <w:t xml:space="preserve">and the possible relation of the resulting </w:t>
      </w:r>
      <w:del w:id="3241" w:author="Author">
        <w:r w:rsidR="00D77357" w:rsidRPr="0029606E" w:rsidDel="005218EC">
          <w:delText>deliverable</w:delText>
        </w:r>
      </w:del>
      <w:ins w:id="3242" w:author="Author">
        <w:r w:rsidR="005218EC">
          <w:t>document</w:t>
        </w:r>
      </w:ins>
      <w:r w:rsidR="00D77357" w:rsidRPr="0029606E">
        <w:t>(s) to public policy, including a statement regarding the potential for easier market access due to conformity with appropriate legislation.</w:t>
      </w:r>
    </w:p>
    <w:p w14:paraId="3DC1FD79" w14:textId="3EACFDBB" w:rsidR="001E7FFA" w:rsidRPr="0029606E" w:rsidRDefault="001E7FFA" w:rsidP="00030483">
      <w:pPr>
        <w:pStyle w:val="ANNEX"/>
        <w:numPr>
          <w:ilvl w:val="0"/>
          <w:numId w:val="16"/>
        </w:numPr>
        <w:autoSpaceDE w:val="0"/>
        <w:autoSpaceDN w:val="0"/>
        <w:adjustRightInd w:val="0"/>
        <w:rPr>
          <w:szCs w:val="24"/>
        </w:rPr>
      </w:pPr>
      <w:r w:rsidRPr="0029606E">
        <w:rPr>
          <w:b w:val="0"/>
          <w:szCs w:val="24"/>
        </w:rPr>
        <w:br/>
      </w:r>
      <w:bookmarkStart w:id="3243" w:name="_Toc37318765"/>
      <w:bookmarkStart w:id="3244" w:name="_Toc69304145"/>
      <w:r w:rsidRPr="0029606E">
        <w:rPr>
          <w:b w:val="0"/>
          <w:szCs w:val="24"/>
        </w:rPr>
        <w:t>(</w:t>
      </w:r>
      <w:r w:rsidRPr="0029606E">
        <w:rPr>
          <w:b w:val="0"/>
          <w:bCs/>
        </w:rPr>
        <w:t>normative</w:t>
      </w:r>
      <w:r w:rsidRPr="0029606E">
        <w:rPr>
          <w:b w:val="0"/>
          <w:szCs w:val="24"/>
        </w:rPr>
        <w:t>)</w:t>
      </w:r>
      <w:r w:rsidRPr="0029606E">
        <w:rPr>
          <w:b w:val="0"/>
          <w:szCs w:val="24"/>
        </w:rPr>
        <w:br/>
      </w:r>
      <w:r w:rsidRPr="0029606E">
        <w:rPr>
          <w:b w:val="0"/>
          <w:szCs w:val="24"/>
        </w:rPr>
        <w:br/>
      </w:r>
      <w:bookmarkEnd w:id="3243"/>
      <w:r w:rsidRPr="0029606E">
        <w:t xml:space="preserve">Resources of secretariats and qualifications of </w:t>
      </w:r>
      <w:del w:id="3245" w:author="Author">
        <w:r w:rsidRPr="0029606E" w:rsidDel="005834A0">
          <w:delText>secretaries</w:delText>
        </w:r>
      </w:del>
      <w:bookmarkEnd w:id="3244"/>
      <w:ins w:id="3246" w:author="Author">
        <w:r w:rsidR="005834A0">
          <w:t>Secretar</w:t>
        </w:r>
        <w:r w:rsidR="00BA01B9">
          <w:t>ies</w:t>
        </w:r>
        <w:r w:rsidR="005834A0">
          <w:t>/Committee Manager</w:t>
        </w:r>
        <w:r w:rsidR="00BA01B9">
          <w:t>s</w:t>
        </w:r>
      </w:ins>
    </w:p>
    <w:p w14:paraId="0FED9D60" w14:textId="522FD9BE" w:rsidR="00D77357" w:rsidRPr="0029606E" w:rsidRDefault="00D77357" w:rsidP="00030483">
      <w:pPr>
        <w:pStyle w:val="a2"/>
        <w:numPr>
          <w:ilvl w:val="1"/>
          <w:numId w:val="19"/>
        </w:numPr>
      </w:pPr>
      <w:bookmarkStart w:id="3247" w:name="_Ref289267301"/>
      <w:bookmarkStart w:id="3248" w:name="_Toc318972307"/>
      <w:bookmarkStart w:id="3249" w:name="_Toc323037397"/>
      <w:bookmarkStart w:id="3250" w:name="_Toc338243581"/>
      <w:bookmarkStart w:id="3251" w:name="_Toc354474264"/>
      <w:bookmarkStart w:id="3252" w:name="_Toc478053453"/>
      <w:bookmarkStart w:id="3253" w:name="_Toc69205109"/>
      <w:bookmarkStart w:id="3254" w:name="_Toc69205454"/>
      <w:bookmarkStart w:id="3255" w:name="_Toc69304146"/>
      <w:r w:rsidRPr="0029606E">
        <w:t>Terms and definitions</w:t>
      </w:r>
      <w:bookmarkEnd w:id="3247"/>
      <w:bookmarkEnd w:id="3248"/>
      <w:bookmarkEnd w:id="3249"/>
      <w:bookmarkEnd w:id="3250"/>
      <w:bookmarkEnd w:id="3251"/>
      <w:bookmarkEnd w:id="3252"/>
      <w:bookmarkEnd w:id="3253"/>
      <w:bookmarkEnd w:id="3254"/>
      <w:bookmarkEnd w:id="3255"/>
    </w:p>
    <w:tbl>
      <w:tblPr>
        <w:tblW w:w="0" w:type="auto"/>
        <w:jc w:val="center"/>
        <w:tblLayout w:type="fixed"/>
        <w:tblCellMar>
          <w:left w:w="0" w:type="dxa"/>
          <w:right w:w="0" w:type="dxa"/>
        </w:tblCellMar>
        <w:tblLook w:val="04A0" w:firstRow="1" w:lastRow="0" w:firstColumn="1" w:lastColumn="0" w:noHBand="0" w:noVBand="1"/>
      </w:tblPr>
      <w:tblGrid>
        <w:gridCol w:w="9751"/>
      </w:tblGrid>
      <w:tr w:rsidR="00D77357" w:rsidRPr="0029606E" w14:paraId="09753F78" w14:textId="77777777" w:rsidTr="00E829D8">
        <w:trPr>
          <w:cantSplit/>
          <w:jc w:val="center"/>
        </w:trPr>
        <w:tc>
          <w:tcPr>
            <w:tcW w:w="9751" w:type="dxa"/>
            <w:shd w:val="clear" w:color="auto" w:fill="auto"/>
          </w:tcPr>
          <w:p w14:paraId="29BB172F" w14:textId="772F5430" w:rsidR="00D77357" w:rsidRPr="0029606E" w:rsidRDefault="00D77357" w:rsidP="00E829D8">
            <w:pPr>
              <w:pStyle w:val="BodyText"/>
              <w:jc w:val="left"/>
            </w:pPr>
            <w:bookmarkStart w:id="3256" w:name="_Toc318972308"/>
            <w:bookmarkStart w:id="3257" w:name="_Toc323037398"/>
            <w:bookmarkEnd w:id="3256"/>
            <w:bookmarkEnd w:id="3257"/>
            <w:r w:rsidRPr="0029606E">
              <w:rPr>
                <w:b/>
              </w:rPr>
              <w:t>D.1.1</w:t>
            </w:r>
            <w:r w:rsidRPr="0029606E">
              <w:br/>
            </w:r>
            <w:r w:rsidRPr="0029606E">
              <w:rPr>
                <w:b/>
              </w:rPr>
              <w:t>secretariat</w:t>
            </w:r>
            <w:r w:rsidRPr="0029606E">
              <w:br/>
            </w:r>
            <w:r w:rsidR="003C11A1" w:rsidRPr="0029606E">
              <w:t>National Body</w:t>
            </w:r>
            <w:r w:rsidRPr="0029606E">
              <w:t xml:space="preserve"> to which has been assigned, by mutual agreement, the responsibility for providing technical and administrative services to a </w:t>
            </w:r>
            <w:del w:id="3258" w:author="Author">
              <w:r w:rsidRPr="0029606E" w:rsidDel="006566B7">
                <w:delText>technical committee or subcommittee</w:delText>
              </w:r>
            </w:del>
            <w:ins w:id="3259" w:author="Author">
              <w:r w:rsidR="006566B7">
                <w:t>committee</w:t>
              </w:r>
            </w:ins>
            <w:r w:rsidR="00CB094D" w:rsidRPr="0029606E">
              <w:br/>
              <w:t> </w:t>
            </w:r>
          </w:p>
        </w:tc>
      </w:tr>
      <w:tr w:rsidR="00D77357" w:rsidRPr="0029606E" w14:paraId="7F030241" w14:textId="77777777" w:rsidTr="00E829D8">
        <w:trPr>
          <w:cantSplit/>
          <w:jc w:val="center"/>
        </w:trPr>
        <w:tc>
          <w:tcPr>
            <w:tcW w:w="9751" w:type="dxa"/>
            <w:shd w:val="clear" w:color="auto" w:fill="auto"/>
          </w:tcPr>
          <w:p w14:paraId="68ABFD68" w14:textId="2961B2FC" w:rsidR="00D77357" w:rsidRDefault="00D77357" w:rsidP="00E829D8">
            <w:pPr>
              <w:pStyle w:val="BodyText"/>
              <w:jc w:val="left"/>
            </w:pPr>
            <w:bookmarkStart w:id="3260" w:name="_Toc318972309"/>
            <w:bookmarkStart w:id="3261" w:name="_Toc323037399"/>
            <w:bookmarkEnd w:id="3260"/>
            <w:bookmarkEnd w:id="3261"/>
            <w:r w:rsidRPr="0029606E">
              <w:rPr>
                <w:b/>
              </w:rPr>
              <w:t>D.1.2</w:t>
            </w:r>
            <w:r w:rsidRPr="0029606E">
              <w:br/>
            </w:r>
            <w:del w:id="3262" w:author="Author">
              <w:r w:rsidRPr="0029606E" w:rsidDel="00FB10FE">
                <w:rPr>
                  <w:b/>
                </w:rPr>
                <w:delText>secretary</w:delText>
              </w:r>
            </w:del>
            <w:ins w:id="3263" w:author="Author">
              <w:r w:rsidR="00FB10FE">
                <w:rPr>
                  <w:b/>
                </w:rPr>
                <w:t>Secretary/Committee Manager</w:t>
              </w:r>
            </w:ins>
            <w:r w:rsidRPr="0029606E">
              <w:br/>
              <w:t>individual appointed by the secretariat to manage the technical and administrative services provided</w:t>
            </w:r>
          </w:p>
          <w:p w14:paraId="51903B4B" w14:textId="77777777" w:rsidR="00321FC3" w:rsidRPr="005C2FDC" w:rsidRDefault="00321FC3" w:rsidP="005C2FDC">
            <w:pPr>
              <w:pStyle w:val="BodyText"/>
              <w:spacing w:after="0"/>
              <w:jc w:val="left"/>
              <w:rPr>
                <w:b/>
                <w:bCs/>
              </w:rPr>
            </w:pPr>
            <w:r w:rsidRPr="005C2FDC">
              <w:rPr>
                <w:b/>
                <w:bCs/>
              </w:rPr>
              <w:t xml:space="preserve">D.1.3 </w:t>
            </w:r>
          </w:p>
          <w:p w14:paraId="56B4D297" w14:textId="66EF2C0E" w:rsidR="00321FC3" w:rsidRPr="005C2FDC" w:rsidRDefault="00321FC3" w:rsidP="005C2FDC">
            <w:pPr>
              <w:pStyle w:val="BodyText"/>
              <w:spacing w:after="0"/>
              <w:jc w:val="left"/>
              <w:rPr>
                <w:b/>
                <w:bCs/>
              </w:rPr>
            </w:pPr>
            <w:r w:rsidRPr="005C2FDC">
              <w:rPr>
                <w:b/>
                <w:bCs/>
              </w:rPr>
              <w:t xml:space="preserve">assistant </w:t>
            </w:r>
            <w:del w:id="3264" w:author="Author">
              <w:r w:rsidRPr="005C2FDC" w:rsidDel="00FB10FE">
                <w:rPr>
                  <w:b/>
                  <w:bCs/>
                </w:rPr>
                <w:delText>secretary</w:delText>
              </w:r>
            </w:del>
            <w:ins w:id="3265" w:author="Author">
              <w:r w:rsidR="00FB10FE">
                <w:rPr>
                  <w:b/>
                  <w:bCs/>
                </w:rPr>
                <w:t>Secretary/Committee Manager</w:t>
              </w:r>
            </w:ins>
            <w:r w:rsidRPr="005C2FDC">
              <w:rPr>
                <w:b/>
                <w:bCs/>
              </w:rPr>
              <w:t xml:space="preserve"> </w:t>
            </w:r>
          </w:p>
          <w:p w14:paraId="5CD1C12D" w14:textId="38DEAF6E" w:rsidR="00321FC3" w:rsidRDefault="00321FC3" w:rsidP="00E829D8">
            <w:pPr>
              <w:pStyle w:val="BodyText"/>
              <w:jc w:val="left"/>
            </w:pPr>
            <w:r>
              <w:t xml:space="preserve">individual appointed by the secretariat to assist the </w:t>
            </w:r>
            <w:del w:id="3266" w:author="Author">
              <w:r w:rsidDel="00FB10FE">
                <w:delText>secretary</w:delText>
              </w:r>
            </w:del>
            <w:ins w:id="3267" w:author="Author">
              <w:r w:rsidR="00FB10FE">
                <w:t>Secretary/Committee Manager</w:t>
              </w:r>
            </w:ins>
            <w:r>
              <w:t xml:space="preserve"> for the management of the technical and administrative services provided Note to entry One or more assistant </w:t>
            </w:r>
            <w:del w:id="3268" w:author="Author">
              <w:r w:rsidDel="00BA01B9">
                <w:delText>secretaries</w:delText>
              </w:r>
            </w:del>
            <w:ins w:id="3269" w:author="Author">
              <w:r w:rsidR="00BA01B9">
                <w:t>Secretaries/Committee Managers</w:t>
              </w:r>
            </w:ins>
            <w:r>
              <w:t xml:space="preserve"> may be appointed by the secretariat to have specific secretariat roles.</w:t>
            </w:r>
          </w:p>
          <w:p w14:paraId="72108674" w14:textId="6F5C080E" w:rsidR="001F3898" w:rsidRPr="0029606E" w:rsidRDefault="001F3898" w:rsidP="005C2FDC">
            <w:pPr>
              <w:pStyle w:val="BodyText"/>
              <w:spacing w:after="0"/>
              <w:jc w:val="left"/>
            </w:pPr>
            <w:r>
              <w:t xml:space="preserve">Note to entry One or more assistant </w:t>
            </w:r>
            <w:del w:id="3270" w:author="Author">
              <w:r w:rsidDel="00BA01B9">
                <w:delText>secretaries</w:delText>
              </w:r>
            </w:del>
            <w:ins w:id="3271" w:author="Author">
              <w:r w:rsidR="00BA01B9">
                <w:t>Secretaries/Committee Managers</w:t>
              </w:r>
            </w:ins>
            <w:r>
              <w:t xml:space="preserve"> may be appointed by the secretariat to have specific secretariat roles.</w:t>
            </w:r>
          </w:p>
        </w:tc>
      </w:tr>
    </w:tbl>
    <w:p w14:paraId="317A6A08" w14:textId="0D513836" w:rsidR="00D77357" w:rsidRPr="0029606E" w:rsidRDefault="00D77357" w:rsidP="00030483">
      <w:pPr>
        <w:pStyle w:val="a2"/>
        <w:numPr>
          <w:ilvl w:val="1"/>
          <w:numId w:val="19"/>
        </w:numPr>
      </w:pPr>
      <w:bookmarkStart w:id="3272" w:name="_Ref465567803"/>
      <w:bookmarkStart w:id="3273" w:name="_Toc185305328"/>
      <w:bookmarkStart w:id="3274" w:name="_Toc185305547"/>
      <w:bookmarkStart w:id="3275" w:name="_Toc318972310"/>
      <w:bookmarkStart w:id="3276" w:name="_Toc323037400"/>
      <w:bookmarkStart w:id="3277" w:name="_Toc338243582"/>
      <w:bookmarkStart w:id="3278" w:name="_Toc354474265"/>
      <w:bookmarkStart w:id="3279" w:name="_Toc478053454"/>
      <w:bookmarkStart w:id="3280" w:name="_Toc69205110"/>
      <w:bookmarkStart w:id="3281" w:name="_Toc69205455"/>
      <w:bookmarkStart w:id="3282" w:name="_Toc69304147"/>
      <w:r w:rsidRPr="0029606E">
        <w:t>Resources of a secretariat</w:t>
      </w:r>
      <w:bookmarkEnd w:id="3272"/>
      <w:bookmarkEnd w:id="3273"/>
      <w:bookmarkEnd w:id="3274"/>
      <w:bookmarkEnd w:id="3275"/>
      <w:bookmarkEnd w:id="3276"/>
      <w:bookmarkEnd w:id="3277"/>
      <w:bookmarkEnd w:id="3278"/>
      <w:bookmarkEnd w:id="3279"/>
      <w:bookmarkEnd w:id="3280"/>
      <w:bookmarkEnd w:id="3281"/>
      <w:bookmarkEnd w:id="3282"/>
    </w:p>
    <w:p w14:paraId="40427678" w14:textId="77777777" w:rsidR="00D77357" w:rsidRPr="0029606E" w:rsidRDefault="00D77357" w:rsidP="00D77357">
      <w:pPr>
        <w:pStyle w:val="BodyText"/>
      </w:pPr>
      <w:r w:rsidRPr="0029606E">
        <w:t xml:space="preserve">A </w:t>
      </w:r>
      <w:r w:rsidR="003C11A1" w:rsidRPr="0029606E">
        <w:t>National Body</w:t>
      </w:r>
      <w:r w:rsidRPr="0029606E">
        <w:t xml:space="preserve"> to which a secretariat has been assigned shall recognize that, no matter what arrangements it makes in its country to provide the required services, it is the </w:t>
      </w:r>
      <w:r w:rsidR="003C11A1" w:rsidRPr="0029606E">
        <w:t>National Body</w:t>
      </w:r>
      <w:r w:rsidRPr="0029606E">
        <w:t xml:space="preserve"> itself that is ultimately responsible for the proper functioning of the secretariat. </w:t>
      </w:r>
      <w:r w:rsidR="00D81FA7" w:rsidRPr="0029606E">
        <w:t>National Bodies</w:t>
      </w:r>
      <w:r w:rsidRPr="0029606E">
        <w:t xml:space="preserve"> undertaking secretariat functions shall become party to the ISO Service Agreement or IEC Basic Ag</w:t>
      </w:r>
      <w:bookmarkStart w:id="3283" w:name="_Hlt507575593"/>
      <w:r w:rsidRPr="0029606E">
        <w:t>r</w:t>
      </w:r>
      <w:bookmarkEnd w:id="3283"/>
      <w:r w:rsidRPr="0029606E">
        <w:t>eement, as appropriate.</w:t>
      </w:r>
    </w:p>
    <w:p w14:paraId="50C7B0F6" w14:textId="77777777" w:rsidR="00D77357" w:rsidRPr="0029606E" w:rsidRDefault="00D77357" w:rsidP="00154231">
      <w:pPr>
        <w:pStyle w:val="BodyText"/>
        <w:keepNext/>
      </w:pPr>
      <w:r w:rsidRPr="0029606E">
        <w:t>The secretariat shall therefore have adequate administrative and financial means or backing to ensure:</w:t>
      </w:r>
    </w:p>
    <w:p w14:paraId="17DC9F44" w14:textId="77777777" w:rsidR="00D77357" w:rsidRPr="0029606E" w:rsidRDefault="00154231" w:rsidP="00154231">
      <w:pPr>
        <w:pStyle w:val="ListNumber1"/>
      </w:pPr>
      <w:r w:rsidRPr="0029606E">
        <w:t>a)</w:t>
      </w:r>
      <w:r w:rsidRPr="0029606E">
        <w:tab/>
      </w:r>
      <w:r w:rsidR="00D77357" w:rsidRPr="0029606E">
        <w:t xml:space="preserve">facilities for word-processing in English and/or French, for providing texts </w:t>
      </w:r>
      <w:r w:rsidR="00C25923" w:rsidRPr="0029606E">
        <w:t>electronically</w:t>
      </w:r>
      <w:r w:rsidR="00D77357" w:rsidRPr="0029606E">
        <w:t>, and for any necessary reproduction of documents;</w:t>
      </w:r>
    </w:p>
    <w:p w14:paraId="05D6BBA3" w14:textId="77777777" w:rsidR="00D77357" w:rsidRPr="0029606E" w:rsidRDefault="00154231" w:rsidP="00154231">
      <w:pPr>
        <w:pStyle w:val="ListNumber1"/>
      </w:pPr>
      <w:r w:rsidRPr="0029606E">
        <w:t>b</w:t>
      </w:r>
      <w:r w:rsidR="00A77870" w:rsidRPr="0029606E">
        <w:t>)</w:t>
      </w:r>
      <w:r w:rsidR="00A77870" w:rsidRPr="0029606E">
        <w:tab/>
      </w:r>
      <w:r w:rsidR="00D77357" w:rsidRPr="0029606E">
        <w:t>preparation of adequate technical illustrations;</w:t>
      </w:r>
    </w:p>
    <w:p w14:paraId="19E91E14" w14:textId="77777777" w:rsidR="00D77357" w:rsidRPr="0029606E" w:rsidRDefault="00154231" w:rsidP="00154231">
      <w:pPr>
        <w:pStyle w:val="ListNumber1"/>
      </w:pPr>
      <w:r w:rsidRPr="0029606E">
        <w:t>c</w:t>
      </w:r>
      <w:r w:rsidR="00A77870" w:rsidRPr="0029606E">
        <w:t>)</w:t>
      </w:r>
      <w:r w:rsidR="00A77870" w:rsidRPr="0029606E">
        <w:tab/>
      </w:r>
      <w:r w:rsidR="00D77357" w:rsidRPr="0029606E">
        <w:t>identification and use, with translation where necessary, of documents received in the official languages;</w:t>
      </w:r>
    </w:p>
    <w:p w14:paraId="1F33B225" w14:textId="77777777" w:rsidR="00D77357" w:rsidRPr="0029606E" w:rsidRDefault="00154231" w:rsidP="002B77B4">
      <w:pPr>
        <w:pStyle w:val="ListNumber1"/>
        <w:spacing w:after="220"/>
      </w:pPr>
      <w:r w:rsidRPr="0029606E">
        <w:t>d</w:t>
      </w:r>
      <w:r w:rsidR="00A77870" w:rsidRPr="0029606E">
        <w:t>)</w:t>
      </w:r>
      <w:r w:rsidR="00A77870" w:rsidRPr="0029606E">
        <w:tab/>
      </w:r>
      <w:r w:rsidR="00D77357" w:rsidRPr="0029606E">
        <w:t>updating and continuous supervision of the structure of the committee and its subsidiary bodies, if any;</w:t>
      </w:r>
    </w:p>
    <w:p w14:paraId="1D45F6DB" w14:textId="77777777" w:rsidR="00D77357" w:rsidRPr="0029606E" w:rsidRDefault="00154231" w:rsidP="00154231">
      <w:pPr>
        <w:pStyle w:val="ListNumber1"/>
      </w:pPr>
      <w:r w:rsidRPr="0029606E">
        <w:t>e</w:t>
      </w:r>
      <w:r w:rsidR="00A77870" w:rsidRPr="0029606E">
        <w:t>)</w:t>
      </w:r>
      <w:r w:rsidR="00A77870" w:rsidRPr="0029606E">
        <w:tab/>
      </w:r>
      <w:r w:rsidR="00D77357" w:rsidRPr="0029606E">
        <w:t>reception and prompt dispatch of correspondence and documents;</w:t>
      </w:r>
    </w:p>
    <w:p w14:paraId="201BF8FE" w14:textId="77777777" w:rsidR="00D77357" w:rsidRPr="0029606E" w:rsidRDefault="00154231" w:rsidP="00154231">
      <w:pPr>
        <w:pStyle w:val="ListNumber1"/>
      </w:pPr>
      <w:r w:rsidRPr="0029606E">
        <w:t>f)</w:t>
      </w:r>
      <w:r w:rsidRPr="0029606E">
        <w:tab/>
      </w:r>
      <w:r w:rsidR="00D77357" w:rsidRPr="0029606E">
        <w:t>adequate communication facilities by telephone, telefax and electronic mail;</w:t>
      </w:r>
    </w:p>
    <w:p w14:paraId="6C2BDC0C" w14:textId="77777777" w:rsidR="00D77357" w:rsidRPr="0029606E" w:rsidRDefault="00154231" w:rsidP="00154231">
      <w:pPr>
        <w:pStyle w:val="ListNumber1"/>
      </w:pPr>
      <w:r w:rsidRPr="0029606E">
        <w:t>g)</w:t>
      </w:r>
      <w:r w:rsidRPr="0029606E">
        <w:tab/>
      </w:r>
      <w:r w:rsidR="00D77357" w:rsidRPr="0029606E">
        <w:t>access to the Internet;</w:t>
      </w:r>
    </w:p>
    <w:p w14:paraId="69A5A5E7" w14:textId="77777777" w:rsidR="00D77357" w:rsidRPr="0029606E" w:rsidRDefault="00154231" w:rsidP="00154231">
      <w:pPr>
        <w:pStyle w:val="ListNumber1"/>
      </w:pPr>
      <w:r w:rsidRPr="0029606E">
        <w:t>h)</w:t>
      </w:r>
      <w:r w:rsidRPr="0029606E">
        <w:tab/>
      </w:r>
      <w:r w:rsidR="00D77357" w:rsidRPr="0029606E">
        <w:t xml:space="preserve">arrangements and facilities for translation, interpretation and services during meetings, in collaboration with the host </w:t>
      </w:r>
      <w:r w:rsidR="003C11A1" w:rsidRPr="0029606E">
        <w:t>National Body</w:t>
      </w:r>
      <w:r w:rsidR="00D77357" w:rsidRPr="0029606E">
        <w:t>, as required;</w:t>
      </w:r>
    </w:p>
    <w:p w14:paraId="12DA7E57" w14:textId="5CC7B563" w:rsidR="00D77357" w:rsidRPr="0029606E" w:rsidRDefault="00154231" w:rsidP="00154231">
      <w:pPr>
        <w:pStyle w:val="ListNumber1"/>
      </w:pPr>
      <w:r w:rsidRPr="0029606E">
        <w:t>i)</w:t>
      </w:r>
      <w:r w:rsidRPr="0029606E">
        <w:tab/>
      </w:r>
      <w:r w:rsidR="00D77357" w:rsidRPr="0029606E">
        <w:t xml:space="preserve">attendance of the </w:t>
      </w:r>
      <w:del w:id="3284" w:author="Author">
        <w:r w:rsidR="00D77357" w:rsidRPr="0029606E" w:rsidDel="00FB10FE">
          <w:delText>secretary</w:delText>
        </w:r>
      </w:del>
      <w:ins w:id="3285" w:author="Author">
        <w:r w:rsidR="00FB10FE">
          <w:t>Secretary/Committee Manager</w:t>
        </w:r>
      </w:ins>
      <w:r w:rsidR="00D77357" w:rsidRPr="0029606E">
        <w:t xml:space="preserve"> at any meetings requiring his/her presence, including technical committee and/or subcommittee meetings, editing committee meetings, working group meetings, and consultations with the </w:t>
      </w:r>
      <w:del w:id="3286" w:author="Author">
        <w:r w:rsidR="00D77357" w:rsidRPr="0029606E" w:rsidDel="00627DBC">
          <w:delText>chair</w:delText>
        </w:r>
      </w:del>
      <w:ins w:id="3287" w:author="Author">
        <w:r w:rsidR="00627DBC">
          <w:t>Chair</w:t>
        </w:r>
      </w:ins>
      <w:r w:rsidR="00D77357" w:rsidRPr="0029606E">
        <w:t xml:space="preserve"> when necessary;</w:t>
      </w:r>
    </w:p>
    <w:p w14:paraId="632D86E7" w14:textId="4FAEF4F1" w:rsidR="00D77357" w:rsidRPr="0029606E" w:rsidRDefault="00154231" w:rsidP="00154231">
      <w:pPr>
        <w:pStyle w:val="ListNumber1"/>
      </w:pPr>
      <w:r w:rsidRPr="0029606E">
        <w:t>j)</w:t>
      </w:r>
      <w:r w:rsidRPr="0029606E">
        <w:tab/>
      </w:r>
      <w:r w:rsidR="00D77357" w:rsidRPr="0029606E">
        <w:t xml:space="preserve">access by the </w:t>
      </w:r>
      <w:del w:id="3288" w:author="Author">
        <w:r w:rsidR="00D77357" w:rsidRPr="0029606E" w:rsidDel="00FB10FE">
          <w:delText>secretary</w:delText>
        </w:r>
      </w:del>
      <w:ins w:id="3289" w:author="Author">
        <w:r w:rsidR="00FB10FE">
          <w:t>Secretary/Committee Manager</w:t>
        </w:r>
      </w:ins>
      <w:r w:rsidR="00D77357" w:rsidRPr="0029606E">
        <w:t xml:space="preserve"> to basic International Standards (see the ISO/IE</w:t>
      </w:r>
      <w:bookmarkStart w:id="3290" w:name="_Hlt507575668"/>
      <w:r w:rsidR="00D77357" w:rsidRPr="0029606E">
        <w:t>C</w:t>
      </w:r>
      <w:bookmarkEnd w:id="3290"/>
      <w:r w:rsidR="00D77357" w:rsidRPr="0029606E">
        <w:t> Directives, Part 2</w:t>
      </w:r>
      <w:r w:rsidR="006A3F97" w:rsidRPr="0029606E">
        <w:t xml:space="preserve"> on “</w:t>
      </w:r>
      <w:r w:rsidR="002E25D9" w:rsidRPr="0029606E">
        <w:t xml:space="preserve">Reference </w:t>
      </w:r>
      <w:r w:rsidR="006A3F97" w:rsidRPr="0029606E">
        <w:t>Documents and sources for drafting”</w:t>
      </w:r>
      <w:r w:rsidR="00D77357" w:rsidRPr="0029606E">
        <w:t>) and to International Standards, national standards and/or related documents in the field under consideration;</w:t>
      </w:r>
    </w:p>
    <w:p w14:paraId="649D27B4" w14:textId="05DBAC9B" w:rsidR="00D77357" w:rsidRPr="0029606E" w:rsidRDefault="00154231" w:rsidP="00154231">
      <w:pPr>
        <w:pStyle w:val="ListNumber1"/>
      </w:pPr>
      <w:r w:rsidRPr="0029606E">
        <w:t>k)</w:t>
      </w:r>
      <w:r w:rsidRPr="0029606E">
        <w:tab/>
      </w:r>
      <w:r w:rsidR="00D77357" w:rsidRPr="0029606E">
        <w:t xml:space="preserve">access by the </w:t>
      </w:r>
      <w:del w:id="3291" w:author="Author">
        <w:r w:rsidR="00D77357" w:rsidRPr="0029606E" w:rsidDel="00FB10FE">
          <w:delText>secretary</w:delText>
        </w:r>
      </w:del>
      <w:ins w:id="3292" w:author="Author">
        <w:r w:rsidR="00FB10FE">
          <w:t>Secretary/Committee Manager</w:t>
        </w:r>
      </w:ins>
      <w:r w:rsidR="00D77357" w:rsidRPr="0029606E">
        <w:t xml:space="preserve">, when necessary, to </w:t>
      </w:r>
      <w:del w:id="3293" w:author="Author">
        <w:r w:rsidR="00D77357" w:rsidRPr="0029606E" w:rsidDel="00976EF7">
          <w:delText>expert</w:delText>
        </w:r>
      </w:del>
      <w:ins w:id="3294" w:author="Author">
        <w:r w:rsidR="00976EF7">
          <w:t>Expert</w:t>
        </w:r>
      </w:ins>
      <w:r w:rsidR="00D77357" w:rsidRPr="0029606E">
        <w:t>s capable of advising on technical issues in the field of the committee.</w:t>
      </w:r>
    </w:p>
    <w:p w14:paraId="7C0911C8" w14:textId="749D927B" w:rsidR="00D77357" w:rsidRPr="0029606E" w:rsidRDefault="00D77357" w:rsidP="00D77357">
      <w:pPr>
        <w:pStyle w:val="BodyText"/>
      </w:pPr>
      <w:r w:rsidRPr="0029606E">
        <w:t>Whilst the Chief Executive Officer endeavours to send his</w:t>
      </w:r>
      <w:r w:rsidR="001B149B" w:rsidRPr="0029606E">
        <w:t>/her</w:t>
      </w:r>
      <w:r w:rsidRPr="0029606E">
        <w:t xml:space="preserve"> representative to the first meeting of a technical committee, to meetings of technical committees with new secretariats, and to any </w:t>
      </w:r>
      <w:del w:id="3295" w:author="Author">
        <w:r w:rsidRPr="0029606E" w:rsidDel="006566B7">
          <w:delText>technical committee or subcommittee</w:delText>
        </w:r>
      </w:del>
      <w:ins w:id="3296" w:author="Author">
        <w:r w:rsidR="006566B7">
          <w:t>committee</w:t>
        </w:r>
      </w:ins>
      <w:r w:rsidRPr="0029606E">
        <w:t xml:space="preserve"> meeting where such presence is desirable for solving problems, the </w:t>
      </w:r>
      <w:del w:id="3297" w:author="Author">
        <w:r w:rsidRPr="0029606E" w:rsidDel="00164399">
          <w:delText>office of the CEO</w:delText>
        </w:r>
      </w:del>
      <w:ins w:id="3298" w:author="Author">
        <w:r w:rsidR="00164399">
          <w:t>Office of the CEO</w:t>
        </w:r>
      </w:ins>
      <w:r w:rsidRPr="0029606E">
        <w:t xml:space="preserve"> cannot undertake to carry out the work for a secretariat, on a permanent or temporary basis.</w:t>
      </w:r>
    </w:p>
    <w:p w14:paraId="02FC2D5B" w14:textId="205C1C6D" w:rsidR="00D77357" w:rsidRPr="0029606E" w:rsidRDefault="00D77357" w:rsidP="00030483">
      <w:pPr>
        <w:pStyle w:val="a2"/>
        <w:numPr>
          <w:ilvl w:val="1"/>
          <w:numId w:val="19"/>
        </w:numPr>
      </w:pPr>
      <w:bookmarkStart w:id="3299" w:name="_Toc185305329"/>
      <w:bookmarkStart w:id="3300" w:name="_Toc185305548"/>
      <w:bookmarkStart w:id="3301" w:name="_Toc318972311"/>
      <w:bookmarkStart w:id="3302" w:name="_Toc323037401"/>
      <w:bookmarkStart w:id="3303" w:name="_Toc338243583"/>
      <w:bookmarkStart w:id="3304" w:name="_Toc354474266"/>
      <w:bookmarkStart w:id="3305" w:name="_Ref385926173"/>
      <w:bookmarkStart w:id="3306" w:name="_Toc478053455"/>
      <w:bookmarkStart w:id="3307" w:name="_Toc69205111"/>
      <w:bookmarkStart w:id="3308" w:name="_Toc69205456"/>
      <w:bookmarkStart w:id="3309" w:name="_Toc69304148"/>
      <w:r w:rsidRPr="0029606E">
        <w:t xml:space="preserve">Requirements of a </w:t>
      </w:r>
      <w:del w:id="3310" w:author="Author">
        <w:r w:rsidRPr="0029606E" w:rsidDel="00FB10FE">
          <w:delText>secretary</w:delText>
        </w:r>
      </w:del>
      <w:bookmarkEnd w:id="3299"/>
      <w:bookmarkEnd w:id="3300"/>
      <w:bookmarkEnd w:id="3301"/>
      <w:bookmarkEnd w:id="3302"/>
      <w:bookmarkEnd w:id="3303"/>
      <w:bookmarkEnd w:id="3304"/>
      <w:bookmarkEnd w:id="3305"/>
      <w:bookmarkEnd w:id="3306"/>
      <w:bookmarkEnd w:id="3307"/>
      <w:bookmarkEnd w:id="3308"/>
      <w:bookmarkEnd w:id="3309"/>
      <w:ins w:id="3311" w:author="Author">
        <w:r w:rsidR="00FB10FE">
          <w:t>Secretary/Committee Manager</w:t>
        </w:r>
      </w:ins>
    </w:p>
    <w:p w14:paraId="1F64ADBD" w14:textId="14260697" w:rsidR="00D77357" w:rsidRPr="0029606E" w:rsidRDefault="00D77357" w:rsidP="00154231">
      <w:pPr>
        <w:pStyle w:val="BodyText"/>
        <w:keepNext/>
      </w:pPr>
      <w:r w:rsidRPr="0029606E">
        <w:t xml:space="preserve">The individual appointed as </w:t>
      </w:r>
      <w:del w:id="3312" w:author="Author">
        <w:r w:rsidRPr="0029606E" w:rsidDel="00FB10FE">
          <w:delText>secretary</w:delText>
        </w:r>
      </w:del>
      <w:ins w:id="3313" w:author="Author">
        <w:r w:rsidR="00FB10FE">
          <w:t>Secretary/Committee Manager</w:t>
        </w:r>
      </w:ins>
      <w:r w:rsidRPr="0029606E">
        <w:t xml:space="preserve"> shall</w:t>
      </w:r>
    </w:p>
    <w:p w14:paraId="7469EF8B" w14:textId="77777777" w:rsidR="00D77357" w:rsidRPr="0029606E" w:rsidRDefault="00154231" w:rsidP="00154231">
      <w:pPr>
        <w:pStyle w:val="ListNumber1"/>
      </w:pPr>
      <w:r w:rsidRPr="0029606E">
        <w:t>a</w:t>
      </w:r>
      <w:r w:rsidR="00A77870" w:rsidRPr="0029606E">
        <w:t>)</w:t>
      </w:r>
      <w:r w:rsidR="00A77870" w:rsidRPr="0029606E">
        <w:tab/>
      </w:r>
      <w:r w:rsidR="00D77357" w:rsidRPr="0029606E">
        <w:t>have sufficient knowledge of English and/or French;</w:t>
      </w:r>
    </w:p>
    <w:p w14:paraId="1F17AE12" w14:textId="77777777" w:rsidR="00D77357" w:rsidRPr="0029606E" w:rsidRDefault="00154231" w:rsidP="00154231">
      <w:pPr>
        <w:pStyle w:val="ListNumber1"/>
      </w:pPr>
      <w:r w:rsidRPr="0029606E">
        <w:t>b</w:t>
      </w:r>
      <w:r w:rsidR="00A77870" w:rsidRPr="0029606E">
        <w:t>)</w:t>
      </w:r>
      <w:r w:rsidR="00A77870" w:rsidRPr="0029606E">
        <w:tab/>
      </w:r>
      <w:r w:rsidR="00D77357" w:rsidRPr="0029606E">
        <w:t xml:space="preserve">be familiar with the </w:t>
      </w:r>
      <w:r w:rsidR="00D77357" w:rsidRPr="0029606E">
        <w:rPr>
          <w:i/>
        </w:rPr>
        <w:t>Statutes and rules of procedure</w:t>
      </w:r>
      <w:r w:rsidR="00D77357" w:rsidRPr="0029606E">
        <w:t>, as appropriate, and with the ISO/IEC Directives (see the respective Supplements to the ISO/IEC Directives);</w:t>
      </w:r>
    </w:p>
    <w:p w14:paraId="6A7DA4B4" w14:textId="73AB9FFC" w:rsidR="00D77357" w:rsidRPr="0029606E" w:rsidRDefault="00154231" w:rsidP="00154231">
      <w:pPr>
        <w:pStyle w:val="ListNumber1"/>
      </w:pPr>
      <w:r w:rsidRPr="0029606E">
        <w:t>c</w:t>
      </w:r>
      <w:r w:rsidR="00A77870" w:rsidRPr="0029606E">
        <w:t>)</w:t>
      </w:r>
      <w:r w:rsidR="00A77870" w:rsidRPr="0029606E">
        <w:tab/>
      </w:r>
      <w:r w:rsidR="00D77357" w:rsidRPr="0029606E">
        <w:t xml:space="preserve">be in a position to advise the committee and any subsidiary bodies on any point of procedure or drafting, after consultation with the </w:t>
      </w:r>
      <w:del w:id="3314" w:author="Author">
        <w:r w:rsidR="00D77357" w:rsidRPr="0029606E" w:rsidDel="00164399">
          <w:delText>office of the CEO</w:delText>
        </w:r>
      </w:del>
      <w:ins w:id="3315" w:author="Author">
        <w:r w:rsidR="00164399">
          <w:t>Office of the CEO</w:t>
        </w:r>
      </w:ins>
      <w:r w:rsidR="00D77357" w:rsidRPr="0029606E">
        <w:t xml:space="preserve"> if necessary;</w:t>
      </w:r>
    </w:p>
    <w:p w14:paraId="7124881F" w14:textId="77F42F2F" w:rsidR="00D77357" w:rsidRPr="0029606E" w:rsidRDefault="00154231" w:rsidP="00154231">
      <w:pPr>
        <w:pStyle w:val="ListNumber1"/>
      </w:pPr>
      <w:r w:rsidRPr="0029606E">
        <w:t>d</w:t>
      </w:r>
      <w:r w:rsidR="00A77870" w:rsidRPr="0029606E">
        <w:t>)</w:t>
      </w:r>
      <w:r w:rsidR="00A77870" w:rsidRPr="0029606E">
        <w:tab/>
      </w:r>
      <w:r w:rsidR="00D77357" w:rsidRPr="0029606E">
        <w:t>be aware of any council board or technical management board decision regarding the activities of the technical committees in general and of the committee for which s</w:t>
      </w:r>
      <w:ins w:id="3316" w:author="Author">
        <w:r w:rsidR="00F70DBF">
          <w:t>he</w:t>
        </w:r>
      </w:ins>
      <w:r w:rsidR="00D77357" w:rsidRPr="0029606E">
        <w:t>/he is responsible in particular;</w:t>
      </w:r>
    </w:p>
    <w:p w14:paraId="2186FB55" w14:textId="77777777" w:rsidR="00D77357" w:rsidRPr="0029606E" w:rsidRDefault="00154231" w:rsidP="00154231">
      <w:pPr>
        <w:pStyle w:val="ListNumber1"/>
      </w:pPr>
      <w:r w:rsidRPr="0029606E">
        <w:t>e</w:t>
      </w:r>
      <w:r w:rsidR="00A77870" w:rsidRPr="0029606E">
        <w:t>)</w:t>
      </w:r>
      <w:r w:rsidR="00A77870" w:rsidRPr="0029606E">
        <w:tab/>
      </w:r>
      <w:r w:rsidR="00D77357" w:rsidRPr="0029606E">
        <w:t>be a good organizer and have training in and ability for technical and administrative work, in order to organize and conduct the work of the committee and to promote active participation on the part of committee members and subsidiary bodies, if any;</w:t>
      </w:r>
    </w:p>
    <w:p w14:paraId="5264BF46" w14:textId="77777777" w:rsidR="00D77357" w:rsidRPr="0029606E" w:rsidRDefault="00154231" w:rsidP="00154231">
      <w:pPr>
        <w:pStyle w:val="ListNumber1"/>
      </w:pPr>
      <w:bookmarkStart w:id="3317" w:name="_Ref318977245"/>
      <w:r w:rsidRPr="0029606E">
        <w:t>f</w:t>
      </w:r>
      <w:r w:rsidR="00A77870" w:rsidRPr="0029606E">
        <w:t>)</w:t>
      </w:r>
      <w:r w:rsidR="00A77870" w:rsidRPr="0029606E">
        <w:tab/>
      </w:r>
      <w:r w:rsidR="00D77357" w:rsidRPr="0029606E">
        <w:t>be familiar with the documentation supplied by the offices of CEO, in particular the use of electronic tools and services.</w:t>
      </w:r>
      <w:bookmarkEnd w:id="3317"/>
    </w:p>
    <w:p w14:paraId="7E0AC0A2" w14:textId="28F7D03B" w:rsidR="00D77357" w:rsidRDefault="00D77357" w:rsidP="00D77357">
      <w:pPr>
        <w:pStyle w:val="BodyText"/>
      </w:pPr>
      <w:r w:rsidRPr="0029606E">
        <w:t xml:space="preserve">It is recommended that newly appointed </w:t>
      </w:r>
      <w:del w:id="3318" w:author="Author">
        <w:r w:rsidRPr="0029606E" w:rsidDel="00BA01B9">
          <w:delText>secretaries</w:delText>
        </w:r>
      </w:del>
      <w:ins w:id="3319" w:author="Author">
        <w:r w:rsidR="00BA01B9">
          <w:t>Secretaries/Committee Managers</w:t>
        </w:r>
      </w:ins>
      <w:r w:rsidRPr="0029606E">
        <w:t xml:space="preserve"> of technical committees should make an early visit to the </w:t>
      </w:r>
      <w:del w:id="3320" w:author="Author">
        <w:r w:rsidRPr="0029606E" w:rsidDel="00164399">
          <w:delText>office of the CEO</w:delText>
        </w:r>
      </w:del>
      <w:ins w:id="3321" w:author="Author">
        <w:r w:rsidR="00164399">
          <w:t>Office of the CEO</w:t>
        </w:r>
      </w:ins>
      <w:r w:rsidRPr="0029606E">
        <w:t xml:space="preserve"> in Geneva in order to discuss procedures and working methods with the staff concerned.</w:t>
      </w:r>
    </w:p>
    <w:p w14:paraId="75407F67" w14:textId="1536B6F7" w:rsidR="00672782" w:rsidRDefault="00672782" w:rsidP="00030483">
      <w:pPr>
        <w:pStyle w:val="a2"/>
        <w:numPr>
          <w:ilvl w:val="1"/>
          <w:numId w:val="19"/>
        </w:numPr>
      </w:pPr>
      <w:r>
        <w:t xml:space="preserve">Requirements of an assistant </w:t>
      </w:r>
      <w:del w:id="3322" w:author="Author">
        <w:r w:rsidDel="00FB10FE">
          <w:delText>secretary</w:delText>
        </w:r>
      </w:del>
      <w:ins w:id="3323" w:author="Author">
        <w:r w:rsidR="00FB10FE">
          <w:t>Secretary/Committee Manager</w:t>
        </w:r>
      </w:ins>
      <w:r>
        <w:t xml:space="preserve"> </w:t>
      </w:r>
    </w:p>
    <w:p w14:paraId="183C2616" w14:textId="35CECAD6" w:rsidR="00672782" w:rsidRDefault="00672782" w:rsidP="00D77357">
      <w:pPr>
        <w:pStyle w:val="BodyText"/>
      </w:pPr>
      <w:r>
        <w:t xml:space="preserve">The individual(s) appointed as assistant </w:t>
      </w:r>
      <w:del w:id="3324" w:author="Author">
        <w:r w:rsidDel="00FB10FE">
          <w:delText>secretary</w:delText>
        </w:r>
      </w:del>
      <w:ins w:id="3325" w:author="Author">
        <w:r w:rsidR="00FB10FE">
          <w:t>Secretary/Committee Manager</w:t>
        </w:r>
      </w:ins>
      <w:r>
        <w:t xml:space="preserve"> shall </w:t>
      </w:r>
    </w:p>
    <w:p w14:paraId="143533B6" w14:textId="46AF94F9" w:rsidR="00672782" w:rsidRDefault="00672782" w:rsidP="00D77357">
      <w:pPr>
        <w:pStyle w:val="BodyText"/>
      </w:pPr>
      <w:r>
        <w:t xml:space="preserve">a) have a defined role in supporting the </w:t>
      </w:r>
      <w:del w:id="3326" w:author="Author">
        <w:r w:rsidDel="00FB10FE">
          <w:delText>secretary</w:delText>
        </w:r>
      </w:del>
      <w:ins w:id="3327" w:author="Author">
        <w:r w:rsidR="00FB10FE">
          <w:t>Secretary/Committee Manager</w:t>
        </w:r>
      </w:ins>
      <w:r>
        <w:t xml:space="preserve"> and this role shall be defined by the secretariat; </w:t>
      </w:r>
    </w:p>
    <w:p w14:paraId="136B4516" w14:textId="77777777" w:rsidR="00672782" w:rsidRDefault="00672782" w:rsidP="00D77357">
      <w:pPr>
        <w:pStyle w:val="BodyText"/>
      </w:pPr>
      <w:r>
        <w:t xml:space="preserve">b) possess the knowledge and skills necessary for this defined role, ideally equal to those identified in D.3, but may be a subset of these requirements depending upon the role assigned; </w:t>
      </w:r>
    </w:p>
    <w:p w14:paraId="573C0D10" w14:textId="79A9F6EB" w:rsidR="00672782" w:rsidRDefault="00672782" w:rsidP="00D77357">
      <w:pPr>
        <w:pStyle w:val="BodyText"/>
      </w:pPr>
      <w:r>
        <w:t xml:space="preserve">c) have the equivalent authority as the </w:t>
      </w:r>
      <w:del w:id="3328" w:author="Author">
        <w:r w:rsidDel="00FB10FE">
          <w:delText>secretary</w:delText>
        </w:r>
      </w:del>
      <w:ins w:id="3329" w:author="Author">
        <w:r w:rsidR="00FB10FE">
          <w:t>Secretary/Committee Manager</w:t>
        </w:r>
      </w:ins>
      <w:r>
        <w:t xml:space="preserve"> in the performance of the duties associated with the defined role; </w:t>
      </w:r>
    </w:p>
    <w:p w14:paraId="4FDDB8B6" w14:textId="1651B290" w:rsidR="00FD5816" w:rsidRPr="005C2FDC" w:rsidRDefault="00672782" w:rsidP="00D77357">
      <w:pPr>
        <w:pStyle w:val="BodyText"/>
        <w:rPr>
          <w:b/>
          <w:bCs/>
        </w:rPr>
      </w:pPr>
      <w:r>
        <w:t>d) be appointed taking into consideration increasing the gender and geographic diversity of the management team.</w:t>
      </w:r>
    </w:p>
    <w:p w14:paraId="535C2F21" w14:textId="207F3360" w:rsidR="001E7FFA" w:rsidRPr="0029606E" w:rsidRDefault="001E7FFA" w:rsidP="00030483">
      <w:pPr>
        <w:pStyle w:val="ANNEX"/>
        <w:numPr>
          <w:ilvl w:val="0"/>
          <w:numId w:val="19"/>
        </w:numPr>
        <w:autoSpaceDE w:val="0"/>
        <w:autoSpaceDN w:val="0"/>
        <w:adjustRightInd w:val="0"/>
        <w:rPr>
          <w:szCs w:val="24"/>
        </w:rPr>
      </w:pPr>
      <w:r w:rsidRPr="0029606E">
        <w:rPr>
          <w:b w:val="0"/>
          <w:szCs w:val="24"/>
        </w:rPr>
        <w:br/>
      </w:r>
      <w:bookmarkStart w:id="3330" w:name="_Toc37318769"/>
      <w:bookmarkStart w:id="3331" w:name="_Ref69224977"/>
      <w:bookmarkStart w:id="3332" w:name="_Toc69304149"/>
      <w:r w:rsidRPr="0029606E">
        <w:rPr>
          <w:b w:val="0"/>
          <w:szCs w:val="24"/>
        </w:rPr>
        <w:t>(</w:t>
      </w:r>
      <w:r w:rsidRPr="0029606E">
        <w:rPr>
          <w:b w:val="0"/>
          <w:bCs/>
        </w:rPr>
        <w:t>normative</w:t>
      </w:r>
      <w:r w:rsidRPr="0029606E">
        <w:rPr>
          <w:b w:val="0"/>
          <w:szCs w:val="24"/>
        </w:rPr>
        <w:t>)</w:t>
      </w:r>
      <w:r w:rsidRPr="0029606E">
        <w:rPr>
          <w:b w:val="0"/>
          <w:szCs w:val="24"/>
        </w:rPr>
        <w:br/>
      </w:r>
      <w:r w:rsidRPr="0029606E">
        <w:rPr>
          <w:b w:val="0"/>
          <w:szCs w:val="24"/>
        </w:rPr>
        <w:br/>
      </w:r>
      <w:bookmarkEnd w:id="3330"/>
      <w:r w:rsidRPr="0029606E">
        <w:t>General policy on the use of languages</w:t>
      </w:r>
      <w:bookmarkEnd w:id="3331"/>
      <w:bookmarkEnd w:id="3332"/>
    </w:p>
    <w:p w14:paraId="27A1E6D5" w14:textId="061C47D1" w:rsidR="00D77357" w:rsidRPr="0029606E" w:rsidRDefault="00D77357" w:rsidP="00030483">
      <w:pPr>
        <w:pStyle w:val="a2"/>
        <w:numPr>
          <w:ilvl w:val="1"/>
          <w:numId w:val="20"/>
        </w:numPr>
      </w:pPr>
      <w:bookmarkStart w:id="3333" w:name="_Toc185305331"/>
      <w:bookmarkStart w:id="3334" w:name="_Toc185305550"/>
      <w:bookmarkStart w:id="3335" w:name="_Toc318972313"/>
      <w:bookmarkStart w:id="3336" w:name="_Toc323037403"/>
      <w:bookmarkStart w:id="3337" w:name="_Toc338243585"/>
      <w:bookmarkStart w:id="3338" w:name="_Toc354474268"/>
      <w:bookmarkStart w:id="3339" w:name="_Toc478053457"/>
      <w:bookmarkStart w:id="3340" w:name="_Toc69205113"/>
      <w:bookmarkStart w:id="3341" w:name="_Toc69205458"/>
      <w:bookmarkStart w:id="3342" w:name="_Toc69304150"/>
      <w:r w:rsidRPr="0029606E">
        <w:t>Expressing and communicating ideas in an international environment</w:t>
      </w:r>
      <w:bookmarkEnd w:id="3333"/>
      <w:bookmarkEnd w:id="3334"/>
      <w:bookmarkEnd w:id="3335"/>
      <w:bookmarkEnd w:id="3336"/>
      <w:bookmarkEnd w:id="3337"/>
      <w:bookmarkEnd w:id="3338"/>
      <w:bookmarkEnd w:id="3339"/>
      <w:bookmarkEnd w:id="3340"/>
      <w:bookmarkEnd w:id="3341"/>
      <w:bookmarkEnd w:id="3342"/>
    </w:p>
    <w:p w14:paraId="09214822" w14:textId="5A2F13DD" w:rsidR="00D77357" w:rsidRPr="0029606E" w:rsidRDefault="00D77357" w:rsidP="00D77357">
      <w:pPr>
        <w:pStyle w:val="BodyText"/>
      </w:pPr>
      <w:r w:rsidRPr="0029606E">
        <w:t xml:space="preserve">At the international level, it is common practice to </w:t>
      </w:r>
      <w:r w:rsidR="00BE3A81" w:rsidRPr="0029606E">
        <w:t xml:space="preserve">publish </w:t>
      </w:r>
      <w:del w:id="3343" w:author="Author">
        <w:r w:rsidR="00BE3A81" w:rsidRPr="0029606E" w:rsidDel="005218EC">
          <w:delText>deliverable</w:delText>
        </w:r>
      </w:del>
      <w:ins w:id="3344" w:author="Author">
        <w:r w:rsidR="005218EC">
          <w:t>document</w:t>
        </w:r>
      </w:ins>
      <w:r w:rsidR="00BE3A81" w:rsidRPr="0029606E">
        <w:t xml:space="preserve">s in </w:t>
      </w:r>
      <w:r w:rsidRPr="0029606E">
        <w:t>at least two languages. There are a number of reasons why it is advantageous to use two languages, for example:</w:t>
      </w:r>
    </w:p>
    <w:p w14:paraId="5CD8F028" w14:textId="77777777" w:rsidR="00D77357" w:rsidRPr="0029606E" w:rsidRDefault="00154231" w:rsidP="00154231">
      <w:pPr>
        <w:pStyle w:val="ListContinue1"/>
      </w:pPr>
      <w:r w:rsidRPr="0029606E">
        <w:t>—</w:t>
      </w:r>
      <w:r w:rsidRPr="0029606E">
        <w:tab/>
      </w:r>
      <w:r w:rsidR="00D77357" w:rsidRPr="0029606E">
        <w:t>greater clarity and accuracy of meaning can be achieved by expressing a given concept in two languages which have different grammar and syntax;</w:t>
      </w:r>
    </w:p>
    <w:p w14:paraId="09820407" w14:textId="77777777" w:rsidR="00D77357" w:rsidRPr="0029606E" w:rsidRDefault="00154231" w:rsidP="00154231">
      <w:pPr>
        <w:pStyle w:val="ListContinue1"/>
      </w:pPr>
      <w:r w:rsidRPr="0029606E">
        <w:t>—</w:t>
      </w:r>
      <w:r w:rsidRPr="0029606E">
        <w:tab/>
      </w:r>
      <w:r w:rsidR="00D77357" w:rsidRPr="0029606E">
        <w:t>if consensus is reached on the basis of a text drafted in only one language, difficulties may arise when it comes to putting that text into another language. Some questions may have to be rediscussed, and this can cause delay if the text originally agreed upon has to be altered. Subsequent drafting into a second language of a text already approved in the first language often brings to light difficulties of expression that could have been avoided if both versions had been prepared at the same time and then amended together;</w:t>
      </w:r>
    </w:p>
    <w:p w14:paraId="5BE13DAF" w14:textId="77777777" w:rsidR="00D77357" w:rsidRPr="0029606E" w:rsidRDefault="00154231" w:rsidP="00154231">
      <w:pPr>
        <w:pStyle w:val="ListContinue1"/>
      </w:pPr>
      <w:r w:rsidRPr="0029606E">
        <w:t>—</w:t>
      </w:r>
      <w:r w:rsidRPr="0029606E">
        <w:tab/>
      </w:r>
      <w:r w:rsidR="00D77357" w:rsidRPr="0029606E">
        <w:t>to ensure that international meetings will be as productive as possible, it is important for the agreements reached to be utterly devoid of ambiguity, and there has to be no risk that these agreements can be called back into question because of misunderstandings of a linguistic nature;</w:t>
      </w:r>
    </w:p>
    <w:p w14:paraId="6B0844CE" w14:textId="77777777" w:rsidR="00D77357" w:rsidRPr="0029606E" w:rsidRDefault="00154231" w:rsidP="00154231">
      <w:pPr>
        <w:pStyle w:val="ListContinue1"/>
      </w:pPr>
      <w:r w:rsidRPr="0029606E">
        <w:t>—</w:t>
      </w:r>
      <w:r w:rsidRPr="0029606E">
        <w:tab/>
      </w:r>
      <w:r w:rsidR="00D77357" w:rsidRPr="0029606E">
        <w:t>the use of two languages chosen from two linguistic groups widens the number of prospective delegates who might be appointed to attend the meetings;</w:t>
      </w:r>
    </w:p>
    <w:p w14:paraId="374471B2" w14:textId="77777777" w:rsidR="00D77357" w:rsidRPr="0029606E" w:rsidRDefault="00154231" w:rsidP="00154231">
      <w:pPr>
        <w:pStyle w:val="ListContinue1"/>
      </w:pPr>
      <w:r w:rsidRPr="0029606E">
        <w:t>—</w:t>
      </w:r>
      <w:r w:rsidRPr="0029606E">
        <w:tab/>
      </w:r>
      <w:r w:rsidR="00D77357" w:rsidRPr="0029606E">
        <w:t>it becomes easier to express a concept properly in other languages if there are already two perfectly harmonized versions.</w:t>
      </w:r>
    </w:p>
    <w:p w14:paraId="57CA9201" w14:textId="44D532C9" w:rsidR="00D77357" w:rsidRPr="0029606E" w:rsidRDefault="00D77357" w:rsidP="00030483">
      <w:pPr>
        <w:pStyle w:val="a2"/>
        <w:numPr>
          <w:ilvl w:val="1"/>
          <w:numId w:val="20"/>
        </w:numPr>
      </w:pPr>
      <w:bookmarkStart w:id="3345" w:name="_Toc185305332"/>
      <w:bookmarkStart w:id="3346" w:name="_Toc185305551"/>
      <w:bookmarkStart w:id="3347" w:name="_Toc318972314"/>
      <w:bookmarkStart w:id="3348" w:name="_Toc323037404"/>
      <w:bookmarkStart w:id="3349" w:name="_Toc338243586"/>
      <w:bookmarkStart w:id="3350" w:name="_Toc354474269"/>
      <w:bookmarkStart w:id="3351" w:name="_Toc478053458"/>
      <w:bookmarkStart w:id="3352" w:name="_Toc69205114"/>
      <w:bookmarkStart w:id="3353" w:name="_Toc69205459"/>
      <w:bookmarkStart w:id="3354" w:name="_Toc69304151"/>
      <w:r w:rsidRPr="0029606E">
        <w:t>The use of languages in the technical work</w:t>
      </w:r>
      <w:bookmarkEnd w:id="3345"/>
      <w:bookmarkEnd w:id="3346"/>
      <w:bookmarkEnd w:id="3347"/>
      <w:bookmarkEnd w:id="3348"/>
      <w:bookmarkEnd w:id="3349"/>
      <w:bookmarkEnd w:id="3350"/>
      <w:bookmarkEnd w:id="3351"/>
      <w:bookmarkEnd w:id="3352"/>
      <w:bookmarkEnd w:id="3353"/>
      <w:bookmarkEnd w:id="3354"/>
    </w:p>
    <w:p w14:paraId="11501020" w14:textId="77777777" w:rsidR="00D77357" w:rsidRPr="0029606E" w:rsidRDefault="00D77357" w:rsidP="00D77357">
      <w:pPr>
        <w:pStyle w:val="BodyText"/>
      </w:pPr>
      <w:r w:rsidRPr="0029606E">
        <w:t>The official languages are English, French and Russian.</w:t>
      </w:r>
    </w:p>
    <w:p w14:paraId="47875458" w14:textId="77777777" w:rsidR="00D77357" w:rsidRPr="0029606E" w:rsidRDefault="00D77357" w:rsidP="00D77357">
      <w:pPr>
        <w:pStyle w:val="BodyText"/>
      </w:pPr>
      <w:r w:rsidRPr="0029606E">
        <w:t>The work of the technical committees and the correspondence</w:t>
      </w:r>
      <w:r w:rsidR="00BE3A81" w:rsidRPr="0029606E">
        <w:t xml:space="preserve"> are in English by default</w:t>
      </w:r>
      <w:r w:rsidRPr="0029606E">
        <w:t>.</w:t>
      </w:r>
    </w:p>
    <w:p w14:paraId="2DBBA111" w14:textId="77777777" w:rsidR="00D77357" w:rsidRPr="0029606E" w:rsidRDefault="00D77357" w:rsidP="00D77357">
      <w:pPr>
        <w:pStyle w:val="BodyText"/>
      </w:pPr>
      <w:r w:rsidRPr="0029606E">
        <w:t xml:space="preserve">For the purposes of the above, the </w:t>
      </w:r>
      <w:r w:rsidR="003C11A1" w:rsidRPr="0029606E">
        <w:t>National Body</w:t>
      </w:r>
      <w:r w:rsidRPr="0029606E">
        <w:t xml:space="preserve"> for the Russian Federation provides all interpretation and translation into and from the Russian language.</w:t>
      </w:r>
    </w:p>
    <w:p w14:paraId="121ECEA3" w14:textId="0BD391D1" w:rsidR="00871D4B" w:rsidRPr="0029606E" w:rsidRDefault="00871D4B" w:rsidP="00EF7C20">
      <w:pPr>
        <w:pStyle w:val="BodyText"/>
        <w:rPr>
          <w:rFonts w:ascii="Arial" w:hAnsi="Arial"/>
          <w:lang w:eastAsia="zh-CN"/>
        </w:rPr>
      </w:pPr>
      <w:r w:rsidRPr="0029606E">
        <w:t xml:space="preserve">In IEC, a definitive language of development for each </w:t>
      </w:r>
      <w:del w:id="3355" w:author="Author">
        <w:r w:rsidRPr="0029606E" w:rsidDel="005218EC">
          <w:delText>deliverable</w:delText>
        </w:r>
      </w:del>
      <w:ins w:id="3356" w:author="Author">
        <w:r w:rsidR="005218EC">
          <w:t>document</w:t>
        </w:r>
      </w:ins>
      <w:r w:rsidRPr="0029606E">
        <w:t xml:space="preserve"> shall be designated in the Foreword. Specific exceptions apply to the IEV and/or database standards.</w:t>
      </w:r>
    </w:p>
    <w:p w14:paraId="42EA054D" w14:textId="003C4A24" w:rsidR="00D77357" w:rsidRPr="0029606E" w:rsidRDefault="00D77357" w:rsidP="00030483">
      <w:pPr>
        <w:pStyle w:val="a2"/>
        <w:numPr>
          <w:ilvl w:val="1"/>
          <w:numId w:val="20"/>
        </w:numPr>
      </w:pPr>
      <w:bookmarkStart w:id="3357" w:name="_Toc185305333"/>
      <w:bookmarkStart w:id="3358" w:name="_Toc185305552"/>
      <w:bookmarkStart w:id="3359" w:name="_Toc318972315"/>
      <w:bookmarkStart w:id="3360" w:name="_Toc323037405"/>
      <w:bookmarkStart w:id="3361" w:name="_Toc338243587"/>
      <w:bookmarkStart w:id="3362" w:name="_Toc354474270"/>
      <w:bookmarkStart w:id="3363" w:name="_Toc478053459"/>
      <w:bookmarkStart w:id="3364" w:name="_Toc69205115"/>
      <w:bookmarkStart w:id="3365" w:name="_Toc69205460"/>
      <w:bookmarkStart w:id="3366" w:name="_Toc69304152"/>
      <w:r w:rsidRPr="0029606E">
        <w:t>International Standards</w:t>
      </w:r>
      <w:bookmarkEnd w:id="3357"/>
      <w:bookmarkEnd w:id="3358"/>
      <w:bookmarkEnd w:id="3359"/>
      <w:bookmarkEnd w:id="3360"/>
      <w:bookmarkEnd w:id="3361"/>
      <w:bookmarkEnd w:id="3362"/>
      <w:bookmarkEnd w:id="3363"/>
      <w:bookmarkEnd w:id="3364"/>
      <w:bookmarkEnd w:id="3365"/>
      <w:bookmarkEnd w:id="3366"/>
    </w:p>
    <w:p w14:paraId="26DA3CC2" w14:textId="77777777" w:rsidR="00D77357" w:rsidRPr="0029606E" w:rsidRDefault="00D77357" w:rsidP="00D77357">
      <w:pPr>
        <w:pStyle w:val="BodyText"/>
      </w:pPr>
      <w:r w:rsidRPr="0029606E">
        <w:t>International Standards are published by the ISO and IEC in English and in French (and sometimes in multilingual editions also including Russian and other languages, especially in cases of terminology). These versions of a given International Standard are equivalent, and each is regarded as being an original-language version.</w:t>
      </w:r>
    </w:p>
    <w:p w14:paraId="1D599387" w14:textId="51795A42" w:rsidR="00D77357" w:rsidRPr="0029606E" w:rsidRDefault="00D77357" w:rsidP="00D77357">
      <w:pPr>
        <w:pStyle w:val="BodyText"/>
      </w:pPr>
      <w:r w:rsidRPr="0029606E">
        <w:t xml:space="preserve">It is advantageous for the technical content of a </w:t>
      </w:r>
      <w:del w:id="3367" w:author="Author">
        <w:r w:rsidRPr="0029606E" w:rsidDel="00AB38E9">
          <w:delText xml:space="preserve">standard </w:delText>
        </w:r>
      </w:del>
      <w:ins w:id="3368" w:author="Author">
        <w:r w:rsidR="00AB38E9">
          <w:t xml:space="preserve">document </w:t>
        </w:r>
      </w:ins>
      <w:r w:rsidRPr="0029606E">
        <w:t>to be expressed in both English and French from the outset of the drafting procedure, so that these two versions will be studied, amended and adopted at the same time and their linguistic equivalence will be ensured at all times. (See also the ISO/IEC Directives, Part </w:t>
      </w:r>
      <w:bookmarkStart w:id="3369" w:name="_Hlt519306361"/>
      <w:r w:rsidRPr="0029606E">
        <w:t>2</w:t>
      </w:r>
      <w:bookmarkEnd w:id="3369"/>
      <w:r w:rsidRPr="0029606E">
        <w:t>,</w:t>
      </w:r>
      <w:r w:rsidR="00BC3597" w:rsidRPr="0029606E">
        <w:t xml:space="preserve"> clause on “Language versions”</w:t>
      </w:r>
      <w:r w:rsidRPr="0029606E">
        <w:t>)</w:t>
      </w:r>
      <w:r w:rsidR="00BC3597" w:rsidRPr="0029606E">
        <w:t>.</w:t>
      </w:r>
    </w:p>
    <w:p w14:paraId="107D6C9A" w14:textId="77777777" w:rsidR="00D77357" w:rsidRPr="0029606E" w:rsidRDefault="00D77357" w:rsidP="00154231">
      <w:pPr>
        <w:pStyle w:val="BodyText"/>
        <w:keepNext/>
      </w:pPr>
      <w:r w:rsidRPr="0029606E">
        <w:t>This may be done</w:t>
      </w:r>
    </w:p>
    <w:p w14:paraId="36BBF928" w14:textId="77777777" w:rsidR="00D77357" w:rsidRPr="0029606E" w:rsidRDefault="00154231" w:rsidP="00154231">
      <w:pPr>
        <w:pStyle w:val="ListContinue1"/>
      </w:pPr>
      <w:r w:rsidRPr="0029606E">
        <w:t>—</w:t>
      </w:r>
      <w:r w:rsidRPr="0029606E">
        <w:tab/>
      </w:r>
      <w:r w:rsidR="00D77357" w:rsidRPr="0029606E">
        <w:t>by the secretariat or, under the latter's responsibility, with outside assistance, or</w:t>
      </w:r>
    </w:p>
    <w:p w14:paraId="6452499F" w14:textId="09EE630A" w:rsidR="00D77357" w:rsidRPr="0029606E" w:rsidRDefault="00154231" w:rsidP="00154231">
      <w:pPr>
        <w:pStyle w:val="ListContinue1"/>
      </w:pPr>
      <w:r w:rsidRPr="0029606E">
        <w:t>—</w:t>
      </w:r>
      <w:r w:rsidRPr="0029606E">
        <w:tab/>
      </w:r>
      <w:r w:rsidR="00D77357" w:rsidRPr="0029606E">
        <w:t xml:space="preserve">by the editing committee of the responsible </w:t>
      </w:r>
      <w:del w:id="3370" w:author="Author">
        <w:r w:rsidR="00D77357" w:rsidRPr="0029606E" w:rsidDel="006566B7">
          <w:delText>technical committee or subcommittee</w:delText>
        </w:r>
      </w:del>
      <w:ins w:id="3371" w:author="Author">
        <w:r w:rsidR="006566B7">
          <w:t>committee</w:t>
        </w:r>
      </w:ins>
      <w:r w:rsidR="00D77357" w:rsidRPr="0029606E">
        <w:t>, or</w:t>
      </w:r>
    </w:p>
    <w:p w14:paraId="43DF4DA6" w14:textId="77777777" w:rsidR="00D77357" w:rsidRPr="0029606E" w:rsidRDefault="00154231" w:rsidP="00154231">
      <w:pPr>
        <w:pStyle w:val="ListContinue1"/>
      </w:pPr>
      <w:r w:rsidRPr="0029606E">
        <w:t>—</w:t>
      </w:r>
      <w:r w:rsidRPr="0029606E">
        <w:tab/>
      </w:r>
      <w:r w:rsidR="00D77357" w:rsidRPr="0029606E">
        <w:t xml:space="preserve">by </w:t>
      </w:r>
      <w:r w:rsidR="00D81FA7" w:rsidRPr="0029606E">
        <w:t>National Bodies</w:t>
      </w:r>
      <w:r w:rsidR="00D77357" w:rsidRPr="0029606E">
        <w:t xml:space="preserve"> whose national language is English or French and under an agreement concluded between those </w:t>
      </w:r>
      <w:r w:rsidR="00D81FA7" w:rsidRPr="0029606E">
        <w:t>National Bodies</w:t>
      </w:r>
      <w:r w:rsidR="00D77357" w:rsidRPr="0029606E">
        <w:t xml:space="preserve"> and the secretariat concerned.</w:t>
      </w:r>
    </w:p>
    <w:p w14:paraId="68B2C0EE" w14:textId="77777777" w:rsidR="00D77357" w:rsidRPr="0029606E" w:rsidRDefault="00D77357" w:rsidP="00D77357">
      <w:pPr>
        <w:pStyle w:val="BodyText"/>
      </w:pPr>
      <w:r w:rsidRPr="0029606E">
        <w:t xml:space="preserve">When it is decided to publish a multilingual International Standard (a vocabulary, for example), the </w:t>
      </w:r>
      <w:r w:rsidR="003C11A1" w:rsidRPr="0029606E">
        <w:t>National Body</w:t>
      </w:r>
      <w:r w:rsidRPr="0029606E">
        <w:t xml:space="preserve"> for the Russian Federation takes charge of the Russian portion of the text; similarly, when it is decided to publish an International Standard containing terms or material in languages other than the official languages, the </w:t>
      </w:r>
      <w:r w:rsidR="00D81FA7" w:rsidRPr="0029606E">
        <w:t>National Bodies</w:t>
      </w:r>
      <w:r w:rsidRPr="0029606E">
        <w:t xml:space="preserve"> whose national languages are involved are responsible for selecting the terms or for drafting the portions of text which are to be in those languages.</w:t>
      </w:r>
    </w:p>
    <w:p w14:paraId="2CA04C52" w14:textId="068A59F7" w:rsidR="00D77357" w:rsidRPr="0029606E" w:rsidRDefault="00D77357" w:rsidP="00030483">
      <w:pPr>
        <w:pStyle w:val="a2"/>
        <w:numPr>
          <w:ilvl w:val="1"/>
          <w:numId w:val="20"/>
        </w:numPr>
      </w:pPr>
      <w:bookmarkStart w:id="3372" w:name="_Toc185305334"/>
      <w:bookmarkStart w:id="3373" w:name="_Toc185305553"/>
      <w:bookmarkStart w:id="3374" w:name="_Toc318972316"/>
      <w:bookmarkStart w:id="3375" w:name="_Toc323037406"/>
      <w:bookmarkStart w:id="3376" w:name="_Toc338243588"/>
      <w:bookmarkStart w:id="3377" w:name="_Toc354474271"/>
      <w:bookmarkStart w:id="3378" w:name="_Toc478053460"/>
      <w:bookmarkStart w:id="3379" w:name="_Toc69205116"/>
      <w:bookmarkStart w:id="3380" w:name="_Toc69205461"/>
      <w:bookmarkStart w:id="3381" w:name="_Toc69304153"/>
      <w:r w:rsidRPr="0029606E">
        <w:t>Other publications developed by technical committees</w:t>
      </w:r>
      <w:bookmarkEnd w:id="3372"/>
      <w:bookmarkEnd w:id="3373"/>
      <w:bookmarkEnd w:id="3374"/>
      <w:bookmarkEnd w:id="3375"/>
      <w:bookmarkEnd w:id="3376"/>
      <w:bookmarkEnd w:id="3377"/>
      <w:bookmarkEnd w:id="3378"/>
      <w:bookmarkEnd w:id="3379"/>
      <w:bookmarkEnd w:id="3380"/>
      <w:bookmarkEnd w:id="3381"/>
    </w:p>
    <w:p w14:paraId="1C9CA1CF" w14:textId="77777777" w:rsidR="00D77357" w:rsidRPr="0029606E" w:rsidRDefault="00D77357" w:rsidP="00D77357">
      <w:pPr>
        <w:pStyle w:val="BodyText"/>
      </w:pPr>
      <w:r w:rsidRPr="0029606E">
        <w:t>Other publications may be issued in one official language only.</w:t>
      </w:r>
    </w:p>
    <w:p w14:paraId="3FF848A2" w14:textId="012A5AA6" w:rsidR="00D77357" w:rsidRPr="0029606E" w:rsidRDefault="00D77357" w:rsidP="00030483">
      <w:pPr>
        <w:pStyle w:val="a2"/>
        <w:numPr>
          <w:ilvl w:val="1"/>
          <w:numId w:val="20"/>
        </w:numPr>
      </w:pPr>
      <w:bookmarkStart w:id="3382" w:name="_Ref494676136"/>
      <w:bookmarkStart w:id="3383" w:name="_Ref497721327"/>
      <w:bookmarkStart w:id="3384" w:name="_Toc185305335"/>
      <w:bookmarkStart w:id="3385" w:name="_Toc185305554"/>
      <w:bookmarkStart w:id="3386" w:name="_Toc318972317"/>
      <w:bookmarkStart w:id="3387" w:name="_Toc323037407"/>
      <w:bookmarkStart w:id="3388" w:name="_Toc338243589"/>
      <w:bookmarkStart w:id="3389" w:name="_Toc354474272"/>
      <w:bookmarkStart w:id="3390" w:name="_Toc478053461"/>
      <w:bookmarkStart w:id="3391" w:name="_Toc69205117"/>
      <w:bookmarkStart w:id="3392" w:name="_Toc69205462"/>
      <w:bookmarkStart w:id="3393" w:name="_Toc69304154"/>
      <w:r w:rsidRPr="0029606E">
        <w:t>Documents for technical committee and subcommittee meetings</w:t>
      </w:r>
      <w:bookmarkEnd w:id="3382"/>
      <w:bookmarkEnd w:id="3383"/>
      <w:bookmarkEnd w:id="3384"/>
      <w:bookmarkEnd w:id="3385"/>
      <w:bookmarkEnd w:id="3386"/>
      <w:bookmarkEnd w:id="3387"/>
      <w:bookmarkEnd w:id="3388"/>
      <w:bookmarkEnd w:id="3389"/>
      <w:bookmarkEnd w:id="3390"/>
      <w:bookmarkEnd w:id="3391"/>
      <w:bookmarkEnd w:id="3392"/>
      <w:bookmarkEnd w:id="3393"/>
    </w:p>
    <w:p w14:paraId="33073ECD" w14:textId="77777777" w:rsidR="00D77357" w:rsidRPr="0029606E" w:rsidRDefault="00D77357" w:rsidP="00030483">
      <w:pPr>
        <w:pStyle w:val="a3"/>
        <w:numPr>
          <w:ilvl w:val="2"/>
          <w:numId w:val="21"/>
        </w:numPr>
      </w:pPr>
      <w:bookmarkStart w:id="3394" w:name="_Toc318972318"/>
      <w:bookmarkStart w:id="3395" w:name="_Toc323037408"/>
      <w:bookmarkStart w:id="3396" w:name="_Toc69205118"/>
      <w:bookmarkStart w:id="3397" w:name="_Toc69205463"/>
      <w:bookmarkStart w:id="3398" w:name="_Toc69215364"/>
      <w:bookmarkStart w:id="3399" w:name="_Toc69304155"/>
      <w:r w:rsidRPr="0029606E">
        <w:t>Drafts and documents referred to the agenda</w:t>
      </w:r>
      <w:bookmarkEnd w:id="3394"/>
      <w:bookmarkEnd w:id="3395"/>
      <w:bookmarkEnd w:id="3396"/>
      <w:bookmarkEnd w:id="3397"/>
      <w:bookmarkEnd w:id="3398"/>
      <w:bookmarkEnd w:id="3399"/>
    </w:p>
    <w:p w14:paraId="3801110B" w14:textId="77777777" w:rsidR="00D77357" w:rsidRPr="0029606E" w:rsidRDefault="00D77357" w:rsidP="00D77357">
      <w:pPr>
        <w:pStyle w:val="BodyText"/>
      </w:pPr>
      <w:r w:rsidRPr="0029606E">
        <w:t>The documents prepared and circulated prior to a meeting are the following.</w:t>
      </w:r>
    </w:p>
    <w:p w14:paraId="1BF7B348" w14:textId="77777777" w:rsidR="00D77357" w:rsidRPr="0029606E" w:rsidRDefault="00154231" w:rsidP="00154231">
      <w:pPr>
        <w:pStyle w:val="ListNumber1"/>
        <w:keepNext/>
        <w:rPr>
          <w:b/>
        </w:rPr>
      </w:pPr>
      <w:r w:rsidRPr="0029606E">
        <w:rPr>
          <w:b/>
        </w:rPr>
        <w:t>a</w:t>
      </w:r>
      <w:r w:rsidR="00BF3BC8" w:rsidRPr="0029606E">
        <w:rPr>
          <w:b/>
        </w:rPr>
        <w:t>)</w:t>
      </w:r>
      <w:r w:rsidR="00BF3BC8" w:rsidRPr="0029606E">
        <w:rPr>
          <w:b/>
        </w:rPr>
        <w:tab/>
      </w:r>
      <w:r w:rsidR="00D77357" w:rsidRPr="0029606E">
        <w:rPr>
          <w:b/>
        </w:rPr>
        <w:t>Draft agendas</w:t>
      </w:r>
    </w:p>
    <w:p w14:paraId="08A5944C" w14:textId="50F445E8" w:rsidR="00D77357" w:rsidRPr="0029606E" w:rsidRDefault="00D77357" w:rsidP="00154231">
      <w:pPr>
        <w:pStyle w:val="BodyTextindent10"/>
      </w:pPr>
      <w:r w:rsidRPr="0029606E">
        <w:t xml:space="preserve">Draft agendas are prepared </w:t>
      </w:r>
      <w:r w:rsidR="00DE677C" w:rsidRPr="0029606E">
        <w:t xml:space="preserve">and distributed </w:t>
      </w:r>
      <w:r w:rsidRPr="0029606E">
        <w:t xml:space="preserve">in </w:t>
      </w:r>
      <w:r w:rsidR="00480994" w:rsidRPr="0029606E">
        <w:t xml:space="preserve">the language(s) of the meeting (English by default) </w:t>
      </w:r>
      <w:r w:rsidRPr="0029606E">
        <w:t>by the responsible secretariats.</w:t>
      </w:r>
    </w:p>
    <w:p w14:paraId="5336D17E" w14:textId="77777777" w:rsidR="00D77357" w:rsidRPr="0029606E" w:rsidRDefault="00BF3BC8" w:rsidP="00154231">
      <w:pPr>
        <w:pStyle w:val="ListNumber1"/>
        <w:keepNext/>
        <w:rPr>
          <w:b/>
        </w:rPr>
      </w:pPr>
      <w:r w:rsidRPr="0029606E">
        <w:rPr>
          <w:b/>
        </w:rPr>
        <w:t>b)</w:t>
      </w:r>
      <w:r w:rsidRPr="0029606E">
        <w:rPr>
          <w:b/>
        </w:rPr>
        <w:tab/>
      </w:r>
      <w:r w:rsidR="00D77357" w:rsidRPr="0029606E">
        <w:rPr>
          <w:b/>
        </w:rPr>
        <w:t>Committee drafts referred to in the agenda</w:t>
      </w:r>
    </w:p>
    <w:p w14:paraId="790FBD37" w14:textId="462AB44A" w:rsidR="00D77357" w:rsidRPr="0029606E" w:rsidRDefault="00D77357" w:rsidP="00154231">
      <w:pPr>
        <w:pStyle w:val="BodyTextindent10"/>
      </w:pPr>
      <w:r w:rsidRPr="0029606E">
        <w:t>It is desirable that</w:t>
      </w:r>
      <w:r w:rsidR="003733D6" w:rsidRPr="0029606E">
        <w:t xml:space="preserve"> versions of the committee drafts</w:t>
      </w:r>
      <w:r w:rsidRPr="0029606E">
        <w:t xml:space="preserve"> referred to in the agenda will be available for the meeting</w:t>
      </w:r>
      <w:r w:rsidR="003733D6" w:rsidRPr="0029606E">
        <w:t xml:space="preserve"> </w:t>
      </w:r>
      <w:r w:rsidR="009D5F29" w:rsidRPr="0029606E">
        <w:t>in the language(s) of the meeting (English by default)</w:t>
      </w:r>
      <w:r w:rsidRPr="0029606E">
        <w:t>.</w:t>
      </w:r>
    </w:p>
    <w:p w14:paraId="6BDADD24" w14:textId="77777777" w:rsidR="00D77357" w:rsidRPr="0029606E" w:rsidRDefault="00D77357" w:rsidP="00154231">
      <w:pPr>
        <w:pStyle w:val="BodyTextindent10"/>
      </w:pPr>
      <w:r w:rsidRPr="0029606E">
        <w:t>Enquiry drafts shall be available in English and French. The ISO Council or IEC Standardization Management Board guidelines shall be applied where one of the language versions is not available in due time.</w:t>
      </w:r>
    </w:p>
    <w:p w14:paraId="46629927" w14:textId="77777777" w:rsidR="00D77357" w:rsidRPr="0029606E" w:rsidRDefault="00D77357" w:rsidP="00154231">
      <w:pPr>
        <w:pStyle w:val="BodyTextindent10"/>
      </w:pPr>
      <w:r w:rsidRPr="0029606E">
        <w:t>Other documents (sundry proposals, comments, etc.) relating to agenda items may be prepared in only one language (English or French).</w:t>
      </w:r>
    </w:p>
    <w:p w14:paraId="4F9A365F" w14:textId="77777777" w:rsidR="00D77357" w:rsidRPr="0029606E" w:rsidRDefault="00D77357" w:rsidP="00030483">
      <w:pPr>
        <w:pStyle w:val="a3"/>
        <w:numPr>
          <w:ilvl w:val="2"/>
          <w:numId w:val="21"/>
        </w:numPr>
      </w:pPr>
      <w:bookmarkStart w:id="3400" w:name="_Toc318972319"/>
      <w:bookmarkStart w:id="3401" w:name="_Toc323037409"/>
      <w:bookmarkStart w:id="3402" w:name="_Toc69205119"/>
      <w:bookmarkStart w:id="3403" w:name="_Toc69205464"/>
      <w:bookmarkStart w:id="3404" w:name="_Toc69215365"/>
      <w:bookmarkStart w:id="3405" w:name="_Toc69304156"/>
      <w:commentRangeStart w:id="3406"/>
      <w:r w:rsidRPr="0029606E">
        <w:t>Documents prepared and circulated during a meeting</w:t>
      </w:r>
      <w:bookmarkEnd w:id="3400"/>
      <w:bookmarkEnd w:id="3401"/>
      <w:bookmarkEnd w:id="3402"/>
      <w:bookmarkEnd w:id="3403"/>
      <w:bookmarkEnd w:id="3404"/>
      <w:bookmarkEnd w:id="3405"/>
      <w:commentRangeEnd w:id="3406"/>
      <w:r w:rsidR="00082CD9">
        <w:rPr>
          <w:rStyle w:val="CommentReference"/>
          <w:rFonts w:eastAsia="MS Mincho"/>
          <w:b w:val="0"/>
          <w:szCs w:val="20"/>
          <w:lang w:eastAsia="ja-JP"/>
        </w:rPr>
        <w:commentReference w:id="3406"/>
      </w:r>
    </w:p>
    <w:p w14:paraId="6A24C61B" w14:textId="77777777" w:rsidR="00D77357" w:rsidRPr="0029606E" w:rsidRDefault="00D77357" w:rsidP="00D77357">
      <w:pPr>
        <w:pStyle w:val="BodyText"/>
      </w:pPr>
      <w:r w:rsidRPr="0029606E">
        <w:t>The documents prepared and circulated during a meeting are the following.</w:t>
      </w:r>
    </w:p>
    <w:p w14:paraId="1FD0F3B8" w14:textId="77777777" w:rsidR="00D77357" w:rsidRPr="0029606E" w:rsidRDefault="00154231" w:rsidP="00154231">
      <w:pPr>
        <w:pStyle w:val="ListNumber1"/>
        <w:keepNext/>
        <w:rPr>
          <w:b/>
        </w:rPr>
      </w:pPr>
      <w:r w:rsidRPr="0029606E">
        <w:rPr>
          <w:b/>
        </w:rPr>
        <w:t>a</w:t>
      </w:r>
      <w:r w:rsidR="00BF3BC8" w:rsidRPr="0029606E">
        <w:rPr>
          <w:b/>
        </w:rPr>
        <w:t>)</w:t>
      </w:r>
      <w:r w:rsidR="00BF3BC8" w:rsidRPr="0029606E">
        <w:rPr>
          <w:b/>
        </w:rPr>
        <w:tab/>
      </w:r>
      <w:r w:rsidR="00D77357" w:rsidRPr="0029606E">
        <w:rPr>
          <w:b/>
        </w:rPr>
        <w:t>Resolutions adopted during the meeting</w:t>
      </w:r>
    </w:p>
    <w:p w14:paraId="2E22A1A0" w14:textId="43809D04" w:rsidR="00D77357" w:rsidRPr="0029606E" w:rsidRDefault="00D77357" w:rsidP="00154231">
      <w:pPr>
        <w:pStyle w:val="BodyTextindent10"/>
      </w:pPr>
      <w:r w:rsidRPr="0029606E">
        <w:t>An ad hoc drafting committee</w:t>
      </w:r>
      <w:r w:rsidR="00424601" w:rsidRPr="0029606E">
        <w:t xml:space="preserve"> may be</w:t>
      </w:r>
      <w:r w:rsidRPr="0029606E">
        <w:t xml:space="preserve"> formed at the beginning of each meeting </w:t>
      </w:r>
      <w:r w:rsidR="00424601" w:rsidRPr="0029606E">
        <w:t xml:space="preserve">to support the </w:t>
      </w:r>
      <w:del w:id="3407" w:author="Author">
        <w:r w:rsidR="00424601" w:rsidRPr="0029606E" w:rsidDel="00FB10FE">
          <w:delText>Secretary</w:delText>
        </w:r>
      </w:del>
      <w:ins w:id="3408" w:author="Author">
        <w:r w:rsidR="00FB10FE">
          <w:t>Secretary/Committee Manager</w:t>
        </w:r>
      </w:ins>
      <w:r w:rsidR="00424601" w:rsidRPr="0029606E">
        <w:t xml:space="preserve"> </w:t>
      </w:r>
      <w:r w:rsidR="00036D4C" w:rsidRPr="0029606E">
        <w:t xml:space="preserve">in the drafting and/or reviewing of resolutions </w:t>
      </w:r>
      <w:r w:rsidRPr="0029606E">
        <w:t xml:space="preserve">and, whenever possible, </w:t>
      </w:r>
      <w:r w:rsidR="00C215EF" w:rsidRPr="0029606E">
        <w:t xml:space="preserve">should include </w:t>
      </w:r>
      <w:r w:rsidRPr="0029606E">
        <w:t xml:space="preserve">one or more delegates </w:t>
      </w:r>
      <w:del w:id="3409" w:author="Author">
        <w:r w:rsidRPr="0029606E" w:rsidDel="00082CD9">
          <w:delText xml:space="preserve">of </w:delText>
        </w:r>
      </w:del>
      <w:ins w:id="3410" w:author="Author">
        <w:r w:rsidR="00082CD9">
          <w:t>fluent in</w:t>
        </w:r>
        <w:r w:rsidR="00082CD9" w:rsidRPr="0029606E">
          <w:t xml:space="preserve"> </w:t>
        </w:r>
      </w:ins>
      <w:r w:rsidRPr="0029606E">
        <w:t>English and/or French</w:t>
      </w:r>
      <w:del w:id="3411" w:author="Author">
        <w:r w:rsidRPr="0029606E" w:rsidDel="00082CD9">
          <w:delText xml:space="preserve"> mother tongue</w:delText>
        </w:r>
      </w:del>
      <w:r w:rsidRPr="0029606E">
        <w:t>.</w:t>
      </w:r>
    </w:p>
    <w:p w14:paraId="019F516B" w14:textId="77777777" w:rsidR="00D77357" w:rsidRPr="0029606E" w:rsidRDefault="00154231" w:rsidP="00154231">
      <w:pPr>
        <w:pStyle w:val="ListNumber1"/>
        <w:keepNext/>
        <w:rPr>
          <w:b/>
        </w:rPr>
      </w:pPr>
      <w:r w:rsidRPr="0029606E">
        <w:rPr>
          <w:b/>
        </w:rPr>
        <w:t>b)</w:t>
      </w:r>
      <w:r w:rsidRPr="0029606E">
        <w:rPr>
          <w:b/>
        </w:rPr>
        <w:tab/>
      </w:r>
      <w:r w:rsidR="00D77357" w:rsidRPr="0029606E">
        <w:rPr>
          <w:b/>
        </w:rPr>
        <w:t>Brief minutes, if any, prepared after each session</w:t>
      </w:r>
    </w:p>
    <w:p w14:paraId="580324A0" w14:textId="77777777" w:rsidR="00D77357" w:rsidRPr="0029606E" w:rsidRDefault="00D77357" w:rsidP="00154231">
      <w:pPr>
        <w:pStyle w:val="BodyTextindent10"/>
      </w:pPr>
      <w:r w:rsidRPr="0029606E">
        <w:t>If such minutes are prepared, they shall be drafted in English or French and preferably in both with, if necessary, the assistance of the ad hoc drafting committee.</w:t>
      </w:r>
    </w:p>
    <w:p w14:paraId="0BA0F528" w14:textId="77777777" w:rsidR="00D77357" w:rsidRPr="0029606E" w:rsidRDefault="00D77357" w:rsidP="00030483">
      <w:pPr>
        <w:pStyle w:val="a3"/>
        <w:numPr>
          <w:ilvl w:val="2"/>
          <w:numId w:val="21"/>
        </w:numPr>
      </w:pPr>
      <w:bookmarkStart w:id="3412" w:name="_Toc318972320"/>
      <w:bookmarkStart w:id="3413" w:name="_Toc323037410"/>
      <w:bookmarkStart w:id="3414" w:name="_Toc69205120"/>
      <w:bookmarkStart w:id="3415" w:name="_Toc69205465"/>
      <w:bookmarkStart w:id="3416" w:name="_Toc69215366"/>
      <w:bookmarkStart w:id="3417" w:name="_Toc69304157"/>
      <w:r w:rsidRPr="0029606E">
        <w:t>Documents prepared and circulated after a meeting</w:t>
      </w:r>
      <w:bookmarkEnd w:id="3412"/>
      <w:bookmarkEnd w:id="3413"/>
      <w:bookmarkEnd w:id="3414"/>
      <w:bookmarkEnd w:id="3415"/>
      <w:bookmarkEnd w:id="3416"/>
      <w:bookmarkEnd w:id="3417"/>
    </w:p>
    <w:p w14:paraId="38E9B51B" w14:textId="35B1C774" w:rsidR="00D77357" w:rsidRPr="0029606E" w:rsidRDefault="00D77357" w:rsidP="00D77357">
      <w:pPr>
        <w:pStyle w:val="BodyText"/>
      </w:pPr>
      <w:r w:rsidRPr="0029606E">
        <w:t xml:space="preserve">After each </w:t>
      </w:r>
      <w:del w:id="3418" w:author="Author">
        <w:r w:rsidRPr="0029606E" w:rsidDel="006566B7">
          <w:delText>technical committee or subcommittee</w:delText>
        </w:r>
      </w:del>
      <w:ins w:id="3419" w:author="Author">
        <w:r w:rsidR="006566B7">
          <w:t>committee</w:t>
        </w:r>
      </w:ins>
      <w:r w:rsidRPr="0029606E">
        <w:t xml:space="preserve"> meeting, the secretariat concerned shall draft a report of the meeting, which may be in only one language (English or French) and which includes, as annex, the full text of the resolutions adopted, preferably in both English and French.</w:t>
      </w:r>
    </w:p>
    <w:p w14:paraId="78D5A1C6" w14:textId="7CE7E243" w:rsidR="00D77357" w:rsidRPr="0029606E" w:rsidRDefault="00D77357" w:rsidP="00030483">
      <w:pPr>
        <w:pStyle w:val="a2"/>
        <w:numPr>
          <w:ilvl w:val="1"/>
          <w:numId w:val="20"/>
        </w:numPr>
      </w:pPr>
      <w:bookmarkStart w:id="3420" w:name="_Toc185305336"/>
      <w:bookmarkStart w:id="3421" w:name="_Toc185305555"/>
      <w:bookmarkStart w:id="3422" w:name="_Toc318972321"/>
      <w:bookmarkStart w:id="3423" w:name="_Toc323037411"/>
      <w:bookmarkStart w:id="3424" w:name="_Toc338243590"/>
      <w:bookmarkStart w:id="3425" w:name="_Toc354474273"/>
      <w:bookmarkStart w:id="3426" w:name="_Toc478053462"/>
      <w:bookmarkStart w:id="3427" w:name="_Toc69205121"/>
      <w:bookmarkStart w:id="3428" w:name="_Toc69205466"/>
      <w:bookmarkStart w:id="3429" w:name="_Toc69304158"/>
      <w:r w:rsidRPr="0029606E">
        <w:t>Documents prepared in languages other than English or French</w:t>
      </w:r>
      <w:bookmarkEnd w:id="3420"/>
      <w:bookmarkEnd w:id="3421"/>
      <w:bookmarkEnd w:id="3422"/>
      <w:bookmarkEnd w:id="3423"/>
      <w:bookmarkEnd w:id="3424"/>
      <w:bookmarkEnd w:id="3425"/>
      <w:bookmarkEnd w:id="3426"/>
      <w:bookmarkEnd w:id="3427"/>
      <w:bookmarkEnd w:id="3428"/>
      <w:bookmarkEnd w:id="3429"/>
    </w:p>
    <w:p w14:paraId="36AC2862" w14:textId="68FB88C2" w:rsidR="00D77357" w:rsidRPr="0029606E" w:rsidRDefault="00D81FA7" w:rsidP="00D77357">
      <w:pPr>
        <w:pStyle w:val="BodyText"/>
      </w:pPr>
      <w:r w:rsidRPr="0029606E">
        <w:t>National Bodies</w:t>
      </w:r>
      <w:r w:rsidR="00D77357" w:rsidRPr="0029606E">
        <w:t xml:space="preserve"> whose national language is neither English nor French may translate any documents circulated by secretariats into their own national language in order to facilitate the study of those documents by the </w:t>
      </w:r>
      <w:del w:id="3430" w:author="Author">
        <w:r w:rsidR="00D77357" w:rsidRPr="0029606E" w:rsidDel="00976EF7">
          <w:delText>expert</w:delText>
        </w:r>
      </w:del>
      <w:ins w:id="3431" w:author="Author">
        <w:r w:rsidR="00976EF7">
          <w:t>Expert</w:t>
        </w:r>
      </w:ins>
      <w:r w:rsidR="00D77357" w:rsidRPr="0029606E">
        <w:t>s of their country or to assist the delegates they have appointed to attend the meetings of the technical committees and subcommittees.</w:t>
      </w:r>
    </w:p>
    <w:p w14:paraId="05961065" w14:textId="77777777" w:rsidR="00D77357" w:rsidRPr="0029606E" w:rsidRDefault="00D77357" w:rsidP="00D77357">
      <w:pPr>
        <w:pStyle w:val="BodyText"/>
      </w:pPr>
      <w:r w:rsidRPr="0029606E">
        <w:t xml:space="preserve">If one language is common to two or more </w:t>
      </w:r>
      <w:r w:rsidR="00D81FA7" w:rsidRPr="0029606E">
        <w:t>National Bodies</w:t>
      </w:r>
      <w:r w:rsidRPr="0029606E">
        <w:t xml:space="preserve">, one of them may at any time take the initiative of translating technical documents into that language and of providing copies to other </w:t>
      </w:r>
      <w:r w:rsidR="00D81FA7" w:rsidRPr="0029606E">
        <w:t>National Bodies</w:t>
      </w:r>
      <w:r w:rsidRPr="0029606E">
        <w:t xml:space="preserve"> in the same linguistic group.</w:t>
      </w:r>
    </w:p>
    <w:p w14:paraId="68FFAF88" w14:textId="77777777" w:rsidR="00D77357" w:rsidRPr="0029606E" w:rsidRDefault="00D77357" w:rsidP="00D77357">
      <w:pPr>
        <w:pStyle w:val="BodyText"/>
      </w:pPr>
      <w:r w:rsidRPr="0029606E">
        <w:t>The terms of the above two paragraphs may be applied by the secretariats for their own needs.</w:t>
      </w:r>
    </w:p>
    <w:p w14:paraId="33FDE121" w14:textId="55C0E894" w:rsidR="00D77357" w:rsidRPr="0029606E" w:rsidRDefault="00D77357" w:rsidP="00030483">
      <w:pPr>
        <w:pStyle w:val="a2"/>
        <w:numPr>
          <w:ilvl w:val="1"/>
          <w:numId w:val="20"/>
        </w:numPr>
      </w:pPr>
      <w:bookmarkStart w:id="3432" w:name="_Toc185305337"/>
      <w:bookmarkStart w:id="3433" w:name="_Toc185305556"/>
      <w:bookmarkStart w:id="3434" w:name="_Toc318972322"/>
      <w:bookmarkStart w:id="3435" w:name="_Toc323037412"/>
      <w:bookmarkStart w:id="3436" w:name="_Toc338243591"/>
      <w:bookmarkStart w:id="3437" w:name="_Toc354474274"/>
      <w:bookmarkStart w:id="3438" w:name="_Toc478053463"/>
      <w:bookmarkStart w:id="3439" w:name="_Toc69205122"/>
      <w:bookmarkStart w:id="3440" w:name="_Toc69205467"/>
      <w:bookmarkStart w:id="3441" w:name="_Toc69304159"/>
      <w:r w:rsidRPr="0029606E">
        <w:t>Technical meetings</w:t>
      </w:r>
      <w:bookmarkEnd w:id="3432"/>
      <w:bookmarkEnd w:id="3433"/>
      <w:bookmarkEnd w:id="3434"/>
      <w:bookmarkEnd w:id="3435"/>
      <w:bookmarkEnd w:id="3436"/>
      <w:bookmarkEnd w:id="3437"/>
      <w:bookmarkEnd w:id="3438"/>
      <w:bookmarkEnd w:id="3439"/>
      <w:bookmarkEnd w:id="3440"/>
      <w:bookmarkEnd w:id="3441"/>
    </w:p>
    <w:p w14:paraId="2DB277F8" w14:textId="77777777" w:rsidR="00D77357" w:rsidRPr="0029606E" w:rsidRDefault="00D77357" w:rsidP="00030483">
      <w:pPr>
        <w:pStyle w:val="a3"/>
        <w:numPr>
          <w:ilvl w:val="2"/>
          <w:numId w:val="21"/>
        </w:numPr>
      </w:pPr>
      <w:bookmarkStart w:id="3442" w:name="_Toc318972323"/>
      <w:bookmarkStart w:id="3443" w:name="_Toc323037413"/>
      <w:bookmarkStart w:id="3444" w:name="_Toc69205123"/>
      <w:bookmarkStart w:id="3445" w:name="_Toc69205468"/>
      <w:bookmarkStart w:id="3446" w:name="_Toc69304160"/>
      <w:r w:rsidRPr="0029606E">
        <w:t>Purpose</w:t>
      </w:r>
      <w:bookmarkEnd w:id="3442"/>
      <w:bookmarkEnd w:id="3443"/>
      <w:bookmarkEnd w:id="3444"/>
      <w:bookmarkEnd w:id="3445"/>
      <w:bookmarkEnd w:id="3446"/>
    </w:p>
    <w:p w14:paraId="32B13BC9" w14:textId="77777777" w:rsidR="00D77357" w:rsidRPr="0029606E" w:rsidRDefault="00D77357" w:rsidP="00D77357">
      <w:pPr>
        <w:pStyle w:val="BodyText"/>
      </w:pPr>
      <w:r w:rsidRPr="0029606E">
        <w:t>The purpose of technical meetings is to achieve as full agreement as possible on the various agenda items and every effort shall be made to ensure that all delegates understand one another.</w:t>
      </w:r>
    </w:p>
    <w:p w14:paraId="544F6DED" w14:textId="77777777" w:rsidR="00D77357" w:rsidRPr="0029606E" w:rsidRDefault="00D77357" w:rsidP="00030483">
      <w:pPr>
        <w:pStyle w:val="a3"/>
        <w:numPr>
          <w:ilvl w:val="2"/>
          <w:numId w:val="21"/>
        </w:numPr>
      </w:pPr>
      <w:bookmarkStart w:id="3447" w:name="_Toc318972324"/>
      <w:bookmarkStart w:id="3448" w:name="_Toc323037414"/>
      <w:bookmarkStart w:id="3449" w:name="_Toc69205124"/>
      <w:bookmarkStart w:id="3450" w:name="_Toc69205469"/>
      <w:bookmarkStart w:id="3451" w:name="_Toc69215370"/>
      <w:bookmarkStart w:id="3452" w:name="_Toc69304161"/>
      <w:commentRangeStart w:id="3453"/>
      <w:r w:rsidRPr="0029606E">
        <w:t>Interpretation of debates into English and French</w:t>
      </w:r>
      <w:bookmarkEnd w:id="3447"/>
      <w:bookmarkEnd w:id="3448"/>
      <w:bookmarkEnd w:id="3449"/>
      <w:bookmarkEnd w:id="3450"/>
      <w:bookmarkEnd w:id="3451"/>
      <w:bookmarkEnd w:id="3452"/>
      <w:commentRangeEnd w:id="3453"/>
      <w:r w:rsidR="00082CD9">
        <w:rPr>
          <w:rStyle w:val="CommentReference"/>
          <w:rFonts w:eastAsia="MS Mincho"/>
          <w:b w:val="0"/>
          <w:szCs w:val="20"/>
          <w:lang w:eastAsia="ja-JP"/>
        </w:rPr>
        <w:commentReference w:id="3453"/>
      </w:r>
    </w:p>
    <w:p w14:paraId="06390A1F" w14:textId="77777777" w:rsidR="00D77357" w:rsidRPr="0029606E" w:rsidRDefault="00D77357" w:rsidP="00154231">
      <w:pPr>
        <w:pStyle w:val="BodyText"/>
        <w:keepNext/>
      </w:pPr>
      <w:r w:rsidRPr="0029606E">
        <w:t>Although the basic documents may be available in both English and French, it has to be determined according to the case whether interpretation of statements expressed in one language should be given in the other language</w:t>
      </w:r>
    </w:p>
    <w:p w14:paraId="554605C0" w14:textId="77777777" w:rsidR="00D77357" w:rsidRPr="0029606E" w:rsidRDefault="00154231" w:rsidP="00154231">
      <w:pPr>
        <w:pStyle w:val="ListContinue1"/>
      </w:pPr>
      <w:r w:rsidRPr="0029606E">
        <w:t>—</w:t>
      </w:r>
      <w:r w:rsidRPr="0029606E">
        <w:tab/>
      </w:r>
      <w:r w:rsidR="00D77357" w:rsidRPr="0029606E">
        <w:t>by a volunteer delegate,</w:t>
      </w:r>
    </w:p>
    <w:p w14:paraId="7A578351" w14:textId="77777777" w:rsidR="00D77357" w:rsidRPr="0029606E" w:rsidRDefault="00154231" w:rsidP="00154231">
      <w:pPr>
        <w:pStyle w:val="ListContinue1"/>
      </w:pPr>
      <w:r w:rsidRPr="0029606E">
        <w:t>—</w:t>
      </w:r>
      <w:r w:rsidRPr="0029606E">
        <w:tab/>
      </w:r>
      <w:r w:rsidR="00D77357" w:rsidRPr="0029606E">
        <w:t xml:space="preserve">by a staff member from the secretariat or host </w:t>
      </w:r>
      <w:r w:rsidR="003C11A1" w:rsidRPr="0029606E">
        <w:t>National Body</w:t>
      </w:r>
      <w:r w:rsidR="00D77357" w:rsidRPr="0029606E">
        <w:t>, or</w:t>
      </w:r>
    </w:p>
    <w:p w14:paraId="0A55C233" w14:textId="77777777" w:rsidR="00D77357" w:rsidRPr="0029606E" w:rsidRDefault="00154231" w:rsidP="00154231">
      <w:pPr>
        <w:pStyle w:val="ListContinue1"/>
      </w:pPr>
      <w:r w:rsidRPr="0029606E">
        <w:t>—</w:t>
      </w:r>
      <w:r w:rsidRPr="0029606E">
        <w:tab/>
      </w:r>
      <w:r w:rsidR="00D77357" w:rsidRPr="0029606E">
        <w:t>by an adequately qualified interpreter.</w:t>
      </w:r>
    </w:p>
    <w:p w14:paraId="1707D71A" w14:textId="483541A4" w:rsidR="00D77357" w:rsidRPr="0029606E" w:rsidRDefault="00D77357" w:rsidP="00D77357">
      <w:pPr>
        <w:pStyle w:val="BodyText"/>
      </w:pPr>
      <w:r w:rsidRPr="0029606E">
        <w:t xml:space="preserve">Care should also be taken that delegates who </w:t>
      </w:r>
      <w:del w:id="3454" w:author="Author">
        <w:r w:rsidRPr="0029606E" w:rsidDel="00082CD9">
          <w:delText>have neither</w:delText>
        </w:r>
      </w:del>
      <w:ins w:id="3455" w:author="Author">
        <w:r w:rsidR="00082CD9">
          <w:t>are not fluent in</w:t>
        </w:r>
      </w:ins>
      <w:r w:rsidRPr="0029606E">
        <w:t xml:space="preserve"> English </w:t>
      </w:r>
      <w:del w:id="3456" w:author="Author">
        <w:r w:rsidRPr="0029606E" w:rsidDel="00082CD9">
          <w:delText>n</w:delText>
        </w:r>
      </w:del>
      <w:r w:rsidRPr="0029606E">
        <w:t xml:space="preserve">or French </w:t>
      </w:r>
      <w:del w:id="3457" w:author="Author">
        <w:r w:rsidRPr="0029606E" w:rsidDel="00082CD9">
          <w:delText xml:space="preserve">as mother tongue </w:delText>
        </w:r>
      </w:del>
      <w:r w:rsidRPr="0029606E">
        <w:t>can follow the meeting to a sufficient extent.</w:t>
      </w:r>
    </w:p>
    <w:p w14:paraId="22D3B93E" w14:textId="77777777" w:rsidR="00D77357" w:rsidRPr="0029606E" w:rsidRDefault="00D77357" w:rsidP="00D77357">
      <w:pPr>
        <w:pStyle w:val="BodyText"/>
      </w:pPr>
      <w:r w:rsidRPr="0029606E">
        <w:t>It is impractical to specify rules concerning the necessity of interpreting the debates at technical meetings. It is essential, of course that all delegates should be able to follow the discussions, but it may not be altogether essential to have a word-for-word interpretation of each statement made.</w:t>
      </w:r>
    </w:p>
    <w:p w14:paraId="2F764D3A" w14:textId="77777777" w:rsidR="00D77357" w:rsidRPr="0029606E" w:rsidRDefault="00D77357" w:rsidP="00154231">
      <w:pPr>
        <w:pStyle w:val="BodyText"/>
        <w:keepNext/>
      </w:pPr>
      <w:r w:rsidRPr="0029606E">
        <w:t>In view of the foregoing, and except in special cases where interpretation may not be necessary, the following practice is considered appropriate:</w:t>
      </w:r>
    </w:p>
    <w:p w14:paraId="687D6B68" w14:textId="77777777" w:rsidR="00D77357" w:rsidRPr="0029606E" w:rsidRDefault="00154231" w:rsidP="00154231">
      <w:pPr>
        <w:pStyle w:val="ListNumber1"/>
      </w:pPr>
      <w:r w:rsidRPr="0029606E">
        <w:t>a)</w:t>
      </w:r>
      <w:r w:rsidRPr="0029606E">
        <w:tab/>
      </w:r>
      <w:r w:rsidR="00D77357" w:rsidRPr="0029606E">
        <w:t>for meetings where procedural decisions are expected to be taken, brief interpretation may be provided by a member of the secretariat or a volunteer delegate;</w:t>
      </w:r>
    </w:p>
    <w:p w14:paraId="2E8E5D9B" w14:textId="127D608B" w:rsidR="00D77357" w:rsidRPr="0029606E" w:rsidRDefault="00154231" w:rsidP="00154231">
      <w:pPr>
        <w:pStyle w:val="ListNumber1"/>
      </w:pPr>
      <w:r w:rsidRPr="0029606E">
        <w:t>b</w:t>
      </w:r>
      <w:r w:rsidR="00BF3BC8" w:rsidRPr="0029606E">
        <w:t>)</w:t>
      </w:r>
      <w:r w:rsidR="00BF3BC8" w:rsidRPr="0029606E">
        <w:tab/>
      </w:r>
      <w:r w:rsidR="00D77357" w:rsidRPr="0029606E">
        <w:t xml:space="preserve">at working group meetings, the members should, whenever possible, arrange between themselves for any necessary interpretation on the initiative and under the authority of the </w:t>
      </w:r>
      <w:del w:id="3458" w:author="Author">
        <w:r w:rsidR="00D77357" w:rsidRPr="0029606E" w:rsidDel="00627DBC">
          <w:delText>convenor</w:delText>
        </w:r>
      </w:del>
      <w:ins w:id="3459" w:author="Author">
        <w:r w:rsidR="00627DBC">
          <w:t>Convenor</w:t>
        </w:r>
      </w:ins>
      <w:r w:rsidR="00D77357" w:rsidRPr="0029606E">
        <w:t xml:space="preserve"> of the working group.</w:t>
      </w:r>
    </w:p>
    <w:p w14:paraId="26A9E192" w14:textId="77777777" w:rsidR="00D77357" w:rsidRPr="0029606E" w:rsidRDefault="00D77357" w:rsidP="00D77357">
      <w:pPr>
        <w:pStyle w:val="BodyText"/>
      </w:pPr>
      <w:r w:rsidRPr="0029606E">
        <w:t>To enable the secretariat responsible for a meeting to make any necessary arrangements for interpretation, the secretariat should be informed, at the same time as it is notified of attendance at the meeting, of the languages in which the delegates are able to express themselves and of any aid which delegates might be able to provide in the matter of interpretation.</w:t>
      </w:r>
    </w:p>
    <w:p w14:paraId="5E3F64D8" w14:textId="77777777" w:rsidR="00D77357" w:rsidRPr="0029606E" w:rsidRDefault="00D77357" w:rsidP="00154231">
      <w:pPr>
        <w:pStyle w:val="BodyText"/>
        <w:keepNext/>
      </w:pPr>
      <w:r w:rsidRPr="0029606E">
        <w:t>In those cases where a meeting is conducted mainly in one language, the following practice should be adopted as far as is practicable in order to assist delegates having the other language:</w:t>
      </w:r>
    </w:p>
    <w:p w14:paraId="410CA542" w14:textId="77777777" w:rsidR="00D77357" w:rsidRPr="0029606E" w:rsidRDefault="00154231" w:rsidP="00154231">
      <w:pPr>
        <w:pStyle w:val="ListNumber1"/>
      </w:pPr>
      <w:r w:rsidRPr="0029606E">
        <w:t>a</w:t>
      </w:r>
      <w:r w:rsidR="00A77870" w:rsidRPr="0029606E">
        <w:t>)</w:t>
      </w:r>
      <w:r w:rsidR="00A77870" w:rsidRPr="0029606E">
        <w:tab/>
      </w:r>
      <w:r w:rsidR="00D77357" w:rsidRPr="0029606E">
        <w:t>the decision taken on one subject should be announced in both languages before passing to the next subject;</w:t>
      </w:r>
    </w:p>
    <w:p w14:paraId="1D2CB94F" w14:textId="77777777" w:rsidR="00D77357" w:rsidRPr="0029606E" w:rsidRDefault="00154231" w:rsidP="00154231">
      <w:pPr>
        <w:pStyle w:val="ListNumber1"/>
      </w:pPr>
      <w:r w:rsidRPr="0029606E">
        <w:t>b</w:t>
      </w:r>
      <w:r w:rsidR="00A77870" w:rsidRPr="0029606E">
        <w:t>)</w:t>
      </w:r>
      <w:r w:rsidR="00A77870" w:rsidRPr="0029606E">
        <w:tab/>
      </w:r>
      <w:r w:rsidR="00D77357" w:rsidRPr="0029606E">
        <w:t>whenever a change to an existing text is approved in one language, time should be allowed for delegates to consider the effect of this change on the other language version;</w:t>
      </w:r>
    </w:p>
    <w:p w14:paraId="57CDC77E" w14:textId="77777777" w:rsidR="00D77357" w:rsidRPr="0029606E" w:rsidRDefault="00154231" w:rsidP="00154231">
      <w:pPr>
        <w:pStyle w:val="ListNumber1"/>
      </w:pPr>
      <w:r w:rsidRPr="0029606E">
        <w:t>c</w:t>
      </w:r>
      <w:r w:rsidR="00BF3BC8" w:rsidRPr="0029606E">
        <w:t>)</w:t>
      </w:r>
      <w:r w:rsidR="00BF3BC8" w:rsidRPr="0029606E">
        <w:tab/>
      </w:r>
      <w:r w:rsidR="00D77357" w:rsidRPr="0029606E">
        <w:t>a summary of what has been said should be provided in the other language if a delegate so requests.</w:t>
      </w:r>
    </w:p>
    <w:p w14:paraId="0C6B04AB" w14:textId="77777777" w:rsidR="00D77357" w:rsidRPr="0029606E" w:rsidRDefault="00D77357" w:rsidP="00030483">
      <w:pPr>
        <w:pStyle w:val="a3"/>
        <w:numPr>
          <w:ilvl w:val="2"/>
          <w:numId w:val="21"/>
        </w:numPr>
      </w:pPr>
      <w:bookmarkStart w:id="3460" w:name="_Toc318972325"/>
      <w:bookmarkStart w:id="3461" w:name="_Toc323037415"/>
      <w:bookmarkStart w:id="3462" w:name="_Toc69205125"/>
      <w:bookmarkStart w:id="3463" w:name="_Toc69205470"/>
      <w:bookmarkStart w:id="3464" w:name="_Toc69215371"/>
      <w:bookmarkStart w:id="3465" w:name="_Toc69304162"/>
      <w:r w:rsidRPr="0029606E">
        <w:t>Interpretation into English and French of statements made in other languages</w:t>
      </w:r>
      <w:bookmarkEnd w:id="3460"/>
      <w:bookmarkEnd w:id="3461"/>
      <w:bookmarkEnd w:id="3462"/>
      <w:bookmarkEnd w:id="3463"/>
      <w:bookmarkEnd w:id="3464"/>
      <w:bookmarkEnd w:id="3465"/>
    </w:p>
    <w:p w14:paraId="009ECA13" w14:textId="63F02886" w:rsidR="00D77357" w:rsidRPr="0029606E" w:rsidRDefault="00D77357" w:rsidP="00D77357">
      <w:pPr>
        <w:pStyle w:val="BodyText"/>
      </w:pPr>
      <w:r w:rsidRPr="0029606E">
        <w:t xml:space="preserve">When at a meeting of a technical committee or a subcommittee a participant wishes, in view of exceptional circumstances, to speak in any language other than English or French, the </w:t>
      </w:r>
      <w:del w:id="3466" w:author="Author">
        <w:r w:rsidRPr="0029606E" w:rsidDel="00627DBC">
          <w:delText>chair</w:delText>
        </w:r>
      </w:del>
      <w:ins w:id="3467" w:author="Author">
        <w:r w:rsidR="00627DBC">
          <w:t>Chair</w:t>
        </w:r>
      </w:ins>
      <w:r w:rsidRPr="0029606E">
        <w:t xml:space="preserve"> of the session shall be entitled to authorize this, for the session in question, provided that a means of interpretation has been secured.</w:t>
      </w:r>
    </w:p>
    <w:p w14:paraId="66BAE5FC" w14:textId="4CABA8CD" w:rsidR="00D77357" w:rsidRPr="0029606E" w:rsidRDefault="00D77357" w:rsidP="00D77357">
      <w:pPr>
        <w:pStyle w:val="BodyText"/>
      </w:pPr>
      <w:r w:rsidRPr="0029606E">
        <w:t xml:space="preserve">In order to give all </w:t>
      </w:r>
      <w:del w:id="3468" w:author="Author">
        <w:r w:rsidRPr="0029606E" w:rsidDel="00976EF7">
          <w:delText>expert</w:delText>
        </w:r>
      </w:del>
      <w:ins w:id="3469" w:author="Author">
        <w:r w:rsidR="00976EF7">
          <w:t>Expert</w:t>
        </w:r>
      </w:ins>
      <w:r w:rsidRPr="0029606E">
        <w:t>s an equal opportunity to express their views at meetings of technical committees and subcommittees, a very flexible application of this provision is recommended.</w:t>
      </w:r>
    </w:p>
    <w:p w14:paraId="37816AC2" w14:textId="116FE998" w:rsidR="001E7FFA" w:rsidRPr="0029606E" w:rsidRDefault="001E7FFA" w:rsidP="00030483">
      <w:pPr>
        <w:pStyle w:val="ANNEX"/>
        <w:numPr>
          <w:ilvl w:val="0"/>
          <w:numId w:val="19"/>
        </w:numPr>
        <w:autoSpaceDE w:val="0"/>
        <w:autoSpaceDN w:val="0"/>
        <w:adjustRightInd w:val="0"/>
        <w:rPr>
          <w:szCs w:val="24"/>
        </w:rPr>
      </w:pPr>
      <w:r w:rsidRPr="0029606E">
        <w:rPr>
          <w:b w:val="0"/>
          <w:szCs w:val="24"/>
        </w:rPr>
        <w:br/>
      </w:r>
      <w:bookmarkStart w:id="3470" w:name="_Toc37318777"/>
      <w:bookmarkStart w:id="3471" w:name="_Toc69304163"/>
      <w:r w:rsidRPr="0029606E">
        <w:rPr>
          <w:b w:val="0"/>
          <w:szCs w:val="24"/>
        </w:rPr>
        <w:t>(</w:t>
      </w:r>
      <w:r w:rsidRPr="0029606E">
        <w:rPr>
          <w:b w:val="0"/>
          <w:bCs/>
        </w:rPr>
        <w:t>normative</w:t>
      </w:r>
      <w:r w:rsidRPr="0029606E">
        <w:rPr>
          <w:b w:val="0"/>
          <w:szCs w:val="24"/>
        </w:rPr>
        <w:t>)</w:t>
      </w:r>
      <w:r w:rsidRPr="0029606E">
        <w:rPr>
          <w:b w:val="0"/>
          <w:szCs w:val="24"/>
        </w:rPr>
        <w:br/>
      </w:r>
      <w:r w:rsidRPr="0029606E">
        <w:rPr>
          <w:b w:val="0"/>
          <w:szCs w:val="24"/>
        </w:rPr>
        <w:br/>
      </w:r>
      <w:bookmarkEnd w:id="3470"/>
      <w:r w:rsidRPr="0029606E">
        <w:t>Options for development of a project</w:t>
      </w:r>
      <w:bookmarkEnd w:id="3471"/>
    </w:p>
    <w:p w14:paraId="2B12135D" w14:textId="7D1E7AFE" w:rsidR="00E674DF" w:rsidRDefault="00E674DF" w:rsidP="00030483">
      <w:pPr>
        <w:pStyle w:val="a2"/>
        <w:numPr>
          <w:ilvl w:val="1"/>
          <w:numId w:val="22"/>
        </w:numPr>
        <w:tabs>
          <w:tab w:val="clear" w:pos="360"/>
        </w:tabs>
      </w:pPr>
      <w:bookmarkStart w:id="3472" w:name="_Toc69205127"/>
      <w:bookmarkStart w:id="3473" w:name="_Toc69205472"/>
      <w:bookmarkStart w:id="3474" w:name="_Toc69304164"/>
      <w:commentRangeStart w:id="3475"/>
      <w:r w:rsidRPr="0029606E">
        <w:t>Simplified diagram of options</w:t>
      </w:r>
      <w:bookmarkEnd w:id="3472"/>
      <w:bookmarkEnd w:id="3473"/>
      <w:bookmarkEnd w:id="3474"/>
      <w:commentRangeEnd w:id="3475"/>
      <w:r w:rsidR="00897BA5">
        <w:rPr>
          <w:rStyle w:val="CommentReference"/>
          <w:rFonts w:eastAsia="MS Mincho"/>
          <w:b w:val="0"/>
          <w:szCs w:val="20"/>
          <w:lang w:eastAsia="ja-JP"/>
        </w:rPr>
        <w:commentReference w:id="3475"/>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5" w:type="dxa"/>
          <w:right w:w="85" w:type="dxa"/>
        </w:tblCellMar>
        <w:tblLook w:val="0000" w:firstRow="0" w:lastRow="0" w:firstColumn="0" w:lastColumn="0" w:noHBand="0" w:noVBand="0"/>
      </w:tblPr>
      <w:tblGrid>
        <w:gridCol w:w="1277"/>
        <w:gridCol w:w="1417"/>
        <w:gridCol w:w="1417"/>
        <w:gridCol w:w="1417"/>
        <w:gridCol w:w="1417"/>
        <w:gridCol w:w="1417"/>
        <w:gridCol w:w="1419"/>
      </w:tblGrid>
      <w:tr w:rsidR="00587E36" w:rsidRPr="00587E36" w14:paraId="2F6B41D3" w14:textId="77777777" w:rsidTr="001C15A5">
        <w:trPr>
          <w:jc w:val="center"/>
        </w:trPr>
        <w:tc>
          <w:tcPr>
            <w:tcW w:w="1277" w:type="dxa"/>
            <w:tcBorders>
              <w:top w:val="single" w:sz="12" w:space="0" w:color="auto"/>
              <w:bottom w:val="single" w:sz="12" w:space="0" w:color="auto"/>
              <w:right w:val="single" w:sz="6" w:space="0" w:color="auto"/>
            </w:tcBorders>
            <w:vAlign w:val="center"/>
          </w:tcPr>
          <w:p w14:paraId="1996FB9B" w14:textId="77777777" w:rsidR="00587E36" w:rsidRPr="00587E36" w:rsidRDefault="00587E36" w:rsidP="00587E36">
            <w:pPr>
              <w:spacing w:before="60" w:after="60" w:line="200" w:lineRule="exact"/>
              <w:jc w:val="center"/>
              <w:rPr>
                <w:rFonts w:ascii="Arial" w:eastAsia="Times New Roman" w:hAnsi="Arial" w:cs="Arial"/>
                <w:spacing w:val="8"/>
                <w:sz w:val="18"/>
                <w:szCs w:val="18"/>
                <w:lang w:eastAsia="zh-CN"/>
              </w:rPr>
            </w:pPr>
            <w:r w:rsidRPr="00587E36">
              <w:rPr>
                <w:rFonts w:ascii="Arial" w:eastAsia="Times New Roman" w:hAnsi="Arial" w:cs="Arial"/>
                <w:b/>
                <w:spacing w:val="8"/>
                <w:sz w:val="18"/>
                <w:szCs w:val="18"/>
                <w:lang w:eastAsia="zh-CN"/>
              </w:rPr>
              <w:t>Project stage</w:t>
            </w:r>
          </w:p>
        </w:tc>
        <w:tc>
          <w:tcPr>
            <w:tcW w:w="1417" w:type="dxa"/>
            <w:tcBorders>
              <w:top w:val="single" w:sz="12" w:space="0" w:color="auto"/>
              <w:left w:val="single" w:sz="6" w:space="0" w:color="auto"/>
              <w:bottom w:val="single" w:sz="12" w:space="0" w:color="auto"/>
            </w:tcBorders>
            <w:vAlign w:val="center"/>
          </w:tcPr>
          <w:p w14:paraId="503F295F" w14:textId="77777777" w:rsidR="00587E36" w:rsidRPr="00587E36" w:rsidRDefault="00587E36" w:rsidP="00587E36">
            <w:pPr>
              <w:spacing w:before="60" w:after="60" w:line="200" w:lineRule="exact"/>
              <w:jc w:val="center"/>
              <w:rPr>
                <w:rFonts w:ascii="Arial" w:eastAsia="Times New Roman" w:hAnsi="Arial" w:cs="Arial"/>
                <w:spacing w:val="8"/>
                <w:sz w:val="18"/>
                <w:szCs w:val="18"/>
                <w:lang w:eastAsia="zh-CN"/>
              </w:rPr>
            </w:pPr>
            <w:r w:rsidRPr="00587E36">
              <w:rPr>
                <w:rFonts w:ascii="Arial" w:eastAsia="Times New Roman" w:hAnsi="Arial" w:cs="Arial"/>
                <w:b/>
                <w:spacing w:val="8"/>
                <w:sz w:val="18"/>
                <w:szCs w:val="18"/>
                <w:lang w:eastAsia="zh-CN"/>
              </w:rPr>
              <w:t>Normal procedure</w:t>
            </w:r>
          </w:p>
        </w:tc>
        <w:tc>
          <w:tcPr>
            <w:tcW w:w="1417" w:type="dxa"/>
            <w:tcBorders>
              <w:top w:val="single" w:sz="12" w:space="0" w:color="auto"/>
              <w:bottom w:val="single" w:sz="12" w:space="0" w:color="auto"/>
            </w:tcBorders>
            <w:vAlign w:val="center"/>
          </w:tcPr>
          <w:p w14:paraId="222306F7" w14:textId="77777777" w:rsidR="00587E36" w:rsidRPr="00587E36" w:rsidRDefault="00587E36" w:rsidP="00587E36">
            <w:pPr>
              <w:spacing w:before="60" w:after="60" w:line="200" w:lineRule="exact"/>
              <w:jc w:val="center"/>
              <w:rPr>
                <w:rFonts w:ascii="Arial" w:eastAsia="Times New Roman" w:hAnsi="Arial" w:cs="Arial"/>
                <w:spacing w:val="8"/>
                <w:sz w:val="18"/>
                <w:szCs w:val="18"/>
                <w:lang w:eastAsia="zh-CN"/>
              </w:rPr>
            </w:pPr>
            <w:r w:rsidRPr="00587E36">
              <w:rPr>
                <w:rFonts w:ascii="Arial" w:eastAsia="Times New Roman" w:hAnsi="Arial" w:cs="Arial"/>
                <w:b/>
                <w:spacing w:val="8"/>
                <w:sz w:val="18"/>
                <w:szCs w:val="18"/>
                <w:lang w:eastAsia="zh-CN"/>
              </w:rPr>
              <w:t>Draft submitted with proposal</w:t>
            </w:r>
          </w:p>
        </w:tc>
        <w:tc>
          <w:tcPr>
            <w:tcW w:w="1417" w:type="dxa"/>
            <w:tcBorders>
              <w:top w:val="single" w:sz="12" w:space="0" w:color="auto"/>
              <w:bottom w:val="single" w:sz="12" w:space="0" w:color="auto"/>
            </w:tcBorders>
            <w:vAlign w:val="center"/>
          </w:tcPr>
          <w:p w14:paraId="34CF0953" w14:textId="77777777" w:rsidR="00587E36" w:rsidRPr="00587E36" w:rsidRDefault="00587E36" w:rsidP="00587E36">
            <w:pPr>
              <w:spacing w:before="60" w:after="60" w:line="200" w:lineRule="exact"/>
              <w:jc w:val="center"/>
              <w:rPr>
                <w:rFonts w:ascii="Arial" w:eastAsia="Times New Roman" w:hAnsi="Arial" w:cs="Arial"/>
                <w:spacing w:val="8"/>
                <w:sz w:val="18"/>
                <w:szCs w:val="18"/>
                <w:lang w:eastAsia="zh-CN"/>
              </w:rPr>
            </w:pPr>
            <w:r w:rsidRPr="00587E36">
              <w:rPr>
                <w:rFonts w:ascii="Arial" w:eastAsia="Times New Roman" w:hAnsi="Arial" w:cs="Arial"/>
                <w:b/>
                <w:spacing w:val="8"/>
                <w:sz w:val="18"/>
                <w:szCs w:val="18"/>
                <w:lang w:eastAsia="zh-CN"/>
              </w:rPr>
              <w:t xml:space="preserve">"Fast-track procedure" </w:t>
            </w:r>
            <w:r w:rsidRPr="00587E36">
              <w:rPr>
                <w:rFonts w:ascii="Arial" w:eastAsia="Times New Roman" w:hAnsi="Arial" w:cs="Arial"/>
                <w:spacing w:val="8"/>
                <w:sz w:val="20"/>
                <w:vertAlign w:val="superscript"/>
                <w:lang w:eastAsia="zh-CN"/>
              </w:rPr>
              <w:t>a</w:t>
            </w:r>
          </w:p>
        </w:tc>
        <w:tc>
          <w:tcPr>
            <w:tcW w:w="1417" w:type="dxa"/>
            <w:tcBorders>
              <w:top w:val="single" w:sz="12" w:space="0" w:color="auto"/>
              <w:bottom w:val="single" w:sz="12" w:space="0" w:color="auto"/>
            </w:tcBorders>
            <w:vAlign w:val="center"/>
          </w:tcPr>
          <w:p w14:paraId="05A57598" w14:textId="77777777" w:rsidR="00587E36" w:rsidRPr="00587E36" w:rsidRDefault="00587E36" w:rsidP="00587E36">
            <w:pPr>
              <w:spacing w:before="60" w:after="60" w:line="200" w:lineRule="exact"/>
              <w:jc w:val="center"/>
              <w:rPr>
                <w:rFonts w:ascii="Arial" w:eastAsia="Times New Roman" w:hAnsi="Arial" w:cs="Arial"/>
                <w:spacing w:val="8"/>
                <w:sz w:val="18"/>
                <w:szCs w:val="18"/>
                <w:lang w:eastAsia="zh-CN"/>
              </w:rPr>
            </w:pPr>
            <w:r w:rsidRPr="00587E36">
              <w:rPr>
                <w:rFonts w:ascii="Arial" w:eastAsia="Times New Roman" w:hAnsi="Arial" w:cs="Arial"/>
                <w:b/>
                <w:spacing w:val="8"/>
                <w:sz w:val="18"/>
                <w:szCs w:val="18"/>
                <w:lang w:eastAsia="zh-CN"/>
              </w:rPr>
              <w:t xml:space="preserve">Technical Specification </w:t>
            </w:r>
            <w:r w:rsidRPr="00587E36">
              <w:rPr>
                <w:rFonts w:ascii="Arial" w:eastAsia="Times New Roman" w:hAnsi="Arial" w:cs="Arial"/>
                <w:spacing w:val="8"/>
                <w:sz w:val="20"/>
                <w:vertAlign w:val="superscript"/>
                <w:lang w:eastAsia="zh-CN"/>
              </w:rPr>
              <w:t>b</w:t>
            </w:r>
          </w:p>
        </w:tc>
        <w:tc>
          <w:tcPr>
            <w:tcW w:w="1417" w:type="dxa"/>
            <w:tcBorders>
              <w:top w:val="single" w:sz="12" w:space="0" w:color="auto"/>
              <w:bottom w:val="single" w:sz="12" w:space="0" w:color="auto"/>
            </w:tcBorders>
            <w:vAlign w:val="center"/>
          </w:tcPr>
          <w:p w14:paraId="379D03CA" w14:textId="77777777" w:rsidR="00587E36" w:rsidRPr="00587E36" w:rsidRDefault="00587E36" w:rsidP="00587E36">
            <w:pPr>
              <w:spacing w:before="60" w:after="60" w:line="200" w:lineRule="exact"/>
              <w:jc w:val="center"/>
              <w:rPr>
                <w:rFonts w:ascii="Arial" w:eastAsia="Times New Roman" w:hAnsi="Arial" w:cs="Arial"/>
                <w:spacing w:val="8"/>
                <w:sz w:val="18"/>
                <w:szCs w:val="18"/>
                <w:lang w:eastAsia="zh-CN"/>
              </w:rPr>
            </w:pPr>
            <w:r w:rsidRPr="00587E36">
              <w:rPr>
                <w:rFonts w:ascii="Arial" w:eastAsia="Times New Roman" w:hAnsi="Arial" w:cs="Arial"/>
                <w:b/>
                <w:spacing w:val="8"/>
                <w:sz w:val="18"/>
                <w:szCs w:val="18"/>
                <w:lang w:eastAsia="zh-CN"/>
              </w:rPr>
              <w:t xml:space="preserve">Technical Report </w:t>
            </w:r>
            <w:r w:rsidRPr="00587E36">
              <w:rPr>
                <w:rFonts w:ascii="Arial" w:eastAsia="Times New Roman" w:hAnsi="Arial" w:cs="Arial"/>
                <w:spacing w:val="8"/>
                <w:sz w:val="20"/>
                <w:vertAlign w:val="superscript"/>
                <w:lang w:eastAsia="zh-CN"/>
              </w:rPr>
              <w:t>c</w:t>
            </w:r>
          </w:p>
        </w:tc>
        <w:tc>
          <w:tcPr>
            <w:tcW w:w="1419" w:type="dxa"/>
            <w:tcBorders>
              <w:top w:val="single" w:sz="12" w:space="0" w:color="auto"/>
              <w:bottom w:val="single" w:sz="12" w:space="0" w:color="auto"/>
            </w:tcBorders>
            <w:vAlign w:val="center"/>
          </w:tcPr>
          <w:p w14:paraId="1DA71F5F" w14:textId="77777777" w:rsidR="00587E36" w:rsidRPr="00587E36" w:rsidRDefault="00587E36" w:rsidP="00587E36">
            <w:pPr>
              <w:spacing w:before="60" w:after="60" w:line="200" w:lineRule="exact"/>
              <w:jc w:val="center"/>
              <w:rPr>
                <w:rFonts w:ascii="Arial" w:eastAsia="Times New Roman" w:hAnsi="Arial" w:cs="Arial"/>
                <w:spacing w:val="8"/>
                <w:sz w:val="18"/>
                <w:szCs w:val="18"/>
                <w:lang w:eastAsia="zh-CN"/>
              </w:rPr>
            </w:pPr>
            <w:r w:rsidRPr="00587E36">
              <w:rPr>
                <w:rFonts w:ascii="Arial" w:eastAsia="Times New Roman" w:hAnsi="Arial" w:cs="Arial"/>
                <w:b/>
                <w:spacing w:val="8"/>
                <w:sz w:val="18"/>
                <w:szCs w:val="18"/>
                <w:lang w:eastAsia="zh-CN"/>
              </w:rPr>
              <w:t xml:space="preserve">Publicly Available Specification </w:t>
            </w:r>
            <w:r w:rsidRPr="00587E36">
              <w:rPr>
                <w:rFonts w:ascii="Arial" w:eastAsia="Times New Roman" w:hAnsi="Arial" w:cs="Arial"/>
                <w:spacing w:val="8"/>
                <w:sz w:val="20"/>
                <w:vertAlign w:val="superscript"/>
                <w:lang w:eastAsia="zh-CN"/>
              </w:rPr>
              <w:t>d</w:t>
            </w:r>
          </w:p>
        </w:tc>
      </w:tr>
      <w:tr w:rsidR="00587E36" w:rsidRPr="00587E36" w14:paraId="78D80872" w14:textId="77777777" w:rsidTr="001C15A5">
        <w:trPr>
          <w:trHeight w:val="1361"/>
          <w:jc w:val="center"/>
        </w:trPr>
        <w:tc>
          <w:tcPr>
            <w:tcW w:w="1277" w:type="dxa"/>
            <w:tcBorders>
              <w:top w:val="single" w:sz="12" w:space="0" w:color="auto"/>
              <w:bottom w:val="single" w:sz="6" w:space="0" w:color="auto"/>
              <w:right w:val="single" w:sz="6" w:space="0" w:color="auto"/>
            </w:tcBorders>
            <w:vAlign w:val="center"/>
          </w:tcPr>
          <w:p w14:paraId="40C90BFA" w14:textId="77777777" w:rsidR="00587E36" w:rsidRPr="00587E36" w:rsidRDefault="00587E36" w:rsidP="00587E36">
            <w:pPr>
              <w:spacing w:before="60" w:after="60" w:line="200" w:lineRule="exact"/>
              <w:jc w:val="center"/>
              <w:rPr>
                <w:rFonts w:ascii="Arial" w:eastAsia="Times New Roman" w:hAnsi="Arial" w:cs="Arial"/>
                <w:b/>
                <w:spacing w:val="8"/>
                <w:sz w:val="18"/>
                <w:szCs w:val="18"/>
                <w:lang w:eastAsia="zh-CN"/>
              </w:rPr>
            </w:pPr>
            <w:r w:rsidRPr="00587E36">
              <w:rPr>
                <w:rFonts w:ascii="Arial" w:eastAsia="Times New Roman" w:hAnsi="Arial" w:cs="Arial"/>
                <w:b/>
                <w:spacing w:val="8"/>
                <w:sz w:val="18"/>
                <w:szCs w:val="18"/>
                <w:lang w:eastAsia="zh-CN"/>
              </w:rPr>
              <w:t xml:space="preserve">Proposal </w:t>
            </w:r>
            <w:r w:rsidRPr="00587E36">
              <w:rPr>
                <w:rFonts w:ascii="Arial" w:eastAsia="Times New Roman" w:hAnsi="Arial" w:cs="Arial"/>
                <w:spacing w:val="8"/>
                <w:sz w:val="18"/>
                <w:szCs w:val="18"/>
                <w:lang w:eastAsia="zh-CN"/>
              </w:rPr>
              <w:br/>
            </w:r>
            <w:r w:rsidRPr="00587E36">
              <w:rPr>
                <w:rFonts w:ascii="Arial" w:eastAsia="Times New Roman" w:hAnsi="Arial" w:cs="Arial"/>
                <w:b/>
                <w:spacing w:val="8"/>
                <w:sz w:val="18"/>
                <w:szCs w:val="18"/>
                <w:lang w:eastAsia="zh-CN"/>
              </w:rPr>
              <w:t>stage</w:t>
            </w:r>
            <w:r w:rsidRPr="00587E36">
              <w:rPr>
                <w:rFonts w:ascii="Arial" w:eastAsia="Times New Roman" w:hAnsi="Arial" w:cs="Arial"/>
                <w:spacing w:val="8"/>
                <w:sz w:val="18"/>
                <w:szCs w:val="18"/>
                <w:lang w:eastAsia="zh-CN"/>
              </w:rPr>
              <w:br/>
              <w:t xml:space="preserve">(see </w:t>
            </w:r>
            <w:r w:rsidRPr="00587E36">
              <w:rPr>
                <w:rFonts w:ascii="Arial" w:eastAsia="Times New Roman" w:hAnsi="Arial" w:cs="Arial"/>
                <w:spacing w:val="8"/>
                <w:sz w:val="18"/>
                <w:szCs w:val="18"/>
                <w:lang w:eastAsia="zh-CN"/>
              </w:rPr>
              <w:fldChar w:fldCharType="begin" w:fldLock="1"/>
            </w:r>
            <w:r w:rsidRPr="00587E36">
              <w:rPr>
                <w:rFonts w:ascii="Arial" w:eastAsia="Times New Roman" w:hAnsi="Arial" w:cs="Arial"/>
                <w:spacing w:val="8"/>
                <w:sz w:val="18"/>
                <w:szCs w:val="18"/>
                <w:lang w:eastAsia="zh-CN"/>
              </w:rPr>
              <w:instrText xml:space="preserve"> REF _Ref505151823 \r \h  \* MERGEFORMAT </w:instrText>
            </w:r>
            <w:r w:rsidRPr="00587E36">
              <w:rPr>
                <w:rFonts w:ascii="Arial" w:eastAsia="Times New Roman" w:hAnsi="Arial" w:cs="Arial"/>
                <w:spacing w:val="8"/>
                <w:sz w:val="18"/>
                <w:szCs w:val="18"/>
                <w:lang w:eastAsia="zh-CN"/>
              </w:rPr>
            </w:r>
            <w:r w:rsidRPr="00587E36">
              <w:rPr>
                <w:rFonts w:ascii="Arial" w:eastAsia="Times New Roman" w:hAnsi="Arial" w:cs="Arial"/>
                <w:spacing w:val="8"/>
                <w:sz w:val="18"/>
                <w:szCs w:val="18"/>
                <w:lang w:eastAsia="zh-CN"/>
              </w:rPr>
              <w:fldChar w:fldCharType="separate"/>
            </w:r>
            <w:r w:rsidRPr="00587E36">
              <w:rPr>
                <w:rFonts w:ascii="Arial" w:eastAsia="Times New Roman" w:hAnsi="Arial" w:cs="Arial"/>
                <w:spacing w:val="8"/>
                <w:sz w:val="18"/>
                <w:szCs w:val="18"/>
                <w:lang w:eastAsia="zh-CN"/>
              </w:rPr>
              <w:t>2.3</w:t>
            </w:r>
            <w:r w:rsidRPr="00587E36">
              <w:rPr>
                <w:rFonts w:ascii="Arial" w:eastAsia="Times New Roman" w:hAnsi="Arial" w:cs="Arial"/>
                <w:spacing w:val="8"/>
                <w:sz w:val="18"/>
                <w:szCs w:val="18"/>
                <w:lang w:eastAsia="zh-CN"/>
              </w:rPr>
              <w:fldChar w:fldCharType="end"/>
            </w:r>
            <w:r w:rsidRPr="00587E36">
              <w:rPr>
                <w:rFonts w:ascii="Arial" w:eastAsia="Times New Roman" w:hAnsi="Arial" w:cs="Arial"/>
                <w:spacing w:val="8"/>
                <w:sz w:val="18"/>
                <w:szCs w:val="18"/>
                <w:lang w:eastAsia="zh-CN"/>
              </w:rPr>
              <w:t xml:space="preserve"> for IS and 3. for TR, TS, PAS)</w:t>
            </w:r>
          </w:p>
        </w:tc>
        <w:tc>
          <w:tcPr>
            <w:tcW w:w="1417" w:type="dxa"/>
            <w:tcBorders>
              <w:top w:val="nil"/>
              <w:left w:val="single" w:sz="6" w:space="0" w:color="auto"/>
            </w:tcBorders>
            <w:vAlign w:val="center"/>
          </w:tcPr>
          <w:p w14:paraId="7BDD44DE" w14:textId="77777777" w:rsidR="00587E36" w:rsidRPr="00587E36" w:rsidRDefault="00587E36" w:rsidP="00587E36">
            <w:pPr>
              <w:spacing w:after="0" w:line="200" w:lineRule="exact"/>
              <w:jc w:val="center"/>
              <w:rPr>
                <w:rFonts w:ascii="Arial" w:eastAsia="Times New Roman" w:hAnsi="Arial" w:cs="Arial"/>
                <w:spacing w:val="8"/>
                <w:sz w:val="17"/>
                <w:szCs w:val="17"/>
                <w:lang w:eastAsia="zh-CN"/>
              </w:rPr>
            </w:pP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258" behindDoc="0" locked="0" layoutInCell="1" allowOverlap="1" wp14:anchorId="7EE27111" wp14:editId="5018A01F">
                      <wp:simplePos x="0" y="0"/>
                      <wp:positionH relativeFrom="column">
                        <wp:posOffset>842010</wp:posOffset>
                      </wp:positionH>
                      <wp:positionV relativeFrom="paragraph">
                        <wp:posOffset>243205</wp:posOffset>
                      </wp:positionV>
                      <wp:extent cx="847725" cy="1019810"/>
                      <wp:effectExtent l="0" t="0" r="0" b="0"/>
                      <wp:wrapNone/>
                      <wp:docPr id="125" name="TextBox 6"/>
                      <wp:cNvGraphicFramePr/>
                      <a:graphic xmlns:a="http://schemas.openxmlformats.org/drawingml/2006/main">
                        <a:graphicData uri="http://schemas.microsoft.com/office/word/2010/wordprocessingShape">
                          <wps:wsp>
                            <wps:cNvSpPr txBox="1"/>
                            <wps:spPr>
                              <a:xfrm>
                                <a:off x="0" y="0"/>
                                <a:ext cx="847725" cy="1019810"/>
                              </a:xfrm>
                              <a:prstGeom prst="rect">
                                <a:avLst/>
                              </a:prstGeom>
                              <a:noFill/>
                            </wps:spPr>
                            <wps:txbx>
                              <w:txbxContent>
                                <w:p w14:paraId="307943F0" w14:textId="77777777" w:rsidR="00D24882" w:rsidRPr="000C347B" w:rsidRDefault="00D24882" w:rsidP="00587E36">
                                  <w:pPr>
                                    <w:jc w:val="center"/>
                                    <w:rPr>
                                      <w:sz w:val="16"/>
                                      <w:szCs w:val="16"/>
                                    </w:rPr>
                                  </w:pPr>
                                  <w:r w:rsidRPr="00587E36">
                                    <w:rPr>
                                      <w:color w:val="000000"/>
                                      <w:kern w:val="24"/>
                                      <w:sz w:val="16"/>
                                      <w:szCs w:val="16"/>
                                    </w:rPr>
                                    <w:t>Acceptance of proposal</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type w14:anchorId="7EE27111" id="_x0000_t202" coordsize="21600,21600" o:spt="202" path="m,l,21600r21600,l21600,xe">
                      <v:stroke joinstyle="miter"/>
                      <v:path gradientshapeok="t" o:connecttype="rect"/>
                    </v:shapetype>
                    <v:shape id="TextBox 6" o:spid="_x0000_s1026" type="#_x0000_t202" style="position:absolute;left:0;text-align:left;margin-left:66.3pt;margin-top:19.15pt;width:66.75pt;height:80.3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" filled="f" stroked="f">
                      <v:textbox style="mso-fit-shape-to-text:t">
                        <w:txbxContent>
                          <w:p w14:paraId="307943F0" w14:textId="77777777" w:rsidR="00D24882" w:rsidRPr="000C347B" w:rsidRDefault="00D24882" w:rsidP="00587E36">
                            <w:pPr>
                              <w:jc w:val="center"/>
                              <w:rPr>
                                <w:sz w:val="16"/>
                                <w:szCs w:val="16"/>
                              </w:rPr>
                            </w:pPr>
                            <w:r w:rsidRPr="00587E36">
                              <w:rPr>
                                <w:color w:val="000000"/>
                                <w:kern w:val="24"/>
                                <w:sz w:val="16"/>
                                <w:szCs w:val="16"/>
                              </w:rPr>
                              <w:t>Acceptance of proposal</w:t>
                            </w:r>
                          </w:p>
                        </w:txbxContent>
                      </v:textbox>
                    </v:shape>
                  </w:pict>
                </mc:Fallback>
              </mc:AlternateContent>
            </w:r>
            <w:r w:rsidRPr="00587E36">
              <w:rPr>
                <w:rFonts w:ascii="Arial" w:eastAsia="Times New Roman" w:hAnsi="Arial" w:cs="Arial"/>
                <w:b/>
                <w:noProof/>
                <w:spacing w:val="8"/>
                <w:sz w:val="18"/>
                <w:szCs w:val="18"/>
                <w:lang w:eastAsia="zh-CN"/>
              </w:rPr>
              <mc:AlternateContent>
                <mc:Choice Requires="wps">
                  <w:drawing>
                    <wp:anchor distT="0" distB="0" distL="114300" distR="114300" simplePos="0" relativeHeight="251658254" behindDoc="0" locked="0" layoutInCell="1" allowOverlap="1" wp14:anchorId="5BC3A458" wp14:editId="7B84B110">
                      <wp:simplePos x="0" y="0"/>
                      <wp:positionH relativeFrom="column">
                        <wp:posOffset>21590</wp:posOffset>
                      </wp:positionH>
                      <wp:positionV relativeFrom="paragraph">
                        <wp:posOffset>43815</wp:posOffset>
                      </wp:positionV>
                      <wp:extent cx="755650" cy="755015"/>
                      <wp:effectExtent l="0" t="0" r="25400" b="26035"/>
                      <wp:wrapNone/>
                      <wp:docPr id="126" name="Flowchart: Connector 126"/>
                      <wp:cNvGraphicFramePr/>
                      <a:graphic xmlns:a="http://schemas.openxmlformats.org/drawingml/2006/main">
                        <a:graphicData uri="http://schemas.microsoft.com/office/word/2010/wordprocessingShape">
                          <wps:wsp>
                            <wps:cNvSpPr/>
                            <wps:spPr>
                              <a:xfrm>
                                <a:off x="0" y="0"/>
                                <a:ext cx="755650" cy="755015"/>
                              </a:xfrm>
                              <a:prstGeom prst="flowChartConnector">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6C05955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6" o:spid="_x0000_s1026" type="#_x0000_t120" style="position:absolute;margin-left:1.7pt;margin-top:3.45pt;width:59.5pt;height:59.45pt;z-index:2516715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" filled="f" strokecolor="windowText" strokeweight=".5pt">
                      <v:stroke joinstyle="miter"/>
                    </v:shape>
                  </w:pict>
                </mc:Fallback>
              </mc:AlternateContent>
            </w: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255" behindDoc="0" locked="0" layoutInCell="1" allowOverlap="1" wp14:anchorId="2C899EA3" wp14:editId="36979561">
                      <wp:simplePos x="0" y="0"/>
                      <wp:positionH relativeFrom="column">
                        <wp:posOffset>-16510</wp:posOffset>
                      </wp:positionH>
                      <wp:positionV relativeFrom="paragraph">
                        <wp:posOffset>249555</wp:posOffset>
                      </wp:positionV>
                      <wp:extent cx="828040" cy="717550"/>
                      <wp:effectExtent l="0" t="0" r="0" b="0"/>
                      <wp:wrapNone/>
                      <wp:docPr id="127" name="TextBox 6"/>
                      <wp:cNvGraphicFramePr/>
                      <a:graphic xmlns:a="http://schemas.openxmlformats.org/drawingml/2006/main">
                        <a:graphicData uri="http://schemas.microsoft.com/office/word/2010/wordprocessingShape">
                          <wps:wsp>
                            <wps:cNvSpPr txBox="1"/>
                            <wps:spPr>
                              <a:xfrm>
                                <a:off x="0" y="0"/>
                                <a:ext cx="828040" cy="717550"/>
                              </a:xfrm>
                              <a:prstGeom prst="rect">
                                <a:avLst/>
                              </a:prstGeom>
                              <a:noFill/>
                            </wps:spPr>
                            <wps:txbx>
                              <w:txbxContent>
                                <w:p w14:paraId="48C7FC67" w14:textId="77777777" w:rsidR="00D24882" w:rsidRPr="000C347B" w:rsidRDefault="00D24882" w:rsidP="00587E36">
                                  <w:pPr>
                                    <w:jc w:val="center"/>
                                    <w:rPr>
                                      <w:sz w:val="16"/>
                                      <w:szCs w:val="16"/>
                                    </w:rPr>
                                  </w:pPr>
                                  <w:r w:rsidRPr="00587E36">
                                    <w:rPr>
                                      <w:color w:val="000000"/>
                                      <w:kern w:val="24"/>
                                      <w:sz w:val="16"/>
                                      <w:szCs w:val="16"/>
                                    </w:rPr>
                                    <w:t>Acceptance of proposal</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2C899EA3" id="_x0000_s1027" type="#_x0000_t202" style="position:absolute;left:0;text-align:left;margin-left:-1.3pt;margin-top:19.65pt;width:65.2pt;height:56.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" filled="f" stroked="f">
                      <v:textbox style="mso-fit-shape-to-text:t">
                        <w:txbxContent>
                          <w:p w14:paraId="48C7FC67" w14:textId="77777777" w:rsidR="00D24882" w:rsidRPr="000C347B" w:rsidRDefault="00D24882" w:rsidP="00587E36">
                            <w:pPr>
                              <w:jc w:val="center"/>
                              <w:rPr>
                                <w:sz w:val="16"/>
                                <w:szCs w:val="16"/>
                              </w:rPr>
                            </w:pPr>
                            <w:r w:rsidRPr="00587E36">
                              <w:rPr>
                                <w:color w:val="000000"/>
                                <w:kern w:val="24"/>
                                <w:sz w:val="16"/>
                                <w:szCs w:val="16"/>
                              </w:rPr>
                              <w:t>Acceptance of proposal</w:t>
                            </w:r>
                          </w:p>
                        </w:txbxContent>
                      </v:textbox>
                    </v:shape>
                  </w:pict>
                </mc:Fallback>
              </mc:AlternateContent>
            </w: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256" behindDoc="0" locked="0" layoutInCell="1" allowOverlap="1" wp14:anchorId="704A6C9F" wp14:editId="72360D6A">
                      <wp:simplePos x="0" y="0"/>
                      <wp:positionH relativeFrom="column">
                        <wp:posOffset>411480</wp:posOffset>
                      </wp:positionH>
                      <wp:positionV relativeFrom="paragraph">
                        <wp:posOffset>791210</wp:posOffset>
                      </wp:positionV>
                      <wp:extent cx="0" cy="107950"/>
                      <wp:effectExtent l="0" t="0" r="38100" b="25400"/>
                      <wp:wrapNone/>
                      <wp:docPr id="865" name="Straight Connector 865"/>
                      <wp:cNvGraphicFramePr/>
                      <a:graphic xmlns:a="http://schemas.openxmlformats.org/drawingml/2006/main">
                        <a:graphicData uri="http://schemas.microsoft.com/office/word/2010/wordprocessingShape">
                          <wps:wsp>
                            <wps:cNvCnPr/>
                            <wps:spPr>
                              <a:xfrm>
                                <a:off x="0" y="0"/>
                                <a:ext cx="0" cy="1079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14483D2" id="Straight Connector 865" o:spid="_x0000_s1026" style="position:absolute;z-index:2516736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62.3pt" to="32.4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" strokecolor="windowText" strokeweight=".5pt">
                      <v:stroke joinstyle="miter"/>
                    </v:line>
                  </w:pict>
                </mc:Fallback>
              </mc:AlternateContent>
            </w:r>
          </w:p>
        </w:tc>
        <w:tc>
          <w:tcPr>
            <w:tcW w:w="1417" w:type="dxa"/>
            <w:tcBorders>
              <w:top w:val="nil"/>
            </w:tcBorders>
            <w:vAlign w:val="center"/>
          </w:tcPr>
          <w:p w14:paraId="72A7EAB0" w14:textId="77777777" w:rsidR="00587E36" w:rsidRPr="00587E36" w:rsidRDefault="00587E36" w:rsidP="00587E36">
            <w:pPr>
              <w:spacing w:after="160" w:line="240" w:lineRule="auto"/>
              <w:jc w:val="center"/>
              <w:rPr>
                <w:rFonts w:ascii="Arial" w:eastAsia="Times New Roman" w:hAnsi="Arial" w:cs="Arial"/>
                <w:color w:val="000000"/>
                <w:szCs w:val="22"/>
                <w:lang w:val="en-US" w:eastAsia="en-US"/>
              </w:rPr>
            </w:pPr>
            <w:r w:rsidRPr="00587E36">
              <w:rPr>
                <w:rFonts w:ascii="Arial" w:eastAsia="Times New Roman" w:hAnsi="Arial" w:cs="Arial"/>
                <w:noProof/>
                <w:color w:val="000000"/>
                <w:szCs w:val="22"/>
                <w:lang w:val="en-US" w:eastAsia="en-US"/>
              </w:rPr>
              <mc:AlternateContent>
                <mc:Choice Requires="wps">
                  <w:drawing>
                    <wp:anchor distT="0" distB="0" distL="114300" distR="114300" simplePos="0" relativeHeight="251658259" behindDoc="0" locked="0" layoutInCell="1" allowOverlap="1" wp14:anchorId="1EAD8CE0" wp14:editId="03024079">
                      <wp:simplePos x="0" y="0"/>
                      <wp:positionH relativeFrom="column">
                        <wp:posOffset>394335</wp:posOffset>
                      </wp:positionH>
                      <wp:positionV relativeFrom="paragraph">
                        <wp:posOffset>795655</wp:posOffset>
                      </wp:positionV>
                      <wp:extent cx="0" cy="107950"/>
                      <wp:effectExtent l="0" t="0" r="36195" b="34290"/>
                      <wp:wrapNone/>
                      <wp:docPr id="867" name="Straight Connector 867"/>
                      <wp:cNvGraphicFramePr/>
                      <a:graphic xmlns:a="http://schemas.openxmlformats.org/drawingml/2006/main">
                        <a:graphicData uri="http://schemas.microsoft.com/office/word/2010/wordprocessingShape">
                          <wps:wsp>
                            <wps:cNvCnPr/>
                            <wps:spPr>
                              <a:xfrm>
                                <a:off x="0" y="0"/>
                                <a:ext cx="0" cy="1079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85D4AC2" id="Straight Connector 867" o:spid="_x0000_s1026" style="position:absolute;z-index:2516766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pt,62.65pt" to="31.05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" strokecolor="windowText" strokeweight=".5pt">
                      <v:stroke joinstyle="miter"/>
                    </v:line>
                  </w:pict>
                </mc:Fallback>
              </mc:AlternateContent>
            </w:r>
            <w:r w:rsidRPr="00587E36">
              <w:rPr>
                <w:rFonts w:ascii="Arial" w:eastAsia="Times New Roman" w:hAnsi="Arial" w:cs="Arial"/>
                <w:b/>
                <w:noProof/>
                <w:color w:val="000000"/>
                <w:szCs w:val="18"/>
                <w:lang w:val="en-US" w:eastAsia="en-US"/>
              </w:rPr>
              <mc:AlternateContent>
                <mc:Choice Requires="wps">
                  <w:drawing>
                    <wp:anchor distT="0" distB="0" distL="114300" distR="114300" simplePos="0" relativeHeight="251658257" behindDoc="0" locked="0" layoutInCell="1" allowOverlap="1" wp14:anchorId="0870264C" wp14:editId="5179D7E6">
                      <wp:simplePos x="0" y="0"/>
                      <wp:positionH relativeFrom="column">
                        <wp:posOffset>19685</wp:posOffset>
                      </wp:positionH>
                      <wp:positionV relativeFrom="paragraph">
                        <wp:posOffset>36195</wp:posOffset>
                      </wp:positionV>
                      <wp:extent cx="755650" cy="754380"/>
                      <wp:effectExtent l="0" t="0" r="25400" b="26670"/>
                      <wp:wrapNone/>
                      <wp:docPr id="868" name="Flowchart: Connector 868"/>
                      <wp:cNvGraphicFramePr/>
                      <a:graphic xmlns:a="http://schemas.openxmlformats.org/drawingml/2006/main">
                        <a:graphicData uri="http://schemas.microsoft.com/office/word/2010/wordprocessingShape">
                          <wps:wsp>
                            <wps:cNvSpPr/>
                            <wps:spPr>
                              <a:xfrm>
                                <a:off x="0" y="0"/>
                                <a:ext cx="755650" cy="754380"/>
                              </a:xfrm>
                              <a:prstGeom prst="flowChartConnector">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0BF69CB" id="Flowchart: Connector 868" o:spid="_x0000_s1026" type="#_x0000_t120" style="position:absolute;margin-left:1.55pt;margin-top:2.85pt;width:59.5pt;height:59.4pt;z-index:2516746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" filled="f" strokecolor="windowText" strokeweight=".5pt">
                      <v:stroke joinstyle="miter"/>
                    </v:shape>
                  </w:pict>
                </mc:Fallback>
              </mc:AlternateContent>
            </w:r>
          </w:p>
        </w:tc>
        <w:tc>
          <w:tcPr>
            <w:tcW w:w="1417" w:type="dxa"/>
            <w:tcBorders>
              <w:top w:val="nil"/>
            </w:tcBorders>
            <w:vAlign w:val="center"/>
          </w:tcPr>
          <w:p w14:paraId="2EE34D76" w14:textId="458B52CA" w:rsidR="00587E36" w:rsidRPr="00587E36" w:rsidRDefault="00A3020E" w:rsidP="00587E36">
            <w:pPr>
              <w:spacing w:after="0" w:line="200" w:lineRule="exact"/>
              <w:jc w:val="center"/>
              <w:rPr>
                <w:rFonts w:ascii="Arial" w:eastAsia="Times New Roman" w:hAnsi="Arial" w:cs="Arial"/>
                <w:spacing w:val="8"/>
                <w:sz w:val="17"/>
                <w:szCs w:val="17"/>
                <w:lang w:eastAsia="zh-CN"/>
              </w:rPr>
            </w:pP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261" behindDoc="0" locked="0" layoutInCell="1" allowOverlap="1" wp14:anchorId="6DD9DC96" wp14:editId="1D8EA671">
                      <wp:simplePos x="0" y="0"/>
                      <wp:positionH relativeFrom="column">
                        <wp:posOffset>-38100</wp:posOffset>
                      </wp:positionH>
                      <wp:positionV relativeFrom="paragraph">
                        <wp:posOffset>189230</wp:posOffset>
                      </wp:positionV>
                      <wp:extent cx="865505" cy="590550"/>
                      <wp:effectExtent l="0" t="0" r="0" b="0"/>
                      <wp:wrapNone/>
                      <wp:docPr id="871" name="TextBox 6"/>
                      <wp:cNvGraphicFramePr/>
                      <a:graphic xmlns:a="http://schemas.openxmlformats.org/drawingml/2006/main">
                        <a:graphicData uri="http://schemas.microsoft.com/office/word/2010/wordprocessingShape">
                          <wps:wsp>
                            <wps:cNvSpPr txBox="1"/>
                            <wps:spPr>
                              <a:xfrm>
                                <a:off x="0" y="0"/>
                                <a:ext cx="865505" cy="590550"/>
                              </a:xfrm>
                              <a:prstGeom prst="rect">
                                <a:avLst/>
                              </a:prstGeom>
                              <a:noFill/>
                            </wps:spPr>
                            <wps:txbx>
                              <w:txbxContent>
                                <w:p w14:paraId="754136C6" w14:textId="77777777" w:rsidR="00D24882" w:rsidRPr="000C347B" w:rsidRDefault="00D24882" w:rsidP="00587E36">
                                  <w:pPr>
                                    <w:contextualSpacing/>
                                    <w:jc w:val="center"/>
                                    <w:rPr>
                                      <w:sz w:val="16"/>
                                      <w:szCs w:val="16"/>
                                    </w:rPr>
                                  </w:pPr>
                                  <w:r w:rsidRPr="00587E36">
                                    <w:rPr>
                                      <w:color w:val="000000"/>
                                      <w:kern w:val="24"/>
                                      <w:sz w:val="16"/>
                                      <w:szCs w:val="16"/>
                                    </w:rPr>
                                    <w:t>Acceptance of proposal</w:t>
                                  </w:r>
                                  <w:r w:rsidRPr="000C347B">
                                    <w:rPr>
                                      <w:sz w:val="16"/>
                                      <w:szCs w:val="16"/>
                                      <w:vertAlign w:val="superscript"/>
                                    </w:rPr>
                                    <w:t>a</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DD9DC96" id="_x0000_s1028" type="#_x0000_t202" style="position:absolute;left:0;text-align:left;margin-left:-3pt;margin-top:14.9pt;width:68.15pt;height:46.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" filled="f" stroked="f">
                      <v:textbox style="mso-fit-shape-to-text:t">
                        <w:txbxContent>
                          <w:p w14:paraId="754136C6" w14:textId="77777777" w:rsidR="00D24882" w:rsidRPr="000C347B" w:rsidRDefault="00D24882" w:rsidP="00587E36">
                            <w:pPr>
                              <w:contextualSpacing/>
                              <w:jc w:val="center"/>
                              <w:rPr>
                                <w:sz w:val="16"/>
                                <w:szCs w:val="16"/>
                              </w:rPr>
                            </w:pPr>
                            <w:r w:rsidRPr="00587E36">
                              <w:rPr>
                                <w:color w:val="000000"/>
                                <w:kern w:val="24"/>
                                <w:sz w:val="16"/>
                                <w:szCs w:val="16"/>
                              </w:rPr>
                              <w:t>Acceptance of proposal</w:t>
                            </w:r>
                            <w:r w:rsidRPr="000C347B">
                              <w:rPr>
                                <w:sz w:val="16"/>
                                <w:szCs w:val="16"/>
                                <w:vertAlign w:val="superscript"/>
                              </w:rPr>
                              <w:t>a</w:t>
                            </w:r>
                          </w:p>
                        </w:txbxContent>
                      </v:textbox>
                    </v:shape>
                  </w:pict>
                </mc:Fallback>
              </mc:AlternateContent>
            </w:r>
            <w:r w:rsidR="00587E36" w:rsidRPr="00587E36">
              <w:rPr>
                <w:rFonts w:ascii="Arial" w:eastAsia="Times New Roman" w:hAnsi="Arial" w:cs="Arial"/>
                <w:b/>
                <w:noProof/>
                <w:spacing w:val="8"/>
                <w:sz w:val="18"/>
                <w:szCs w:val="18"/>
                <w:lang w:eastAsia="zh-CN"/>
              </w:rPr>
              <mc:AlternateContent>
                <mc:Choice Requires="wps">
                  <w:drawing>
                    <wp:anchor distT="0" distB="0" distL="114300" distR="114300" simplePos="0" relativeHeight="251658260" behindDoc="0" locked="0" layoutInCell="1" allowOverlap="1" wp14:anchorId="4A5C7C6B" wp14:editId="23E1E79E">
                      <wp:simplePos x="0" y="0"/>
                      <wp:positionH relativeFrom="column">
                        <wp:posOffset>15875</wp:posOffset>
                      </wp:positionH>
                      <wp:positionV relativeFrom="paragraph">
                        <wp:posOffset>11430</wp:posOffset>
                      </wp:positionV>
                      <wp:extent cx="755015" cy="747395"/>
                      <wp:effectExtent l="0" t="0" r="26035" b="14605"/>
                      <wp:wrapNone/>
                      <wp:docPr id="869" name="Flowchart: Connector 869"/>
                      <wp:cNvGraphicFramePr/>
                      <a:graphic xmlns:a="http://schemas.openxmlformats.org/drawingml/2006/main">
                        <a:graphicData uri="http://schemas.microsoft.com/office/word/2010/wordprocessingShape">
                          <wps:wsp>
                            <wps:cNvSpPr/>
                            <wps:spPr>
                              <a:xfrm>
                                <a:off x="0" y="0"/>
                                <a:ext cx="755015" cy="747395"/>
                              </a:xfrm>
                              <a:prstGeom prst="flowChartConnector">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475ABBDD" id="Flowchart: Connector 869" o:spid="_x0000_s1026" type="#_x0000_t120" style="position:absolute;margin-left:1.25pt;margin-top:.9pt;width:59.45pt;height:58.85pt;z-index:2516776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" filled="f" strokecolor="windowText" strokeweight=".5pt">
                      <v:stroke joinstyle="miter"/>
                    </v:shape>
                  </w:pict>
                </mc:Fallback>
              </mc:AlternateContent>
            </w:r>
          </w:p>
        </w:tc>
        <w:tc>
          <w:tcPr>
            <w:tcW w:w="1417" w:type="dxa"/>
            <w:tcBorders>
              <w:top w:val="nil"/>
            </w:tcBorders>
            <w:vAlign w:val="center"/>
          </w:tcPr>
          <w:p w14:paraId="611F7484" w14:textId="4ADDCF47" w:rsidR="00587E36" w:rsidRPr="00587E36" w:rsidRDefault="00587E36" w:rsidP="00587E36">
            <w:pPr>
              <w:spacing w:after="0" w:line="200" w:lineRule="exact"/>
              <w:jc w:val="center"/>
              <w:rPr>
                <w:rFonts w:ascii="Arial" w:eastAsia="Times New Roman" w:hAnsi="Arial" w:cs="Arial"/>
                <w:spacing w:val="8"/>
                <w:sz w:val="17"/>
                <w:szCs w:val="17"/>
                <w:lang w:eastAsia="zh-CN"/>
              </w:rPr>
            </w:pP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247" behindDoc="0" locked="0" layoutInCell="1" allowOverlap="1" wp14:anchorId="48C131FC" wp14:editId="5797A3D7">
                      <wp:simplePos x="0" y="0"/>
                      <wp:positionH relativeFrom="column">
                        <wp:posOffset>-35560</wp:posOffset>
                      </wp:positionH>
                      <wp:positionV relativeFrom="paragraph">
                        <wp:posOffset>233045</wp:posOffset>
                      </wp:positionV>
                      <wp:extent cx="866775" cy="590550"/>
                      <wp:effectExtent l="0" t="0" r="0" b="0"/>
                      <wp:wrapNone/>
                      <wp:docPr id="872" name="TextBox 6"/>
                      <wp:cNvGraphicFramePr/>
                      <a:graphic xmlns:a="http://schemas.openxmlformats.org/drawingml/2006/main">
                        <a:graphicData uri="http://schemas.microsoft.com/office/word/2010/wordprocessingShape">
                          <wps:wsp>
                            <wps:cNvSpPr txBox="1"/>
                            <wps:spPr>
                              <a:xfrm>
                                <a:off x="0" y="0"/>
                                <a:ext cx="866775" cy="590550"/>
                              </a:xfrm>
                              <a:prstGeom prst="rect">
                                <a:avLst/>
                              </a:prstGeom>
                              <a:noFill/>
                            </wps:spPr>
                            <wps:txbx>
                              <w:txbxContent>
                                <w:p w14:paraId="05159834" w14:textId="77777777" w:rsidR="00D24882" w:rsidRPr="000C347B" w:rsidRDefault="00D24882" w:rsidP="00587E36">
                                  <w:pPr>
                                    <w:contextualSpacing/>
                                    <w:jc w:val="center"/>
                                    <w:rPr>
                                      <w:sz w:val="16"/>
                                      <w:szCs w:val="16"/>
                                    </w:rPr>
                                  </w:pPr>
                                  <w:r w:rsidRPr="00587E36">
                                    <w:rPr>
                                      <w:color w:val="000000"/>
                                      <w:kern w:val="24"/>
                                      <w:sz w:val="16"/>
                                      <w:szCs w:val="16"/>
                                    </w:rPr>
                                    <w:t>Acceptance of proposal</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8C131FC" id="_x0000_s1029" type="#_x0000_t202" style="position:absolute;left:0;text-align:left;margin-left:-2.8pt;margin-top:18.35pt;width:68.25pt;height:46.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" filled="f" stroked="f">
                      <v:textbox style="mso-fit-shape-to-text:t">
                        <w:txbxContent>
                          <w:p w14:paraId="05159834" w14:textId="77777777" w:rsidR="00D24882" w:rsidRPr="000C347B" w:rsidRDefault="00D24882" w:rsidP="00587E36">
                            <w:pPr>
                              <w:contextualSpacing/>
                              <w:jc w:val="center"/>
                              <w:rPr>
                                <w:sz w:val="16"/>
                                <w:szCs w:val="16"/>
                              </w:rPr>
                            </w:pPr>
                            <w:r w:rsidRPr="00587E36">
                              <w:rPr>
                                <w:color w:val="000000"/>
                                <w:kern w:val="24"/>
                                <w:sz w:val="16"/>
                                <w:szCs w:val="16"/>
                              </w:rPr>
                              <w:t>Acceptance of proposal</w:t>
                            </w:r>
                          </w:p>
                        </w:txbxContent>
                      </v:textbox>
                    </v:shape>
                  </w:pict>
                </mc:Fallback>
              </mc:AlternateContent>
            </w:r>
            <w:r w:rsidRPr="00587E36">
              <w:rPr>
                <w:rFonts w:ascii="Arial" w:eastAsia="Times New Roman" w:hAnsi="Arial" w:cs="Arial"/>
                <w:b/>
                <w:noProof/>
                <w:spacing w:val="8"/>
                <w:sz w:val="18"/>
                <w:szCs w:val="18"/>
                <w:lang w:eastAsia="zh-CN"/>
              </w:rPr>
              <mc:AlternateContent>
                <mc:Choice Requires="wps">
                  <w:drawing>
                    <wp:anchor distT="0" distB="0" distL="114300" distR="114300" simplePos="0" relativeHeight="251658246" behindDoc="0" locked="0" layoutInCell="1" allowOverlap="1" wp14:anchorId="500245A0" wp14:editId="0235FE38">
                      <wp:simplePos x="0" y="0"/>
                      <wp:positionH relativeFrom="column">
                        <wp:posOffset>25400</wp:posOffset>
                      </wp:positionH>
                      <wp:positionV relativeFrom="paragraph">
                        <wp:posOffset>55245</wp:posOffset>
                      </wp:positionV>
                      <wp:extent cx="755650" cy="755015"/>
                      <wp:effectExtent l="0" t="0" r="25400" b="26035"/>
                      <wp:wrapNone/>
                      <wp:docPr id="873" name="Flowchart: Connector 873"/>
                      <wp:cNvGraphicFramePr/>
                      <a:graphic xmlns:a="http://schemas.openxmlformats.org/drawingml/2006/main">
                        <a:graphicData uri="http://schemas.microsoft.com/office/word/2010/wordprocessingShape">
                          <wps:wsp>
                            <wps:cNvSpPr/>
                            <wps:spPr>
                              <a:xfrm>
                                <a:off x="0" y="0"/>
                                <a:ext cx="755650" cy="755015"/>
                              </a:xfrm>
                              <a:prstGeom prst="flowChartConnector">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55332A9D" id="Flowchart: Connector 873" o:spid="_x0000_s1026" type="#_x0000_t120" style="position:absolute;margin-left:2pt;margin-top:4.35pt;width:59.5pt;height:59.45pt;z-index:251663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" filled="f" strokecolor="windowText" strokeweight=".5pt">
                      <v:stroke joinstyle="miter"/>
                    </v:shape>
                  </w:pict>
                </mc:Fallback>
              </mc:AlternateContent>
            </w:r>
          </w:p>
        </w:tc>
        <w:tc>
          <w:tcPr>
            <w:tcW w:w="1417" w:type="dxa"/>
            <w:tcBorders>
              <w:top w:val="nil"/>
            </w:tcBorders>
            <w:vAlign w:val="center"/>
          </w:tcPr>
          <w:p w14:paraId="0EC5E531" w14:textId="3A65ABD6" w:rsidR="00587E36" w:rsidRPr="00587E36" w:rsidRDefault="00F43F4A" w:rsidP="00587E36">
            <w:pPr>
              <w:spacing w:after="0" w:line="200" w:lineRule="exact"/>
              <w:jc w:val="left"/>
              <w:rPr>
                <w:rFonts w:ascii="Arial" w:eastAsia="Times New Roman" w:hAnsi="Arial" w:cs="Arial"/>
                <w:spacing w:val="8"/>
                <w:sz w:val="17"/>
                <w:szCs w:val="17"/>
                <w:lang w:eastAsia="zh-CN"/>
              </w:rPr>
            </w:pP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307" behindDoc="0" locked="0" layoutInCell="1" allowOverlap="1" wp14:anchorId="74E8C045" wp14:editId="6028434E">
                      <wp:simplePos x="0" y="0"/>
                      <wp:positionH relativeFrom="column">
                        <wp:posOffset>-61595</wp:posOffset>
                      </wp:positionH>
                      <wp:positionV relativeFrom="paragraph">
                        <wp:posOffset>220345</wp:posOffset>
                      </wp:positionV>
                      <wp:extent cx="866775" cy="590550"/>
                      <wp:effectExtent l="0" t="0" r="0" b="0"/>
                      <wp:wrapNone/>
                      <wp:docPr id="8" name="TextBox 6"/>
                      <wp:cNvGraphicFramePr/>
                      <a:graphic xmlns:a="http://schemas.openxmlformats.org/drawingml/2006/main">
                        <a:graphicData uri="http://schemas.microsoft.com/office/word/2010/wordprocessingShape">
                          <wps:wsp>
                            <wps:cNvSpPr txBox="1"/>
                            <wps:spPr>
                              <a:xfrm>
                                <a:off x="0" y="0"/>
                                <a:ext cx="866775" cy="590550"/>
                              </a:xfrm>
                              <a:prstGeom prst="rect">
                                <a:avLst/>
                              </a:prstGeom>
                              <a:noFill/>
                            </wps:spPr>
                            <wps:txbx>
                              <w:txbxContent>
                                <w:p w14:paraId="149D1BCB" w14:textId="77777777" w:rsidR="00D24882" w:rsidRPr="000C347B" w:rsidRDefault="00D24882" w:rsidP="00BB3A40">
                                  <w:pPr>
                                    <w:contextualSpacing/>
                                    <w:jc w:val="center"/>
                                    <w:rPr>
                                      <w:ins w:id="3476" w:author="Author"/>
                                      <w:sz w:val="16"/>
                                      <w:szCs w:val="16"/>
                                    </w:rPr>
                                  </w:pPr>
                                  <w:ins w:id="3477" w:author="Author">
                                    <w:r w:rsidRPr="00587E36">
                                      <w:rPr>
                                        <w:color w:val="000000"/>
                                        <w:kern w:val="24"/>
                                        <w:sz w:val="16"/>
                                        <w:szCs w:val="16"/>
                                      </w:rPr>
                                      <w:t>Acceptance of proposal</w:t>
                                    </w:r>
                                  </w:ins>
                                </w:p>
                                <w:p w14:paraId="4EB8A5B0" w14:textId="6FBF2FE3" w:rsidR="00D24882" w:rsidRPr="000C347B" w:rsidRDefault="00D24882" w:rsidP="00587E36">
                                  <w:pPr>
                                    <w:contextualSpacing/>
                                    <w:jc w:val="center"/>
                                    <w:rPr>
                                      <w:sz w:val="16"/>
                                      <w:szCs w:val="16"/>
                                    </w:rPr>
                                  </w:pP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type w14:anchorId="74E8C045" id="_x0000_t202" coordsize="21600,21600" o:spt="202" path="m,l,21600r21600,l21600,xe">
                      <v:stroke joinstyle="miter"/>
                      <v:path gradientshapeok="t" o:connecttype="rect"/>
                    </v:shapetype>
                    <v:shape id="_x0000_s1030" type="#_x0000_t202" style="position:absolute;margin-left:-4.85pt;margin-top:17.35pt;width:68.25pt;height:46.5pt;z-index:2516583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" filled="f" stroked="f">
                      <v:textbox style="mso-fit-shape-to-text:t">
                        <w:txbxContent>
                          <w:p w14:paraId="149D1BCB" w14:textId="77777777" w:rsidR="00D24882" w:rsidRPr="000C347B" w:rsidRDefault="00D24882" w:rsidP="00BB3A40">
                            <w:pPr>
                              <w:contextualSpacing/>
                              <w:jc w:val="center"/>
                              <w:rPr>
                                <w:ins w:id="3476" w:author="Author"/>
                                <w:sz w:val="16"/>
                                <w:szCs w:val="16"/>
                              </w:rPr>
                            </w:pPr>
                            <w:ins w:id="3477" w:author="Author">
                              <w:r w:rsidRPr="00587E36">
                                <w:rPr>
                                  <w:color w:val="000000"/>
                                  <w:kern w:val="24"/>
                                  <w:sz w:val="16"/>
                                  <w:szCs w:val="16"/>
                                </w:rPr>
                                <w:t>Acceptance of proposal</w:t>
                              </w:r>
                            </w:ins>
                          </w:p>
                          <w:p w14:paraId="4EB8A5B0" w14:textId="6FBF2FE3" w:rsidR="00D24882" w:rsidRPr="000C347B" w:rsidRDefault="00D24882" w:rsidP="00587E36">
                            <w:pPr>
                              <w:contextualSpacing/>
                              <w:jc w:val="center"/>
                              <w:rPr>
                                <w:sz w:val="16"/>
                                <w:szCs w:val="16"/>
                              </w:rPr>
                            </w:pPr>
                          </w:p>
                        </w:txbxContent>
                      </v:textbox>
                    </v:shape>
                  </w:pict>
                </mc:Fallback>
              </mc:AlternateContent>
            </w:r>
          </w:p>
        </w:tc>
        <w:tc>
          <w:tcPr>
            <w:tcW w:w="1419" w:type="dxa"/>
            <w:tcBorders>
              <w:top w:val="nil"/>
            </w:tcBorders>
            <w:vAlign w:val="center"/>
          </w:tcPr>
          <w:p w14:paraId="58F6383B" w14:textId="77777777" w:rsidR="00587E36" w:rsidRPr="00587E36" w:rsidRDefault="00587E36" w:rsidP="00587E36">
            <w:pPr>
              <w:spacing w:after="0" w:line="200" w:lineRule="exact"/>
              <w:jc w:val="center"/>
              <w:rPr>
                <w:rFonts w:ascii="Arial" w:eastAsia="Times New Roman" w:hAnsi="Arial" w:cs="Arial"/>
                <w:spacing w:val="8"/>
                <w:sz w:val="17"/>
                <w:szCs w:val="17"/>
                <w:lang w:eastAsia="zh-CN"/>
              </w:rPr>
            </w:pP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245" behindDoc="0" locked="0" layoutInCell="1" allowOverlap="1" wp14:anchorId="6C665DD1" wp14:editId="7FE973E6">
                      <wp:simplePos x="0" y="0"/>
                      <wp:positionH relativeFrom="column">
                        <wp:posOffset>-14605</wp:posOffset>
                      </wp:positionH>
                      <wp:positionV relativeFrom="paragraph">
                        <wp:posOffset>250190</wp:posOffset>
                      </wp:positionV>
                      <wp:extent cx="845820" cy="420370"/>
                      <wp:effectExtent l="0" t="0" r="0" b="0"/>
                      <wp:wrapNone/>
                      <wp:docPr id="874" name="TextBox 6"/>
                      <wp:cNvGraphicFramePr/>
                      <a:graphic xmlns:a="http://schemas.openxmlformats.org/drawingml/2006/main">
                        <a:graphicData uri="http://schemas.microsoft.com/office/word/2010/wordprocessingShape">
                          <wps:wsp>
                            <wps:cNvSpPr txBox="1"/>
                            <wps:spPr>
                              <a:xfrm>
                                <a:off x="0" y="0"/>
                                <a:ext cx="845820" cy="420370"/>
                              </a:xfrm>
                              <a:prstGeom prst="rect">
                                <a:avLst/>
                              </a:prstGeom>
                              <a:noFill/>
                            </wps:spPr>
                            <wps:txbx>
                              <w:txbxContent>
                                <w:p w14:paraId="32FEDF02" w14:textId="77777777" w:rsidR="00D24882" w:rsidRPr="000C347B" w:rsidRDefault="00D24882" w:rsidP="00BB3A40">
                                  <w:pPr>
                                    <w:jc w:val="center"/>
                                    <w:rPr>
                                      <w:ins w:id="3478" w:author="Author"/>
                                      <w:sz w:val="16"/>
                                      <w:szCs w:val="16"/>
                                    </w:rPr>
                                  </w:pPr>
                                  <w:ins w:id="3479" w:author="Author">
                                    <w:r w:rsidRPr="00587E36">
                                      <w:rPr>
                                        <w:color w:val="000000"/>
                                        <w:kern w:val="24"/>
                                        <w:sz w:val="16"/>
                                        <w:szCs w:val="16"/>
                                      </w:rPr>
                                      <w:t>Acceptance of Proposal</w:t>
                                    </w:r>
                                    <w:r w:rsidRPr="000C347B">
                                      <w:rPr>
                                        <w:sz w:val="16"/>
                                        <w:szCs w:val="16"/>
                                        <w:vertAlign w:val="superscript"/>
                                      </w:rPr>
                                      <w:t>g</w:t>
                                    </w:r>
                                  </w:ins>
                                </w:p>
                                <w:p w14:paraId="54335CE5" w14:textId="209FF175" w:rsidR="00D24882" w:rsidRPr="000C347B" w:rsidRDefault="00D24882" w:rsidP="00587E36">
                                  <w:pPr>
                                    <w:jc w:val="center"/>
                                    <w:rPr>
                                      <w:sz w:val="16"/>
                                      <w:szCs w:val="16"/>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C665DD1" id="_x0000_s1031" type="#_x0000_t202" style="position:absolute;left:0;text-align:left;margin-left:-1.15pt;margin-top:19.7pt;width:66.6pt;height:33.1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" filled="f" stroked="f">
                      <v:textbox>
                        <w:txbxContent>
                          <w:p w14:paraId="32FEDF02" w14:textId="77777777" w:rsidR="00D24882" w:rsidRPr="000C347B" w:rsidRDefault="00D24882" w:rsidP="00BB3A40">
                            <w:pPr>
                              <w:jc w:val="center"/>
                              <w:rPr>
                                <w:ins w:id="3480" w:author="Author"/>
                                <w:sz w:val="16"/>
                                <w:szCs w:val="16"/>
                              </w:rPr>
                            </w:pPr>
                            <w:ins w:id="3481" w:author="Author">
                              <w:r w:rsidRPr="00587E36">
                                <w:rPr>
                                  <w:color w:val="000000"/>
                                  <w:kern w:val="24"/>
                                  <w:sz w:val="16"/>
                                  <w:szCs w:val="16"/>
                                </w:rPr>
                                <w:t>Acceptance of Proposal</w:t>
                              </w:r>
                              <w:r w:rsidRPr="000C347B">
                                <w:rPr>
                                  <w:sz w:val="16"/>
                                  <w:szCs w:val="16"/>
                                  <w:vertAlign w:val="superscript"/>
                                </w:rPr>
                                <w:t>g</w:t>
                              </w:r>
                            </w:ins>
                          </w:p>
                          <w:p w14:paraId="54335CE5" w14:textId="209FF175" w:rsidR="00D24882" w:rsidRPr="000C347B" w:rsidRDefault="00D24882" w:rsidP="00587E36">
                            <w:pPr>
                              <w:jc w:val="center"/>
                              <w:rPr>
                                <w:sz w:val="16"/>
                                <w:szCs w:val="16"/>
                              </w:rPr>
                            </w:pPr>
                          </w:p>
                        </w:txbxContent>
                      </v:textbox>
                    </v:shape>
                  </w:pict>
                </mc:Fallback>
              </mc:AlternateContent>
            </w:r>
            <w:r w:rsidRPr="00587E36">
              <w:rPr>
                <w:rFonts w:ascii="Arial" w:eastAsia="Times New Roman" w:hAnsi="Arial" w:cs="Arial"/>
                <w:b/>
                <w:noProof/>
                <w:spacing w:val="8"/>
                <w:sz w:val="18"/>
                <w:szCs w:val="18"/>
                <w:lang w:eastAsia="zh-CN"/>
              </w:rPr>
              <mc:AlternateContent>
                <mc:Choice Requires="wps">
                  <w:drawing>
                    <wp:anchor distT="0" distB="0" distL="114300" distR="114300" simplePos="0" relativeHeight="251658244" behindDoc="0" locked="0" layoutInCell="1" allowOverlap="1" wp14:anchorId="1F2657D6" wp14:editId="42F2F674">
                      <wp:simplePos x="0" y="0"/>
                      <wp:positionH relativeFrom="column">
                        <wp:posOffset>18415</wp:posOffset>
                      </wp:positionH>
                      <wp:positionV relativeFrom="paragraph">
                        <wp:posOffset>67310</wp:posOffset>
                      </wp:positionV>
                      <wp:extent cx="755650" cy="755650"/>
                      <wp:effectExtent l="0" t="0" r="25400" b="25400"/>
                      <wp:wrapNone/>
                      <wp:docPr id="876" name="Flowchart: Connector 876"/>
                      <wp:cNvGraphicFramePr/>
                      <a:graphic xmlns:a="http://schemas.openxmlformats.org/drawingml/2006/main">
                        <a:graphicData uri="http://schemas.microsoft.com/office/word/2010/wordprocessingShape">
                          <wps:wsp>
                            <wps:cNvSpPr/>
                            <wps:spPr>
                              <a:xfrm>
                                <a:off x="0" y="0"/>
                                <a:ext cx="755650" cy="755650"/>
                              </a:xfrm>
                              <a:prstGeom prst="flowChartConnector">
                                <a:avLst/>
                              </a:prstGeom>
                              <a:noFill/>
                              <a:ln w="6350" cap="flat" cmpd="sng" algn="ctr">
                                <a:solidFill>
                                  <a:schemeClr val="tx1"/>
                                </a:solidFill>
                                <a:prstDash val="dash"/>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0F660104" id="Flowchart: Connector 876" o:spid="_x0000_s1026" type="#_x0000_t120" style="position:absolute;margin-left:1.45pt;margin-top:5.3pt;width:59.5pt;height:59.5pt;z-index:2516613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" filled="f" strokecolor="black [3213]" strokeweight=".5pt">
                      <v:stroke dashstyle="dash" joinstyle="miter"/>
                    </v:shape>
                  </w:pict>
                </mc:Fallback>
              </mc:AlternateContent>
            </w:r>
          </w:p>
        </w:tc>
      </w:tr>
      <w:tr w:rsidR="00587E36" w:rsidRPr="00587E36" w14:paraId="57166014" w14:textId="77777777" w:rsidTr="001C15A5">
        <w:trPr>
          <w:trHeight w:val="1361"/>
          <w:jc w:val="center"/>
        </w:trPr>
        <w:tc>
          <w:tcPr>
            <w:tcW w:w="1277" w:type="dxa"/>
            <w:tcBorders>
              <w:top w:val="single" w:sz="6" w:space="0" w:color="auto"/>
              <w:bottom w:val="single" w:sz="6" w:space="0" w:color="auto"/>
              <w:right w:val="single" w:sz="6" w:space="0" w:color="auto"/>
            </w:tcBorders>
            <w:vAlign w:val="center"/>
          </w:tcPr>
          <w:p w14:paraId="12C8F587" w14:textId="77777777" w:rsidR="00587E36" w:rsidRPr="00587E36" w:rsidRDefault="00587E36" w:rsidP="00587E36">
            <w:pPr>
              <w:spacing w:before="60" w:after="60" w:line="200" w:lineRule="exact"/>
              <w:jc w:val="center"/>
              <w:rPr>
                <w:rFonts w:ascii="Arial" w:eastAsia="Times New Roman" w:hAnsi="Arial" w:cs="Arial"/>
                <w:b/>
                <w:spacing w:val="8"/>
                <w:sz w:val="18"/>
                <w:szCs w:val="18"/>
                <w:lang w:eastAsia="zh-CN"/>
              </w:rPr>
            </w:pPr>
            <w:r w:rsidRPr="00587E36">
              <w:rPr>
                <w:rFonts w:ascii="Arial" w:eastAsia="Times New Roman" w:hAnsi="Arial" w:cs="Arial"/>
                <w:b/>
                <w:spacing w:val="8"/>
                <w:sz w:val="18"/>
                <w:szCs w:val="18"/>
                <w:lang w:eastAsia="zh-CN"/>
              </w:rPr>
              <w:t>Preparatory stage</w:t>
            </w:r>
            <w:r w:rsidRPr="00587E36">
              <w:rPr>
                <w:rFonts w:ascii="Arial" w:eastAsia="Times New Roman" w:hAnsi="Arial" w:cs="Arial"/>
                <w:spacing w:val="8"/>
                <w:sz w:val="18"/>
                <w:szCs w:val="18"/>
                <w:lang w:eastAsia="zh-CN"/>
              </w:rPr>
              <w:br/>
              <w:t xml:space="preserve">(see </w:t>
            </w:r>
            <w:r w:rsidRPr="00587E36">
              <w:rPr>
                <w:rFonts w:ascii="Arial" w:eastAsia="Times New Roman" w:hAnsi="Arial" w:cs="Arial"/>
                <w:spacing w:val="8"/>
                <w:sz w:val="18"/>
                <w:szCs w:val="18"/>
                <w:lang w:eastAsia="zh-CN"/>
              </w:rPr>
              <w:fldChar w:fldCharType="begin" w:fldLock="1"/>
            </w:r>
            <w:r w:rsidRPr="00587E36">
              <w:rPr>
                <w:rFonts w:ascii="Arial" w:eastAsia="Times New Roman" w:hAnsi="Arial" w:cs="Arial"/>
                <w:spacing w:val="8"/>
                <w:sz w:val="18"/>
                <w:szCs w:val="18"/>
                <w:lang w:eastAsia="zh-CN"/>
              </w:rPr>
              <w:instrText xml:space="preserve"> REF _Ref509831654 \r \h  \* MERGEFORMAT </w:instrText>
            </w:r>
            <w:r w:rsidRPr="00587E36">
              <w:rPr>
                <w:rFonts w:ascii="Arial" w:eastAsia="Times New Roman" w:hAnsi="Arial" w:cs="Arial"/>
                <w:spacing w:val="8"/>
                <w:sz w:val="18"/>
                <w:szCs w:val="18"/>
                <w:lang w:eastAsia="zh-CN"/>
              </w:rPr>
            </w:r>
            <w:r w:rsidRPr="00587E36">
              <w:rPr>
                <w:rFonts w:ascii="Arial" w:eastAsia="Times New Roman" w:hAnsi="Arial" w:cs="Arial"/>
                <w:spacing w:val="8"/>
                <w:sz w:val="18"/>
                <w:szCs w:val="18"/>
                <w:lang w:eastAsia="zh-CN"/>
              </w:rPr>
              <w:fldChar w:fldCharType="separate"/>
            </w:r>
            <w:r w:rsidRPr="00587E36">
              <w:rPr>
                <w:rFonts w:ascii="Arial" w:eastAsia="Times New Roman" w:hAnsi="Arial" w:cs="Arial"/>
                <w:spacing w:val="8"/>
                <w:sz w:val="18"/>
                <w:szCs w:val="18"/>
                <w:lang w:eastAsia="zh-CN"/>
              </w:rPr>
              <w:t>2.4</w:t>
            </w:r>
            <w:r w:rsidRPr="00587E36">
              <w:rPr>
                <w:rFonts w:ascii="Arial" w:eastAsia="Times New Roman" w:hAnsi="Arial" w:cs="Arial"/>
                <w:spacing w:val="8"/>
                <w:sz w:val="18"/>
                <w:szCs w:val="18"/>
                <w:lang w:eastAsia="zh-CN"/>
              </w:rPr>
              <w:fldChar w:fldCharType="end"/>
            </w:r>
            <w:r w:rsidRPr="00587E36">
              <w:rPr>
                <w:rFonts w:ascii="Arial" w:eastAsia="Times New Roman" w:hAnsi="Arial" w:cs="Arial"/>
                <w:spacing w:val="8"/>
                <w:sz w:val="18"/>
                <w:szCs w:val="18"/>
                <w:lang w:eastAsia="zh-CN"/>
              </w:rPr>
              <w:t>)</w:t>
            </w:r>
          </w:p>
        </w:tc>
        <w:tc>
          <w:tcPr>
            <w:tcW w:w="1417" w:type="dxa"/>
            <w:tcBorders>
              <w:left w:val="single" w:sz="6" w:space="0" w:color="auto"/>
            </w:tcBorders>
            <w:vAlign w:val="center"/>
          </w:tcPr>
          <w:p w14:paraId="427FF61D" w14:textId="77777777" w:rsidR="00587E36" w:rsidRPr="00587E36" w:rsidRDefault="00587E36" w:rsidP="00587E36">
            <w:pPr>
              <w:spacing w:after="0" w:line="200" w:lineRule="exact"/>
              <w:jc w:val="center"/>
              <w:rPr>
                <w:rFonts w:ascii="Arial" w:eastAsia="Times New Roman" w:hAnsi="Arial" w:cs="Arial"/>
                <w:spacing w:val="8"/>
                <w:sz w:val="17"/>
                <w:szCs w:val="17"/>
                <w:lang w:eastAsia="zh-CN"/>
              </w:rPr>
            </w:pP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265" behindDoc="0" locked="0" layoutInCell="1" allowOverlap="1" wp14:anchorId="4F9DCB77" wp14:editId="739386DE">
                      <wp:simplePos x="0" y="0"/>
                      <wp:positionH relativeFrom="column">
                        <wp:posOffset>32550</wp:posOffset>
                      </wp:positionH>
                      <wp:positionV relativeFrom="paragraph">
                        <wp:posOffset>46990</wp:posOffset>
                      </wp:positionV>
                      <wp:extent cx="755090" cy="755236"/>
                      <wp:effectExtent l="0" t="0" r="26035" b="26035"/>
                      <wp:wrapNone/>
                      <wp:docPr id="877" name="Flowchart: Connector 877"/>
                      <wp:cNvGraphicFramePr/>
                      <a:graphic xmlns:a="http://schemas.openxmlformats.org/drawingml/2006/main">
                        <a:graphicData uri="http://schemas.microsoft.com/office/word/2010/wordprocessingShape">
                          <wps:wsp>
                            <wps:cNvSpPr/>
                            <wps:spPr>
                              <a:xfrm>
                                <a:off x="0" y="0"/>
                                <a:ext cx="755090" cy="755236"/>
                              </a:xfrm>
                              <a:prstGeom prst="flowChartConnector">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shape w14:anchorId="036B1E54" id="Flowchart: Connector 877" o:spid="_x0000_s1026" type="#_x0000_t120" style="position:absolute;margin-left:2.55pt;margin-top:3.7pt;width:59.45pt;height:59.45pt;z-index:25168281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" filled="f" strokecolor="windowText" strokeweight=".5pt">
                      <v:stroke joinstyle="miter"/>
                    </v:shape>
                  </w:pict>
                </mc:Fallback>
              </mc:AlternateContent>
            </w:r>
          </w:p>
          <w:p w14:paraId="4211879C" w14:textId="77777777" w:rsidR="00587E36" w:rsidRPr="00587E36" w:rsidRDefault="00587E36" w:rsidP="00587E36">
            <w:pPr>
              <w:spacing w:after="0" w:line="200" w:lineRule="exact"/>
              <w:jc w:val="center"/>
              <w:rPr>
                <w:rFonts w:ascii="Arial" w:eastAsia="Times New Roman" w:hAnsi="Arial" w:cs="Arial"/>
                <w:spacing w:val="8"/>
                <w:sz w:val="17"/>
                <w:szCs w:val="17"/>
                <w:lang w:eastAsia="zh-CN"/>
              </w:rPr>
            </w:pP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266" behindDoc="0" locked="0" layoutInCell="1" allowOverlap="1" wp14:anchorId="7DA9EF67" wp14:editId="7B522CE3">
                      <wp:simplePos x="0" y="0"/>
                      <wp:positionH relativeFrom="column">
                        <wp:posOffset>-26035</wp:posOffset>
                      </wp:positionH>
                      <wp:positionV relativeFrom="paragraph">
                        <wp:posOffset>123825</wp:posOffset>
                      </wp:positionV>
                      <wp:extent cx="856615" cy="590550"/>
                      <wp:effectExtent l="0" t="0" r="0" b="0"/>
                      <wp:wrapNone/>
                      <wp:docPr id="878" name="TextBox 6"/>
                      <wp:cNvGraphicFramePr/>
                      <a:graphic xmlns:a="http://schemas.openxmlformats.org/drawingml/2006/main">
                        <a:graphicData uri="http://schemas.microsoft.com/office/word/2010/wordprocessingShape">
                          <wps:wsp>
                            <wps:cNvSpPr txBox="1"/>
                            <wps:spPr>
                              <a:xfrm>
                                <a:off x="0" y="0"/>
                                <a:ext cx="856615" cy="590550"/>
                              </a:xfrm>
                              <a:prstGeom prst="rect">
                                <a:avLst/>
                              </a:prstGeom>
                              <a:noFill/>
                            </wps:spPr>
                            <wps:txbx>
                              <w:txbxContent>
                                <w:p w14:paraId="2A21D96E" w14:textId="77777777" w:rsidR="00D24882" w:rsidRPr="000C347B" w:rsidRDefault="00D24882" w:rsidP="00587E36">
                                  <w:pPr>
                                    <w:jc w:val="center"/>
                                    <w:rPr>
                                      <w:sz w:val="16"/>
                                      <w:szCs w:val="16"/>
                                    </w:rPr>
                                  </w:pPr>
                                  <w:r w:rsidRPr="00587E36">
                                    <w:rPr>
                                      <w:color w:val="000000"/>
                                      <w:kern w:val="24"/>
                                      <w:sz w:val="16"/>
                                      <w:szCs w:val="16"/>
                                    </w:rPr>
                                    <w:t>Preparation of working draft</w:t>
                                  </w:r>
                                </w:p>
                              </w:txbxContent>
                            </wps:txbx>
                            <wps:bodyPr wrap="square" rtlCol="0" anchor="t">
                              <a:spAutoFit/>
                            </wps:bodyPr>
                          </wps:wsp>
                        </a:graphicData>
                      </a:graphic>
                      <wp14:sizeRelH relativeFrom="margin">
                        <wp14:pctWidth>0</wp14:pctWidth>
                      </wp14:sizeRelH>
                      <wp14:sizeRelV relativeFrom="margin">
                        <wp14:pctHeight>0</wp14:pctHeight>
                      </wp14:sizeRelV>
                    </wp:anchor>
                  </w:drawing>
                </mc:Choice>
                <mc:Fallback>
                  <w:pict>
                    <v:shape w14:anchorId="7DA9EF67" id="_x0000_s1032" type="#_x0000_t202" style="position:absolute;left:0;text-align:left;margin-left:-2.05pt;margin-top:9.75pt;width:67.45pt;height:46.5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" filled="f" stroked="f">
                      <v:textbox style="mso-fit-shape-to-text:t">
                        <w:txbxContent>
                          <w:p w14:paraId="2A21D96E" w14:textId="77777777" w:rsidR="00D24882" w:rsidRPr="000C347B" w:rsidRDefault="00D24882" w:rsidP="00587E36">
                            <w:pPr>
                              <w:jc w:val="center"/>
                              <w:rPr>
                                <w:sz w:val="16"/>
                                <w:szCs w:val="16"/>
                              </w:rPr>
                            </w:pPr>
                            <w:r w:rsidRPr="00587E36">
                              <w:rPr>
                                <w:color w:val="000000"/>
                                <w:kern w:val="24"/>
                                <w:sz w:val="16"/>
                                <w:szCs w:val="16"/>
                              </w:rPr>
                              <w:t>Preparation of working draft</w:t>
                            </w:r>
                          </w:p>
                        </w:txbxContent>
                      </v:textbox>
                    </v:shape>
                  </w:pict>
                </mc:Fallback>
              </mc:AlternateContent>
            </w: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267" behindDoc="0" locked="0" layoutInCell="1" allowOverlap="1" wp14:anchorId="1A910504" wp14:editId="487A2A5E">
                      <wp:simplePos x="0" y="0"/>
                      <wp:positionH relativeFrom="column">
                        <wp:posOffset>410096</wp:posOffset>
                      </wp:positionH>
                      <wp:positionV relativeFrom="paragraph">
                        <wp:posOffset>675225</wp:posOffset>
                      </wp:positionV>
                      <wp:extent cx="0" cy="143925"/>
                      <wp:effectExtent l="0" t="0" r="38100" b="27940"/>
                      <wp:wrapNone/>
                      <wp:docPr id="882" name="Straight Connector 882"/>
                      <wp:cNvGraphicFramePr/>
                      <a:graphic xmlns:a="http://schemas.openxmlformats.org/drawingml/2006/main">
                        <a:graphicData uri="http://schemas.microsoft.com/office/word/2010/wordprocessingShape">
                          <wps:wsp>
                            <wps:cNvCnPr/>
                            <wps:spPr>
                              <a:xfrm>
                                <a:off x="0" y="0"/>
                                <a:ext cx="0" cy="1439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rto="http://schemas.microsoft.com/office/word/2006/arto">
                  <w:pict>
                    <v:line w14:anchorId="5BCB7B99" id="Straight Connector 882" o:spid="_x0000_s1026" style="position:absolute;z-index:251684866;visibility:visible;mso-wrap-style:square;mso-wrap-distance-left:9pt;mso-wrap-distance-top:0;mso-wrap-distance-right:9pt;mso-wrap-distance-bottom:0;mso-position-horizontal:absolute;mso-position-horizontal-relative:text;mso-position-vertical:absolute;mso-position-vertical-relative:text" from="32.3pt,53.15pt" to="32.3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" strokecolor="windowText" strokeweight=".5pt">
                      <v:stroke joinstyle="miter"/>
                    </v:line>
                  </w:pict>
                </mc:Fallback>
              </mc:AlternateContent>
            </w:r>
          </w:p>
        </w:tc>
        <w:tc>
          <w:tcPr>
            <w:tcW w:w="1417" w:type="dxa"/>
            <w:vAlign w:val="center"/>
          </w:tcPr>
          <w:p w14:paraId="358C33AE" w14:textId="50CAC96E" w:rsidR="00587E36" w:rsidRPr="00587E36" w:rsidRDefault="003F0D07" w:rsidP="00587E36">
            <w:pPr>
              <w:spacing w:after="0" w:line="200" w:lineRule="exact"/>
              <w:jc w:val="center"/>
              <w:rPr>
                <w:rFonts w:ascii="Arial" w:eastAsia="Times New Roman" w:hAnsi="Arial" w:cs="Arial"/>
                <w:i/>
                <w:spacing w:val="8"/>
                <w:sz w:val="17"/>
                <w:szCs w:val="17"/>
                <w:lang w:eastAsia="zh-CN"/>
              </w:rPr>
            </w:pP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270" behindDoc="0" locked="0" layoutInCell="1" allowOverlap="1" wp14:anchorId="1E97C2E9" wp14:editId="6FA7E975">
                      <wp:simplePos x="0" y="0"/>
                      <wp:positionH relativeFrom="column">
                        <wp:posOffset>48260</wp:posOffset>
                      </wp:positionH>
                      <wp:positionV relativeFrom="paragraph">
                        <wp:posOffset>120015</wp:posOffset>
                      </wp:positionV>
                      <wp:extent cx="728345" cy="612775"/>
                      <wp:effectExtent l="0" t="0" r="0" b="0"/>
                      <wp:wrapNone/>
                      <wp:docPr id="890" name="TextBox 17"/>
                      <wp:cNvGraphicFramePr/>
                      <a:graphic xmlns:a="http://schemas.openxmlformats.org/drawingml/2006/main">
                        <a:graphicData uri="http://schemas.microsoft.com/office/word/2010/wordprocessingShape">
                          <wps:wsp>
                            <wps:cNvSpPr txBox="1"/>
                            <wps:spPr>
                              <a:xfrm>
                                <a:off x="0" y="0"/>
                                <a:ext cx="728345" cy="612775"/>
                              </a:xfrm>
                              <a:prstGeom prst="rect">
                                <a:avLst/>
                              </a:prstGeom>
                              <a:noFill/>
                            </wps:spPr>
                            <wps:txbx>
                              <w:txbxContent>
                                <w:p w14:paraId="4431DA93" w14:textId="77777777" w:rsidR="00D24882" w:rsidRPr="007226F8" w:rsidRDefault="00D24882" w:rsidP="00587E36">
                                  <w:pPr>
                                    <w:jc w:val="center"/>
                                    <w:rPr>
                                      <w:i/>
                                      <w:iCs/>
                                      <w:sz w:val="17"/>
                                      <w:szCs w:val="17"/>
                                    </w:rPr>
                                  </w:pPr>
                                  <w:r w:rsidRPr="007226F8">
                                    <w:rPr>
                                      <w:i/>
                                      <w:iCs/>
                                      <w:color w:val="000000"/>
                                      <w:kern w:val="24"/>
                                      <w:sz w:val="16"/>
                                      <w:szCs w:val="16"/>
                                    </w:rPr>
                                    <w:t>Study by working group</w:t>
                                  </w:r>
                                  <w:r w:rsidRPr="007226F8">
                                    <w:rPr>
                                      <w:i/>
                                      <w:iCs/>
                                      <w:vertAlign w:val="superscript"/>
                                    </w:rPr>
                                    <w:t>e</w:t>
                                  </w:r>
                                </w:p>
                              </w:txbxContent>
                            </wps:txbx>
                            <wps:bodyPr wrap="square" rtlCol="0" anchor="ctr">
                              <a:spAutoFit/>
                            </wps:bodyPr>
                          </wps:wsp>
                        </a:graphicData>
                      </a:graphic>
                      <wp14:sizeRelH relativeFrom="margin">
                        <wp14:pctWidth>0</wp14:pctWidth>
                      </wp14:sizeRelH>
                      <wp14:sizeRelV relativeFrom="margin">
                        <wp14:pctHeight>0</wp14:pctHeight>
                      </wp14:sizeRelV>
                    </wp:anchor>
                  </w:drawing>
                </mc:Choice>
                <mc:Fallback>
                  <w:pict>
                    <v:shape w14:anchorId="1E97C2E9" id="TextBox 17" o:spid="_x0000_s1033" type="#_x0000_t202" style="position:absolute;left:0;text-align:left;margin-left:3.8pt;margin-top:9.45pt;width:57.35pt;height:48.25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" filled="f" stroked="f">
                      <v:textbox style="mso-fit-shape-to-text:t">
                        <w:txbxContent>
                          <w:p w14:paraId="4431DA93" w14:textId="77777777" w:rsidR="00D24882" w:rsidRPr="007226F8" w:rsidRDefault="00D24882" w:rsidP="00587E36">
                            <w:pPr>
                              <w:jc w:val="center"/>
                              <w:rPr>
                                <w:i/>
                                <w:iCs/>
                                <w:sz w:val="17"/>
                                <w:szCs w:val="17"/>
                              </w:rPr>
                            </w:pPr>
                            <w:r w:rsidRPr="007226F8">
                              <w:rPr>
                                <w:i/>
                                <w:iCs/>
                                <w:color w:val="000000"/>
                                <w:kern w:val="24"/>
                                <w:sz w:val="16"/>
                                <w:szCs w:val="16"/>
                              </w:rPr>
                              <w:t>Study by working group</w:t>
                            </w:r>
                            <w:r w:rsidRPr="007226F8">
                              <w:rPr>
                                <w:i/>
                                <w:iCs/>
                                <w:vertAlign w:val="superscript"/>
                              </w:rPr>
                              <w:t>e</w:t>
                            </w:r>
                          </w:p>
                        </w:txbxContent>
                      </v:textbox>
                    </v:shape>
                  </w:pict>
                </mc:Fallback>
              </mc:AlternateContent>
            </w:r>
            <w:r w:rsidR="00587E36" w:rsidRPr="00587E36">
              <w:rPr>
                <w:rFonts w:ascii="Arial" w:eastAsia="Times New Roman" w:hAnsi="Arial" w:cs="Arial"/>
                <w:i/>
                <w:noProof/>
                <w:spacing w:val="8"/>
                <w:sz w:val="17"/>
                <w:szCs w:val="17"/>
                <w:lang w:eastAsia="zh-CN"/>
              </w:rPr>
              <mc:AlternateContent>
                <mc:Choice Requires="wps">
                  <w:drawing>
                    <wp:anchor distT="0" distB="0" distL="114300" distR="114300" simplePos="0" relativeHeight="251658268" behindDoc="0" locked="0" layoutInCell="1" allowOverlap="1" wp14:anchorId="11B82FAB" wp14:editId="62096C97">
                      <wp:simplePos x="0" y="0"/>
                      <wp:positionH relativeFrom="column">
                        <wp:posOffset>15142</wp:posOffset>
                      </wp:positionH>
                      <wp:positionV relativeFrom="paragraph">
                        <wp:posOffset>39956</wp:posOffset>
                      </wp:positionV>
                      <wp:extent cx="791845" cy="754026"/>
                      <wp:effectExtent l="0" t="0" r="27305" b="27305"/>
                      <wp:wrapNone/>
                      <wp:docPr id="886" name="Oval 8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54026"/>
                              </a:xfrm>
                              <a:prstGeom prst="ellipse">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xmlns:arto="http://schemas.microsoft.com/office/word/2006/arto">
                  <w:pict>
                    <v:oval w14:anchorId="59D9E4C4" id="Oval 886" o:spid="_x0000_s1026" style="position:absolute;margin-left:1.2pt;margin-top:3.15pt;width:62.35pt;height:59.35pt;z-index:25168589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" filled="f" strokeweight=".5pt">
                      <v:stroke dashstyle="dash"/>
                    </v:oval>
                  </w:pict>
                </mc:Fallback>
              </mc:AlternateContent>
            </w:r>
          </w:p>
          <w:p w14:paraId="5EA7630A" w14:textId="56031F0B" w:rsidR="00587E36" w:rsidRPr="00587E36" w:rsidRDefault="00587E36" w:rsidP="00587E36">
            <w:pPr>
              <w:spacing w:after="0" w:line="200" w:lineRule="exact"/>
              <w:jc w:val="center"/>
              <w:rPr>
                <w:rFonts w:ascii="Arial" w:eastAsia="Times New Roman" w:hAnsi="Arial" w:cs="Arial"/>
                <w:spacing w:val="8"/>
                <w:sz w:val="17"/>
                <w:szCs w:val="17"/>
                <w:lang w:eastAsia="zh-CN"/>
              </w:rPr>
            </w:pP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269" behindDoc="0" locked="0" layoutInCell="1" allowOverlap="1" wp14:anchorId="5C77D4CF" wp14:editId="7C2BEE20">
                      <wp:simplePos x="0" y="0"/>
                      <wp:positionH relativeFrom="column">
                        <wp:posOffset>411065</wp:posOffset>
                      </wp:positionH>
                      <wp:positionV relativeFrom="paragraph">
                        <wp:posOffset>666982</wp:posOffset>
                      </wp:positionV>
                      <wp:extent cx="1" cy="112749"/>
                      <wp:effectExtent l="0" t="0" r="38100" b="20955"/>
                      <wp:wrapNone/>
                      <wp:docPr id="894" name="Straight Connector 8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 cy="112749"/>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rto="http://schemas.microsoft.com/office/word/2006/arto">
                  <w:pict>
                    <v:line w14:anchorId="756BFB58" id="Straight Connector 894" o:spid="_x0000_s1026" style="position:absolute;z-index:251686914;visibility:visible;mso-wrap-style:square;mso-wrap-distance-left:9pt;mso-wrap-distance-top:0;mso-wrap-distance-right:9pt;mso-wrap-distance-bottom:0;mso-position-horizontal:absolute;mso-position-horizontal-relative:text;mso-position-vertical:absolute;mso-position-vertical-relative:text" from="32.35pt,52.5pt" to="32.35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" strokecolor="windowText" strokeweight=".5pt">
                      <v:stroke joinstyle="miter"/>
                      <o:lock v:ext="edit" shapetype="f"/>
                    </v:line>
                  </w:pict>
                </mc:Fallback>
              </mc:AlternateContent>
            </w:r>
          </w:p>
        </w:tc>
        <w:tc>
          <w:tcPr>
            <w:tcW w:w="1417" w:type="dxa"/>
            <w:tcBorders>
              <w:bottom w:val="nil"/>
            </w:tcBorders>
            <w:vAlign w:val="center"/>
          </w:tcPr>
          <w:p w14:paraId="568F65C0" w14:textId="77777777" w:rsidR="00587E36" w:rsidRPr="00587E36" w:rsidRDefault="00587E36" w:rsidP="00587E36">
            <w:pPr>
              <w:spacing w:after="0" w:line="200" w:lineRule="exact"/>
              <w:jc w:val="center"/>
              <w:rPr>
                <w:rFonts w:ascii="Arial" w:eastAsia="Times New Roman" w:hAnsi="Arial" w:cs="Arial"/>
                <w:spacing w:val="8"/>
                <w:sz w:val="17"/>
                <w:szCs w:val="17"/>
                <w:lang w:eastAsia="zh-CN"/>
              </w:rPr>
            </w:pP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262" behindDoc="0" locked="0" layoutInCell="1" allowOverlap="1" wp14:anchorId="3C5B352A" wp14:editId="121369B2">
                      <wp:simplePos x="0" y="0"/>
                      <wp:positionH relativeFrom="column">
                        <wp:posOffset>389890</wp:posOffset>
                      </wp:positionH>
                      <wp:positionV relativeFrom="paragraph">
                        <wp:posOffset>-31115</wp:posOffset>
                      </wp:positionV>
                      <wp:extent cx="12700" cy="1840865"/>
                      <wp:effectExtent l="0" t="0" r="25400" b="26035"/>
                      <wp:wrapNone/>
                      <wp:docPr id="928" name="Straight Connector 928"/>
                      <wp:cNvGraphicFramePr/>
                      <a:graphic xmlns:a="http://schemas.openxmlformats.org/drawingml/2006/main">
                        <a:graphicData uri="http://schemas.microsoft.com/office/word/2010/wordprocessingShape">
                          <wps:wsp>
                            <wps:cNvCnPr/>
                            <wps:spPr>
                              <a:xfrm flipH="1">
                                <a:off x="0" y="0"/>
                                <a:ext cx="12700" cy="184086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1CDBCC2F" id="Straight Connector 928" o:spid="_x0000_s1026" style="position:absolute;flip:x;z-index:2516797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pt,-2.45pt" to="31.7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" strokecolor="windowText" strokeweight=".5pt">
                      <v:stroke joinstyle="miter"/>
                    </v:line>
                  </w:pict>
                </mc:Fallback>
              </mc:AlternateContent>
            </w:r>
          </w:p>
        </w:tc>
        <w:tc>
          <w:tcPr>
            <w:tcW w:w="1417" w:type="dxa"/>
            <w:vAlign w:val="center"/>
          </w:tcPr>
          <w:p w14:paraId="563F5EE6" w14:textId="77777777" w:rsidR="00587E36" w:rsidRPr="00587E36" w:rsidRDefault="00587E36" w:rsidP="00587E36">
            <w:pPr>
              <w:spacing w:after="0" w:line="200" w:lineRule="exact"/>
              <w:jc w:val="center"/>
              <w:rPr>
                <w:rFonts w:ascii="Arial" w:eastAsia="Times New Roman" w:hAnsi="Arial" w:cs="Arial"/>
                <w:spacing w:val="8"/>
                <w:sz w:val="17"/>
                <w:szCs w:val="17"/>
                <w:lang w:eastAsia="zh-CN"/>
              </w:rPr>
            </w:pP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263" behindDoc="0" locked="0" layoutInCell="1" allowOverlap="1" wp14:anchorId="0DCA988D" wp14:editId="304B0641">
                      <wp:simplePos x="0" y="0"/>
                      <wp:positionH relativeFrom="column">
                        <wp:posOffset>401955</wp:posOffset>
                      </wp:positionH>
                      <wp:positionV relativeFrom="paragraph">
                        <wp:posOffset>-53340</wp:posOffset>
                      </wp:positionV>
                      <wp:extent cx="0" cy="130810"/>
                      <wp:effectExtent l="0" t="0" r="38100" b="21590"/>
                      <wp:wrapNone/>
                      <wp:docPr id="929" name="Straight Connector 929"/>
                      <wp:cNvGraphicFramePr/>
                      <a:graphic xmlns:a="http://schemas.openxmlformats.org/drawingml/2006/main">
                        <a:graphicData uri="http://schemas.microsoft.com/office/word/2010/wordprocessingShape">
                          <wps:wsp>
                            <wps:cNvCnPr/>
                            <wps:spPr>
                              <a:xfrm>
                                <a:off x="0" y="0"/>
                                <a:ext cx="0" cy="13081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59195F2D" id="Straight Connector 929" o:spid="_x0000_s1026" style="position:absolute;z-index:2516807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5pt,-4.2pt" to="31.6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" strokecolor="windowText" strokeweight=".5pt">
                      <v:stroke joinstyle="miter"/>
                    </v:line>
                  </w:pict>
                </mc:Fallback>
              </mc:AlternateContent>
            </w: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274" behindDoc="0" locked="0" layoutInCell="1" allowOverlap="1" wp14:anchorId="493BCBD2" wp14:editId="160719D3">
                      <wp:simplePos x="0" y="0"/>
                      <wp:positionH relativeFrom="column">
                        <wp:posOffset>17780</wp:posOffset>
                      </wp:positionH>
                      <wp:positionV relativeFrom="paragraph">
                        <wp:posOffset>78740</wp:posOffset>
                      </wp:positionV>
                      <wp:extent cx="755650" cy="754380"/>
                      <wp:effectExtent l="0" t="0" r="25400" b="26670"/>
                      <wp:wrapNone/>
                      <wp:docPr id="930" name="Flowchart: Connector 930"/>
                      <wp:cNvGraphicFramePr/>
                      <a:graphic xmlns:a="http://schemas.openxmlformats.org/drawingml/2006/main">
                        <a:graphicData uri="http://schemas.microsoft.com/office/word/2010/wordprocessingShape">
                          <wps:wsp>
                            <wps:cNvSpPr/>
                            <wps:spPr>
                              <a:xfrm>
                                <a:off x="0" y="0"/>
                                <a:ext cx="755650" cy="754380"/>
                              </a:xfrm>
                              <a:prstGeom prst="flowChartConnector">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4D00756E" id="Flowchart: Connector 930" o:spid="_x0000_s1026" type="#_x0000_t120" style="position:absolute;margin-left:1.4pt;margin-top:6.2pt;width:59.5pt;height:59.4pt;z-index:2516920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" filled="f" strokecolor="windowText" strokeweight=".5pt">
                      <v:stroke joinstyle="miter"/>
                    </v:shape>
                  </w:pict>
                </mc:Fallback>
              </mc:AlternateContent>
            </w:r>
          </w:p>
          <w:p w14:paraId="582889D3" w14:textId="77777777" w:rsidR="00587E36" w:rsidRPr="00587E36" w:rsidRDefault="00587E36" w:rsidP="00587E36">
            <w:pPr>
              <w:spacing w:after="0" w:line="200" w:lineRule="exact"/>
              <w:jc w:val="center"/>
              <w:rPr>
                <w:rFonts w:ascii="Arial" w:eastAsia="Times New Roman" w:hAnsi="Arial" w:cs="Arial"/>
                <w:spacing w:val="8"/>
                <w:sz w:val="17"/>
                <w:szCs w:val="17"/>
                <w:lang w:eastAsia="zh-CN"/>
              </w:rPr>
            </w:pPr>
          </w:p>
          <w:p w14:paraId="263C4F8D" w14:textId="77777777" w:rsidR="00587E36" w:rsidRPr="00587E36" w:rsidRDefault="00587E36" w:rsidP="00587E36">
            <w:pPr>
              <w:spacing w:after="0" w:line="200" w:lineRule="exact"/>
              <w:jc w:val="center"/>
              <w:rPr>
                <w:rFonts w:ascii="Arial" w:eastAsia="Times New Roman" w:hAnsi="Arial" w:cs="Arial"/>
                <w:spacing w:val="8"/>
                <w:sz w:val="17"/>
                <w:szCs w:val="17"/>
                <w:lang w:eastAsia="zh-CN"/>
              </w:rPr>
            </w:pP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314" behindDoc="0" locked="0" layoutInCell="1" allowOverlap="1" wp14:anchorId="297661A9" wp14:editId="3D8D581A">
                      <wp:simplePos x="0" y="0"/>
                      <wp:positionH relativeFrom="column">
                        <wp:posOffset>1285875</wp:posOffset>
                      </wp:positionH>
                      <wp:positionV relativeFrom="paragraph">
                        <wp:posOffset>589915</wp:posOffset>
                      </wp:positionV>
                      <wp:extent cx="2540" cy="137160"/>
                      <wp:effectExtent l="0" t="0" r="35560" b="34290"/>
                      <wp:wrapNone/>
                      <wp:docPr id="931" name="Straight Connector 931"/>
                      <wp:cNvGraphicFramePr/>
                      <a:graphic xmlns:a="http://schemas.openxmlformats.org/drawingml/2006/main">
                        <a:graphicData uri="http://schemas.microsoft.com/office/word/2010/wordprocessingShape">
                          <wps:wsp>
                            <wps:cNvCnPr/>
                            <wps:spPr>
                              <a:xfrm>
                                <a:off x="0" y="0"/>
                                <a:ext cx="2540" cy="13716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53A46841" id="Straight Connector 931" o:spid="_x0000_s1026" style="position:absolute;z-index:2517329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25pt,46.45pt" to="101.4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" strokecolor="windowText" strokeweight=".5pt">
                      <v:stroke joinstyle="miter"/>
                    </v:line>
                  </w:pict>
                </mc:Fallback>
              </mc:AlternateContent>
            </w: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315" behindDoc="0" locked="0" layoutInCell="1" allowOverlap="1" wp14:anchorId="7279B0C3" wp14:editId="417F2871">
                      <wp:simplePos x="0" y="0"/>
                      <wp:positionH relativeFrom="column">
                        <wp:posOffset>403860</wp:posOffset>
                      </wp:positionH>
                      <wp:positionV relativeFrom="paragraph">
                        <wp:posOffset>575310</wp:posOffset>
                      </wp:positionV>
                      <wp:extent cx="2540" cy="137160"/>
                      <wp:effectExtent l="0" t="0" r="35560" b="34290"/>
                      <wp:wrapNone/>
                      <wp:docPr id="932" name="Straight Connector 932"/>
                      <wp:cNvGraphicFramePr/>
                      <a:graphic xmlns:a="http://schemas.openxmlformats.org/drawingml/2006/main">
                        <a:graphicData uri="http://schemas.microsoft.com/office/word/2010/wordprocessingShape">
                          <wps:wsp>
                            <wps:cNvCnPr/>
                            <wps:spPr>
                              <a:xfrm>
                                <a:off x="0" y="0"/>
                                <a:ext cx="2540" cy="13716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3F0A12F" id="Straight Connector 932" o:spid="_x0000_s1026" style="position:absolute;z-index:2517340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45.3pt" to="32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" strokecolor="windowText" strokeweight=".5pt">
                      <v:stroke joinstyle="miter"/>
                    </v:line>
                  </w:pict>
                </mc:Fallback>
              </mc:AlternateContent>
            </w: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275" behindDoc="0" locked="0" layoutInCell="1" allowOverlap="1" wp14:anchorId="463F5DC7" wp14:editId="07FD7642">
                      <wp:simplePos x="0" y="0"/>
                      <wp:positionH relativeFrom="column">
                        <wp:posOffset>-59690</wp:posOffset>
                      </wp:positionH>
                      <wp:positionV relativeFrom="paragraph">
                        <wp:posOffset>45085</wp:posOffset>
                      </wp:positionV>
                      <wp:extent cx="904875" cy="466725"/>
                      <wp:effectExtent l="0" t="0" r="0" b="0"/>
                      <wp:wrapNone/>
                      <wp:docPr id="933" name="TextBox 23"/>
                      <wp:cNvGraphicFramePr/>
                      <a:graphic xmlns:a="http://schemas.openxmlformats.org/drawingml/2006/main">
                        <a:graphicData uri="http://schemas.microsoft.com/office/word/2010/wordprocessingShape">
                          <wps:wsp>
                            <wps:cNvSpPr txBox="1"/>
                            <wps:spPr>
                              <a:xfrm>
                                <a:off x="0" y="0"/>
                                <a:ext cx="904875" cy="466725"/>
                              </a:xfrm>
                              <a:prstGeom prst="rect">
                                <a:avLst/>
                              </a:prstGeom>
                              <a:noFill/>
                            </wps:spPr>
                            <wps:txbx>
                              <w:txbxContent>
                                <w:p w14:paraId="20AEA0AF" w14:textId="77777777" w:rsidR="00D24882" w:rsidRPr="000C347B" w:rsidRDefault="00D24882" w:rsidP="00587E36">
                                  <w:pPr>
                                    <w:jc w:val="center"/>
                                    <w:rPr>
                                      <w:sz w:val="16"/>
                                      <w:szCs w:val="16"/>
                                    </w:rPr>
                                  </w:pPr>
                                  <w:r w:rsidRPr="00587E36">
                                    <w:rPr>
                                      <w:color w:val="000000"/>
                                      <w:kern w:val="24"/>
                                      <w:sz w:val="16"/>
                                      <w:szCs w:val="16"/>
                                    </w:rPr>
                                    <w:t>Preparation of draft</w:t>
                                  </w:r>
                                </w:p>
                              </w:txbxContent>
                            </wps:txbx>
                            <wps:bodyPr wrap="square" rtlCol="0" anchor="t">
                              <a:spAutoFit/>
                            </wps:bodyPr>
                          </wps:wsp>
                        </a:graphicData>
                      </a:graphic>
                      <wp14:sizeRelH relativeFrom="margin">
                        <wp14:pctWidth>0</wp14:pctWidth>
                      </wp14:sizeRelH>
                      <wp14:sizeRelV relativeFrom="margin">
                        <wp14:pctHeight>0</wp14:pctHeight>
                      </wp14:sizeRelV>
                    </wp:anchor>
                  </w:drawing>
                </mc:Choice>
                <mc:Fallback>
                  <w:pict>
                    <v:shape w14:anchorId="463F5DC7" id="TextBox 23" o:spid="_x0000_s1034" type="#_x0000_t202" style="position:absolute;left:0;text-align:left;margin-left:-4.7pt;margin-top:3.55pt;width:71.25pt;height:36.75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" filled="f" stroked="f">
                      <v:textbox style="mso-fit-shape-to-text:t">
                        <w:txbxContent>
                          <w:p w14:paraId="20AEA0AF" w14:textId="77777777" w:rsidR="00D24882" w:rsidRPr="000C347B" w:rsidRDefault="00D24882" w:rsidP="00587E36">
                            <w:pPr>
                              <w:jc w:val="center"/>
                              <w:rPr>
                                <w:sz w:val="16"/>
                                <w:szCs w:val="16"/>
                              </w:rPr>
                            </w:pPr>
                            <w:r w:rsidRPr="00587E36">
                              <w:rPr>
                                <w:color w:val="000000"/>
                                <w:kern w:val="24"/>
                                <w:sz w:val="16"/>
                                <w:szCs w:val="16"/>
                              </w:rPr>
                              <w:t>Preparation of draft</w:t>
                            </w:r>
                          </w:p>
                        </w:txbxContent>
                      </v:textbox>
                    </v:shape>
                  </w:pict>
                </mc:Fallback>
              </mc:AlternateContent>
            </w:r>
          </w:p>
        </w:tc>
        <w:tc>
          <w:tcPr>
            <w:tcW w:w="1417" w:type="dxa"/>
            <w:vAlign w:val="center"/>
          </w:tcPr>
          <w:p w14:paraId="72C49D46" w14:textId="77777777" w:rsidR="00587E36" w:rsidRPr="00587E36" w:rsidRDefault="00587E36" w:rsidP="00587E36">
            <w:pPr>
              <w:spacing w:after="0" w:line="200" w:lineRule="exact"/>
              <w:jc w:val="center"/>
              <w:rPr>
                <w:rFonts w:ascii="Arial" w:eastAsia="Times New Roman" w:hAnsi="Arial" w:cs="Arial"/>
                <w:spacing w:val="8"/>
                <w:sz w:val="17"/>
                <w:szCs w:val="17"/>
                <w:lang w:eastAsia="zh-CN"/>
              </w:rPr>
            </w:pPr>
            <w:r w:rsidRPr="00587E36">
              <w:rPr>
                <w:rFonts w:ascii="Arial" w:eastAsia="Times New Roman" w:hAnsi="Arial" w:cs="Arial"/>
                <w:b/>
                <w:noProof/>
                <w:spacing w:val="8"/>
                <w:sz w:val="18"/>
                <w:szCs w:val="18"/>
                <w:lang w:eastAsia="zh-CN"/>
              </w:rPr>
              <mc:AlternateContent>
                <mc:Choice Requires="wps">
                  <w:drawing>
                    <wp:anchor distT="0" distB="0" distL="114300" distR="114300" simplePos="0" relativeHeight="251658302" behindDoc="0" locked="0" layoutInCell="1" allowOverlap="1" wp14:anchorId="21AE8916" wp14:editId="27A3673F">
                      <wp:simplePos x="0" y="0"/>
                      <wp:positionH relativeFrom="column">
                        <wp:posOffset>22860</wp:posOffset>
                      </wp:positionH>
                      <wp:positionV relativeFrom="paragraph">
                        <wp:posOffset>-796290</wp:posOffset>
                      </wp:positionV>
                      <wp:extent cx="755650" cy="755015"/>
                      <wp:effectExtent l="0" t="0" r="25400" b="26035"/>
                      <wp:wrapNone/>
                      <wp:docPr id="934" name="Flowchart: Connector 934"/>
                      <wp:cNvGraphicFramePr/>
                      <a:graphic xmlns:a="http://schemas.openxmlformats.org/drawingml/2006/main">
                        <a:graphicData uri="http://schemas.microsoft.com/office/word/2010/wordprocessingShape">
                          <wps:wsp>
                            <wps:cNvSpPr/>
                            <wps:spPr>
                              <a:xfrm>
                                <a:off x="0" y="0"/>
                                <a:ext cx="755650" cy="755015"/>
                              </a:xfrm>
                              <a:prstGeom prst="flowChartConnector">
                                <a:avLst/>
                              </a:prstGeom>
                              <a:noFill/>
                              <a:ln w="6350" cap="flat" cmpd="sng" algn="ctr">
                                <a:solidFill>
                                  <a:schemeClr val="tx1"/>
                                </a:solidFill>
                                <a:prstDash val="dash"/>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080AB60" id="Flowchart: Connector 934" o:spid="_x0000_s1026" type="#_x0000_t120" style="position:absolute;margin-left:1.8pt;margin-top:-62.7pt;width:59.5pt;height:59.45pt;z-index:2517207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" filled="f" strokecolor="black [3213]" strokeweight=".5pt">
                      <v:stroke dashstyle="dash" joinstyle="miter"/>
                    </v:shape>
                  </w:pict>
                </mc:Fallback>
              </mc:AlternateContent>
            </w: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303" behindDoc="0" locked="0" layoutInCell="1" allowOverlap="1" wp14:anchorId="5621C84E" wp14:editId="690E3BFD">
                      <wp:simplePos x="0" y="0"/>
                      <wp:positionH relativeFrom="column">
                        <wp:posOffset>-4231640</wp:posOffset>
                      </wp:positionH>
                      <wp:positionV relativeFrom="paragraph">
                        <wp:posOffset>-8526780</wp:posOffset>
                      </wp:positionV>
                      <wp:extent cx="866775" cy="590550"/>
                      <wp:effectExtent l="0" t="0" r="0" b="0"/>
                      <wp:wrapNone/>
                      <wp:docPr id="4" name="TextBox 6"/>
                      <wp:cNvGraphicFramePr/>
                      <a:graphic xmlns:a="http://schemas.openxmlformats.org/drawingml/2006/main">
                        <a:graphicData uri="http://schemas.microsoft.com/office/word/2010/wordprocessingShape">
                          <wps:wsp>
                            <wps:cNvSpPr txBox="1"/>
                            <wps:spPr>
                              <a:xfrm>
                                <a:off x="0" y="0"/>
                                <a:ext cx="866775" cy="590550"/>
                              </a:xfrm>
                              <a:prstGeom prst="rect">
                                <a:avLst/>
                              </a:prstGeom>
                              <a:noFill/>
                            </wps:spPr>
                            <wps:txbx>
                              <w:txbxContent>
                                <w:p w14:paraId="375F9D95" w14:textId="77777777" w:rsidR="00D24882" w:rsidRPr="000C347B" w:rsidRDefault="00D24882" w:rsidP="00587E36">
                                  <w:pPr>
                                    <w:contextualSpacing/>
                                    <w:jc w:val="center"/>
                                    <w:rPr>
                                      <w:sz w:val="16"/>
                                      <w:szCs w:val="16"/>
                                    </w:rPr>
                                  </w:pPr>
                                  <w:r w:rsidRPr="00587E36">
                                    <w:rPr>
                                      <w:color w:val="000000"/>
                                      <w:kern w:val="24"/>
                                      <w:sz w:val="16"/>
                                      <w:szCs w:val="16"/>
                                    </w:rPr>
                                    <w:t>Acceptance of proposal</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621C84E" id="_x0000_s1035" type="#_x0000_t202" style="position:absolute;left:0;text-align:left;margin-left:-333.2pt;margin-top:-671.4pt;width:68.25pt;height:46.5pt;z-index:251658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" filled="f" stroked="f">
                      <v:textbox style="mso-fit-shape-to-text:t">
                        <w:txbxContent>
                          <w:p w14:paraId="375F9D95" w14:textId="77777777" w:rsidR="00D24882" w:rsidRPr="000C347B" w:rsidRDefault="00D24882" w:rsidP="00587E36">
                            <w:pPr>
                              <w:contextualSpacing/>
                              <w:jc w:val="center"/>
                              <w:rPr>
                                <w:sz w:val="16"/>
                                <w:szCs w:val="16"/>
                              </w:rPr>
                            </w:pPr>
                            <w:r w:rsidRPr="00587E36">
                              <w:rPr>
                                <w:color w:val="000000"/>
                                <w:kern w:val="24"/>
                                <w:sz w:val="16"/>
                                <w:szCs w:val="16"/>
                              </w:rPr>
                              <w:t>Acceptance of proposal</w:t>
                            </w:r>
                          </w:p>
                        </w:txbxContent>
                      </v:textbox>
                    </v:shape>
                  </w:pict>
                </mc:Fallback>
              </mc:AlternateContent>
            </w: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304" behindDoc="0" locked="0" layoutInCell="1" allowOverlap="1" wp14:anchorId="62204913" wp14:editId="7A293892">
                      <wp:simplePos x="0" y="0"/>
                      <wp:positionH relativeFrom="column">
                        <wp:posOffset>399415</wp:posOffset>
                      </wp:positionH>
                      <wp:positionV relativeFrom="paragraph">
                        <wp:posOffset>-41910</wp:posOffset>
                      </wp:positionV>
                      <wp:extent cx="0" cy="130810"/>
                      <wp:effectExtent l="0" t="0" r="38100" b="2540"/>
                      <wp:wrapNone/>
                      <wp:docPr id="935" name="Straight Connector 935"/>
                      <wp:cNvGraphicFramePr/>
                      <a:graphic xmlns:a="http://schemas.openxmlformats.org/drawingml/2006/main">
                        <a:graphicData uri="http://schemas.microsoft.com/office/word/2010/wordprocessingShape">
                          <wps:wsp>
                            <wps:cNvCnPr/>
                            <wps:spPr>
                              <a:xfrm>
                                <a:off x="0" y="0"/>
                                <a:ext cx="0" cy="130810"/>
                              </a:xfrm>
                              <a:prstGeom prst="line">
                                <a:avLst/>
                              </a:prstGeom>
                              <a:noFill/>
                              <a:ln w="6350" cap="flat" cmpd="sng" algn="ctr">
                                <a:solidFill>
                                  <a:schemeClr val="tx1"/>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51E5178F" id="Straight Connector 935" o:spid="_x0000_s1026" style="position:absolute;z-index:2517227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5pt,-3.3pt" to="31.4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" strokecolor="black [3213]" strokeweight=".5pt">
                      <v:stroke dashstyle="dash" joinstyle="miter"/>
                    </v:line>
                  </w:pict>
                </mc:Fallback>
              </mc:AlternateContent>
            </w: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305" behindDoc="0" locked="0" layoutInCell="1" allowOverlap="1" wp14:anchorId="21CB690B" wp14:editId="4498E9D9">
                      <wp:simplePos x="0" y="0"/>
                      <wp:positionH relativeFrom="column">
                        <wp:posOffset>17145</wp:posOffset>
                      </wp:positionH>
                      <wp:positionV relativeFrom="paragraph">
                        <wp:posOffset>86995</wp:posOffset>
                      </wp:positionV>
                      <wp:extent cx="755650" cy="754380"/>
                      <wp:effectExtent l="0" t="0" r="25400" b="26670"/>
                      <wp:wrapNone/>
                      <wp:docPr id="3" name="Flowchart: Connector 3"/>
                      <wp:cNvGraphicFramePr/>
                      <a:graphic xmlns:a="http://schemas.openxmlformats.org/drawingml/2006/main">
                        <a:graphicData uri="http://schemas.microsoft.com/office/word/2010/wordprocessingShape">
                          <wps:wsp>
                            <wps:cNvSpPr/>
                            <wps:spPr>
                              <a:xfrm>
                                <a:off x="0" y="0"/>
                                <a:ext cx="755650" cy="754380"/>
                              </a:xfrm>
                              <a:prstGeom prst="flowChartConnector">
                                <a:avLst/>
                              </a:prstGeom>
                              <a:noFill/>
                              <a:ln w="6350" cap="flat" cmpd="sng" algn="ctr">
                                <a:solidFill>
                                  <a:schemeClr val="tx1"/>
                                </a:solidFill>
                                <a:prstDash val="dash"/>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1C268C34" id="Flowchart: Connector 3" o:spid="_x0000_s1026" type="#_x0000_t120" style="position:absolute;margin-left:1.35pt;margin-top:6.85pt;width:59.5pt;height:59.4pt;z-index:2517237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" filled="f" strokecolor="black [3213]" strokeweight=".5pt">
                      <v:stroke dashstyle="dash" joinstyle="miter"/>
                    </v:shape>
                  </w:pict>
                </mc:Fallback>
              </mc:AlternateContent>
            </w: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306" behindDoc="0" locked="0" layoutInCell="1" allowOverlap="1" wp14:anchorId="2043B169" wp14:editId="5FF9D2DF">
                      <wp:simplePos x="0" y="0"/>
                      <wp:positionH relativeFrom="column">
                        <wp:posOffset>-62230</wp:posOffset>
                      </wp:positionH>
                      <wp:positionV relativeFrom="paragraph">
                        <wp:posOffset>309880</wp:posOffset>
                      </wp:positionV>
                      <wp:extent cx="904875" cy="466725"/>
                      <wp:effectExtent l="0" t="0" r="0" b="0"/>
                      <wp:wrapNone/>
                      <wp:docPr id="7" name="TextBox 23"/>
                      <wp:cNvGraphicFramePr/>
                      <a:graphic xmlns:a="http://schemas.openxmlformats.org/drawingml/2006/main">
                        <a:graphicData uri="http://schemas.microsoft.com/office/word/2010/wordprocessingShape">
                          <wps:wsp>
                            <wps:cNvSpPr txBox="1"/>
                            <wps:spPr>
                              <a:xfrm>
                                <a:off x="0" y="0"/>
                                <a:ext cx="904875" cy="466725"/>
                              </a:xfrm>
                              <a:prstGeom prst="rect">
                                <a:avLst/>
                              </a:prstGeom>
                              <a:noFill/>
                            </wps:spPr>
                            <wps:txbx>
                              <w:txbxContent>
                                <w:p w14:paraId="0FCC5612" w14:textId="77777777" w:rsidR="00D24882" w:rsidRPr="000C347B" w:rsidRDefault="00D24882" w:rsidP="00BB3A40">
                                  <w:pPr>
                                    <w:jc w:val="center"/>
                                    <w:rPr>
                                      <w:ins w:id="3480" w:author="Author"/>
                                      <w:sz w:val="16"/>
                                      <w:szCs w:val="16"/>
                                    </w:rPr>
                                  </w:pPr>
                                  <w:ins w:id="3481" w:author="Author">
                                    <w:r w:rsidRPr="00587E36">
                                      <w:rPr>
                                        <w:color w:val="000000"/>
                                        <w:kern w:val="24"/>
                                        <w:sz w:val="16"/>
                                        <w:szCs w:val="16"/>
                                      </w:rPr>
                                      <w:t>Preparation of draft</w:t>
                                    </w:r>
                                  </w:ins>
                                </w:p>
                                <w:p w14:paraId="611EB6BC" w14:textId="07D4F51F" w:rsidR="00D24882" w:rsidRPr="000C347B" w:rsidRDefault="00D24882" w:rsidP="00587E36">
                                  <w:pPr>
                                    <w:jc w:val="center"/>
                                    <w:rPr>
                                      <w:sz w:val="16"/>
                                      <w:szCs w:val="16"/>
                                    </w:rPr>
                                  </w:pPr>
                                </w:p>
                              </w:txbxContent>
                            </wps:txbx>
                            <wps:bodyPr wrap="square" rtlCol="0" anchor="t">
                              <a:spAutoFit/>
                            </wps:bodyPr>
                          </wps:wsp>
                        </a:graphicData>
                      </a:graphic>
                      <wp14:sizeRelH relativeFrom="margin">
                        <wp14:pctWidth>0</wp14:pctWidth>
                      </wp14:sizeRelH>
                      <wp14:sizeRelV relativeFrom="margin">
                        <wp14:pctHeight>0</wp14:pctHeight>
                      </wp14:sizeRelV>
                    </wp:anchor>
                  </w:drawing>
                </mc:Choice>
                <mc:Fallback>
                  <w:pict>
                    <v:shape w14:anchorId="2043B169" id="_x0000_s1036" type="#_x0000_t202" style="position:absolute;left:0;text-align:left;margin-left:-4.9pt;margin-top:24.4pt;width:71.25pt;height:36.75pt;z-index:2516583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" filled="f" stroked="f">
                      <v:textbox style="mso-fit-shape-to-text:t">
                        <w:txbxContent>
                          <w:p w14:paraId="0FCC5612" w14:textId="77777777" w:rsidR="00D24882" w:rsidRPr="000C347B" w:rsidRDefault="00D24882" w:rsidP="00BB3A40">
                            <w:pPr>
                              <w:jc w:val="center"/>
                              <w:rPr>
                                <w:ins w:id="3484" w:author="Author"/>
                                <w:sz w:val="16"/>
                                <w:szCs w:val="16"/>
                              </w:rPr>
                            </w:pPr>
                            <w:ins w:id="3485" w:author="Author">
                              <w:r w:rsidRPr="00587E36">
                                <w:rPr>
                                  <w:color w:val="000000"/>
                                  <w:kern w:val="24"/>
                                  <w:sz w:val="16"/>
                                  <w:szCs w:val="16"/>
                                </w:rPr>
                                <w:t>Preparation of draft</w:t>
                              </w:r>
                            </w:ins>
                          </w:p>
                          <w:p w14:paraId="611EB6BC" w14:textId="07D4F51F" w:rsidR="00D24882" w:rsidRPr="000C347B" w:rsidRDefault="00D24882" w:rsidP="00587E36">
                            <w:pPr>
                              <w:jc w:val="center"/>
                              <w:rPr>
                                <w:sz w:val="16"/>
                                <w:szCs w:val="16"/>
                              </w:rPr>
                            </w:pPr>
                          </w:p>
                        </w:txbxContent>
                      </v:textbox>
                    </v:shape>
                  </w:pict>
                </mc:Fallback>
              </mc:AlternateContent>
            </w:r>
          </w:p>
        </w:tc>
        <w:tc>
          <w:tcPr>
            <w:tcW w:w="1419" w:type="dxa"/>
            <w:vAlign w:val="center"/>
          </w:tcPr>
          <w:p w14:paraId="7BD28A73" w14:textId="77777777" w:rsidR="00587E36" w:rsidRPr="00587E36" w:rsidRDefault="00587E36" w:rsidP="00587E36">
            <w:pPr>
              <w:spacing w:after="0" w:line="200" w:lineRule="exact"/>
              <w:jc w:val="center"/>
              <w:rPr>
                <w:rFonts w:ascii="Arial" w:eastAsia="Times New Roman" w:hAnsi="Arial" w:cs="Arial"/>
                <w:spacing w:val="8"/>
                <w:sz w:val="17"/>
                <w:szCs w:val="17"/>
                <w:lang w:eastAsia="zh-CN"/>
              </w:rPr>
            </w:pP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277" behindDoc="0" locked="0" layoutInCell="1" allowOverlap="1" wp14:anchorId="0E1BAB07" wp14:editId="567CE23D">
                      <wp:simplePos x="0" y="0"/>
                      <wp:positionH relativeFrom="column">
                        <wp:posOffset>408940</wp:posOffset>
                      </wp:positionH>
                      <wp:positionV relativeFrom="paragraph">
                        <wp:posOffset>807720</wp:posOffset>
                      </wp:positionV>
                      <wp:extent cx="2540" cy="137160"/>
                      <wp:effectExtent l="0" t="0" r="35560" b="34290"/>
                      <wp:wrapNone/>
                      <wp:docPr id="936" name="Straight Connector 936"/>
                      <wp:cNvGraphicFramePr/>
                      <a:graphic xmlns:a="http://schemas.openxmlformats.org/drawingml/2006/main">
                        <a:graphicData uri="http://schemas.microsoft.com/office/word/2010/wordprocessingShape">
                          <wps:wsp>
                            <wps:cNvCnPr/>
                            <wps:spPr>
                              <a:xfrm>
                                <a:off x="0" y="0"/>
                                <a:ext cx="2540" cy="13716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3EE089F" id="Straight Connector 936" o:spid="_x0000_s1026" style="position:absolute;z-index:2516951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pt,63.6pt" to="32.4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" strokecolor="windowText" strokeweight=".5pt">
                      <v:stroke joinstyle="miter"/>
                    </v:line>
                  </w:pict>
                </mc:Fallback>
              </mc:AlternateContent>
            </w: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264" behindDoc="0" locked="0" layoutInCell="1" allowOverlap="1" wp14:anchorId="10002EEE" wp14:editId="04192C1E">
                      <wp:simplePos x="0" y="0"/>
                      <wp:positionH relativeFrom="column">
                        <wp:posOffset>393700</wp:posOffset>
                      </wp:positionH>
                      <wp:positionV relativeFrom="paragraph">
                        <wp:posOffset>-53340</wp:posOffset>
                      </wp:positionV>
                      <wp:extent cx="0" cy="107950"/>
                      <wp:effectExtent l="0" t="0" r="38100" b="25400"/>
                      <wp:wrapNone/>
                      <wp:docPr id="937" name="Straight Connector 937"/>
                      <wp:cNvGraphicFramePr/>
                      <a:graphic xmlns:a="http://schemas.openxmlformats.org/drawingml/2006/main">
                        <a:graphicData uri="http://schemas.microsoft.com/office/word/2010/wordprocessingShape">
                          <wps:wsp>
                            <wps:cNvCnPr/>
                            <wps:spPr>
                              <a:xfrm>
                                <a:off x="0" y="0"/>
                                <a:ext cx="0" cy="107950"/>
                              </a:xfrm>
                              <a:prstGeom prst="line">
                                <a:avLst/>
                              </a:prstGeom>
                              <a:noFill/>
                              <a:ln w="6350" cap="flat" cmpd="sng" algn="ctr">
                                <a:solidFill>
                                  <a:schemeClr val="tx1"/>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8DA4D0A" id="Straight Connector 937" o:spid="_x0000_s1026" style="position:absolute;z-index:2516817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4.2pt" to="31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" strokecolor="black [3213]" strokeweight=".5pt">
                      <v:stroke dashstyle="dash" joinstyle="miter"/>
                    </v:line>
                  </w:pict>
                </mc:Fallback>
              </mc:AlternateContent>
            </w: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278" behindDoc="0" locked="0" layoutInCell="1" allowOverlap="1" wp14:anchorId="2FC9F76B" wp14:editId="722591B8">
                      <wp:simplePos x="0" y="0"/>
                      <wp:positionH relativeFrom="column">
                        <wp:posOffset>-72390</wp:posOffset>
                      </wp:positionH>
                      <wp:positionV relativeFrom="paragraph">
                        <wp:posOffset>285750</wp:posOffset>
                      </wp:positionV>
                      <wp:extent cx="902335" cy="466725"/>
                      <wp:effectExtent l="0" t="0" r="0" b="0"/>
                      <wp:wrapNone/>
                      <wp:docPr id="938" name="TextBox 23"/>
                      <wp:cNvGraphicFramePr/>
                      <a:graphic xmlns:a="http://schemas.openxmlformats.org/drawingml/2006/main">
                        <a:graphicData uri="http://schemas.microsoft.com/office/word/2010/wordprocessingShape">
                          <wps:wsp>
                            <wps:cNvSpPr txBox="1"/>
                            <wps:spPr>
                              <a:xfrm>
                                <a:off x="0" y="0"/>
                                <a:ext cx="902335" cy="466725"/>
                              </a:xfrm>
                              <a:prstGeom prst="rect">
                                <a:avLst/>
                              </a:prstGeom>
                              <a:noFill/>
                            </wps:spPr>
                            <wps:txbx>
                              <w:txbxContent>
                                <w:p w14:paraId="092BF68F" w14:textId="77777777" w:rsidR="00D24882" w:rsidRPr="000C347B" w:rsidRDefault="00D24882" w:rsidP="00BB3A40">
                                  <w:pPr>
                                    <w:jc w:val="center"/>
                                    <w:rPr>
                                      <w:ins w:id="3482" w:author="Author"/>
                                      <w:sz w:val="16"/>
                                      <w:szCs w:val="16"/>
                                    </w:rPr>
                                  </w:pPr>
                                  <w:ins w:id="3483" w:author="Author">
                                    <w:r w:rsidRPr="000C347B">
                                      <w:rPr>
                                        <w:kern w:val="24"/>
                                        <w:sz w:val="16"/>
                                        <w:szCs w:val="16"/>
                                      </w:rPr>
                                      <w:t>Preparation of draft</w:t>
                                    </w:r>
                                  </w:ins>
                                </w:p>
                                <w:p w14:paraId="47A2E106" w14:textId="14EDFDBD" w:rsidR="00D24882" w:rsidRPr="000C347B" w:rsidRDefault="00D24882" w:rsidP="00587E36">
                                  <w:pPr>
                                    <w:jc w:val="center"/>
                                    <w:rPr>
                                      <w:sz w:val="16"/>
                                      <w:szCs w:val="16"/>
                                    </w:rPr>
                                  </w:pPr>
                                </w:p>
                              </w:txbxContent>
                            </wps:txbx>
                            <wps:bodyPr wrap="square" rtlCol="0" anchor="t">
                              <a:spAutoFit/>
                            </wps:bodyPr>
                          </wps:wsp>
                        </a:graphicData>
                      </a:graphic>
                      <wp14:sizeRelH relativeFrom="margin">
                        <wp14:pctWidth>0</wp14:pctWidth>
                      </wp14:sizeRelH>
                      <wp14:sizeRelV relativeFrom="margin">
                        <wp14:pctHeight>0</wp14:pctHeight>
                      </wp14:sizeRelV>
                    </wp:anchor>
                  </w:drawing>
                </mc:Choice>
                <mc:Fallback>
                  <w:pict>
                    <v:shape w14:anchorId="2FC9F76B" id="_x0000_s1037" type="#_x0000_t202" style="position:absolute;left:0;text-align:left;margin-left:-5.7pt;margin-top:22.5pt;width:71.05pt;height:36.75pt;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" filled="f" stroked="f">
                      <v:textbox style="mso-fit-shape-to-text:t">
                        <w:txbxContent>
                          <w:p w14:paraId="092BF68F" w14:textId="77777777" w:rsidR="00D24882" w:rsidRPr="000C347B" w:rsidRDefault="00D24882" w:rsidP="00BB3A40">
                            <w:pPr>
                              <w:jc w:val="center"/>
                              <w:rPr>
                                <w:ins w:id="3488" w:author="Author"/>
                                <w:sz w:val="16"/>
                                <w:szCs w:val="16"/>
                              </w:rPr>
                            </w:pPr>
                            <w:ins w:id="3489" w:author="Author">
                              <w:r w:rsidRPr="000C347B">
                                <w:rPr>
                                  <w:kern w:val="24"/>
                                  <w:sz w:val="16"/>
                                  <w:szCs w:val="16"/>
                                </w:rPr>
                                <w:t>Preparation of draft</w:t>
                              </w:r>
                            </w:ins>
                          </w:p>
                          <w:p w14:paraId="47A2E106" w14:textId="14EDFDBD" w:rsidR="00D24882" w:rsidRPr="000C347B" w:rsidRDefault="00D24882" w:rsidP="00587E36">
                            <w:pPr>
                              <w:jc w:val="center"/>
                              <w:rPr>
                                <w:sz w:val="16"/>
                                <w:szCs w:val="16"/>
                              </w:rPr>
                            </w:pPr>
                          </w:p>
                        </w:txbxContent>
                      </v:textbox>
                    </v:shape>
                  </w:pict>
                </mc:Fallback>
              </mc:AlternateContent>
            </w: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276" behindDoc="0" locked="0" layoutInCell="1" allowOverlap="1" wp14:anchorId="2654357C" wp14:editId="4E8857FC">
                      <wp:simplePos x="0" y="0"/>
                      <wp:positionH relativeFrom="column">
                        <wp:posOffset>22860</wp:posOffset>
                      </wp:positionH>
                      <wp:positionV relativeFrom="paragraph">
                        <wp:posOffset>46355</wp:posOffset>
                      </wp:positionV>
                      <wp:extent cx="753110" cy="755015"/>
                      <wp:effectExtent l="0" t="0" r="27940" b="26035"/>
                      <wp:wrapNone/>
                      <wp:docPr id="939" name="Flowchart: Connector 939"/>
                      <wp:cNvGraphicFramePr/>
                      <a:graphic xmlns:a="http://schemas.openxmlformats.org/drawingml/2006/main">
                        <a:graphicData uri="http://schemas.microsoft.com/office/word/2010/wordprocessingShape">
                          <wps:wsp>
                            <wps:cNvSpPr/>
                            <wps:spPr>
                              <a:xfrm>
                                <a:off x="0" y="0"/>
                                <a:ext cx="753110" cy="755015"/>
                              </a:xfrm>
                              <a:prstGeom prst="flowChartConnector">
                                <a:avLst/>
                              </a:prstGeom>
                              <a:noFill/>
                              <a:ln w="6350" cap="flat" cmpd="sng" algn="ctr">
                                <a:solidFill>
                                  <a:schemeClr val="tx1"/>
                                </a:solidFill>
                                <a:prstDash val="dash"/>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46757BE0" id="Flowchart: Connector 939" o:spid="_x0000_s1026" type="#_x0000_t120" style="position:absolute;margin-left:1.8pt;margin-top:3.65pt;width:59.3pt;height:59.45pt;z-index:2516940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" filled="f" strokecolor="black [3213]" strokeweight=".5pt">
                      <v:stroke dashstyle="dash" joinstyle="miter"/>
                    </v:shape>
                  </w:pict>
                </mc:Fallback>
              </mc:AlternateContent>
            </w:r>
          </w:p>
        </w:tc>
      </w:tr>
      <w:tr w:rsidR="00587E36" w:rsidRPr="00587E36" w14:paraId="08BFEE22" w14:textId="77777777" w:rsidTr="001C15A5">
        <w:trPr>
          <w:trHeight w:val="1361"/>
          <w:jc w:val="center"/>
        </w:trPr>
        <w:tc>
          <w:tcPr>
            <w:tcW w:w="1277" w:type="dxa"/>
            <w:tcBorders>
              <w:top w:val="single" w:sz="6" w:space="0" w:color="auto"/>
              <w:bottom w:val="single" w:sz="6" w:space="0" w:color="auto"/>
              <w:right w:val="single" w:sz="6" w:space="0" w:color="auto"/>
            </w:tcBorders>
            <w:vAlign w:val="center"/>
          </w:tcPr>
          <w:p w14:paraId="1070B450" w14:textId="77777777" w:rsidR="00587E36" w:rsidRPr="00587E36" w:rsidRDefault="00587E36" w:rsidP="00587E36">
            <w:pPr>
              <w:spacing w:after="0" w:line="200" w:lineRule="exact"/>
              <w:jc w:val="center"/>
              <w:rPr>
                <w:rFonts w:ascii="Arial" w:eastAsia="Times New Roman" w:hAnsi="Arial" w:cs="Arial"/>
                <w:b/>
                <w:spacing w:val="8"/>
                <w:sz w:val="18"/>
                <w:szCs w:val="18"/>
                <w:lang w:eastAsia="zh-CN"/>
              </w:rPr>
            </w:pPr>
            <w:r w:rsidRPr="00587E36">
              <w:rPr>
                <w:rFonts w:ascii="Arial" w:eastAsia="Times New Roman" w:hAnsi="Arial" w:cs="Arial"/>
                <w:b/>
                <w:spacing w:val="8"/>
                <w:sz w:val="18"/>
                <w:szCs w:val="18"/>
                <w:lang w:eastAsia="zh-CN"/>
              </w:rPr>
              <w:t>Committee stage</w:t>
            </w:r>
            <w:r w:rsidRPr="00587E36">
              <w:rPr>
                <w:rFonts w:ascii="Arial" w:eastAsia="Times New Roman" w:hAnsi="Arial" w:cs="Arial"/>
                <w:spacing w:val="8"/>
                <w:sz w:val="18"/>
                <w:szCs w:val="18"/>
                <w:lang w:eastAsia="zh-CN"/>
              </w:rPr>
              <w:br/>
              <w:t xml:space="preserve">(see </w:t>
            </w:r>
            <w:r w:rsidRPr="00587E36">
              <w:rPr>
                <w:rFonts w:ascii="Arial" w:eastAsia="Times New Roman" w:hAnsi="Arial" w:cs="Arial"/>
                <w:spacing w:val="8"/>
                <w:sz w:val="18"/>
                <w:szCs w:val="18"/>
                <w:lang w:eastAsia="zh-CN"/>
              </w:rPr>
              <w:fldChar w:fldCharType="begin" w:fldLock="1"/>
            </w:r>
            <w:r w:rsidRPr="00587E36">
              <w:rPr>
                <w:rFonts w:ascii="Arial" w:eastAsia="Times New Roman" w:hAnsi="Arial" w:cs="Arial"/>
                <w:spacing w:val="8"/>
                <w:sz w:val="18"/>
                <w:szCs w:val="18"/>
                <w:lang w:eastAsia="zh-CN"/>
              </w:rPr>
              <w:instrText xml:space="preserve"> REF _Ref509831673 \r \h  \* MERGEFORMAT </w:instrText>
            </w:r>
            <w:r w:rsidRPr="00587E36">
              <w:rPr>
                <w:rFonts w:ascii="Arial" w:eastAsia="Times New Roman" w:hAnsi="Arial" w:cs="Arial"/>
                <w:spacing w:val="8"/>
                <w:sz w:val="18"/>
                <w:szCs w:val="18"/>
                <w:lang w:eastAsia="zh-CN"/>
              </w:rPr>
            </w:r>
            <w:r w:rsidRPr="00587E36">
              <w:rPr>
                <w:rFonts w:ascii="Arial" w:eastAsia="Times New Roman" w:hAnsi="Arial" w:cs="Arial"/>
                <w:spacing w:val="8"/>
                <w:sz w:val="18"/>
                <w:szCs w:val="18"/>
                <w:lang w:eastAsia="zh-CN"/>
              </w:rPr>
              <w:fldChar w:fldCharType="separate"/>
            </w:r>
            <w:r w:rsidRPr="00587E36">
              <w:rPr>
                <w:rFonts w:ascii="Arial" w:eastAsia="Times New Roman" w:hAnsi="Arial" w:cs="Arial"/>
                <w:spacing w:val="8"/>
                <w:sz w:val="18"/>
                <w:szCs w:val="18"/>
                <w:lang w:eastAsia="zh-CN"/>
              </w:rPr>
              <w:t>2.5</w:t>
            </w:r>
            <w:r w:rsidRPr="00587E36">
              <w:rPr>
                <w:rFonts w:ascii="Arial" w:eastAsia="Times New Roman" w:hAnsi="Arial" w:cs="Arial"/>
                <w:spacing w:val="8"/>
                <w:sz w:val="18"/>
                <w:szCs w:val="18"/>
                <w:lang w:eastAsia="zh-CN"/>
              </w:rPr>
              <w:fldChar w:fldCharType="end"/>
            </w:r>
            <w:r w:rsidRPr="00587E36">
              <w:rPr>
                <w:rFonts w:ascii="Arial" w:eastAsia="Times New Roman" w:hAnsi="Arial" w:cs="Arial"/>
                <w:spacing w:val="8"/>
                <w:sz w:val="18"/>
                <w:szCs w:val="18"/>
                <w:lang w:eastAsia="zh-CN"/>
              </w:rPr>
              <w:t>)</w:t>
            </w:r>
          </w:p>
        </w:tc>
        <w:tc>
          <w:tcPr>
            <w:tcW w:w="1417" w:type="dxa"/>
            <w:tcBorders>
              <w:left w:val="single" w:sz="6" w:space="0" w:color="auto"/>
            </w:tcBorders>
            <w:vAlign w:val="center"/>
          </w:tcPr>
          <w:p w14:paraId="4EC21AC2" w14:textId="70DDE2BB" w:rsidR="00587E36" w:rsidRPr="00587E36" w:rsidRDefault="00587E36" w:rsidP="00587E36">
            <w:pPr>
              <w:spacing w:after="0" w:line="200" w:lineRule="exact"/>
              <w:jc w:val="center"/>
              <w:rPr>
                <w:rFonts w:ascii="Arial" w:eastAsia="Times New Roman" w:hAnsi="Arial" w:cs="Arial"/>
                <w:spacing w:val="8"/>
                <w:sz w:val="17"/>
                <w:szCs w:val="17"/>
                <w:lang w:eastAsia="zh-CN"/>
              </w:rPr>
            </w:pP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285" behindDoc="0" locked="0" layoutInCell="1" allowOverlap="1" wp14:anchorId="69751F74" wp14:editId="4D448306">
                      <wp:simplePos x="0" y="0"/>
                      <wp:positionH relativeFrom="column">
                        <wp:posOffset>19050</wp:posOffset>
                      </wp:positionH>
                      <wp:positionV relativeFrom="paragraph">
                        <wp:posOffset>67310</wp:posOffset>
                      </wp:positionV>
                      <wp:extent cx="756920" cy="753110"/>
                      <wp:effectExtent l="0" t="0" r="24130" b="27940"/>
                      <wp:wrapNone/>
                      <wp:docPr id="940" name="Flowchart: Connector 940"/>
                      <wp:cNvGraphicFramePr/>
                      <a:graphic xmlns:a="http://schemas.openxmlformats.org/drawingml/2006/main">
                        <a:graphicData uri="http://schemas.microsoft.com/office/word/2010/wordprocessingShape">
                          <wps:wsp>
                            <wps:cNvSpPr/>
                            <wps:spPr>
                              <a:xfrm>
                                <a:off x="0" y="0"/>
                                <a:ext cx="756920" cy="753110"/>
                              </a:xfrm>
                              <a:prstGeom prst="flowChartConnector">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9232F10" id="Flowchart: Connector 940" o:spid="_x0000_s1026" type="#_x0000_t120" style="position:absolute;margin-left:1.5pt;margin-top:5.3pt;width:59.6pt;height:59.3pt;z-index:251703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" filled="f" strokecolor="windowText" strokeweight=".5pt">
                      <v:stroke joinstyle="miter"/>
                    </v:shape>
                  </w:pict>
                </mc:Fallback>
              </mc:AlternateContent>
            </w:r>
          </w:p>
          <w:p w14:paraId="07895913" w14:textId="395130C2" w:rsidR="00587E36" w:rsidRPr="00587E36" w:rsidRDefault="003F0D07" w:rsidP="00587E36">
            <w:pPr>
              <w:spacing w:after="0" w:line="200" w:lineRule="exact"/>
              <w:jc w:val="center"/>
              <w:rPr>
                <w:rFonts w:ascii="Arial" w:eastAsia="Times New Roman" w:hAnsi="Arial" w:cs="Arial"/>
                <w:spacing w:val="8"/>
                <w:sz w:val="17"/>
                <w:szCs w:val="17"/>
                <w:lang w:eastAsia="zh-CN"/>
              </w:rPr>
            </w:pP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243" behindDoc="0" locked="0" layoutInCell="1" allowOverlap="1" wp14:anchorId="7AB1B973" wp14:editId="246B6921">
                      <wp:simplePos x="0" y="0"/>
                      <wp:positionH relativeFrom="column">
                        <wp:posOffset>-93345</wp:posOffset>
                      </wp:positionH>
                      <wp:positionV relativeFrom="paragraph">
                        <wp:posOffset>36195</wp:posOffset>
                      </wp:positionV>
                      <wp:extent cx="939165" cy="685800"/>
                      <wp:effectExtent l="0" t="0" r="0" b="0"/>
                      <wp:wrapNone/>
                      <wp:docPr id="942" name="TextBox 6"/>
                      <wp:cNvGraphicFramePr/>
                      <a:graphic xmlns:a="http://schemas.openxmlformats.org/drawingml/2006/main">
                        <a:graphicData uri="http://schemas.microsoft.com/office/word/2010/wordprocessingShape">
                          <wps:wsp>
                            <wps:cNvSpPr txBox="1"/>
                            <wps:spPr>
                              <a:xfrm>
                                <a:off x="0" y="0"/>
                                <a:ext cx="939165" cy="685800"/>
                              </a:xfrm>
                              <a:prstGeom prst="rect">
                                <a:avLst/>
                              </a:prstGeom>
                              <a:noFill/>
                            </wps:spPr>
                            <wps:txbx>
                              <w:txbxContent>
                                <w:p w14:paraId="58AB6D8E" w14:textId="77777777" w:rsidR="00D24882" w:rsidRPr="003F0D07" w:rsidRDefault="00D24882" w:rsidP="00587E36">
                                  <w:pPr>
                                    <w:jc w:val="center"/>
                                    <w:rPr>
                                      <w:sz w:val="14"/>
                                      <w:szCs w:val="14"/>
                                    </w:rPr>
                                  </w:pPr>
                                  <w:r w:rsidRPr="003F0D07">
                                    <w:rPr>
                                      <w:color w:val="000000"/>
                                      <w:kern w:val="24"/>
                                      <w:sz w:val="14"/>
                                      <w:szCs w:val="14"/>
                                    </w:rPr>
                                    <w:t>Development and acceptance of committee draft</w:t>
                                  </w:r>
                                </w:p>
                              </w:txbxContent>
                            </wps:txbx>
                            <wps:bodyPr wrap="square" rtlCol="0" anchor="t">
                              <a:spAutoFit/>
                            </wps:bodyPr>
                          </wps:wsp>
                        </a:graphicData>
                      </a:graphic>
                      <wp14:sizeRelH relativeFrom="margin">
                        <wp14:pctWidth>0</wp14:pctWidth>
                      </wp14:sizeRelH>
                      <wp14:sizeRelV relativeFrom="margin">
                        <wp14:pctHeight>0</wp14:pctHeight>
                      </wp14:sizeRelV>
                    </wp:anchor>
                  </w:drawing>
                </mc:Choice>
                <mc:Fallback>
                  <w:pict>
                    <v:shape w14:anchorId="7AB1B973" id="_x0000_s1038" type="#_x0000_t202" style="position:absolute;left:0;text-align:left;margin-left:-7.35pt;margin-top:2.85pt;width:73.95pt;height:54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" filled="f" stroked="f">
                      <v:textbox style="mso-fit-shape-to-text:t">
                        <w:txbxContent>
                          <w:p w14:paraId="58AB6D8E" w14:textId="77777777" w:rsidR="00D24882" w:rsidRPr="003F0D07" w:rsidRDefault="00D24882" w:rsidP="00587E36">
                            <w:pPr>
                              <w:jc w:val="center"/>
                              <w:rPr>
                                <w:sz w:val="14"/>
                                <w:szCs w:val="14"/>
                              </w:rPr>
                            </w:pPr>
                            <w:r w:rsidRPr="003F0D07">
                              <w:rPr>
                                <w:color w:val="000000"/>
                                <w:kern w:val="24"/>
                                <w:sz w:val="14"/>
                                <w:szCs w:val="14"/>
                              </w:rPr>
                              <w:t>Development and acceptance of committee draft</w:t>
                            </w:r>
                          </w:p>
                        </w:txbxContent>
                      </v:textbox>
                    </v:shape>
                  </w:pict>
                </mc:Fallback>
              </mc:AlternateContent>
            </w:r>
            <w:r w:rsidR="00587E36"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286" behindDoc="0" locked="0" layoutInCell="1" allowOverlap="1" wp14:anchorId="58636DDF" wp14:editId="496BE972">
                      <wp:simplePos x="0" y="0"/>
                      <wp:positionH relativeFrom="column">
                        <wp:posOffset>406400</wp:posOffset>
                      </wp:positionH>
                      <wp:positionV relativeFrom="paragraph">
                        <wp:posOffset>690245</wp:posOffset>
                      </wp:positionV>
                      <wp:extent cx="0" cy="107315"/>
                      <wp:effectExtent l="0" t="0" r="38100" b="26035"/>
                      <wp:wrapNone/>
                      <wp:docPr id="941" name="Straight Connector 941"/>
                      <wp:cNvGraphicFramePr/>
                      <a:graphic xmlns:a="http://schemas.openxmlformats.org/drawingml/2006/main">
                        <a:graphicData uri="http://schemas.microsoft.com/office/word/2010/wordprocessingShape">
                          <wps:wsp>
                            <wps:cNvCnPr/>
                            <wps:spPr>
                              <a:xfrm>
                                <a:off x="0" y="0"/>
                                <a:ext cx="0" cy="10731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5A904FE" id="Straight Connector 941" o:spid="_x0000_s1026" style="position:absolute;z-index:2517043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54.35pt" to="32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" strokecolor="windowText" strokeweight=".5pt">
                      <v:stroke joinstyle="miter"/>
                    </v:line>
                  </w:pict>
                </mc:Fallback>
              </mc:AlternateContent>
            </w:r>
          </w:p>
        </w:tc>
        <w:tc>
          <w:tcPr>
            <w:tcW w:w="1417" w:type="dxa"/>
            <w:vAlign w:val="center"/>
          </w:tcPr>
          <w:p w14:paraId="3B2AE427" w14:textId="30542931" w:rsidR="00587E36" w:rsidRPr="00587E36" w:rsidRDefault="003F0D07" w:rsidP="00587E36">
            <w:pPr>
              <w:spacing w:after="0" w:line="200" w:lineRule="exact"/>
              <w:jc w:val="center"/>
              <w:rPr>
                <w:rFonts w:ascii="Arial" w:eastAsia="Times New Roman" w:hAnsi="Arial" w:cs="Arial"/>
                <w:i/>
                <w:spacing w:val="8"/>
                <w:sz w:val="17"/>
                <w:szCs w:val="17"/>
                <w:lang w:eastAsia="zh-CN"/>
              </w:rPr>
            </w:pP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272" behindDoc="0" locked="0" layoutInCell="1" allowOverlap="1" wp14:anchorId="4E6B9124" wp14:editId="480D8327">
                      <wp:simplePos x="0" y="0"/>
                      <wp:positionH relativeFrom="column">
                        <wp:posOffset>-68580</wp:posOffset>
                      </wp:positionH>
                      <wp:positionV relativeFrom="paragraph">
                        <wp:posOffset>104775</wp:posOffset>
                      </wp:positionV>
                      <wp:extent cx="921385" cy="611505"/>
                      <wp:effectExtent l="0" t="0" r="0" b="0"/>
                      <wp:wrapNone/>
                      <wp:docPr id="944" name="TextBox 17"/>
                      <wp:cNvGraphicFramePr/>
                      <a:graphic xmlns:a="http://schemas.openxmlformats.org/drawingml/2006/main">
                        <a:graphicData uri="http://schemas.microsoft.com/office/word/2010/wordprocessingShape">
                          <wps:wsp>
                            <wps:cNvSpPr txBox="1"/>
                            <wps:spPr>
                              <a:xfrm>
                                <a:off x="0" y="0"/>
                                <a:ext cx="921385" cy="611505"/>
                              </a:xfrm>
                              <a:prstGeom prst="rect">
                                <a:avLst/>
                              </a:prstGeom>
                              <a:noFill/>
                            </wps:spPr>
                            <wps:txbx>
                              <w:txbxContent>
                                <w:p w14:paraId="09E4E8FA" w14:textId="77777777" w:rsidR="00D24882" w:rsidRPr="007226F8" w:rsidRDefault="00D24882" w:rsidP="00587E36">
                                  <w:pPr>
                                    <w:jc w:val="center"/>
                                    <w:rPr>
                                      <w:i/>
                                      <w:iCs/>
                                      <w:sz w:val="14"/>
                                      <w:szCs w:val="14"/>
                                    </w:rPr>
                                  </w:pPr>
                                  <w:r w:rsidRPr="007226F8">
                                    <w:rPr>
                                      <w:i/>
                                      <w:iCs/>
                                      <w:color w:val="000000"/>
                                      <w:kern w:val="24"/>
                                      <w:sz w:val="14"/>
                                      <w:szCs w:val="14"/>
                                    </w:rPr>
                                    <w:t>Development and acceptance of committee draft</w:t>
                                  </w:r>
                                  <w:r w:rsidRPr="007226F8">
                                    <w:rPr>
                                      <w:i/>
                                      <w:iCs/>
                                      <w:color w:val="000000"/>
                                      <w:kern w:val="24"/>
                                      <w:position w:val="5"/>
                                      <w:sz w:val="14"/>
                                      <w:szCs w:val="14"/>
                                      <w:vertAlign w:val="superscript"/>
                                    </w:rPr>
                                    <w:t>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E6B9124" id="_x0000_s1039" type="#_x0000_t202" style="position:absolute;left:0;text-align:left;margin-left:-5.4pt;margin-top:8.25pt;width:72.55pt;height:48.1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" filled="f" stroked="f">
                      <v:textbox>
                        <w:txbxContent>
                          <w:p w14:paraId="09E4E8FA" w14:textId="77777777" w:rsidR="00D24882" w:rsidRPr="007226F8" w:rsidRDefault="00D24882" w:rsidP="00587E36">
                            <w:pPr>
                              <w:jc w:val="center"/>
                              <w:rPr>
                                <w:i/>
                                <w:iCs/>
                                <w:sz w:val="14"/>
                                <w:szCs w:val="14"/>
                              </w:rPr>
                            </w:pPr>
                            <w:r w:rsidRPr="007226F8">
                              <w:rPr>
                                <w:i/>
                                <w:iCs/>
                                <w:color w:val="000000"/>
                                <w:kern w:val="24"/>
                                <w:sz w:val="14"/>
                                <w:szCs w:val="14"/>
                              </w:rPr>
                              <w:t>Development and acceptance of committee draft</w:t>
                            </w:r>
                            <w:r w:rsidRPr="007226F8">
                              <w:rPr>
                                <w:i/>
                                <w:iCs/>
                                <w:color w:val="000000"/>
                                <w:kern w:val="24"/>
                                <w:position w:val="5"/>
                                <w:sz w:val="14"/>
                                <w:szCs w:val="14"/>
                                <w:vertAlign w:val="superscript"/>
                              </w:rPr>
                              <w:t>e</w:t>
                            </w:r>
                          </w:p>
                        </w:txbxContent>
                      </v:textbox>
                    </v:shape>
                  </w:pict>
                </mc:Fallback>
              </mc:AlternateContent>
            </w:r>
            <w:r w:rsidR="00587E36" w:rsidRPr="00587E36">
              <w:rPr>
                <w:rFonts w:ascii="Arial" w:eastAsia="Times New Roman" w:hAnsi="Arial" w:cs="Arial"/>
                <w:i/>
                <w:noProof/>
                <w:spacing w:val="8"/>
                <w:sz w:val="17"/>
                <w:szCs w:val="17"/>
                <w:lang w:eastAsia="zh-CN"/>
              </w:rPr>
              <mc:AlternateContent>
                <mc:Choice Requires="wps">
                  <w:drawing>
                    <wp:anchor distT="0" distB="0" distL="114300" distR="114300" simplePos="0" relativeHeight="251658271" behindDoc="0" locked="0" layoutInCell="1" allowOverlap="1" wp14:anchorId="0237B425" wp14:editId="2E069AC0">
                      <wp:simplePos x="0" y="0"/>
                      <wp:positionH relativeFrom="column">
                        <wp:posOffset>-635</wp:posOffset>
                      </wp:positionH>
                      <wp:positionV relativeFrom="paragraph">
                        <wp:posOffset>-8255</wp:posOffset>
                      </wp:positionV>
                      <wp:extent cx="791845" cy="751205"/>
                      <wp:effectExtent l="0" t="0" r="27305" b="10795"/>
                      <wp:wrapNone/>
                      <wp:docPr id="943" name="Oval 9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51205"/>
                              </a:xfrm>
                              <a:prstGeom prst="ellipse">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oval w14:anchorId="4EEB696B" id="Oval 943" o:spid="_x0000_s1026" style="position:absolute;margin-left:-.05pt;margin-top:-.65pt;width:62.35pt;height:59.15pt;z-index:2516889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" filled="f" strokeweight=".5pt">
                      <v:stroke dashstyle="dash"/>
                    </v:oval>
                  </w:pict>
                </mc:Fallback>
              </mc:AlternateContent>
            </w:r>
          </w:p>
          <w:p w14:paraId="777F731F" w14:textId="2D18ED4B" w:rsidR="00587E36" w:rsidRPr="00587E36" w:rsidRDefault="00587E36" w:rsidP="00587E36">
            <w:pPr>
              <w:spacing w:after="0" w:line="200" w:lineRule="exact"/>
              <w:jc w:val="center"/>
              <w:rPr>
                <w:rFonts w:ascii="Arial" w:eastAsia="Times New Roman" w:hAnsi="Arial" w:cs="Arial"/>
                <w:spacing w:val="8"/>
                <w:sz w:val="17"/>
                <w:szCs w:val="17"/>
                <w:lang w:eastAsia="zh-CN"/>
              </w:rPr>
            </w:pPr>
          </w:p>
        </w:tc>
        <w:tc>
          <w:tcPr>
            <w:tcW w:w="1417" w:type="dxa"/>
            <w:tcBorders>
              <w:top w:val="nil"/>
            </w:tcBorders>
            <w:vAlign w:val="center"/>
          </w:tcPr>
          <w:p w14:paraId="6F706CFC" w14:textId="77777777" w:rsidR="00587E36" w:rsidRPr="00587E36" w:rsidRDefault="00587E36" w:rsidP="00587E36">
            <w:pPr>
              <w:spacing w:after="0" w:line="200" w:lineRule="exact"/>
              <w:jc w:val="center"/>
              <w:rPr>
                <w:rFonts w:ascii="Arial" w:eastAsia="Times New Roman" w:hAnsi="Arial" w:cs="Arial"/>
                <w:spacing w:val="8"/>
                <w:sz w:val="17"/>
                <w:szCs w:val="17"/>
                <w:lang w:eastAsia="zh-CN"/>
              </w:rPr>
            </w:pPr>
          </w:p>
        </w:tc>
        <w:tc>
          <w:tcPr>
            <w:tcW w:w="1417" w:type="dxa"/>
            <w:tcBorders>
              <w:bottom w:val="nil"/>
            </w:tcBorders>
            <w:vAlign w:val="center"/>
          </w:tcPr>
          <w:p w14:paraId="47120226" w14:textId="04653BA7" w:rsidR="00587E36" w:rsidRPr="00587E36" w:rsidRDefault="00587E36" w:rsidP="00587E36">
            <w:pPr>
              <w:spacing w:after="0" w:line="200" w:lineRule="exact"/>
              <w:jc w:val="center"/>
              <w:rPr>
                <w:rFonts w:ascii="Arial" w:eastAsia="Times New Roman" w:hAnsi="Arial" w:cs="Arial"/>
                <w:spacing w:val="8"/>
                <w:sz w:val="17"/>
                <w:szCs w:val="17"/>
                <w:lang w:eastAsia="zh-CN"/>
              </w:rPr>
            </w:pPr>
            <w:r w:rsidRPr="00587E36">
              <w:rPr>
                <w:rFonts w:ascii="Arial" w:eastAsia="Times New Roman" w:hAnsi="Arial" w:cs="Arial"/>
                <w:i/>
                <w:noProof/>
                <w:spacing w:val="8"/>
                <w:sz w:val="17"/>
                <w:szCs w:val="17"/>
                <w:lang w:eastAsia="zh-CN"/>
              </w:rPr>
              <mc:AlternateContent>
                <mc:Choice Requires="wps">
                  <w:drawing>
                    <wp:anchor distT="0" distB="0" distL="114300" distR="114300" simplePos="0" relativeHeight="251658308" behindDoc="0" locked="0" layoutInCell="1" allowOverlap="1" wp14:anchorId="533B5462" wp14:editId="701BB9EB">
                      <wp:simplePos x="0" y="0"/>
                      <wp:positionH relativeFrom="column">
                        <wp:posOffset>-9706</wp:posOffset>
                      </wp:positionH>
                      <wp:positionV relativeFrom="paragraph">
                        <wp:posOffset>79194</wp:posOffset>
                      </wp:positionV>
                      <wp:extent cx="791845" cy="751205"/>
                      <wp:effectExtent l="0" t="0" r="27305" b="10795"/>
                      <wp:wrapNone/>
                      <wp:docPr id="945" name="Oval 9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51205"/>
                              </a:xfrm>
                              <a:prstGeom prst="ellipse">
                                <a:avLst/>
                              </a:prstGeom>
                              <a:noFill/>
                              <a:ln w="6350" cap="flat" cmpd="sng" algn="ctr">
                                <a:solidFill>
                                  <a:schemeClr val="tx1"/>
                                </a:solidFill>
                                <a:prstDash val="dash"/>
                                <a:miter lim="800000"/>
                              </a:ln>
                              <a:effec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oval w14:anchorId="7D2EF583" id="Oval 945" o:spid="_x0000_s1026" style="position:absolute;margin-left:-.75pt;margin-top:6.25pt;width:62.35pt;height:59.15pt;z-index:2517268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" filled="f" strokecolor="black [3213]" strokeweight=".5pt">
                      <v:stroke dashstyle="dash" joinstyle="miter"/>
                    </v:oval>
                  </w:pict>
                </mc:Fallback>
              </mc:AlternateContent>
            </w:r>
          </w:p>
          <w:p w14:paraId="18E9365C" w14:textId="409E224B" w:rsidR="00587E36" w:rsidRPr="00587E36" w:rsidRDefault="00F43F4A" w:rsidP="00587E36">
            <w:pPr>
              <w:spacing w:after="0" w:line="200" w:lineRule="exact"/>
              <w:jc w:val="center"/>
              <w:rPr>
                <w:rFonts w:ascii="Arial" w:eastAsia="Times New Roman" w:hAnsi="Arial" w:cs="Arial"/>
                <w:spacing w:val="8"/>
                <w:sz w:val="17"/>
                <w:szCs w:val="17"/>
                <w:lang w:eastAsia="zh-CN"/>
              </w:rPr>
            </w:pP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279" behindDoc="0" locked="0" layoutInCell="1" allowOverlap="1" wp14:anchorId="2237AB58" wp14:editId="2D135C01">
                      <wp:simplePos x="0" y="0"/>
                      <wp:positionH relativeFrom="column">
                        <wp:posOffset>401955</wp:posOffset>
                      </wp:positionH>
                      <wp:positionV relativeFrom="paragraph">
                        <wp:posOffset>703580</wp:posOffset>
                      </wp:positionV>
                      <wp:extent cx="0" cy="978535"/>
                      <wp:effectExtent l="0" t="0" r="38100" b="31115"/>
                      <wp:wrapNone/>
                      <wp:docPr id="947" name="Straight Connector 947"/>
                      <wp:cNvGraphicFramePr/>
                      <a:graphic xmlns:a="http://schemas.openxmlformats.org/drawingml/2006/main">
                        <a:graphicData uri="http://schemas.microsoft.com/office/word/2010/wordprocessingShape">
                          <wps:wsp>
                            <wps:cNvCnPr/>
                            <wps:spPr>
                              <a:xfrm>
                                <a:off x="0" y="0"/>
                                <a:ext cx="0" cy="97853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F7F6BDA" id="Straight Connector 947" o:spid="_x0000_s1026" style="position:absolute;z-index:2516971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5pt,55.4pt" to="31.65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" strokecolor="windowText" strokeweight=".5pt">
                      <v:stroke joinstyle="miter"/>
                    </v:line>
                  </w:pict>
                </mc:Fallback>
              </mc:AlternateContent>
            </w: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309" behindDoc="0" locked="0" layoutInCell="1" allowOverlap="1" wp14:anchorId="60D90E02" wp14:editId="1B3B2D6F">
                      <wp:simplePos x="0" y="0"/>
                      <wp:positionH relativeFrom="column">
                        <wp:posOffset>-72390</wp:posOffset>
                      </wp:positionH>
                      <wp:positionV relativeFrom="paragraph">
                        <wp:posOffset>42545</wp:posOffset>
                      </wp:positionV>
                      <wp:extent cx="921385" cy="611505"/>
                      <wp:effectExtent l="0" t="0" r="0" b="0"/>
                      <wp:wrapNone/>
                      <wp:docPr id="946" name="TextBox 17"/>
                      <wp:cNvGraphicFramePr/>
                      <a:graphic xmlns:a="http://schemas.openxmlformats.org/drawingml/2006/main">
                        <a:graphicData uri="http://schemas.microsoft.com/office/word/2010/wordprocessingShape">
                          <wps:wsp>
                            <wps:cNvSpPr txBox="1"/>
                            <wps:spPr>
                              <a:xfrm>
                                <a:off x="0" y="0"/>
                                <a:ext cx="921385" cy="611505"/>
                              </a:xfrm>
                              <a:prstGeom prst="rect">
                                <a:avLst/>
                              </a:prstGeom>
                              <a:noFill/>
                              <a:ln>
                                <a:noFill/>
                              </a:ln>
                            </wps:spPr>
                            <wps:txbx>
                              <w:txbxContent>
                                <w:p w14:paraId="10898F80" w14:textId="77777777" w:rsidR="00D24882" w:rsidRPr="007226F8" w:rsidRDefault="00D24882" w:rsidP="00BB3A40">
                                  <w:pPr>
                                    <w:jc w:val="center"/>
                                    <w:rPr>
                                      <w:ins w:id="3484" w:author="Author"/>
                                      <w:i/>
                                      <w:iCs/>
                                      <w:sz w:val="14"/>
                                      <w:szCs w:val="14"/>
                                    </w:rPr>
                                  </w:pPr>
                                  <w:ins w:id="3485" w:author="Author">
                                    <w:r w:rsidRPr="007226F8">
                                      <w:rPr>
                                        <w:i/>
                                        <w:iCs/>
                                        <w:kern w:val="24"/>
                                        <w:sz w:val="14"/>
                                        <w:szCs w:val="14"/>
                                      </w:rPr>
                                      <w:t>Development and acceptance of committee draft</w:t>
                                    </w:r>
                                  </w:ins>
                                </w:p>
                                <w:p w14:paraId="4D2A8147" w14:textId="5CE677AA" w:rsidR="00D24882" w:rsidRPr="007226F8" w:rsidRDefault="00D24882" w:rsidP="00587E36">
                                  <w:pPr>
                                    <w:jc w:val="center"/>
                                    <w:rPr>
                                      <w:i/>
                                      <w:iCs/>
                                      <w:sz w:val="14"/>
                                      <w:szCs w:val="14"/>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0D90E02" id="_x0000_s1040" type="#_x0000_t202" style="position:absolute;left:0;text-align:left;margin-left:-5.7pt;margin-top:3.35pt;width:72.55pt;height:48.15pt;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" filled="f" stroked="f">
                      <v:textbox>
                        <w:txbxContent>
                          <w:p w14:paraId="10898F80" w14:textId="77777777" w:rsidR="00D24882" w:rsidRPr="007226F8" w:rsidRDefault="00D24882" w:rsidP="00BB3A40">
                            <w:pPr>
                              <w:jc w:val="center"/>
                              <w:rPr>
                                <w:ins w:id="3492" w:author="Author"/>
                                <w:i/>
                                <w:iCs/>
                                <w:sz w:val="14"/>
                                <w:szCs w:val="14"/>
                              </w:rPr>
                            </w:pPr>
                            <w:ins w:id="3493" w:author="Author">
                              <w:r w:rsidRPr="007226F8">
                                <w:rPr>
                                  <w:i/>
                                  <w:iCs/>
                                  <w:kern w:val="24"/>
                                  <w:sz w:val="14"/>
                                  <w:szCs w:val="14"/>
                                </w:rPr>
                                <w:t>Development and acceptance of committee draft</w:t>
                              </w:r>
                            </w:ins>
                          </w:p>
                          <w:p w14:paraId="4D2A8147" w14:textId="5CE677AA" w:rsidR="00D24882" w:rsidRPr="007226F8" w:rsidRDefault="00D24882" w:rsidP="00587E36">
                            <w:pPr>
                              <w:jc w:val="center"/>
                              <w:rPr>
                                <w:i/>
                                <w:iCs/>
                                <w:sz w:val="14"/>
                                <w:szCs w:val="14"/>
                              </w:rPr>
                            </w:pPr>
                          </w:p>
                        </w:txbxContent>
                      </v:textbox>
                    </v:shape>
                  </w:pict>
                </mc:Fallback>
              </mc:AlternateContent>
            </w:r>
          </w:p>
        </w:tc>
        <w:tc>
          <w:tcPr>
            <w:tcW w:w="1417" w:type="dxa"/>
            <w:tcBorders>
              <w:bottom w:val="nil"/>
            </w:tcBorders>
            <w:vAlign w:val="center"/>
          </w:tcPr>
          <w:p w14:paraId="45D736FF" w14:textId="77777777" w:rsidR="00587E36" w:rsidRPr="00587E36" w:rsidRDefault="00587E36" w:rsidP="00587E36">
            <w:pPr>
              <w:spacing w:after="0" w:line="200" w:lineRule="exact"/>
              <w:jc w:val="center"/>
              <w:rPr>
                <w:rFonts w:ascii="Arial" w:eastAsia="Times New Roman" w:hAnsi="Arial" w:cs="Arial"/>
                <w:spacing w:val="8"/>
                <w:sz w:val="17"/>
                <w:szCs w:val="17"/>
                <w:lang w:eastAsia="zh-CN"/>
              </w:rPr>
            </w:pPr>
            <w:r w:rsidRPr="00587E36">
              <w:rPr>
                <w:rFonts w:ascii="Arial" w:eastAsia="Times New Roman" w:hAnsi="Arial" w:cs="Arial"/>
                <w:i/>
                <w:noProof/>
                <w:spacing w:val="8"/>
                <w:sz w:val="17"/>
                <w:szCs w:val="17"/>
                <w:lang w:eastAsia="zh-CN"/>
              </w:rPr>
              <mc:AlternateContent>
                <mc:Choice Requires="wps">
                  <w:drawing>
                    <wp:anchor distT="0" distB="0" distL="114300" distR="114300" simplePos="0" relativeHeight="251658310" behindDoc="0" locked="0" layoutInCell="1" allowOverlap="1" wp14:anchorId="5AA6CFFF" wp14:editId="56B14B36">
                      <wp:simplePos x="0" y="0"/>
                      <wp:positionH relativeFrom="column">
                        <wp:posOffset>-7348</wp:posOffset>
                      </wp:positionH>
                      <wp:positionV relativeFrom="paragraph">
                        <wp:posOffset>111851</wp:posOffset>
                      </wp:positionV>
                      <wp:extent cx="791845" cy="751205"/>
                      <wp:effectExtent l="0" t="0" r="27305" b="10795"/>
                      <wp:wrapNone/>
                      <wp:docPr id="948" name="Oval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51205"/>
                              </a:xfrm>
                              <a:prstGeom prst="ellipse">
                                <a:avLst/>
                              </a:prstGeom>
                              <a:noFill/>
                              <a:ln w="6350" cap="flat" cmpd="sng" algn="ctr">
                                <a:solidFill>
                                  <a:schemeClr val="tx1"/>
                                </a:solidFill>
                                <a:prstDash val="dash"/>
                                <a:miter lim="800000"/>
                              </a:ln>
                              <a:effec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oval w14:anchorId="3AD0832A" id="Oval 948" o:spid="_x0000_s1026" style="position:absolute;margin-left:-.6pt;margin-top:8.8pt;width:62.35pt;height:59.15pt;z-index:251728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" filled="f" strokecolor="black [3213]" strokeweight=".5pt">
                      <v:stroke dashstyle="dash" joinstyle="miter"/>
                    </v:oval>
                  </w:pict>
                </mc:Fallback>
              </mc:AlternateContent>
            </w:r>
          </w:p>
          <w:p w14:paraId="6C65AABA" w14:textId="77777777" w:rsidR="00587E36" w:rsidRPr="00587E36" w:rsidRDefault="00587E36" w:rsidP="00587E36">
            <w:pPr>
              <w:spacing w:after="0" w:line="200" w:lineRule="exact"/>
              <w:jc w:val="center"/>
              <w:rPr>
                <w:rFonts w:ascii="Arial" w:eastAsia="Times New Roman" w:hAnsi="Arial" w:cs="Arial"/>
                <w:spacing w:val="8"/>
                <w:sz w:val="17"/>
                <w:szCs w:val="17"/>
                <w:lang w:eastAsia="zh-CN"/>
              </w:rPr>
            </w:pP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311" behindDoc="0" locked="0" layoutInCell="1" allowOverlap="1" wp14:anchorId="586F731E" wp14:editId="3322F639">
                      <wp:simplePos x="0" y="0"/>
                      <wp:positionH relativeFrom="column">
                        <wp:posOffset>-69215</wp:posOffset>
                      </wp:positionH>
                      <wp:positionV relativeFrom="paragraph">
                        <wp:posOffset>43180</wp:posOffset>
                      </wp:positionV>
                      <wp:extent cx="921385" cy="611505"/>
                      <wp:effectExtent l="0" t="0" r="0" b="0"/>
                      <wp:wrapNone/>
                      <wp:docPr id="949" name="TextBox 17"/>
                      <wp:cNvGraphicFramePr/>
                      <a:graphic xmlns:a="http://schemas.openxmlformats.org/drawingml/2006/main">
                        <a:graphicData uri="http://schemas.microsoft.com/office/word/2010/wordprocessingShape">
                          <wps:wsp>
                            <wps:cNvSpPr txBox="1"/>
                            <wps:spPr>
                              <a:xfrm>
                                <a:off x="0" y="0"/>
                                <a:ext cx="921385" cy="611505"/>
                              </a:xfrm>
                              <a:prstGeom prst="rect">
                                <a:avLst/>
                              </a:prstGeom>
                              <a:noFill/>
                              <a:ln>
                                <a:noFill/>
                              </a:ln>
                            </wps:spPr>
                            <wps:txbx>
                              <w:txbxContent>
                                <w:p w14:paraId="5C254D4C" w14:textId="77777777" w:rsidR="00D24882" w:rsidRPr="007226F8" w:rsidRDefault="00D24882" w:rsidP="003D1AEE">
                                  <w:pPr>
                                    <w:jc w:val="center"/>
                                    <w:rPr>
                                      <w:ins w:id="3486" w:author="Author"/>
                                      <w:i/>
                                      <w:iCs/>
                                      <w:sz w:val="14"/>
                                      <w:szCs w:val="14"/>
                                    </w:rPr>
                                  </w:pPr>
                                  <w:ins w:id="3487" w:author="Author">
                                    <w:r w:rsidRPr="007226F8">
                                      <w:rPr>
                                        <w:i/>
                                        <w:iCs/>
                                        <w:kern w:val="24"/>
                                        <w:sz w:val="14"/>
                                        <w:szCs w:val="14"/>
                                      </w:rPr>
                                      <w:t>Development and acceptance of committee draft</w:t>
                                    </w:r>
                                  </w:ins>
                                </w:p>
                                <w:p w14:paraId="26398621" w14:textId="55A54465" w:rsidR="00D24882" w:rsidRPr="007226F8" w:rsidRDefault="00D24882" w:rsidP="00587E36">
                                  <w:pPr>
                                    <w:jc w:val="center"/>
                                    <w:rPr>
                                      <w:i/>
                                      <w:iCs/>
                                      <w:sz w:val="14"/>
                                      <w:szCs w:val="14"/>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86F731E" id="_x0000_s1041" type="#_x0000_t202" style="position:absolute;left:0;text-align:left;margin-left:-5.45pt;margin-top:3.4pt;width:72.55pt;height:48.15pt;z-index:251658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" filled="f" stroked="f">
                      <v:textbox>
                        <w:txbxContent>
                          <w:p w14:paraId="5C254D4C" w14:textId="77777777" w:rsidR="00D24882" w:rsidRPr="007226F8" w:rsidRDefault="00D24882" w:rsidP="003D1AEE">
                            <w:pPr>
                              <w:jc w:val="center"/>
                              <w:rPr>
                                <w:ins w:id="3496" w:author="Author"/>
                                <w:i/>
                                <w:iCs/>
                                <w:sz w:val="14"/>
                                <w:szCs w:val="14"/>
                              </w:rPr>
                            </w:pPr>
                            <w:ins w:id="3497" w:author="Author">
                              <w:r w:rsidRPr="007226F8">
                                <w:rPr>
                                  <w:i/>
                                  <w:iCs/>
                                  <w:kern w:val="24"/>
                                  <w:sz w:val="14"/>
                                  <w:szCs w:val="14"/>
                                </w:rPr>
                                <w:t>Development and acceptance of committee draft</w:t>
                              </w:r>
                            </w:ins>
                          </w:p>
                          <w:p w14:paraId="26398621" w14:textId="55A54465" w:rsidR="00D24882" w:rsidRPr="007226F8" w:rsidRDefault="00D24882" w:rsidP="00587E36">
                            <w:pPr>
                              <w:jc w:val="center"/>
                              <w:rPr>
                                <w:i/>
                                <w:iCs/>
                                <w:sz w:val="14"/>
                                <w:szCs w:val="14"/>
                              </w:rPr>
                            </w:pPr>
                          </w:p>
                        </w:txbxContent>
                      </v:textbox>
                    </v:shape>
                  </w:pict>
                </mc:Fallback>
              </mc:AlternateContent>
            </w:r>
          </w:p>
        </w:tc>
        <w:tc>
          <w:tcPr>
            <w:tcW w:w="1419" w:type="dxa"/>
            <w:tcBorders>
              <w:bottom w:val="nil"/>
            </w:tcBorders>
            <w:vAlign w:val="center"/>
          </w:tcPr>
          <w:p w14:paraId="13539676" w14:textId="1645E996" w:rsidR="00587E36" w:rsidRPr="00587E36" w:rsidRDefault="00F43F4A" w:rsidP="00587E36">
            <w:pPr>
              <w:spacing w:after="0" w:line="200" w:lineRule="exact"/>
              <w:jc w:val="center"/>
              <w:rPr>
                <w:rFonts w:ascii="Arial" w:eastAsia="Times New Roman" w:hAnsi="Arial" w:cs="Arial"/>
                <w:spacing w:val="8"/>
                <w:sz w:val="17"/>
                <w:szCs w:val="17"/>
                <w:lang w:eastAsia="zh-CN"/>
              </w:rPr>
            </w:pP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313" behindDoc="0" locked="0" layoutInCell="1" allowOverlap="1" wp14:anchorId="11EB65A7" wp14:editId="6F9C42F8">
                      <wp:simplePos x="0" y="0"/>
                      <wp:positionH relativeFrom="column">
                        <wp:posOffset>-92075</wp:posOffset>
                      </wp:positionH>
                      <wp:positionV relativeFrom="paragraph">
                        <wp:posOffset>170180</wp:posOffset>
                      </wp:positionV>
                      <wp:extent cx="921385" cy="611505"/>
                      <wp:effectExtent l="0" t="0" r="0" b="0"/>
                      <wp:wrapNone/>
                      <wp:docPr id="952" name="TextBox 17"/>
                      <wp:cNvGraphicFramePr/>
                      <a:graphic xmlns:a="http://schemas.openxmlformats.org/drawingml/2006/main">
                        <a:graphicData uri="http://schemas.microsoft.com/office/word/2010/wordprocessingShape">
                          <wps:wsp>
                            <wps:cNvSpPr txBox="1"/>
                            <wps:spPr>
                              <a:xfrm>
                                <a:off x="0" y="0"/>
                                <a:ext cx="921385" cy="611505"/>
                              </a:xfrm>
                              <a:prstGeom prst="rect">
                                <a:avLst/>
                              </a:prstGeom>
                              <a:noFill/>
                              <a:ln>
                                <a:noFill/>
                              </a:ln>
                            </wps:spPr>
                            <wps:txbx>
                              <w:txbxContent>
                                <w:p w14:paraId="09327E35" w14:textId="77777777" w:rsidR="00D24882" w:rsidRPr="007226F8" w:rsidRDefault="00D24882" w:rsidP="003D1AEE">
                                  <w:pPr>
                                    <w:jc w:val="center"/>
                                    <w:rPr>
                                      <w:ins w:id="3488" w:author="Author"/>
                                      <w:i/>
                                      <w:iCs/>
                                      <w:sz w:val="14"/>
                                      <w:szCs w:val="14"/>
                                    </w:rPr>
                                  </w:pPr>
                                  <w:ins w:id="3489" w:author="Author">
                                    <w:r w:rsidRPr="007226F8">
                                      <w:rPr>
                                        <w:i/>
                                        <w:iCs/>
                                        <w:kern w:val="24"/>
                                        <w:sz w:val="14"/>
                                        <w:szCs w:val="14"/>
                                      </w:rPr>
                                      <w:t>Development and acceptance of committee draft</w:t>
                                    </w:r>
                                  </w:ins>
                                </w:p>
                                <w:p w14:paraId="060C37AA" w14:textId="44EE68AD" w:rsidR="00D24882" w:rsidRPr="007226F8" w:rsidRDefault="00D24882" w:rsidP="00587E36">
                                  <w:pPr>
                                    <w:jc w:val="center"/>
                                    <w:rPr>
                                      <w:i/>
                                      <w:iCs/>
                                      <w:sz w:val="14"/>
                                      <w:szCs w:val="14"/>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11EB65A7" id="_x0000_s1042" type="#_x0000_t202" style="position:absolute;left:0;text-align:left;margin-left:-7.25pt;margin-top:13.4pt;width:72.55pt;height:48.15pt;z-index:251658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" filled="f" stroked="f">
                      <v:textbox>
                        <w:txbxContent>
                          <w:p w14:paraId="09327E35" w14:textId="77777777" w:rsidR="00D24882" w:rsidRPr="007226F8" w:rsidRDefault="00D24882" w:rsidP="003D1AEE">
                            <w:pPr>
                              <w:jc w:val="center"/>
                              <w:rPr>
                                <w:ins w:id="3500" w:author="Author"/>
                                <w:i/>
                                <w:iCs/>
                                <w:sz w:val="14"/>
                                <w:szCs w:val="14"/>
                              </w:rPr>
                            </w:pPr>
                            <w:ins w:id="3501" w:author="Author">
                              <w:r w:rsidRPr="007226F8">
                                <w:rPr>
                                  <w:i/>
                                  <w:iCs/>
                                  <w:kern w:val="24"/>
                                  <w:sz w:val="14"/>
                                  <w:szCs w:val="14"/>
                                </w:rPr>
                                <w:t>Development and acceptance of committee draft</w:t>
                              </w:r>
                            </w:ins>
                          </w:p>
                          <w:p w14:paraId="060C37AA" w14:textId="44EE68AD" w:rsidR="00D24882" w:rsidRPr="007226F8" w:rsidRDefault="00D24882" w:rsidP="00587E36">
                            <w:pPr>
                              <w:jc w:val="center"/>
                              <w:rPr>
                                <w:i/>
                                <w:iCs/>
                                <w:sz w:val="14"/>
                                <w:szCs w:val="14"/>
                              </w:rPr>
                            </w:pPr>
                          </w:p>
                        </w:txbxContent>
                      </v:textbox>
                    </v:shape>
                  </w:pict>
                </mc:Fallback>
              </mc:AlternateContent>
            </w:r>
            <w:r w:rsidR="00587E36"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281" behindDoc="0" locked="0" layoutInCell="1" allowOverlap="1" wp14:anchorId="08EE3BD3" wp14:editId="3679D18A">
                      <wp:simplePos x="0" y="0"/>
                      <wp:positionH relativeFrom="column">
                        <wp:posOffset>429260</wp:posOffset>
                      </wp:positionH>
                      <wp:positionV relativeFrom="paragraph">
                        <wp:posOffset>807720</wp:posOffset>
                      </wp:positionV>
                      <wp:extent cx="0" cy="995045"/>
                      <wp:effectExtent l="0" t="0" r="0" b="0"/>
                      <wp:wrapNone/>
                      <wp:docPr id="950" name="Straight Connector 950"/>
                      <wp:cNvGraphicFramePr/>
                      <a:graphic xmlns:a="http://schemas.openxmlformats.org/drawingml/2006/main">
                        <a:graphicData uri="http://schemas.microsoft.com/office/word/2010/wordprocessingShape">
                          <wps:wsp>
                            <wps:cNvCnPr/>
                            <wps:spPr>
                              <a:xfrm flipH="1">
                                <a:off x="0" y="0"/>
                                <a:ext cx="0" cy="99504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12140895" id="Straight Connector 950" o:spid="_x0000_s1026" style="position:absolute;flip:x;z-index:2516992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pt,63.6pt" to="33.8pt,1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" strokecolor="windowText" strokeweight=".5pt">
                      <v:stroke joinstyle="miter"/>
                    </v:line>
                  </w:pict>
                </mc:Fallback>
              </mc:AlternateContent>
            </w:r>
            <w:r w:rsidR="00587E36" w:rsidRPr="00587E36">
              <w:rPr>
                <w:rFonts w:ascii="Arial" w:eastAsia="Times New Roman" w:hAnsi="Arial" w:cs="Arial"/>
                <w:i/>
                <w:noProof/>
                <w:spacing w:val="8"/>
                <w:sz w:val="17"/>
                <w:szCs w:val="17"/>
                <w:lang w:eastAsia="zh-CN"/>
              </w:rPr>
              <mc:AlternateContent>
                <mc:Choice Requires="wps">
                  <w:drawing>
                    <wp:anchor distT="0" distB="0" distL="114300" distR="114300" simplePos="0" relativeHeight="251658312" behindDoc="0" locked="0" layoutInCell="1" allowOverlap="1" wp14:anchorId="7A686456" wp14:editId="1C81324D">
                      <wp:simplePos x="0" y="0"/>
                      <wp:positionH relativeFrom="column">
                        <wp:posOffset>-30480</wp:posOffset>
                      </wp:positionH>
                      <wp:positionV relativeFrom="paragraph">
                        <wp:posOffset>66675</wp:posOffset>
                      </wp:positionV>
                      <wp:extent cx="791845" cy="751205"/>
                      <wp:effectExtent l="0" t="0" r="27305" b="10795"/>
                      <wp:wrapNone/>
                      <wp:docPr id="951" name="Oval 9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51205"/>
                              </a:xfrm>
                              <a:prstGeom prst="ellipse">
                                <a:avLst/>
                              </a:prstGeom>
                              <a:noFill/>
                              <a:ln w="6350" cap="flat" cmpd="sng" algn="ctr">
                                <a:solidFill>
                                  <a:schemeClr val="tx1"/>
                                </a:solidFill>
                                <a:prstDash val="dash"/>
                                <a:miter lim="800000"/>
                              </a:ln>
                              <a:effec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oval w14:anchorId="7935283F" id="Oval 951" o:spid="_x0000_s1026" style="position:absolute;margin-left:-2.4pt;margin-top:5.25pt;width:62.35pt;height:59.15pt;z-index:2517309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" filled="f" strokecolor="black [3213]" strokeweight=".5pt">
                      <v:stroke dashstyle="dash" joinstyle="miter"/>
                    </v:oval>
                  </w:pict>
                </mc:Fallback>
              </mc:AlternateContent>
            </w:r>
          </w:p>
        </w:tc>
      </w:tr>
      <w:tr w:rsidR="00587E36" w:rsidRPr="00587E36" w14:paraId="24C61732" w14:textId="77777777" w:rsidTr="001C15A5">
        <w:trPr>
          <w:trHeight w:val="1361"/>
          <w:jc w:val="center"/>
        </w:trPr>
        <w:tc>
          <w:tcPr>
            <w:tcW w:w="1277" w:type="dxa"/>
            <w:tcBorders>
              <w:top w:val="single" w:sz="6" w:space="0" w:color="auto"/>
              <w:bottom w:val="single" w:sz="6" w:space="0" w:color="auto"/>
              <w:right w:val="single" w:sz="6" w:space="0" w:color="auto"/>
            </w:tcBorders>
            <w:vAlign w:val="center"/>
          </w:tcPr>
          <w:p w14:paraId="461F49D8" w14:textId="77777777" w:rsidR="00587E36" w:rsidRPr="00587E36" w:rsidRDefault="00587E36" w:rsidP="00587E36">
            <w:pPr>
              <w:spacing w:before="60" w:after="60" w:line="200" w:lineRule="exact"/>
              <w:jc w:val="center"/>
              <w:rPr>
                <w:rFonts w:ascii="Arial" w:eastAsia="Times New Roman" w:hAnsi="Arial" w:cs="Arial"/>
                <w:b/>
                <w:spacing w:val="8"/>
                <w:sz w:val="18"/>
                <w:szCs w:val="18"/>
                <w:lang w:eastAsia="zh-CN"/>
              </w:rPr>
            </w:pPr>
            <w:r w:rsidRPr="00587E36">
              <w:rPr>
                <w:rFonts w:ascii="Arial" w:eastAsia="Times New Roman" w:hAnsi="Arial" w:cs="Arial"/>
                <w:b/>
                <w:spacing w:val="8"/>
                <w:sz w:val="18"/>
                <w:szCs w:val="18"/>
                <w:lang w:eastAsia="zh-CN"/>
              </w:rPr>
              <w:t xml:space="preserve">Enquiry </w:t>
            </w:r>
            <w:r w:rsidRPr="00587E36">
              <w:rPr>
                <w:rFonts w:ascii="Arial" w:eastAsia="Times New Roman" w:hAnsi="Arial" w:cs="Arial"/>
                <w:spacing w:val="8"/>
                <w:sz w:val="18"/>
                <w:szCs w:val="18"/>
                <w:lang w:eastAsia="zh-CN"/>
              </w:rPr>
              <w:br/>
            </w:r>
            <w:r w:rsidRPr="00587E36">
              <w:rPr>
                <w:rFonts w:ascii="Arial" w:eastAsia="Times New Roman" w:hAnsi="Arial" w:cs="Arial"/>
                <w:b/>
                <w:spacing w:val="8"/>
                <w:sz w:val="18"/>
                <w:szCs w:val="18"/>
                <w:lang w:eastAsia="zh-CN"/>
              </w:rPr>
              <w:t>stage</w:t>
            </w:r>
            <w:r w:rsidRPr="00587E36">
              <w:rPr>
                <w:rFonts w:ascii="Arial" w:eastAsia="Times New Roman" w:hAnsi="Arial" w:cs="Arial"/>
                <w:spacing w:val="8"/>
                <w:sz w:val="18"/>
                <w:szCs w:val="18"/>
                <w:lang w:eastAsia="zh-CN"/>
              </w:rPr>
              <w:br/>
              <w:t xml:space="preserve">(see </w:t>
            </w:r>
            <w:r w:rsidRPr="00587E36">
              <w:rPr>
                <w:rFonts w:ascii="Arial" w:eastAsia="Times New Roman" w:hAnsi="Arial" w:cs="Arial"/>
                <w:spacing w:val="8"/>
                <w:sz w:val="18"/>
                <w:szCs w:val="18"/>
                <w:lang w:eastAsia="zh-CN"/>
              </w:rPr>
              <w:fldChar w:fldCharType="begin" w:fldLock="1"/>
            </w:r>
            <w:r w:rsidRPr="00587E36">
              <w:rPr>
                <w:rFonts w:ascii="Arial" w:eastAsia="Times New Roman" w:hAnsi="Arial" w:cs="Arial"/>
                <w:spacing w:val="8"/>
                <w:sz w:val="18"/>
                <w:szCs w:val="18"/>
                <w:lang w:eastAsia="zh-CN"/>
              </w:rPr>
              <w:instrText xml:space="preserve"> REF _Ref509831690 \r \h  \* MERGEFORMAT </w:instrText>
            </w:r>
            <w:r w:rsidRPr="00587E36">
              <w:rPr>
                <w:rFonts w:ascii="Arial" w:eastAsia="Times New Roman" w:hAnsi="Arial" w:cs="Arial"/>
                <w:spacing w:val="8"/>
                <w:sz w:val="18"/>
                <w:szCs w:val="18"/>
                <w:lang w:eastAsia="zh-CN"/>
              </w:rPr>
            </w:r>
            <w:r w:rsidRPr="00587E36">
              <w:rPr>
                <w:rFonts w:ascii="Arial" w:eastAsia="Times New Roman" w:hAnsi="Arial" w:cs="Arial"/>
                <w:spacing w:val="8"/>
                <w:sz w:val="18"/>
                <w:szCs w:val="18"/>
                <w:lang w:eastAsia="zh-CN"/>
              </w:rPr>
              <w:fldChar w:fldCharType="separate"/>
            </w:r>
            <w:r w:rsidRPr="00587E36">
              <w:rPr>
                <w:rFonts w:ascii="Arial" w:eastAsia="Times New Roman" w:hAnsi="Arial" w:cs="Arial"/>
                <w:spacing w:val="8"/>
                <w:sz w:val="18"/>
                <w:szCs w:val="18"/>
                <w:lang w:eastAsia="zh-CN"/>
              </w:rPr>
              <w:t>2.6</w:t>
            </w:r>
            <w:r w:rsidRPr="00587E36">
              <w:rPr>
                <w:rFonts w:ascii="Arial" w:eastAsia="Times New Roman" w:hAnsi="Arial" w:cs="Arial"/>
                <w:spacing w:val="8"/>
                <w:sz w:val="18"/>
                <w:szCs w:val="18"/>
                <w:lang w:eastAsia="zh-CN"/>
              </w:rPr>
              <w:fldChar w:fldCharType="end"/>
            </w:r>
            <w:r w:rsidRPr="00587E36">
              <w:rPr>
                <w:rFonts w:ascii="Arial" w:eastAsia="Times New Roman" w:hAnsi="Arial" w:cs="Arial"/>
                <w:spacing w:val="8"/>
                <w:sz w:val="18"/>
                <w:szCs w:val="18"/>
                <w:lang w:eastAsia="zh-CN"/>
              </w:rPr>
              <w:t xml:space="preserve"> and in IEC, IEC Supplement E.3.1)</w:t>
            </w:r>
          </w:p>
        </w:tc>
        <w:tc>
          <w:tcPr>
            <w:tcW w:w="1417" w:type="dxa"/>
            <w:tcBorders>
              <w:left w:val="single" w:sz="6" w:space="0" w:color="auto"/>
            </w:tcBorders>
            <w:vAlign w:val="center"/>
          </w:tcPr>
          <w:p w14:paraId="3960C5DA" w14:textId="79B90C8A" w:rsidR="00587E36" w:rsidRPr="00587E36" w:rsidRDefault="003F0D07" w:rsidP="00587E36">
            <w:pPr>
              <w:spacing w:after="0" w:line="200" w:lineRule="exact"/>
              <w:jc w:val="center"/>
              <w:rPr>
                <w:rFonts w:ascii="Arial" w:eastAsia="Times New Roman" w:hAnsi="Arial" w:cs="Arial"/>
                <w:spacing w:val="8"/>
                <w:sz w:val="16"/>
                <w:szCs w:val="16"/>
                <w:lang w:eastAsia="zh-CN"/>
              </w:rPr>
            </w:pPr>
            <w:r w:rsidRPr="00587E36">
              <w:rPr>
                <w:rFonts w:ascii="Arial" w:eastAsia="Times New Roman" w:hAnsi="Arial" w:cs="Arial"/>
                <w:b/>
                <w:noProof/>
                <w:spacing w:val="8"/>
                <w:sz w:val="18"/>
                <w:szCs w:val="18"/>
                <w:lang w:eastAsia="zh-CN"/>
              </w:rPr>
              <mc:AlternateContent>
                <mc:Choice Requires="wps">
                  <w:drawing>
                    <wp:anchor distT="0" distB="0" distL="114300" distR="114300" simplePos="0" relativeHeight="251658282" behindDoc="0" locked="0" layoutInCell="1" allowOverlap="1" wp14:anchorId="3D70260E" wp14:editId="64554F4C">
                      <wp:simplePos x="0" y="0"/>
                      <wp:positionH relativeFrom="column">
                        <wp:posOffset>-142875</wp:posOffset>
                      </wp:positionH>
                      <wp:positionV relativeFrom="paragraph">
                        <wp:posOffset>120650</wp:posOffset>
                      </wp:positionV>
                      <wp:extent cx="1040130" cy="571500"/>
                      <wp:effectExtent l="0" t="0" r="0" b="0"/>
                      <wp:wrapNone/>
                      <wp:docPr id="955" name="TextBox 17"/>
                      <wp:cNvGraphicFramePr/>
                      <a:graphic xmlns:a="http://schemas.openxmlformats.org/drawingml/2006/main">
                        <a:graphicData uri="http://schemas.microsoft.com/office/word/2010/wordprocessingShape">
                          <wps:wsp>
                            <wps:cNvSpPr txBox="1"/>
                            <wps:spPr>
                              <a:xfrm>
                                <a:off x="0" y="0"/>
                                <a:ext cx="1040130" cy="571500"/>
                              </a:xfrm>
                              <a:prstGeom prst="rect">
                                <a:avLst/>
                              </a:prstGeom>
                              <a:noFill/>
                            </wps:spPr>
                            <wps:txbx>
                              <w:txbxContent>
                                <w:p w14:paraId="6D05B7CC" w14:textId="77777777" w:rsidR="00D24882" w:rsidRPr="003F0D07" w:rsidRDefault="00D24882" w:rsidP="00587E36">
                                  <w:pPr>
                                    <w:jc w:val="center"/>
                                    <w:rPr>
                                      <w:sz w:val="14"/>
                                      <w:szCs w:val="14"/>
                                    </w:rPr>
                                  </w:pPr>
                                  <w:r w:rsidRPr="003F0D07">
                                    <w:rPr>
                                      <w:color w:val="000000"/>
                                      <w:kern w:val="24"/>
                                      <w:sz w:val="14"/>
                                      <w:szCs w:val="14"/>
                                    </w:rPr>
                                    <w:t xml:space="preserve">Development </w:t>
                                  </w:r>
                                  <w:r w:rsidRPr="003F0D07">
                                    <w:rPr>
                                      <w:color w:val="000000"/>
                                      <w:kern w:val="24"/>
                                      <w:sz w:val="14"/>
                                      <w:szCs w:val="14"/>
                                    </w:rPr>
                                    <w:br/>
                                    <w:t xml:space="preserve">and acceptance </w:t>
                                  </w:r>
                                  <w:r w:rsidRPr="003F0D07">
                                    <w:rPr>
                                      <w:color w:val="000000"/>
                                      <w:kern w:val="24"/>
                                      <w:sz w:val="14"/>
                                      <w:szCs w:val="14"/>
                                    </w:rPr>
                                    <w:br/>
                                    <w:t>of enquiry draft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D70260E" id="_x0000_s1043" type="#_x0000_t202" style="position:absolute;left:0;text-align:left;margin-left:-11.25pt;margin-top:9.5pt;width:81.9pt;height:45pt;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" filled="f" stroked="f">
                      <v:textbox>
                        <w:txbxContent>
                          <w:p w14:paraId="6D05B7CC" w14:textId="77777777" w:rsidR="00D24882" w:rsidRPr="003F0D07" w:rsidRDefault="00D24882" w:rsidP="00587E36">
                            <w:pPr>
                              <w:jc w:val="center"/>
                              <w:rPr>
                                <w:sz w:val="14"/>
                                <w:szCs w:val="14"/>
                              </w:rPr>
                            </w:pPr>
                            <w:r w:rsidRPr="003F0D07">
                              <w:rPr>
                                <w:color w:val="000000"/>
                                <w:kern w:val="24"/>
                                <w:sz w:val="14"/>
                                <w:szCs w:val="14"/>
                              </w:rPr>
                              <w:t xml:space="preserve">Development </w:t>
                            </w:r>
                            <w:r w:rsidRPr="003F0D07">
                              <w:rPr>
                                <w:color w:val="000000"/>
                                <w:kern w:val="24"/>
                                <w:sz w:val="14"/>
                                <w:szCs w:val="14"/>
                              </w:rPr>
                              <w:br/>
                              <w:t xml:space="preserve">and acceptance </w:t>
                            </w:r>
                            <w:r w:rsidRPr="003F0D07">
                              <w:rPr>
                                <w:color w:val="000000"/>
                                <w:kern w:val="24"/>
                                <w:sz w:val="14"/>
                                <w:szCs w:val="14"/>
                              </w:rPr>
                              <w:br/>
                              <w:t>of enquiry draft</w:t>
                            </w:r>
                          </w:p>
                        </w:txbxContent>
                      </v:textbox>
                    </v:shape>
                  </w:pict>
                </mc:Fallback>
              </mc:AlternateContent>
            </w:r>
            <w:r w:rsidR="00587E36" w:rsidRPr="00587E36">
              <w:rPr>
                <w:rFonts w:ascii="Arial" w:eastAsia="Times New Roman" w:hAnsi="Arial" w:cs="Arial"/>
                <w:noProof/>
                <w:spacing w:val="8"/>
                <w:sz w:val="16"/>
                <w:szCs w:val="16"/>
                <w:lang w:eastAsia="zh-CN"/>
              </w:rPr>
              <mc:AlternateContent>
                <mc:Choice Requires="wps">
                  <w:drawing>
                    <wp:anchor distT="0" distB="0" distL="114300" distR="114300" simplePos="0" relativeHeight="251658283" behindDoc="0" locked="0" layoutInCell="1" allowOverlap="1" wp14:anchorId="4AD13911" wp14:editId="5787164B">
                      <wp:simplePos x="0" y="0"/>
                      <wp:positionH relativeFrom="column">
                        <wp:posOffset>-12065</wp:posOffset>
                      </wp:positionH>
                      <wp:positionV relativeFrom="paragraph">
                        <wp:posOffset>64135</wp:posOffset>
                      </wp:positionV>
                      <wp:extent cx="791845" cy="753745"/>
                      <wp:effectExtent l="0" t="0" r="27305" b="27305"/>
                      <wp:wrapNone/>
                      <wp:docPr id="953" name="Oval 9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53745"/>
                              </a:xfrm>
                              <a:prstGeom prst="ellipse">
                                <a:avLst/>
                              </a:pr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oval w14:anchorId="00C19A38" id="Oval 953" o:spid="_x0000_s1026" style="position:absolute;margin-left:-.95pt;margin-top:5.05pt;width:62.35pt;height:59.35pt;z-index:251701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" filled="f" strokeweight=".5pt"/>
                  </w:pict>
                </mc:Fallback>
              </mc:AlternateContent>
            </w:r>
          </w:p>
          <w:p w14:paraId="509302A1" w14:textId="5094DB97" w:rsidR="00587E36" w:rsidRPr="00587E36" w:rsidRDefault="00587E36" w:rsidP="00587E36">
            <w:pPr>
              <w:spacing w:after="0" w:line="200" w:lineRule="exact"/>
              <w:jc w:val="center"/>
              <w:rPr>
                <w:rFonts w:ascii="Arial" w:eastAsia="Times New Roman" w:hAnsi="Arial" w:cs="Arial"/>
                <w:spacing w:val="8"/>
                <w:sz w:val="16"/>
                <w:szCs w:val="16"/>
                <w:lang w:eastAsia="zh-CN"/>
              </w:rPr>
            </w:pPr>
            <w:r w:rsidRPr="00587E36">
              <w:rPr>
                <w:rFonts w:ascii="Arial" w:eastAsia="Times New Roman" w:hAnsi="Arial" w:cs="Arial"/>
                <w:noProof/>
                <w:spacing w:val="8"/>
                <w:sz w:val="16"/>
                <w:szCs w:val="16"/>
                <w:lang w:eastAsia="zh-CN"/>
              </w:rPr>
              <mc:AlternateContent>
                <mc:Choice Requires="wps">
                  <w:drawing>
                    <wp:anchor distT="0" distB="0" distL="114300" distR="114300" simplePos="0" relativeHeight="251658284" behindDoc="0" locked="0" layoutInCell="1" allowOverlap="1" wp14:anchorId="746F2245" wp14:editId="62139DEB">
                      <wp:simplePos x="0" y="0"/>
                      <wp:positionH relativeFrom="column">
                        <wp:posOffset>386715</wp:posOffset>
                      </wp:positionH>
                      <wp:positionV relativeFrom="paragraph">
                        <wp:posOffset>688975</wp:posOffset>
                      </wp:positionV>
                      <wp:extent cx="2540" cy="125730"/>
                      <wp:effectExtent l="0" t="0" r="35560" b="26670"/>
                      <wp:wrapNone/>
                      <wp:docPr id="954" name="Straight Connector 9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40" cy="12573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537F96F0" id="Straight Connector 954" o:spid="_x0000_s1026" style="position:absolute;z-index:251702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54.25pt" to="30.6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" strokecolor="windowText" strokeweight=".5pt">
                      <v:stroke joinstyle="miter"/>
                      <o:lock v:ext="edit" shapetype="f"/>
                    </v:line>
                  </w:pict>
                </mc:Fallback>
              </mc:AlternateContent>
            </w:r>
          </w:p>
        </w:tc>
        <w:tc>
          <w:tcPr>
            <w:tcW w:w="1417" w:type="dxa"/>
            <w:vAlign w:val="center"/>
          </w:tcPr>
          <w:p w14:paraId="32D8AA70" w14:textId="2D5BD950" w:rsidR="00587E36" w:rsidRPr="00587E36" w:rsidRDefault="003F0D07" w:rsidP="00587E36">
            <w:pPr>
              <w:spacing w:after="0" w:line="200" w:lineRule="exact"/>
              <w:jc w:val="center"/>
              <w:rPr>
                <w:rFonts w:ascii="Arial" w:eastAsia="Times New Roman" w:hAnsi="Arial" w:cs="Arial"/>
                <w:spacing w:val="8"/>
                <w:sz w:val="16"/>
                <w:szCs w:val="16"/>
                <w:lang w:eastAsia="zh-CN"/>
              </w:rPr>
            </w:pPr>
            <w:r w:rsidRPr="00587E36">
              <w:rPr>
                <w:rFonts w:ascii="Arial" w:eastAsia="Times New Roman" w:hAnsi="Arial" w:cs="Arial"/>
                <w:noProof/>
                <w:spacing w:val="8"/>
                <w:sz w:val="16"/>
                <w:szCs w:val="16"/>
                <w:lang w:eastAsia="zh-CN"/>
              </w:rPr>
              <mc:AlternateContent>
                <mc:Choice Requires="wps">
                  <w:drawing>
                    <wp:anchor distT="0" distB="0" distL="114300" distR="114300" simplePos="0" relativeHeight="251658297" behindDoc="0" locked="0" layoutInCell="1" allowOverlap="1" wp14:anchorId="1661F3EF" wp14:editId="079CBFF8">
                      <wp:simplePos x="0" y="0"/>
                      <wp:positionH relativeFrom="column">
                        <wp:posOffset>-92710</wp:posOffset>
                      </wp:positionH>
                      <wp:positionV relativeFrom="paragraph">
                        <wp:posOffset>124460</wp:posOffset>
                      </wp:positionV>
                      <wp:extent cx="996950" cy="558800"/>
                      <wp:effectExtent l="0" t="0" r="0" b="0"/>
                      <wp:wrapNone/>
                      <wp:docPr id="958" name="TextBox 6"/>
                      <wp:cNvGraphicFramePr/>
                      <a:graphic xmlns:a="http://schemas.openxmlformats.org/drawingml/2006/main">
                        <a:graphicData uri="http://schemas.microsoft.com/office/word/2010/wordprocessingShape">
                          <wps:wsp>
                            <wps:cNvSpPr txBox="1"/>
                            <wps:spPr>
                              <a:xfrm>
                                <a:off x="0" y="0"/>
                                <a:ext cx="996950" cy="558800"/>
                              </a:xfrm>
                              <a:prstGeom prst="rect">
                                <a:avLst/>
                              </a:prstGeom>
                              <a:noFill/>
                            </wps:spPr>
                            <wps:txbx>
                              <w:txbxContent>
                                <w:p w14:paraId="4B4A9228" w14:textId="77777777" w:rsidR="00D24882" w:rsidRPr="003F0D07" w:rsidRDefault="00D24882" w:rsidP="00587E36">
                                  <w:pPr>
                                    <w:jc w:val="center"/>
                                    <w:rPr>
                                      <w:sz w:val="14"/>
                                      <w:szCs w:val="14"/>
                                    </w:rPr>
                                  </w:pPr>
                                  <w:r w:rsidRPr="003F0D07">
                                    <w:rPr>
                                      <w:color w:val="000000"/>
                                      <w:kern w:val="24"/>
                                      <w:sz w:val="14"/>
                                      <w:szCs w:val="14"/>
                                    </w:rPr>
                                    <w:t xml:space="preserve">Development </w:t>
                                  </w:r>
                                  <w:r w:rsidRPr="003F0D07">
                                    <w:rPr>
                                      <w:color w:val="000000"/>
                                      <w:kern w:val="24"/>
                                      <w:sz w:val="14"/>
                                      <w:szCs w:val="14"/>
                                    </w:rPr>
                                    <w:br/>
                                    <w:t>and acceptance of enquiry draft</w:t>
                                  </w: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1661F3EF" id="_x0000_s1044" type="#_x0000_t202" style="position:absolute;left:0;text-align:left;margin-left:-7.3pt;margin-top:9.8pt;width:78.5pt;height:44pt;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" filled="f" stroked="f">
                      <v:textbox>
                        <w:txbxContent>
                          <w:p w14:paraId="4B4A9228" w14:textId="77777777" w:rsidR="00D24882" w:rsidRPr="003F0D07" w:rsidRDefault="00D24882" w:rsidP="00587E36">
                            <w:pPr>
                              <w:jc w:val="center"/>
                              <w:rPr>
                                <w:sz w:val="14"/>
                                <w:szCs w:val="14"/>
                              </w:rPr>
                            </w:pPr>
                            <w:r w:rsidRPr="003F0D07">
                              <w:rPr>
                                <w:color w:val="000000"/>
                                <w:kern w:val="24"/>
                                <w:sz w:val="14"/>
                                <w:szCs w:val="14"/>
                              </w:rPr>
                              <w:t xml:space="preserve">Development </w:t>
                            </w:r>
                            <w:r w:rsidRPr="003F0D07">
                              <w:rPr>
                                <w:color w:val="000000"/>
                                <w:kern w:val="24"/>
                                <w:sz w:val="14"/>
                                <w:szCs w:val="14"/>
                              </w:rPr>
                              <w:br/>
                              <w:t>and acceptance of enquiry draft</w:t>
                            </w:r>
                          </w:p>
                        </w:txbxContent>
                      </v:textbox>
                    </v:shape>
                  </w:pict>
                </mc:Fallback>
              </mc:AlternateContent>
            </w:r>
            <w:r w:rsidR="00587E36" w:rsidRPr="00587E36">
              <w:rPr>
                <w:rFonts w:ascii="Arial" w:eastAsia="Times New Roman" w:hAnsi="Arial" w:cs="Arial"/>
                <w:noProof/>
                <w:spacing w:val="8"/>
                <w:sz w:val="16"/>
                <w:szCs w:val="16"/>
                <w:lang w:eastAsia="zh-CN"/>
              </w:rPr>
              <mc:AlternateContent>
                <mc:Choice Requires="wps">
                  <w:drawing>
                    <wp:anchor distT="0" distB="0" distL="114300" distR="114300" simplePos="0" relativeHeight="251658296" behindDoc="0" locked="0" layoutInCell="1" allowOverlap="1" wp14:anchorId="09614463" wp14:editId="7389424F">
                      <wp:simplePos x="0" y="0"/>
                      <wp:positionH relativeFrom="column">
                        <wp:posOffset>411480</wp:posOffset>
                      </wp:positionH>
                      <wp:positionV relativeFrom="paragraph">
                        <wp:posOffset>789305</wp:posOffset>
                      </wp:positionV>
                      <wp:extent cx="4445" cy="133985"/>
                      <wp:effectExtent l="0" t="0" r="33655" b="37465"/>
                      <wp:wrapNone/>
                      <wp:docPr id="956" name="Straight Connector 956"/>
                      <wp:cNvGraphicFramePr/>
                      <a:graphic xmlns:a="http://schemas.openxmlformats.org/drawingml/2006/main">
                        <a:graphicData uri="http://schemas.microsoft.com/office/word/2010/wordprocessingShape">
                          <wps:wsp>
                            <wps:cNvCnPr/>
                            <wps:spPr>
                              <a:xfrm flipH="1">
                                <a:off x="0" y="0"/>
                                <a:ext cx="4445" cy="13398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185CFC8A" id="Straight Connector 956" o:spid="_x0000_s1026" style="position:absolute;flip:x;z-index:2517145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62.15pt" to="32.75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" strokecolor="windowText" strokeweight=".5pt">
                      <v:stroke joinstyle="miter"/>
                    </v:line>
                  </w:pict>
                </mc:Fallback>
              </mc:AlternateContent>
            </w:r>
            <w:r w:rsidR="00587E36"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273" behindDoc="0" locked="0" layoutInCell="1" allowOverlap="1" wp14:anchorId="73C1C150" wp14:editId="675BF09E">
                      <wp:simplePos x="0" y="0"/>
                      <wp:positionH relativeFrom="column">
                        <wp:posOffset>407035</wp:posOffset>
                      </wp:positionH>
                      <wp:positionV relativeFrom="paragraph">
                        <wp:posOffset>-94615</wp:posOffset>
                      </wp:positionV>
                      <wp:extent cx="0" cy="142875"/>
                      <wp:effectExtent l="0" t="0" r="38100" b="28575"/>
                      <wp:wrapNone/>
                      <wp:docPr id="957" name="Straight Connector 9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28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6C14808" id="Straight Connector 957" o:spid="_x0000_s1026" style="position:absolute;z-index:2516910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5pt,-7.45pt" to="32.0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" strokecolor="windowText" strokeweight=".5pt">
                      <v:stroke joinstyle="miter"/>
                      <o:lock v:ext="edit" shapetype="f"/>
                    </v:line>
                  </w:pict>
                </mc:Fallback>
              </mc:AlternateContent>
            </w:r>
            <w:r w:rsidR="00587E36" w:rsidRPr="00587E36">
              <w:rPr>
                <w:rFonts w:ascii="Arial" w:eastAsia="Times New Roman" w:hAnsi="Arial" w:cs="Arial"/>
                <w:noProof/>
                <w:spacing w:val="8"/>
                <w:sz w:val="16"/>
                <w:szCs w:val="16"/>
                <w:lang w:eastAsia="zh-CN"/>
              </w:rPr>
              <mc:AlternateContent>
                <mc:Choice Requires="wps">
                  <w:drawing>
                    <wp:anchor distT="0" distB="0" distL="114300" distR="114300" simplePos="0" relativeHeight="251658298" behindDoc="0" locked="0" layoutInCell="1" allowOverlap="1" wp14:anchorId="63E36980" wp14:editId="265333C9">
                      <wp:simplePos x="0" y="0"/>
                      <wp:positionH relativeFrom="column">
                        <wp:posOffset>24765</wp:posOffset>
                      </wp:positionH>
                      <wp:positionV relativeFrom="paragraph">
                        <wp:posOffset>52070</wp:posOffset>
                      </wp:positionV>
                      <wp:extent cx="755015" cy="744855"/>
                      <wp:effectExtent l="0" t="0" r="26035" b="17145"/>
                      <wp:wrapNone/>
                      <wp:docPr id="959" name="Flowchart: Connector 959"/>
                      <wp:cNvGraphicFramePr/>
                      <a:graphic xmlns:a="http://schemas.openxmlformats.org/drawingml/2006/main">
                        <a:graphicData uri="http://schemas.microsoft.com/office/word/2010/wordprocessingShape">
                          <wps:wsp>
                            <wps:cNvSpPr/>
                            <wps:spPr>
                              <a:xfrm>
                                <a:off x="0" y="0"/>
                                <a:ext cx="755015" cy="744855"/>
                              </a:xfrm>
                              <a:prstGeom prst="flowChartConnector">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0B8B4BB6" id="Flowchart: Connector 959" o:spid="_x0000_s1026" type="#_x0000_t120" style="position:absolute;margin-left:1.95pt;margin-top:4.1pt;width:59.45pt;height:58.65pt;z-index:2517166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" filled="f" strokecolor="windowText" strokeweight=".5pt">
                      <v:stroke joinstyle="miter"/>
                    </v:shape>
                  </w:pict>
                </mc:Fallback>
              </mc:AlternateContent>
            </w:r>
          </w:p>
        </w:tc>
        <w:tc>
          <w:tcPr>
            <w:tcW w:w="1417" w:type="dxa"/>
            <w:vAlign w:val="center"/>
          </w:tcPr>
          <w:p w14:paraId="3D0F5D42" w14:textId="77777777" w:rsidR="00587E36" w:rsidRPr="00587E36" w:rsidRDefault="00587E36" w:rsidP="00587E36">
            <w:pPr>
              <w:spacing w:after="0" w:line="200" w:lineRule="exact"/>
              <w:jc w:val="center"/>
              <w:rPr>
                <w:rFonts w:ascii="Arial" w:eastAsia="Times New Roman" w:hAnsi="Arial" w:cs="Arial"/>
                <w:spacing w:val="8"/>
                <w:sz w:val="17"/>
                <w:szCs w:val="17"/>
                <w:lang w:eastAsia="zh-CN"/>
              </w:rPr>
            </w:pP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301" behindDoc="0" locked="0" layoutInCell="1" allowOverlap="1" wp14:anchorId="60F66927" wp14:editId="0A265800">
                      <wp:simplePos x="0" y="0"/>
                      <wp:positionH relativeFrom="column">
                        <wp:posOffset>-49530</wp:posOffset>
                      </wp:positionH>
                      <wp:positionV relativeFrom="paragraph">
                        <wp:posOffset>250190</wp:posOffset>
                      </wp:positionV>
                      <wp:extent cx="836930" cy="407670"/>
                      <wp:effectExtent l="0" t="0" r="0" b="0"/>
                      <wp:wrapNone/>
                      <wp:docPr id="960" name="TextBox 23"/>
                      <wp:cNvGraphicFramePr/>
                      <a:graphic xmlns:a="http://schemas.openxmlformats.org/drawingml/2006/main">
                        <a:graphicData uri="http://schemas.microsoft.com/office/word/2010/wordprocessingShape">
                          <wps:wsp>
                            <wps:cNvSpPr txBox="1"/>
                            <wps:spPr>
                              <a:xfrm>
                                <a:off x="0" y="0"/>
                                <a:ext cx="836930" cy="407670"/>
                              </a:xfrm>
                              <a:prstGeom prst="rect">
                                <a:avLst/>
                              </a:prstGeom>
                              <a:noFill/>
                            </wps:spPr>
                            <wps:txbx>
                              <w:txbxContent>
                                <w:p w14:paraId="54FE57D5" w14:textId="77777777" w:rsidR="00D24882" w:rsidRPr="000C347B" w:rsidRDefault="00D24882" w:rsidP="00587E36">
                                  <w:pPr>
                                    <w:jc w:val="center"/>
                                    <w:rPr>
                                      <w:sz w:val="16"/>
                                      <w:szCs w:val="16"/>
                                    </w:rPr>
                                  </w:pPr>
                                  <w:r w:rsidRPr="00587E36">
                                    <w:rPr>
                                      <w:color w:val="000000"/>
                                      <w:kern w:val="24"/>
                                      <w:sz w:val="16"/>
                                      <w:szCs w:val="16"/>
                                    </w:rPr>
                                    <w:t>Acceptance of enquiry draft</w:t>
                                  </w: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60F66927" id="_x0000_s1045" type="#_x0000_t202" style="position:absolute;left:0;text-align:left;margin-left:-3.9pt;margin-top:19.7pt;width:65.9pt;height:32.1pt;z-index:2516583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" filled="f" stroked="f">
                      <v:textbox>
                        <w:txbxContent>
                          <w:p w14:paraId="54FE57D5" w14:textId="77777777" w:rsidR="00D24882" w:rsidRPr="000C347B" w:rsidRDefault="00D24882" w:rsidP="00587E36">
                            <w:pPr>
                              <w:jc w:val="center"/>
                              <w:rPr>
                                <w:sz w:val="16"/>
                                <w:szCs w:val="16"/>
                              </w:rPr>
                            </w:pPr>
                            <w:r w:rsidRPr="00587E36">
                              <w:rPr>
                                <w:color w:val="000000"/>
                                <w:kern w:val="24"/>
                                <w:sz w:val="16"/>
                                <w:szCs w:val="16"/>
                              </w:rPr>
                              <w:t>Acceptance of enquiry draft</w:t>
                            </w:r>
                          </w:p>
                        </w:txbxContent>
                      </v:textbox>
                    </v:shape>
                  </w:pict>
                </mc:Fallback>
              </mc:AlternateContent>
            </w: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300" behindDoc="0" locked="0" layoutInCell="1" allowOverlap="1" wp14:anchorId="1F9107BD" wp14:editId="19E2AD76">
                      <wp:simplePos x="0" y="0"/>
                      <wp:positionH relativeFrom="column">
                        <wp:posOffset>-872</wp:posOffset>
                      </wp:positionH>
                      <wp:positionV relativeFrom="paragraph">
                        <wp:posOffset>64965</wp:posOffset>
                      </wp:positionV>
                      <wp:extent cx="755798" cy="755606"/>
                      <wp:effectExtent l="0" t="0" r="25400" b="26035"/>
                      <wp:wrapNone/>
                      <wp:docPr id="961" name="Flowchart: Connector 961"/>
                      <wp:cNvGraphicFramePr/>
                      <a:graphic xmlns:a="http://schemas.openxmlformats.org/drawingml/2006/main">
                        <a:graphicData uri="http://schemas.microsoft.com/office/word/2010/wordprocessingShape">
                          <wps:wsp>
                            <wps:cNvSpPr/>
                            <wps:spPr>
                              <a:xfrm>
                                <a:off x="0" y="0"/>
                                <a:ext cx="755798" cy="755606"/>
                              </a:xfrm>
                              <a:prstGeom prst="flowChartConnector">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shape w14:anchorId="71BAB794" id="Flowchart: Connector 961" o:spid="_x0000_s1026" type="#_x0000_t120" style="position:absolute;margin-left:-.05pt;margin-top:5.1pt;width:59.5pt;height:59.5pt;z-index:25171865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" filled="f" strokecolor="windowText" strokeweight=".5pt">
                      <v:stroke joinstyle="miter"/>
                    </v:shape>
                  </w:pict>
                </mc:Fallback>
              </mc:AlternateContent>
            </w:r>
          </w:p>
        </w:tc>
        <w:tc>
          <w:tcPr>
            <w:tcW w:w="1417" w:type="dxa"/>
            <w:tcBorders>
              <w:top w:val="nil"/>
              <w:bottom w:val="nil"/>
            </w:tcBorders>
            <w:vAlign w:val="center"/>
          </w:tcPr>
          <w:p w14:paraId="11798D43" w14:textId="77777777" w:rsidR="00587E36" w:rsidRPr="00587E36" w:rsidRDefault="00587E36" w:rsidP="00587E36">
            <w:pPr>
              <w:spacing w:before="60" w:after="60" w:line="200" w:lineRule="exact"/>
              <w:jc w:val="center"/>
              <w:rPr>
                <w:rFonts w:ascii="Arial" w:eastAsia="Times New Roman" w:hAnsi="Arial" w:cs="Arial"/>
                <w:spacing w:val="8"/>
                <w:sz w:val="16"/>
                <w:szCs w:val="16"/>
                <w:lang w:eastAsia="zh-CN"/>
              </w:rPr>
            </w:pPr>
          </w:p>
        </w:tc>
        <w:tc>
          <w:tcPr>
            <w:tcW w:w="1417" w:type="dxa"/>
            <w:tcBorders>
              <w:top w:val="nil"/>
              <w:bottom w:val="nil"/>
            </w:tcBorders>
            <w:vAlign w:val="center"/>
          </w:tcPr>
          <w:p w14:paraId="7F2D0679" w14:textId="77777777" w:rsidR="00587E36" w:rsidRPr="00587E36" w:rsidRDefault="00587E36" w:rsidP="00587E36">
            <w:pPr>
              <w:spacing w:before="60" w:after="60" w:line="200" w:lineRule="exact"/>
              <w:jc w:val="center"/>
              <w:rPr>
                <w:rFonts w:ascii="Arial" w:eastAsia="Times New Roman" w:hAnsi="Arial" w:cs="Arial"/>
                <w:spacing w:val="8"/>
                <w:sz w:val="16"/>
                <w:szCs w:val="16"/>
                <w:lang w:eastAsia="zh-CN"/>
              </w:rPr>
            </w:pP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280" behindDoc="0" locked="0" layoutInCell="1" allowOverlap="1" wp14:anchorId="28254C81" wp14:editId="39F4B307">
                      <wp:simplePos x="0" y="0"/>
                      <wp:positionH relativeFrom="column">
                        <wp:posOffset>396875</wp:posOffset>
                      </wp:positionH>
                      <wp:positionV relativeFrom="paragraph">
                        <wp:posOffset>-12700</wp:posOffset>
                      </wp:positionV>
                      <wp:extent cx="1905" cy="941070"/>
                      <wp:effectExtent l="0" t="0" r="36195" b="30480"/>
                      <wp:wrapNone/>
                      <wp:docPr id="962" name="Straight Connector 962"/>
                      <wp:cNvGraphicFramePr/>
                      <a:graphic xmlns:a="http://schemas.openxmlformats.org/drawingml/2006/main">
                        <a:graphicData uri="http://schemas.microsoft.com/office/word/2010/wordprocessingShape">
                          <wps:wsp>
                            <wps:cNvCnPr/>
                            <wps:spPr>
                              <a:xfrm flipH="1">
                                <a:off x="0" y="0"/>
                                <a:ext cx="1905" cy="94107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E5CCD2A" id="Straight Connector 962" o:spid="_x0000_s1026" style="position:absolute;flip:x;z-index:2516981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5pt,-1pt" to="31.4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" strokecolor="windowText" strokeweight=".5pt">
                      <v:stroke joinstyle="miter"/>
                    </v:line>
                  </w:pict>
                </mc:Fallback>
              </mc:AlternateContent>
            </w:r>
          </w:p>
        </w:tc>
        <w:tc>
          <w:tcPr>
            <w:tcW w:w="1419" w:type="dxa"/>
            <w:tcBorders>
              <w:top w:val="nil"/>
              <w:bottom w:val="nil"/>
            </w:tcBorders>
            <w:vAlign w:val="center"/>
          </w:tcPr>
          <w:p w14:paraId="7D5E4691" w14:textId="77777777" w:rsidR="00587E36" w:rsidRPr="00587E36" w:rsidRDefault="00587E36" w:rsidP="00587E36">
            <w:pPr>
              <w:spacing w:before="60" w:after="60" w:line="200" w:lineRule="exact"/>
              <w:jc w:val="center"/>
              <w:rPr>
                <w:rFonts w:ascii="Arial" w:eastAsia="Times New Roman" w:hAnsi="Arial" w:cs="Arial"/>
                <w:spacing w:val="8"/>
                <w:sz w:val="16"/>
                <w:szCs w:val="16"/>
                <w:lang w:eastAsia="zh-CN"/>
              </w:rPr>
            </w:pPr>
          </w:p>
        </w:tc>
      </w:tr>
      <w:tr w:rsidR="00587E36" w:rsidRPr="00587E36" w14:paraId="76D1FFEF" w14:textId="77777777" w:rsidTr="001C15A5">
        <w:trPr>
          <w:trHeight w:val="1361"/>
          <w:jc w:val="center"/>
        </w:trPr>
        <w:tc>
          <w:tcPr>
            <w:tcW w:w="1277" w:type="dxa"/>
            <w:tcBorders>
              <w:top w:val="single" w:sz="6" w:space="0" w:color="auto"/>
              <w:bottom w:val="single" w:sz="6" w:space="0" w:color="auto"/>
              <w:right w:val="single" w:sz="6" w:space="0" w:color="auto"/>
            </w:tcBorders>
            <w:vAlign w:val="center"/>
          </w:tcPr>
          <w:p w14:paraId="5E74B001" w14:textId="0D91A1F0" w:rsidR="00587E36" w:rsidRPr="00587E36" w:rsidRDefault="00587E36" w:rsidP="00587E36">
            <w:pPr>
              <w:spacing w:before="60" w:after="60" w:line="200" w:lineRule="exact"/>
              <w:jc w:val="center"/>
              <w:rPr>
                <w:rFonts w:ascii="Arial" w:eastAsia="Times New Roman" w:hAnsi="Arial" w:cs="Arial"/>
                <w:b/>
                <w:spacing w:val="8"/>
                <w:sz w:val="18"/>
                <w:szCs w:val="18"/>
                <w:lang w:eastAsia="zh-CN"/>
              </w:rPr>
            </w:pPr>
            <w:r w:rsidRPr="00587E36">
              <w:rPr>
                <w:rFonts w:ascii="Arial" w:eastAsia="Times New Roman" w:hAnsi="Arial" w:cs="Arial"/>
                <w:b/>
                <w:spacing w:val="8"/>
                <w:sz w:val="18"/>
                <w:szCs w:val="18"/>
                <w:lang w:eastAsia="zh-CN"/>
              </w:rPr>
              <w:t>Approval stage</w:t>
            </w:r>
            <w:r w:rsidRPr="00587E36">
              <w:rPr>
                <w:rFonts w:ascii="Arial" w:eastAsia="Times New Roman" w:hAnsi="Arial" w:cs="Arial"/>
                <w:spacing w:val="8"/>
                <w:sz w:val="18"/>
                <w:szCs w:val="18"/>
                <w:lang w:eastAsia="zh-CN"/>
              </w:rPr>
              <w:br/>
              <w:t xml:space="preserve">(see </w:t>
            </w:r>
            <w:r w:rsidRPr="00587E36">
              <w:rPr>
                <w:rFonts w:ascii="Arial" w:eastAsia="Times New Roman" w:hAnsi="Arial" w:cs="Arial"/>
                <w:spacing w:val="8"/>
                <w:sz w:val="18"/>
                <w:szCs w:val="18"/>
                <w:lang w:eastAsia="zh-CN"/>
              </w:rPr>
              <w:fldChar w:fldCharType="begin" w:fldLock="1"/>
            </w:r>
            <w:r w:rsidRPr="00587E36">
              <w:rPr>
                <w:rFonts w:ascii="Arial" w:eastAsia="Times New Roman" w:hAnsi="Arial" w:cs="Arial"/>
                <w:spacing w:val="8"/>
                <w:sz w:val="18"/>
                <w:szCs w:val="18"/>
                <w:lang w:eastAsia="zh-CN"/>
              </w:rPr>
              <w:instrText xml:space="preserve"> REF _Ref509831704 \r \h  \* MERGEFORMAT </w:instrText>
            </w:r>
            <w:r w:rsidRPr="00587E36">
              <w:rPr>
                <w:rFonts w:ascii="Arial" w:eastAsia="Times New Roman" w:hAnsi="Arial" w:cs="Arial"/>
                <w:spacing w:val="8"/>
                <w:sz w:val="18"/>
                <w:szCs w:val="18"/>
                <w:lang w:eastAsia="zh-CN"/>
              </w:rPr>
            </w:r>
            <w:r w:rsidRPr="00587E36">
              <w:rPr>
                <w:rFonts w:ascii="Arial" w:eastAsia="Times New Roman" w:hAnsi="Arial" w:cs="Arial"/>
                <w:spacing w:val="8"/>
                <w:sz w:val="18"/>
                <w:szCs w:val="18"/>
                <w:lang w:eastAsia="zh-CN"/>
              </w:rPr>
              <w:fldChar w:fldCharType="separate"/>
            </w:r>
            <w:r w:rsidRPr="00587E36">
              <w:rPr>
                <w:rFonts w:ascii="Arial" w:eastAsia="Times New Roman" w:hAnsi="Arial" w:cs="Arial"/>
                <w:spacing w:val="8"/>
                <w:sz w:val="18"/>
                <w:szCs w:val="18"/>
                <w:lang w:eastAsia="zh-CN"/>
              </w:rPr>
              <w:t>2.7</w:t>
            </w:r>
            <w:r w:rsidRPr="00587E36">
              <w:rPr>
                <w:rFonts w:ascii="Arial" w:eastAsia="Times New Roman" w:hAnsi="Arial" w:cs="Arial"/>
                <w:spacing w:val="8"/>
                <w:sz w:val="18"/>
                <w:szCs w:val="18"/>
                <w:lang w:eastAsia="zh-CN"/>
              </w:rPr>
              <w:fldChar w:fldCharType="end"/>
            </w:r>
            <w:r w:rsidRPr="00587E36">
              <w:rPr>
                <w:rFonts w:ascii="Arial" w:eastAsia="Times New Roman" w:hAnsi="Arial" w:cs="Arial"/>
                <w:spacing w:val="8"/>
                <w:sz w:val="18"/>
                <w:szCs w:val="18"/>
                <w:lang w:eastAsia="zh-CN"/>
              </w:rPr>
              <w:t xml:space="preserve"> for IS and 3. for TS, TR and PAS)</w:t>
            </w:r>
          </w:p>
        </w:tc>
        <w:tc>
          <w:tcPr>
            <w:tcW w:w="1417" w:type="dxa"/>
            <w:tcBorders>
              <w:left w:val="single" w:sz="6" w:space="0" w:color="auto"/>
            </w:tcBorders>
            <w:vAlign w:val="center"/>
          </w:tcPr>
          <w:p w14:paraId="3D910435" w14:textId="26FE20C6" w:rsidR="00587E36" w:rsidRPr="00587E36" w:rsidRDefault="003F0D07" w:rsidP="00587E36">
            <w:pPr>
              <w:spacing w:after="0" w:line="200" w:lineRule="exact"/>
              <w:jc w:val="center"/>
              <w:rPr>
                <w:rFonts w:ascii="Arial" w:eastAsia="Times New Roman" w:hAnsi="Arial" w:cs="Arial"/>
                <w:i/>
                <w:spacing w:val="8"/>
                <w:sz w:val="17"/>
                <w:szCs w:val="17"/>
                <w:lang w:eastAsia="zh-CN"/>
              </w:rPr>
            </w:pPr>
            <w:r w:rsidRPr="00587E36">
              <w:rPr>
                <w:rFonts w:ascii="Arial" w:eastAsia="Times New Roman" w:hAnsi="Arial" w:cs="Arial"/>
                <w:b/>
                <w:noProof/>
                <w:spacing w:val="8"/>
                <w:sz w:val="18"/>
                <w:szCs w:val="18"/>
                <w:lang w:eastAsia="zh-CN"/>
              </w:rPr>
              <mc:AlternateContent>
                <mc:Choice Requires="wps">
                  <w:drawing>
                    <wp:anchor distT="0" distB="0" distL="114300" distR="114300" simplePos="0" relativeHeight="251658288" behindDoc="0" locked="0" layoutInCell="1" allowOverlap="1" wp14:anchorId="7B84D5ED" wp14:editId="531CFAAC">
                      <wp:simplePos x="0" y="0"/>
                      <wp:positionH relativeFrom="column">
                        <wp:posOffset>-124460</wp:posOffset>
                      </wp:positionH>
                      <wp:positionV relativeFrom="paragraph">
                        <wp:posOffset>121920</wp:posOffset>
                      </wp:positionV>
                      <wp:extent cx="1040130" cy="685800"/>
                      <wp:effectExtent l="0" t="0" r="0" b="0"/>
                      <wp:wrapNone/>
                      <wp:docPr id="963" name="TextBox 17"/>
                      <wp:cNvGraphicFramePr/>
                      <a:graphic xmlns:a="http://schemas.openxmlformats.org/drawingml/2006/main">
                        <a:graphicData uri="http://schemas.microsoft.com/office/word/2010/wordprocessingShape">
                          <wps:wsp>
                            <wps:cNvSpPr txBox="1"/>
                            <wps:spPr>
                              <a:xfrm>
                                <a:off x="0" y="0"/>
                                <a:ext cx="1040130" cy="685800"/>
                              </a:xfrm>
                              <a:prstGeom prst="rect">
                                <a:avLst/>
                              </a:prstGeom>
                              <a:noFill/>
                            </wps:spPr>
                            <wps:txbx>
                              <w:txbxContent>
                                <w:p w14:paraId="0A6FF6ED" w14:textId="77777777" w:rsidR="00D24882" w:rsidRPr="007226F8" w:rsidRDefault="00D24882" w:rsidP="00587E36">
                                  <w:pPr>
                                    <w:jc w:val="center"/>
                                    <w:rPr>
                                      <w:sz w:val="17"/>
                                      <w:szCs w:val="17"/>
                                    </w:rPr>
                                  </w:pPr>
                                  <w:r w:rsidRPr="007226F8">
                                    <w:rPr>
                                      <w:i/>
                                      <w:iCs/>
                                      <w:color w:val="000000"/>
                                      <w:kern w:val="24"/>
                                      <w:sz w:val="17"/>
                                      <w:szCs w:val="17"/>
                                    </w:rPr>
                                    <w:t xml:space="preserve">Approval </w:t>
                                  </w:r>
                                  <w:r w:rsidRPr="007226F8">
                                    <w:rPr>
                                      <w:i/>
                                      <w:iCs/>
                                      <w:color w:val="000000"/>
                                      <w:kern w:val="24"/>
                                      <w:sz w:val="17"/>
                                      <w:szCs w:val="17"/>
                                    </w:rPr>
                                    <w:br/>
                                    <w:t>of FDIS</w:t>
                                  </w:r>
                                  <w:r w:rsidRPr="007226F8">
                                    <w:rPr>
                                      <w:color w:val="000000"/>
                                      <w:kern w:val="24"/>
                                      <w:position w:val="5"/>
                                      <w:sz w:val="17"/>
                                      <w:szCs w:val="17"/>
                                      <w:vertAlign w:val="superscript"/>
                                    </w:rPr>
                                    <w:t xml:space="preserve"> f</w:t>
                                  </w:r>
                                  <w:r w:rsidRPr="007226F8">
                                    <w:rPr>
                                      <w:rFonts w:ascii="Calibri" w:hAnsi="Calibri"/>
                                      <w:color w:val="000000"/>
                                      <w:kern w:val="24"/>
                                      <w:sz w:val="17"/>
                                      <w:szCs w:val="17"/>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B84D5ED" id="_x0000_s1046" type="#_x0000_t202" style="position:absolute;left:0;text-align:left;margin-left:-9.8pt;margin-top:9.6pt;width:81.9pt;height:54pt;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" filled="f" stroked="f">
                      <v:textbox>
                        <w:txbxContent>
                          <w:p w14:paraId="0A6FF6ED" w14:textId="77777777" w:rsidR="00D24882" w:rsidRPr="007226F8" w:rsidRDefault="00D24882" w:rsidP="00587E36">
                            <w:pPr>
                              <w:jc w:val="center"/>
                              <w:rPr>
                                <w:sz w:val="17"/>
                                <w:szCs w:val="17"/>
                              </w:rPr>
                            </w:pPr>
                            <w:r w:rsidRPr="007226F8">
                              <w:rPr>
                                <w:i/>
                                <w:iCs/>
                                <w:color w:val="000000"/>
                                <w:kern w:val="24"/>
                                <w:sz w:val="17"/>
                                <w:szCs w:val="17"/>
                              </w:rPr>
                              <w:t xml:space="preserve">Approval </w:t>
                            </w:r>
                            <w:r w:rsidRPr="007226F8">
                              <w:rPr>
                                <w:i/>
                                <w:iCs/>
                                <w:color w:val="000000"/>
                                <w:kern w:val="24"/>
                                <w:sz w:val="17"/>
                                <w:szCs w:val="17"/>
                              </w:rPr>
                              <w:br/>
                              <w:t>of FDIS</w:t>
                            </w:r>
                            <w:r w:rsidRPr="007226F8">
                              <w:rPr>
                                <w:color w:val="000000"/>
                                <w:kern w:val="24"/>
                                <w:position w:val="5"/>
                                <w:sz w:val="17"/>
                                <w:szCs w:val="17"/>
                                <w:vertAlign w:val="superscript"/>
                              </w:rPr>
                              <w:t xml:space="preserve"> f</w:t>
                            </w:r>
                            <w:r w:rsidRPr="007226F8">
                              <w:rPr>
                                <w:rFonts w:ascii="Calibri" w:hAnsi="Calibri"/>
                                <w:color w:val="000000"/>
                                <w:kern w:val="24"/>
                                <w:sz w:val="17"/>
                                <w:szCs w:val="17"/>
                              </w:rPr>
                              <w:t xml:space="preserve"> </w:t>
                            </w:r>
                          </w:p>
                        </w:txbxContent>
                      </v:textbox>
                    </v:shape>
                  </w:pict>
                </mc:Fallback>
              </mc:AlternateContent>
            </w:r>
            <w:r w:rsidR="00587E36" w:rsidRPr="00587E36">
              <w:rPr>
                <w:rFonts w:ascii="Arial" w:eastAsia="Times New Roman" w:hAnsi="Arial" w:cs="Arial"/>
                <w:i/>
                <w:noProof/>
                <w:spacing w:val="8"/>
                <w:sz w:val="17"/>
                <w:szCs w:val="17"/>
                <w:lang w:eastAsia="zh-CN"/>
              </w:rPr>
              <mc:AlternateContent>
                <mc:Choice Requires="wps">
                  <w:drawing>
                    <wp:anchor distT="0" distB="0" distL="114300" distR="114300" simplePos="0" relativeHeight="251658287" behindDoc="0" locked="0" layoutInCell="1" allowOverlap="1" wp14:anchorId="267AD11E" wp14:editId="50B53EEB">
                      <wp:simplePos x="0" y="0"/>
                      <wp:positionH relativeFrom="column">
                        <wp:posOffset>-8255</wp:posOffset>
                      </wp:positionH>
                      <wp:positionV relativeFrom="paragraph">
                        <wp:posOffset>67945</wp:posOffset>
                      </wp:positionV>
                      <wp:extent cx="791845" cy="754380"/>
                      <wp:effectExtent l="0" t="0" r="27305" b="26670"/>
                      <wp:wrapNone/>
                      <wp:docPr id="964" name="Oval 9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54380"/>
                              </a:xfrm>
                              <a:prstGeom prst="ellipse">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oval w14:anchorId="4A0DCDC0" id="Oval 964" o:spid="_x0000_s1026" style="position:absolute;margin-left:-.65pt;margin-top:5.35pt;width:62.35pt;height:59.4pt;z-index:2517053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" filled="f" strokeweight=".5pt">
                      <v:stroke dashstyle="dash"/>
                    </v:oval>
                  </w:pict>
                </mc:Fallback>
              </mc:AlternateContent>
            </w:r>
          </w:p>
          <w:p w14:paraId="7F5B4A07" w14:textId="77777777" w:rsidR="00587E36" w:rsidRPr="00587E36" w:rsidRDefault="00587E36" w:rsidP="00587E36">
            <w:pPr>
              <w:spacing w:after="0" w:line="200" w:lineRule="exact"/>
              <w:jc w:val="center"/>
              <w:rPr>
                <w:rFonts w:ascii="Arial" w:eastAsia="Times New Roman" w:hAnsi="Arial" w:cs="Arial"/>
                <w:i/>
                <w:spacing w:val="8"/>
                <w:sz w:val="17"/>
                <w:szCs w:val="17"/>
                <w:lang w:eastAsia="zh-CN"/>
              </w:rPr>
            </w:pPr>
          </w:p>
          <w:p w14:paraId="6C33FA82" w14:textId="77777777" w:rsidR="00587E36" w:rsidRPr="00587E36" w:rsidRDefault="00587E36" w:rsidP="00587E36">
            <w:pPr>
              <w:spacing w:after="0" w:line="200" w:lineRule="exact"/>
              <w:jc w:val="center"/>
              <w:rPr>
                <w:rFonts w:ascii="Arial" w:eastAsia="Times New Roman" w:hAnsi="Arial" w:cs="Arial"/>
                <w:spacing w:val="8"/>
                <w:sz w:val="17"/>
                <w:szCs w:val="17"/>
                <w:vertAlign w:val="superscript"/>
                <w:lang w:eastAsia="zh-CN"/>
              </w:rPr>
            </w:pPr>
          </w:p>
        </w:tc>
        <w:tc>
          <w:tcPr>
            <w:tcW w:w="1417" w:type="dxa"/>
            <w:vAlign w:val="center"/>
          </w:tcPr>
          <w:p w14:paraId="211E32C2" w14:textId="77777777" w:rsidR="00587E36" w:rsidRPr="00587E36" w:rsidRDefault="00587E36" w:rsidP="00587E36">
            <w:pPr>
              <w:spacing w:after="0" w:line="200" w:lineRule="exact"/>
              <w:jc w:val="center"/>
              <w:rPr>
                <w:rFonts w:ascii="Arial" w:eastAsia="Times New Roman" w:hAnsi="Arial" w:cs="Arial"/>
                <w:i/>
                <w:spacing w:val="8"/>
                <w:sz w:val="17"/>
                <w:szCs w:val="17"/>
                <w:lang w:eastAsia="zh-CN"/>
              </w:rPr>
            </w:pPr>
            <w:r w:rsidRPr="00587E36">
              <w:rPr>
                <w:rFonts w:ascii="Arial" w:eastAsia="Times New Roman" w:hAnsi="Arial" w:cs="Arial"/>
                <w:i/>
                <w:noProof/>
                <w:spacing w:val="8"/>
                <w:sz w:val="17"/>
                <w:szCs w:val="17"/>
                <w:lang w:eastAsia="zh-CN"/>
              </w:rPr>
              <mc:AlternateContent>
                <mc:Choice Requires="wps">
                  <w:drawing>
                    <wp:anchor distT="0" distB="0" distL="114300" distR="114300" simplePos="0" relativeHeight="251658290" behindDoc="0" locked="0" layoutInCell="1" allowOverlap="1" wp14:anchorId="543BA11A" wp14:editId="0EA03339">
                      <wp:simplePos x="0" y="0"/>
                      <wp:positionH relativeFrom="column">
                        <wp:posOffset>-3175</wp:posOffset>
                      </wp:positionH>
                      <wp:positionV relativeFrom="paragraph">
                        <wp:posOffset>52070</wp:posOffset>
                      </wp:positionV>
                      <wp:extent cx="791845" cy="754380"/>
                      <wp:effectExtent l="0" t="0" r="27305" b="26670"/>
                      <wp:wrapNone/>
                      <wp:docPr id="965" name="Oval 9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54380"/>
                              </a:xfrm>
                              <a:prstGeom prst="ellipse">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oval w14:anchorId="0D981427" id="Oval 965" o:spid="_x0000_s1026" style="position:absolute;margin-left:-.25pt;margin-top:4.1pt;width:62.35pt;height:59.4pt;z-index:2517084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" filled="f" strokeweight=".5pt">
                      <v:stroke dashstyle="dash"/>
                    </v:oval>
                  </w:pict>
                </mc:Fallback>
              </mc:AlternateContent>
            </w:r>
          </w:p>
          <w:p w14:paraId="1E8DF4C0" w14:textId="77777777" w:rsidR="00587E36" w:rsidRPr="00587E36" w:rsidRDefault="00587E36" w:rsidP="00587E36">
            <w:pPr>
              <w:spacing w:after="0" w:line="200" w:lineRule="exact"/>
              <w:jc w:val="center"/>
              <w:rPr>
                <w:rFonts w:ascii="Arial" w:eastAsia="Times New Roman" w:hAnsi="Arial" w:cs="Arial"/>
                <w:i/>
                <w:spacing w:val="8"/>
                <w:sz w:val="17"/>
                <w:szCs w:val="17"/>
                <w:lang w:eastAsia="zh-CN"/>
              </w:rPr>
            </w:pPr>
            <w:r w:rsidRPr="00587E36">
              <w:rPr>
                <w:rFonts w:ascii="Arial" w:eastAsia="Times New Roman" w:hAnsi="Arial" w:cs="Arial"/>
                <w:i/>
                <w:noProof/>
                <w:spacing w:val="8"/>
                <w:sz w:val="17"/>
                <w:szCs w:val="17"/>
                <w:lang w:eastAsia="zh-CN"/>
              </w:rPr>
              <mc:AlternateContent>
                <mc:Choice Requires="wps">
                  <w:drawing>
                    <wp:anchor distT="0" distB="0" distL="114300" distR="114300" simplePos="0" relativeHeight="251658291" behindDoc="0" locked="0" layoutInCell="1" allowOverlap="1" wp14:anchorId="32D9BDD7" wp14:editId="2078B758">
                      <wp:simplePos x="0" y="0"/>
                      <wp:positionH relativeFrom="column">
                        <wp:posOffset>48260</wp:posOffset>
                      </wp:positionH>
                      <wp:positionV relativeFrom="paragraph">
                        <wp:posOffset>58420</wp:posOffset>
                      </wp:positionV>
                      <wp:extent cx="645795" cy="403860"/>
                      <wp:effectExtent l="0" t="0" r="0" b="0"/>
                      <wp:wrapNone/>
                      <wp:docPr id="966" name="TextBox 17"/>
                      <wp:cNvGraphicFramePr/>
                      <a:graphic xmlns:a="http://schemas.openxmlformats.org/drawingml/2006/main">
                        <a:graphicData uri="http://schemas.microsoft.com/office/word/2010/wordprocessingShape">
                          <wps:wsp>
                            <wps:cNvSpPr txBox="1"/>
                            <wps:spPr>
                              <a:xfrm>
                                <a:off x="0" y="0"/>
                                <a:ext cx="645795" cy="403860"/>
                              </a:xfrm>
                              <a:prstGeom prst="rect">
                                <a:avLst/>
                              </a:prstGeom>
                              <a:noFill/>
                            </wps:spPr>
                            <wps:txbx>
                              <w:txbxContent>
                                <w:p w14:paraId="06D8AB47" w14:textId="77777777" w:rsidR="00D24882" w:rsidRPr="007226F8" w:rsidRDefault="00D24882" w:rsidP="00587E36">
                                  <w:pPr>
                                    <w:jc w:val="center"/>
                                    <w:rPr>
                                      <w:i/>
                                      <w:iCs/>
                                    </w:rPr>
                                  </w:pPr>
                                  <w:r w:rsidRPr="007226F8">
                                    <w:rPr>
                                      <w:i/>
                                      <w:iCs/>
                                      <w:color w:val="000000"/>
                                      <w:kern w:val="24"/>
                                      <w:sz w:val="17"/>
                                      <w:szCs w:val="17"/>
                                    </w:rPr>
                                    <w:t xml:space="preserve">Approval </w:t>
                                  </w:r>
                                  <w:r w:rsidRPr="007226F8">
                                    <w:rPr>
                                      <w:i/>
                                      <w:iCs/>
                                      <w:color w:val="000000"/>
                                      <w:kern w:val="24"/>
                                      <w:sz w:val="17"/>
                                      <w:szCs w:val="17"/>
                                    </w:rPr>
                                    <w:br/>
                                    <w:t>of FDIS</w:t>
                                  </w:r>
                                  <w:r w:rsidRPr="007226F8">
                                    <w:rPr>
                                      <w:i/>
                                      <w:iCs/>
                                      <w:color w:val="000000"/>
                                      <w:kern w:val="24"/>
                                      <w:position w:val="5"/>
                                      <w:sz w:val="16"/>
                                      <w:szCs w:val="16"/>
                                      <w:vertAlign w:val="superscript"/>
                                    </w:rPr>
                                    <w:t xml:space="preserve"> f</w:t>
                                  </w:r>
                                  <w:r w:rsidRPr="007226F8">
                                    <w:rPr>
                                      <w:rFonts w:ascii="Calibri" w:hAnsi="Calibri"/>
                                      <w:i/>
                                      <w:iCs/>
                                      <w:color w:val="000000"/>
                                      <w:kern w:val="24"/>
                                      <w:sz w:val="12"/>
                                      <w:szCs w:val="12"/>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2D9BDD7" id="_x0000_s1047" type="#_x0000_t202" style="position:absolute;left:0;text-align:left;margin-left:3.8pt;margin-top:4.6pt;width:50.85pt;height:31.8pt;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" filled="f" stroked="f">
                      <v:textbox>
                        <w:txbxContent>
                          <w:p w14:paraId="06D8AB47" w14:textId="77777777" w:rsidR="00D24882" w:rsidRPr="007226F8" w:rsidRDefault="00D24882" w:rsidP="00587E36">
                            <w:pPr>
                              <w:jc w:val="center"/>
                              <w:rPr>
                                <w:i/>
                                <w:iCs/>
                              </w:rPr>
                            </w:pPr>
                            <w:r w:rsidRPr="007226F8">
                              <w:rPr>
                                <w:i/>
                                <w:iCs/>
                                <w:color w:val="000000"/>
                                <w:kern w:val="24"/>
                                <w:sz w:val="17"/>
                                <w:szCs w:val="17"/>
                              </w:rPr>
                              <w:t xml:space="preserve">Approval </w:t>
                            </w:r>
                            <w:r w:rsidRPr="007226F8">
                              <w:rPr>
                                <w:i/>
                                <w:iCs/>
                                <w:color w:val="000000"/>
                                <w:kern w:val="24"/>
                                <w:sz w:val="17"/>
                                <w:szCs w:val="17"/>
                              </w:rPr>
                              <w:br/>
                              <w:t>of FDIS</w:t>
                            </w:r>
                            <w:r w:rsidRPr="007226F8">
                              <w:rPr>
                                <w:i/>
                                <w:iCs/>
                                <w:color w:val="000000"/>
                                <w:kern w:val="24"/>
                                <w:position w:val="5"/>
                                <w:sz w:val="16"/>
                                <w:szCs w:val="16"/>
                                <w:vertAlign w:val="superscript"/>
                              </w:rPr>
                              <w:t xml:space="preserve"> f</w:t>
                            </w:r>
                            <w:r w:rsidRPr="007226F8">
                              <w:rPr>
                                <w:rFonts w:ascii="Calibri" w:hAnsi="Calibri"/>
                                <w:i/>
                                <w:iCs/>
                                <w:color w:val="000000"/>
                                <w:kern w:val="24"/>
                                <w:sz w:val="12"/>
                                <w:szCs w:val="12"/>
                              </w:rPr>
                              <w:t xml:space="preserve"> </w:t>
                            </w:r>
                          </w:p>
                        </w:txbxContent>
                      </v:textbox>
                    </v:shape>
                  </w:pict>
                </mc:Fallback>
              </mc:AlternateContent>
            </w:r>
          </w:p>
          <w:p w14:paraId="46F32D09" w14:textId="77777777" w:rsidR="00587E36" w:rsidRPr="00587E36" w:rsidRDefault="00587E36" w:rsidP="00587E36">
            <w:pPr>
              <w:spacing w:after="0" w:line="200" w:lineRule="exact"/>
              <w:jc w:val="center"/>
              <w:rPr>
                <w:rFonts w:ascii="Arial" w:eastAsia="Times New Roman" w:hAnsi="Arial" w:cs="Arial"/>
                <w:spacing w:val="8"/>
                <w:sz w:val="17"/>
                <w:szCs w:val="17"/>
                <w:vertAlign w:val="superscript"/>
                <w:lang w:eastAsia="zh-CN"/>
              </w:rPr>
            </w:pPr>
            <w:r w:rsidRPr="00587E36">
              <w:rPr>
                <w:rFonts w:ascii="Arial" w:eastAsia="Times New Roman" w:hAnsi="Arial" w:cs="Arial"/>
                <w:noProof/>
                <w:spacing w:val="8"/>
                <w:sz w:val="17"/>
                <w:szCs w:val="17"/>
                <w:vertAlign w:val="superscript"/>
                <w:lang w:eastAsia="zh-CN"/>
              </w:rPr>
              <mc:AlternateContent>
                <mc:Choice Requires="wps">
                  <w:drawing>
                    <wp:anchor distT="0" distB="0" distL="114300" distR="114300" simplePos="0" relativeHeight="251658292" behindDoc="0" locked="0" layoutInCell="1" allowOverlap="1" wp14:anchorId="5B80887D" wp14:editId="6D0119A5">
                      <wp:simplePos x="0" y="0"/>
                      <wp:positionH relativeFrom="column">
                        <wp:posOffset>392430</wp:posOffset>
                      </wp:positionH>
                      <wp:positionV relativeFrom="paragraph">
                        <wp:posOffset>551180</wp:posOffset>
                      </wp:positionV>
                      <wp:extent cx="0" cy="130810"/>
                      <wp:effectExtent l="0" t="0" r="38100" b="21590"/>
                      <wp:wrapNone/>
                      <wp:docPr id="967" name="Straight Connector 9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3081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51F69F6A" id="Straight Connector 967" o:spid="_x0000_s1026" style="position:absolute;flip:x;z-index:2517104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pt,43.4pt" to="30.9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" strokecolor="windowText" strokeweight=".5pt">
                      <v:stroke joinstyle="miter"/>
                      <o:lock v:ext="edit" shapetype="f"/>
                    </v:line>
                  </w:pict>
                </mc:Fallback>
              </mc:AlternateContent>
            </w:r>
          </w:p>
        </w:tc>
        <w:tc>
          <w:tcPr>
            <w:tcW w:w="1417" w:type="dxa"/>
            <w:vAlign w:val="center"/>
          </w:tcPr>
          <w:p w14:paraId="7A139074" w14:textId="77777777" w:rsidR="00587E36" w:rsidRPr="00587E36" w:rsidRDefault="00587E36" w:rsidP="00587E36">
            <w:pPr>
              <w:spacing w:after="0" w:line="200" w:lineRule="exact"/>
              <w:jc w:val="center"/>
              <w:rPr>
                <w:rFonts w:ascii="Arial" w:eastAsia="Times New Roman" w:hAnsi="Arial" w:cs="Arial"/>
                <w:i/>
                <w:spacing w:val="8"/>
                <w:sz w:val="17"/>
                <w:szCs w:val="17"/>
                <w:lang w:eastAsia="zh-CN"/>
              </w:rPr>
            </w:pP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299" behindDoc="0" locked="0" layoutInCell="1" allowOverlap="1" wp14:anchorId="5E41C0E8" wp14:editId="1B9268C3">
                      <wp:simplePos x="0" y="0"/>
                      <wp:positionH relativeFrom="column">
                        <wp:posOffset>388620</wp:posOffset>
                      </wp:positionH>
                      <wp:positionV relativeFrom="paragraph">
                        <wp:posOffset>-42545</wp:posOffset>
                      </wp:positionV>
                      <wp:extent cx="0" cy="107950"/>
                      <wp:effectExtent l="0" t="0" r="38100" b="25400"/>
                      <wp:wrapNone/>
                      <wp:docPr id="968" name="Straight Connector 968"/>
                      <wp:cNvGraphicFramePr/>
                      <a:graphic xmlns:a="http://schemas.openxmlformats.org/drawingml/2006/main">
                        <a:graphicData uri="http://schemas.microsoft.com/office/word/2010/wordprocessingShape">
                          <wps:wsp>
                            <wps:cNvCnPr/>
                            <wps:spPr>
                              <a:xfrm>
                                <a:off x="0" y="0"/>
                                <a:ext cx="0" cy="1079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2B07B43B" id="Straight Connector 968" o:spid="_x0000_s1026" style="position:absolute;z-index:2517176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3.35pt" to="30.6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" strokecolor="windowText" strokeweight=".5pt">
                      <v:stroke joinstyle="miter"/>
                    </v:line>
                  </w:pict>
                </mc:Fallback>
              </mc:AlternateContent>
            </w:r>
            <w:r w:rsidRPr="00587E36">
              <w:rPr>
                <w:rFonts w:ascii="Arial" w:eastAsia="Times New Roman" w:hAnsi="Arial" w:cs="Arial"/>
                <w:i/>
                <w:noProof/>
                <w:spacing w:val="8"/>
                <w:sz w:val="17"/>
                <w:szCs w:val="17"/>
                <w:lang w:eastAsia="zh-CN"/>
              </w:rPr>
              <mc:AlternateContent>
                <mc:Choice Requires="wps">
                  <w:drawing>
                    <wp:anchor distT="0" distB="0" distL="114300" distR="114300" simplePos="0" relativeHeight="251658293" behindDoc="0" locked="0" layoutInCell="1" allowOverlap="1" wp14:anchorId="5AC9CA91" wp14:editId="0A6D12B1">
                      <wp:simplePos x="0" y="0"/>
                      <wp:positionH relativeFrom="column">
                        <wp:posOffset>-13970</wp:posOffset>
                      </wp:positionH>
                      <wp:positionV relativeFrom="paragraph">
                        <wp:posOffset>64770</wp:posOffset>
                      </wp:positionV>
                      <wp:extent cx="791845" cy="754380"/>
                      <wp:effectExtent l="0" t="0" r="27305" b="26670"/>
                      <wp:wrapNone/>
                      <wp:docPr id="969" name="Oval 9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54380"/>
                              </a:xfrm>
                              <a:prstGeom prst="ellipse">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oval w14:anchorId="27979261" id="Oval 969" o:spid="_x0000_s1026" style="position:absolute;margin-left:-1.1pt;margin-top:5.1pt;width:62.35pt;height:59.4pt;z-index:2517114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" filled="f" strokeweight=".5pt">
                      <v:stroke dashstyle="dash"/>
                    </v:oval>
                  </w:pict>
                </mc:Fallback>
              </mc:AlternateContent>
            </w:r>
          </w:p>
          <w:p w14:paraId="5B999857" w14:textId="77777777" w:rsidR="00587E36" w:rsidRPr="00587E36" w:rsidRDefault="00587E36" w:rsidP="00587E36">
            <w:pPr>
              <w:spacing w:after="0" w:line="200" w:lineRule="exact"/>
              <w:jc w:val="center"/>
              <w:rPr>
                <w:rFonts w:ascii="Arial" w:eastAsia="Times New Roman" w:hAnsi="Arial" w:cs="Arial"/>
                <w:i/>
                <w:spacing w:val="8"/>
                <w:sz w:val="17"/>
                <w:szCs w:val="17"/>
                <w:lang w:eastAsia="zh-CN"/>
              </w:rPr>
            </w:pPr>
            <w:r w:rsidRPr="00587E36">
              <w:rPr>
                <w:rFonts w:ascii="Arial" w:eastAsia="Times New Roman" w:hAnsi="Arial" w:cs="Arial"/>
                <w:i/>
                <w:noProof/>
                <w:spacing w:val="8"/>
                <w:sz w:val="17"/>
                <w:szCs w:val="17"/>
                <w:lang w:eastAsia="zh-CN"/>
              </w:rPr>
              <mc:AlternateContent>
                <mc:Choice Requires="wps">
                  <w:drawing>
                    <wp:anchor distT="0" distB="0" distL="114300" distR="114300" simplePos="0" relativeHeight="251658294" behindDoc="0" locked="0" layoutInCell="1" allowOverlap="1" wp14:anchorId="1572C700" wp14:editId="6F491567">
                      <wp:simplePos x="0" y="0"/>
                      <wp:positionH relativeFrom="column">
                        <wp:posOffset>50800</wp:posOffset>
                      </wp:positionH>
                      <wp:positionV relativeFrom="paragraph">
                        <wp:posOffset>92075</wp:posOffset>
                      </wp:positionV>
                      <wp:extent cx="652145" cy="383540"/>
                      <wp:effectExtent l="0" t="0" r="0" b="0"/>
                      <wp:wrapNone/>
                      <wp:docPr id="970" name="TextBox 17"/>
                      <wp:cNvGraphicFramePr/>
                      <a:graphic xmlns:a="http://schemas.openxmlformats.org/drawingml/2006/main">
                        <a:graphicData uri="http://schemas.microsoft.com/office/word/2010/wordprocessingShape">
                          <wps:wsp>
                            <wps:cNvSpPr txBox="1"/>
                            <wps:spPr>
                              <a:xfrm>
                                <a:off x="0" y="0"/>
                                <a:ext cx="652145" cy="383540"/>
                              </a:xfrm>
                              <a:prstGeom prst="rect">
                                <a:avLst/>
                              </a:prstGeom>
                              <a:noFill/>
                            </wps:spPr>
                            <wps:txbx>
                              <w:txbxContent>
                                <w:p w14:paraId="566E5481" w14:textId="77777777" w:rsidR="00D24882" w:rsidRPr="007226F8" w:rsidRDefault="00D24882" w:rsidP="00587E36">
                                  <w:pPr>
                                    <w:jc w:val="center"/>
                                    <w:rPr>
                                      <w:i/>
                                      <w:iCs/>
                                    </w:rPr>
                                  </w:pPr>
                                  <w:r w:rsidRPr="007226F8">
                                    <w:rPr>
                                      <w:i/>
                                      <w:iCs/>
                                      <w:color w:val="000000"/>
                                      <w:kern w:val="24"/>
                                      <w:sz w:val="17"/>
                                      <w:szCs w:val="17"/>
                                    </w:rPr>
                                    <w:t xml:space="preserve">Approval </w:t>
                                  </w:r>
                                  <w:r w:rsidRPr="007226F8">
                                    <w:rPr>
                                      <w:i/>
                                      <w:iCs/>
                                      <w:color w:val="000000"/>
                                      <w:kern w:val="24"/>
                                      <w:sz w:val="17"/>
                                      <w:szCs w:val="17"/>
                                    </w:rPr>
                                    <w:br/>
                                    <w:t>of FDIS</w:t>
                                  </w:r>
                                  <w:r w:rsidRPr="007226F8">
                                    <w:rPr>
                                      <w:i/>
                                      <w:iCs/>
                                      <w:color w:val="000000"/>
                                      <w:kern w:val="24"/>
                                      <w:position w:val="5"/>
                                      <w:sz w:val="16"/>
                                      <w:szCs w:val="16"/>
                                      <w:vertAlign w:val="superscript"/>
                                    </w:rPr>
                                    <w:t xml:space="preserve"> f</w:t>
                                  </w:r>
                                  <w:r w:rsidRPr="007226F8">
                                    <w:rPr>
                                      <w:rFonts w:ascii="Calibri" w:hAnsi="Calibri"/>
                                      <w:i/>
                                      <w:iCs/>
                                      <w:color w:val="000000"/>
                                      <w:kern w:val="24"/>
                                      <w:sz w:val="12"/>
                                      <w:szCs w:val="12"/>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1572C700" id="_x0000_s1048" type="#_x0000_t202" style="position:absolute;left:0;text-align:left;margin-left:4pt;margin-top:7.25pt;width:51.35pt;height:30.2pt;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" filled="f" stroked="f">
                      <v:textbox>
                        <w:txbxContent>
                          <w:p w14:paraId="566E5481" w14:textId="77777777" w:rsidR="00D24882" w:rsidRPr="007226F8" w:rsidRDefault="00D24882" w:rsidP="00587E36">
                            <w:pPr>
                              <w:jc w:val="center"/>
                              <w:rPr>
                                <w:i/>
                                <w:iCs/>
                              </w:rPr>
                            </w:pPr>
                            <w:r w:rsidRPr="007226F8">
                              <w:rPr>
                                <w:i/>
                                <w:iCs/>
                                <w:color w:val="000000"/>
                                <w:kern w:val="24"/>
                                <w:sz w:val="17"/>
                                <w:szCs w:val="17"/>
                              </w:rPr>
                              <w:t xml:space="preserve">Approval </w:t>
                            </w:r>
                            <w:r w:rsidRPr="007226F8">
                              <w:rPr>
                                <w:i/>
                                <w:iCs/>
                                <w:color w:val="000000"/>
                                <w:kern w:val="24"/>
                                <w:sz w:val="17"/>
                                <w:szCs w:val="17"/>
                              </w:rPr>
                              <w:br/>
                              <w:t>of FDIS</w:t>
                            </w:r>
                            <w:r w:rsidRPr="007226F8">
                              <w:rPr>
                                <w:i/>
                                <w:iCs/>
                                <w:color w:val="000000"/>
                                <w:kern w:val="24"/>
                                <w:position w:val="5"/>
                                <w:sz w:val="16"/>
                                <w:szCs w:val="16"/>
                                <w:vertAlign w:val="superscript"/>
                              </w:rPr>
                              <w:t xml:space="preserve"> f</w:t>
                            </w:r>
                            <w:r w:rsidRPr="007226F8">
                              <w:rPr>
                                <w:rFonts w:ascii="Calibri" w:hAnsi="Calibri"/>
                                <w:i/>
                                <w:iCs/>
                                <w:color w:val="000000"/>
                                <w:kern w:val="24"/>
                                <w:sz w:val="12"/>
                                <w:szCs w:val="12"/>
                              </w:rPr>
                              <w:t xml:space="preserve"> </w:t>
                            </w:r>
                          </w:p>
                        </w:txbxContent>
                      </v:textbox>
                    </v:shape>
                  </w:pict>
                </mc:Fallback>
              </mc:AlternateContent>
            </w:r>
          </w:p>
          <w:p w14:paraId="2E763885" w14:textId="77777777" w:rsidR="00587E36" w:rsidRPr="00587E36" w:rsidRDefault="00587E36" w:rsidP="00587E36">
            <w:pPr>
              <w:spacing w:after="0" w:line="200" w:lineRule="exact"/>
              <w:jc w:val="center"/>
              <w:rPr>
                <w:rFonts w:ascii="Arial" w:eastAsia="Times New Roman" w:hAnsi="Arial" w:cs="Arial"/>
                <w:spacing w:val="8"/>
                <w:sz w:val="17"/>
                <w:szCs w:val="17"/>
                <w:lang w:eastAsia="zh-CN"/>
              </w:rPr>
            </w:pP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295" behindDoc="0" locked="0" layoutInCell="1" allowOverlap="1" wp14:anchorId="61C6F86B" wp14:editId="2934FF35">
                      <wp:simplePos x="0" y="0"/>
                      <wp:positionH relativeFrom="column">
                        <wp:posOffset>389890</wp:posOffset>
                      </wp:positionH>
                      <wp:positionV relativeFrom="paragraph">
                        <wp:posOffset>560070</wp:posOffset>
                      </wp:positionV>
                      <wp:extent cx="0" cy="130810"/>
                      <wp:effectExtent l="0" t="0" r="38100" b="21590"/>
                      <wp:wrapNone/>
                      <wp:docPr id="971" name="Straight Connector 9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3081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45A4C1B1" id="Straight Connector 971" o:spid="_x0000_s1026" style="position:absolute;flip:x;z-index:2517135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pt,44.1pt" to="30.7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" strokecolor="windowText" strokeweight=".5pt">
                      <v:stroke joinstyle="miter"/>
                      <o:lock v:ext="edit" shapetype="f"/>
                    </v:line>
                  </w:pict>
                </mc:Fallback>
              </mc:AlternateContent>
            </w:r>
          </w:p>
        </w:tc>
        <w:tc>
          <w:tcPr>
            <w:tcW w:w="1417" w:type="dxa"/>
            <w:tcBorders>
              <w:top w:val="nil"/>
            </w:tcBorders>
            <w:vAlign w:val="center"/>
          </w:tcPr>
          <w:p w14:paraId="086303E9" w14:textId="77777777" w:rsidR="00587E36" w:rsidRPr="00587E36" w:rsidRDefault="00587E36" w:rsidP="00587E36">
            <w:pPr>
              <w:spacing w:before="60" w:after="60" w:line="200" w:lineRule="exact"/>
              <w:jc w:val="center"/>
              <w:rPr>
                <w:rFonts w:ascii="Arial" w:eastAsia="Times New Roman" w:hAnsi="Arial" w:cs="Arial"/>
                <w:spacing w:val="8"/>
                <w:sz w:val="17"/>
                <w:szCs w:val="17"/>
                <w:lang w:eastAsia="zh-CN"/>
              </w:rPr>
            </w:pPr>
            <w:r w:rsidRPr="00587E36">
              <w:rPr>
                <w:rFonts w:ascii="Arial" w:eastAsia="Times New Roman" w:hAnsi="Arial" w:cs="Arial"/>
                <w:i/>
                <w:noProof/>
                <w:spacing w:val="8"/>
                <w:sz w:val="17"/>
                <w:szCs w:val="17"/>
                <w:lang w:eastAsia="zh-CN"/>
              </w:rPr>
              <mc:AlternateContent>
                <mc:Choice Requires="wps">
                  <w:drawing>
                    <wp:anchor distT="0" distB="0" distL="114300" distR="114300" simplePos="0" relativeHeight="251658317" behindDoc="0" locked="0" layoutInCell="1" allowOverlap="1" wp14:anchorId="712F6207" wp14:editId="41D09536">
                      <wp:simplePos x="0" y="0"/>
                      <wp:positionH relativeFrom="column">
                        <wp:posOffset>57785</wp:posOffset>
                      </wp:positionH>
                      <wp:positionV relativeFrom="paragraph">
                        <wp:posOffset>189230</wp:posOffset>
                      </wp:positionV>
                      <wp:extent cx="652145" cy="383540"/>
                      <wp:effectExtent l="0" t="0" r="0" b="0"/>
                      <wp:wrapNone/>
                      <wp:docPr id="972" name="TextBox 17"/>
                      <wp:cNvGraphicFramePr/>
                      <a:graphic xmlns:a="http://schemas.openxmlformats.org/drawingml/2006/main">
                        <a:graphicData uri="http://schemas.microsoft.com/office/word/2010/wordprocessingShape">
                          <wps:wsp>
                            <wps:cNvSpPr txBox="1"/>
                            <wps:spPr>
                              <a:xfrm>
                                <a:off x="0" y="0"/>
                                <a:ext cx="652145" cy="383540"/>
                              </a:xfrm>
                              <a:prstGeom prst="rect">
                                <a:avLst/>
                              </a:prstGeom>
                              <a:noFill/>
                            </wps:spPr>
                            <wps:txbx>
                              <w:txbxContent>
                                <w:p w14:paraId="7A48D8CA" w14:textId="77777777" w:rsidR="00D24882" w:rsidRPr="007226F8" w:rsidRDefault="00D24882" w:rsidP="003D1AEE">
                                  <w:pPr>
                                    <w:jc w:val="center"/>
                                    <w:rPr>
                                      <w:ins w:id="3490" w:author="Author"/>
                                      <w:i/>
                                      <w:iCs/>
                                    </w:rPr>
                                  </w:pPr>
                                  <w:ins w:id="3491" w:author="Author">
                                    <w:r w:rsidRPr="007226F8">
                                      <w:rPr>
                                        <w:i/>
                                        <w:iCs/>
                                        <w:kern w:val="24"/>
                                        <w:sz w:val="17"/>
                                        <w:szCs w:val="17"/>
                                      </w:rPr>
                                      <w:t xml:space="preserve">Approval </w:t>
                                    </w:r>
                                    <w:r w:rsidRPr="007226F8">
                                      <w:rPr>
                                        <w:i/>
                                        <w:iCs/>
                                        <w:kern w:val="24"/>
                                        <w:sz w:val="17"/>
                                        <w:szCs w:val="17"/>
                                      </w:rPr>
                                      <w:br/>
                                      <w:t>of DTS</w:t>
                                    </w:r>
                                    <w:r w:rsidRPr="007226F8">
                                      <w:rPr>
                                        <w:rFonts w:ascii="Calibri" w:hAnsi="Calibri"/>
                                        <w:i/>
                                        <w:iCs/>
                                        <w:kern w:val="24"/>
                                        <w:sz w:val="12"/>
                                        <w:szCs w:val="12"/>
                                      </w:rPr>
                                      <w:t xml:space="preserve"> </w:t>
                                    </w:r>
                                  </w:ins>
                                </w:p>
                                <w:p w14:paraId="38679F8A" w14:textId="72F3491D" w:rsidR="00D24882" w:rsidRPr="007226F8" w:rsidRDefault="00D24882" w:rsidP="00587E36">
                                  <w:pPr>
                                    <w:jc w:val="center"/>
                                    <w:rPr>
                                      <w:i/>
                                      <w:iCs/>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12F6207" id="_x0000_s1049" type="#_x0000_t202" style="position:absolute;left:0;text-align:left;margin-left:4.55pt;margin-top:14.9pt;width:51.35pt;height:30.2pt;z-index:2516583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" filled="f" stroked="f">
                      <v:textbox>
                        <w:txbxContent>
                          <w:p w14:paraId="7A48D8CA" w14:textId="77777777" w:rsidR="00D24882" w:rsidRPr="007226F8" w:rsidRDefault="00D24882" w:rsidP="003D1AEE">
                            <w:pPr>
                              <w:jc w:val="center"/>
                              <w:rPr>
                                <w:ins w:id="3504" w:author="Author"/>
                                <w:i/>
                                <w:iCs/>
                              </w:rPr>
                            </w:pPr>
                            <w:ins w:id="3505" w:author="Author">
                              <w:r w:rsidRPr="007226F8">
                                <w:rPr>
                                  <w:i/>
                                  <w:iCs/>
                                  <w:kern w:val="24"/>
                                  <w:sz w:val="17"/>
                                  <w:szCs w:val="17"/>
                                </w:rPr>
                                <w:t xml:space="preserve">Approval </w:t>
                              </w:r>
                              <w:r w:rsidRPr="007226F8">
                                <w:rPr>
                                  <w:i/>
                                  <w:iCs/>
                                  <w:kern w:val="24"/>
                                  <w:sz w:val="17"/>
                                  <w:szCs w:val="17"/>
                                </w:rPr>
                                <w:br/>
                                <w:t>of DTS</w:t>
                              </w:r>
                              <w:r w:rsidRPr="007226F8">
                                <w:rPr>
                                  <w:rFonts w:ascii="Calibri" w:hAnsi="Calibri"/>
                                  <w:i/>
                                  <w:iCs/>
                                  <w:kern w:val="24"/>
                                  <w:sz w:val="12"/>
                                  <w:szCs w:val="12"/>
                                </w:rPr>
                                <w:t xml:space="preserve"> </w:t>
                              </w:r>
                            </w:ins>
                          </w:p>
                          <w:p w14:paraId="38679F8A" w14:textId="72F3491D" w:rsidR="00D24882" w:rsidRPr="007226F8" w:rsidRDefault="00D24882" w:rsidP="00587E36">
                            <w:pPr>
                              <w:jc w:val="center"/>
                              <w:rPr>
                                <w:i/>
                                <w:iCs/>
                              </w:rPr>
                            </w:pPr>
                          </w:p>
                        </w:txbxContent>
                      </v:textbox>
                    </v:shape>
                  </w:pict>
                </mc:Fallback>
              </mc:AlternateContent>
            </w:r>
            <w:r w:rsidRPr="00587E36">
              <w:rPr>
                <w:rFonts w:ascii="Arial" w:eastAsia="Times New Roman" w:hAnsi="Arial" w:cs="Arial"/>
                <w:i/>
                <w:noProof/>
                <w:spacing w:val="8"/>
                <w:sz w:val="17"/>
                <w:szCs w:val="17"/>
                <w:lang w:eastAsia="zh-CN"/>
              </w:rPr>
              <mc:AlternateContent>
                <mc:Choice Requires="wps">
                  <w:drawing>
                    <wp:anchor distT="0" distB="0" distL="114300" distR="114300" simplePos="0" relativeHeight="251658316" behindDoc="0" locked="0" layoutInCell="1" allowOverlap="1" wp14:anchorId="79F91D64" wp14:editId="5B61D28A">
                      <wp:simplePos x="0" y="0"/>
                      <wp:positionH relativeFrom="column">
                        <wp:posOffset>-5715</wp:posOffset>
                      </wp:positionH>
                      <wp:positionV relativeFrom="paragraph">
                        <wp:posOffset>66040</wp:posOffset>
                      </wp:positionV>
                      <wp:extent cx="791845" cy="754380"/>
                      <wp:effectExtent l="0" t="0" r="27305" b="26670"/>
                      <wp:wrapNone/>
                      <wp:docPr id="973" name="Oval 9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54380"/>
                              </a:xfrm>
                              <a:prstGeom prst="ellipse">
                                <a:avLst/>
                              </a:prstGeom>
                              <a:noFill/>
                              <a:ln w="6350" cap="flat" cmpd="sng" algn="ctr">
                                <a:solidFill>
                                  <a:sysClr val="windowText" lastClr="000000"/>
                                </a:solidFill>
                                <a:prstDash val="solid"/>
                                <a:miter lim="800000"/>
                              </a:ln>
                              <a:effec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oval w14:anchorId="41927A7F" id="Oval 973" o:spid="_x0000_s1026" style="position:absolute;margin-left:-.45pt;margin-top:5.2pt;width:62.35pt;height:59.4pt;z-index:2517350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" filled="f" strokecolor="windowText" strokeweight=".5pt">
                      <v:stroke joinstyle="miter"/>
                    </v:oval>
                  </w:pict>
                </mc:Fallback>
              </mc:AlternateContent>
            </w:r>
          </w:p>
        </w:tc>
        <w:tc>
          <w:tcPr>
            <w:tcW w:w="1417" w:type="dxa"/>
            <w:tcBorders>
              <w:top w:val="nil"/>
            </w:tcBorders>
            <w:vAlign w:val="center"/>
          </w:tcPr>
          <w:p w14:paraId="5999C0F5" w14:textId="77777777" w:rsidR="00587E36" w:rsidRPr="00587E36" w:rsidRDefault="00587E36" w:rsidP="00587E36">
            <w:pPr>
              <w:spacing w:before="60" w:after="60" w:line="200" w:lineRule="exact"/>
              <w:jc w:val="center"/>
              <w:rPr>
                <w:rFonts w:ascii="Arial" w:eastAsia="Times New Roman" w:hAnsi="Arial" w:cs="Arial"/>
                <w:spacing w:val="8"/>
                <w:sz w:val="17"/>
                <w:szCs w:val="17"/>
                <w:lang w:eastAsia="zh-CN"/>
              </w:rPr>
            </w:pP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323" behindDoc="0" locked="0" layoutInCell="1" allowOverlap="1" wp14:anchorId="6F77CFC5" wp14:editId="626ABD7D">
                      <wp:simplePos x="0" y="0"/>
                      <wp:positionH relativeFrom="column">
                        <wp:posOffset>386080</wp:posOffset>
                      </wp:positionH>
                      <wp:positionV relativeFrom="paragraph">
                        <wp:posOffset>822960</wp:posOffset>
                      </wp:positionV>
                      <wp:extent cx="0" cy="130810"/>
                      <wp:effectExtent l="0" t="0" r="38100" b="21590"/>
                      <wp:wrapNone/>
                      <wp:docPr id="974" name="Straight Connector 9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3081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6B980ED" id="Straight Connector 974" o:spid="_x0000_s1026" style="position:absolute;flip:x;z-index:2517422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pt,64.8pt" to="30.4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" strokecolor="windowText" strokeweight=".5pt">
                      <v:stroke joinstyle="miter"/>
                      <o:lock v:ext="edit" shapetype="f"/>
                    </v:line>
                  </w:pict>
                </mc:Fallback>
              </mc:AlternateContent>
            </w:r>
            <w:r w:rsidRPr="00587E36">
              <w:rPr>
                <w:rFonts w:ascii="Arial" w:eastAsia="Times New Roman" w:hAnsi="Arial" w:cs="Arial"/>
                <w:i/>
                <w:noProof/>
                <w:spacing w:val="8"/>
                <w:sz w:val="17"/>
                <w:szCs w:val="17"/>
                <w:lang w:eastAsia="zh-CN"/>
              </w:rPr>
              <mc:AlternateContent>
                <mc:Choice Requires="wps">
                  <w:drawing>
                    <wp:anchor distT="0" distB="0" distL="114300" distR="114300" simplePos="0" relativeHeight="251658319" behindDoc="0" locked="0" layoutInCell="1" allowOverlap="1" wp14:anchorId="33F4473E" wp14:editId="3D5DDF67">
                      <wp:simplePos x="0" y="0"/>
                      <wp:positionH relativeFrom="column">
                        <wp:posOffset>62865</wp:posOffset>
                      </wp:positionH>
                      <wp:positionV relativeFrom="paragraph">
                        <wp:posOffset>195580</wp:posOffset>
                      </wp:positionV>
                      <wp:extent cx="652145" cy="383540"/>
                      <wp:effectExtent l="0" t="0" r="0" b="0"/>
                      <wp:wrapNone/>
                      <wp:docPr id="975" name="TextBox 17"/>
                      <wp:cNvGraphicFramePr/>
                      <a:graphic xmlns:a="http://schemas.openxmlformats.org/drawingml/2006/main">
                        <a:graphicData uri="http://schemas.microsoft.com/office/word/2010/wordprocessingShape">
                          <wps:wsp>
                            <wps:cNvSpPr txBox="1"/>
                            <wps:spPr>
                              <a:xfrm>
                                <a:off x="0" y="0"/>
                                <a:ext cx="652145" cy="383540"/>
                              </a:xfrm>
                              <a:prstGeom prst="rect">
                                <a:avLst/>
                              </a:prstGeom>
                              <a:noFill/>
                            </wps:spPr>
                            <wps:txbx>
                              <w:txbxContent>
                                <w:p w14:paraId="48DBDEB5" w14:textId="77777777" w:rsidR="00D24882" w:rsidRPr="007226F8" w:rsidRDefault="00D24882" w:rsidP="003D1AEE">
                                  <w:pPr>
                                    <w:jc w:val="center"/>
                                    <w:rPr>
                                      <w:ins w:id="3492" w:author="Author"/>
                                      <w:i/>
                                      <w:iCs/>
                                    </w:rPr>
                                  </w:pPr>
                                  <w:ins w:id="3493" w:author="Author">
                                    <w:r w:rsidRPr="007226F8">
                                      <w:rPr>
                                        <w:i/>
                                        <w:iCs/>
                                        <w:kern w:val="24"/>
                                        <w:sz w:val="17"/>
                                        <w:szCs w:val="17"/>
                                      </w:rPr>
                                      <w:t xml:space="preserve">Approval </w:t>
                                    </w:r>
                                    <w:r w:rsidRPr="007226F8">
                                      <w:rPr>
                                        <w:i/>
                                        <w:iCs/>
                                        <w:kern w:val="24"/>
                                        <w:sz w:val="17"/>
                                        <w:szCs w:val="17"/>
                                      </w:rPr>
                                      <w:br/>
                                      <w:t>of DTR</w:t>
                                    </w:r>
                                    <w:r w:rsidRPr="007226F8">
                                      <w:rPr>
                                        <w:rFonts w:ascii="Calibri" w:hAnsi="Calibri"/>
                                        <w:i/>
                                        <w:iCs/>
                                        <w:kern w:val="24"/>
                                        <w:sz w:val="12"/>
                                        <w:szCs w:val="12"/>
                                      </w:rPr>
                                      <w:t xml:space="preserve"> </w:t>
                                    </w:r>
                                  </w:ins>
                                </w:p>
                                <w:p w14:paraId="595FF8B1" w14:textId="6B481F0B" w:rsidR="00D24882" w:rsidRPr="007226F8" w:rsidRDefault="00D24882" w:rsidP="00587E36">
                                  <w:pPr>
                                    <w:jc w:val="center"/>
                                    <w:rPr>
                                      <w:i/>
                                      <w:iCs/>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3F4473E" id="_x0000_s1050" type="#_x0000_t202" style="position:absolute;left:0;text-align:left;margin-left:4.95pt;margin-top:15.4pt;width:51.35pt;height:30.2pt;z-index:251658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" filled="f" stroked="f">
                      <v:textbox>
                        <w:txbxContent>
                          <w:p w14:paraId="48DBDEB5" w14:textId="77777777" w:rsidR="00D24882" w:rsidRPr="007226F8" w:rsidRDefault="00D24882" w:rsidP="003D1AEE">
                            <w:pPr>
                              <w:jc w:val="center"/>
                              <w:rPr>
                                <w:ins w:id="3508" w:author="Author"/>
                                <w:i/>
                                <w:iCs/>
                              </w:rPr>
                            </w:pPr>
                            <w:ins w:id="3509" w:author="Author">
                              <w:r w:rsidRPr="007226F8">
                                <w:rPr>
                                  <w:i/>
                                  <w:iCs/>
                                  <w:kern w:val="24"/>
                                  <w:sz w:val="17"/>
                                  <w:szCs w:val="17"/>
                                </w:rPr>
                                <w:t xml:space="preserve">Approval </w:t>
                              </w:r>
                              <w:r w:rsidRPr="007226F8">
                                <w:rPr>
                                  <w:i/>
                                  <w:iCs/>
                                  <w:kern w:val="24"/>
                                  <w:sz w:val="17"/>
                                  <w:szCs w:val="17"/>
                                </w:rPr>
                                <w:br/>
                                <w:t>of DTR</w:t>
                              </w:r>
                              <w:r w:rsidRPr="007226F8">
                                <w:rPr>
                                  <w:rFonts w:ascii="Calibri" w:hAnsi="Calibri"/>
                                  <w:i/>
                                  <w:iCs/>
                                  <w:kern w:val="24"/>
                                  <w:sz w:val="12"/>
                                  <w:szCs w:val="12"/>
                                </w:rPr>
                                <w:t xml:space="preserve"> </w:t>
                              </w:r>
                            </w:ins>
                          </w:p>
                          <w:p w14:paraId="595FF8B1" w14:textId="6B481F0B" w:rsidR="00D24882" w:rsidRPr="007226F8" w:rsidRDefault="00D24882" w:rsidP="00587E36">
                            <w:pPr>
                              <w:jc w:val="center"/>
                              <w:rPr>
                                <w:i/>
                                <w:iCs/>
                              </w:rPr>
                            </w:pPr>
                          </w:p>
                        </w:txbxContent>
                      </v:textbox>
                    </v:shape>
                  </w:pict>
                </mc:Fallback>
              </mc:AlternateContent>
            </w:r>
            <w:r w:rsidRPr="00587E36">
              <w:rPr>
                <w:rFonts w:ascii="Arial" w:eastAsia="Times New Roman" w:hAnsi="Arial" w:cs="Arial"/>
                <w:i/>
                <w:noProof/>
                <w:spacing w:val="8"/>
                <w:sz w:val="17"/>
                <w:szCs w:val="17"/>
                <w:lang w:eastAsia="zh-CN"/>
              </w:rPr>
              <mc:AlternateContent>
                <mc:Choice Requires="wps">
                  <w:drawing>
                    <wp:anchor distT="0" distB="0" distL="114300" distR="114300" simplePos="0" relativeHeight="251658318" behindDoc="0" locked="0" layoutInCell="1" allowOverlap="1" wp14:anchorId="55505001" wp14:editId="1B3EAF11">
                      <wp:simplePos x="0" y="0"/>
                      <wp:positionH relativeFrom="column">
                        <wp:posOffset>-19685</wp:posOffset>
                      </wp:positionH>
                      <wp:positionV relativeFrom="paragraph">
                        <wp:posOffset>58420</wp:posOffset>
                      </wp:positionV>
                      <wp:extent cx="791845" cy="754380"/>
                      <wp:effectExtent l="0" t="0" r="27305" b="26670"/>
                      <wp:wrapNone/>
                      <wp:docPr id="976" name="Oval 9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54380"/>
                              </a:xfrm>
                              <a:prstGeom prst="ellipse">
                                <a:avLst/>
                              </a:prstGeom>
                              <a:noFill/>
                              <a:ln w="6350" cap="flat" cmpd="sng" algn="ctr">
                                <a:solidFill>
                                  <a:sysClr val="windowText" lastClr="000000"/>
                                </a:solidFill>
                                <a:prstDash val="solid"/>
                                <a:miter lim="800000"/>
                              </a:ln>
                              <a:effec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oval w14:anchorId="638CCC4B" id="Oval 976" o:spid="_x0000_s1026" style="position:absolute;margin-left:-1.55pt;margin-top:4.6pt;width:62.35pt;height:59.4pt;z-index:2517370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" filled="f" strokecolor="windowText" strokeweight=".5pt">
                      <v:stroke joinstyle="miter"/>
                    </v:oval>
                  </w:pict>
                </mc:Fallback>
              </mc:AlternateContent>
            </w:r>
          </w:p>
        </w:tc>
        <w:tc>
          <w:tcPr>
            <w:tcW w:w="1419" w:type="dxa"/>
            <w:tcBorders>
              <w:top w:val="nil"/>
            </w:tcBorders>
            <w:vAlign w:val="center"/>
          </w:tcPr>
          <w:p w14:paraId="7A8C637F" w14:textId="77777777" w:rsidR="00587E36" w:rsidRPr="00587E36" w:rsidRDefault="00587E36" w:rsidP="00587E36">
            <w:pPr>
              <w:spacing w:before="60" w:after="60" w:line="200" w:lineRule="exact"/>
              <w:jc w:val="center"/>
              <w:rPr>
                <w:rFonts w:ascii="Arial" w:eastAsia="Times New Roman" w:hAnsi="Arial" w:cs="Arial"/>
                <w:spacing w:val="8"/>
                <w:sz w:val="17"/>
                <w:szCs w:val="17"/>
                <w:lang w:eastAsia="zh-CN"/>
              </w:rPr>
            </w:pP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324" behindDoc="0" locked="0" layoutInCell="1" allowOverlap="1" wp14:anchorId="532BD53A" wp14:editId="539FF307">
                      <wp:simplePos x="0" y="0"/>
                      <wp:positionH relativeFrom="column">
                        <wp:posOffset>396240</wp:posOffset>
                      </wp:positionH>
                      <wp:positionV relativeFrom="paragraph">
                        <wp:posOffset>808990</wp:posOffset>
                      </wp:positionV>
                      <wp:extent cx="0" cy="130810"/>
                      <wp:effectExtent l="0" t="0" r="38100" b="21590"/>
                      <wp:wrapNone/>
                      <wp:docPr id="977" name="Straight Connector 9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3081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F56C3C7" id="Straight Connector 977" o:spid="_x0000_s1026" style="position:absolute;flip:x;z-index:251743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63.7pt" to="31.2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" strokecolor="windowText" strokeweight=".5pt">
                      <v:stroke joinstyle="miter"/>
                      <o:lock v:ext="edit" shapetype="f"/>
                    </v:line>
                  </w:pict>
                </mc:Fallback>
              </mc:AlternateContent>
            </w:r>
            <w:r w:rsidRPr="00587E36">
              <w:rPr>
                <w:rFonts w:ascii="Arial" w:eastAsia="Times New Roman" w:hAnsi="Arial" w:cs="Arial"/>
                <w:i/>
                <w:noProof/>
                <w:spacing w:val="8"/>
                <w:sz w:val="17"/>
                <w:szCs w:val="17"/>
                <w:lang w:eastAsia="zh-CN"/>
              </w:rPr>
              <mc:AlternateContent>
                <mc:Choice Requires="wps">
                  <w:drawing>
                    <wp:anchor distT="0" distB="0" distL="114300" distR="114300" simplePos="0" relativeHeight="251658320" behindDoc="0" locked="0" layoutInCell="1" allowOverlap="1" wp14:anchorId="3A3B2F08" wp14:editId="2EAF3F33">
                      <wp:simplePos x="0" y="0"/>
                      <wp:positionH relativeFrom="column">
                        <wp:posOffset>6350</wp:posOffset>
                      </wp:positionH>
                      <wp:positionV relativeFrom="paragraph">
                        <wp:posOffset>45720</wp:posOffset>
                      </wp:positionV>
                      <wp:extent cx="791845" cy="754380"/>
                      <wp:effectExtent l="0" t="0" r="27305" b="26670"/>
                      <wp:wrapNone/>
                      <wp:docPr id="978" name="Oval 9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54380"/>
                              </a:xfrm>
                              <a:prstGeom prst="ellipse">
                                <a:avLst/>
                              </a:prstGeom>
                              <a:noFill/>
                              <a:ln w="6350" cap="flat" cmpd="sng" algn="ctr">
                                <a:solidFill>
                                  <a:sysClr val="windowText" lastClr="000000"/>
                                </a:solidFill>
                                <a:prstDash val="solid"/>
                                <a:miter lim="800000"/>
                              </a:ln>
                              <a:effec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oval w14:anchorId="4E9BFB9E" id="Oval 978" o:spid="_x0000_s1026" style="position:absolute;margin-left:.5pt;margin-top:3.6pt;width:62.35pt;height:59.4pt;z-index:251739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" filled="f" strokecolor="windowText" strokeweight=".5pt">
                      <v:stroke joinstyle="miter"/>
                    </v:oval>
                  </w:pict>
                </mc:Fallback>
              </mc:AlternateContent>
            </w:r>
            <w:r w:rsidRPr="00587E36">
              <w:rPr>
                <w:rFonts w:ascii="Arial" w:eastAsia="Times New Roman" w:hAnsi="Arial" w:cs="Arial"/>
                <w:i/>
                <w:noProof/>
                <w:spacing w:val="8"/>
                <w:sz w:val="17"/>
                <w:szCs w:val="17"/>
                <w:lang w:eastAsia="zh-CN"/>
              </w:rPr>
              <mc:AlternateContent>
                <mc:Choice Requires="wps">
                  <w:drawing>
                    <wp:anchor distT="0" distB="0" distL="114300" distR="114300" simplePos="0" relativeHeight="251658321" behindDoc="0" locked="0" layoutInCell="1" allowOverlap="1" wp14:anchorId="7EF7A269" wp14:editId="7D1E92F9">
                      <wp:simplePos x="0" y="0"/>
                      <wp:positionH relativeFrom="column">
                        <wp:posOffset>86360</wp:posOffset>
                      </wp:positionH>
                      <wp:positionV relativeFrom="paragraph">
                        <wp:posOffset>185420</wp:posOffset>
                      </wp:positionV>
                      <wp:extent cx="652145" cy="383540"/>
                      <wp:effectExtent l="0" t="0" r="0" b="0"/>
                      <wp:wrapNone/>
                      <wp:docPr id="979" name="TextBox 17"/>
                      <wp:cNvGraphicFramePr/>
                      <a:graphic xmlns:a="http://schemas.openxmlformats.org/drawingml/2006/main">
                        <a:graphicData uri="http://schemas.microsoft.com/office/word/2010/wordprocessingShape">
                          <wps:wsp>
                            <wps:cNvSpPr txBox="1"/>
                            <wps:spPr>
                              <a:xfrm>
                                <a:off x="0" y="0"/>
                                <a:ext cx="652145" cy="383540"/>
                              </a:xfrm>
                              <a:prstGeom prst="rect">
                                <a:avLst/>
                              </a:prstGeom>
                              <a:noFill/>
                            </wps:spPr>
                            <wps:txbx>
                              <w:txbxContent>
                                <w:p w14:paraId="207B7877" w14:textId="6078DA6E" w:rsidR="00D24882" w:rsidRPr="0083746B" w:rsidRDefault="00D24882" w:rsidP="003D1AEE">
                                  <w:pPr>
                                    <w:jc w:val="center"/>
                                    <w:rPr>
                                      <w:ins w:id="3494" w:author="Author"/>
                                      <w:i/>
                                      <w:iCs/>
                                    </w:rPr>
                                  </w:pPr>
                                  <w:ins w:id="3495" w:author="Author">
                                    <w:r w:rsidRPr="0083746B">
                                      <w:rPr>
                                        <w:i/>
                                        <w:iCs/>
                                        <w:kern w:val="24"/>
                                        <w:sz w:val="17"/>
                                        <w:szCs w:val="17"/>
                                      </w:rPr>
                                      <w:t xml:space="preserve">Approval </w:t>
                                    </w:r>
                                    <w:r w:rsidRPr="0083746B">
                                      <w:rPr>
                                        <w:i/>
                                        <w:iCs/>
                                        <w:kern w:val="24"/>
                                        <w:sz w:val="17"/>
                                        <w:szCs w:val="17"/>
                                      </w:rPr>
                                      <w:br/>
                                      <w:t>of D</w:t>
                                    </w:r>
                                    <w:r w:rsidR="00B3578B">
                                      <w:rPr>
                                        <w:i/>
                                        <w:iCs/>
                                        <w:kern w:val="24"/>
                                        <w:sz w:val="17"/>
                                        <w:szCs w:val="17"/>
                                      </w:rPr>
                                      <w:t>PAS</w:t>
                                    </w:r>
                                    <w:r w:rsidRPr="0083746B">
                                      <w:rPr>
                                        <w:rFonts w:ascii="Calibri" w:hAnsi="Calibri"/>
                                        <w:i/>
                                        <w:iCs/>
                                        <w:kern w:val="24"/>
                                        <w:sz w:val="12"/>
                                        <w:szCs w:val="12"/>
                                      </w:rPr>
                                      <w:t xml:space="preserve"> </w:t>
                                    </w:r>
                                  </w:ins>
                                </w:p>
                                <w:p w14:paraId="5F794A18" w14:textId="0D6CC2D7" w:rsidR="00D24882" w:rsidRPr="0083746B" w:rsidRDefault="00D24882" w:rsidP="00587E36">
                                  <w:pPr>
                                    <w:jc w:val="center"/>
                                    <w:rPr>
                                      <w:i/>
                                      <w:iCs/>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EF7A269" id="_x0000_s1051" type="#_x0000_t202" style="position:absolute;left:0;text-align:left;margin-left:6.8pt;margin-top:14.6pt;width:51.35pt;height:30.2pt;z-index:2516583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" filled="f" stroked="f">
                      <v:textbox>
                        <w:txbxContent>
                          <w:p w14:paraId="207B7877" w14:textId="6078DA6E" w:rsidR="00D24882" w:rsidRPr="0083746B" w:rsidRDefault="00D24882" w:rsidP="003D1AEE">
                            <w:pPr>
                              <w:jc w:val="center"/>
                              <w:rPr>
                                <w:ins w:id="3512" w:author="Author"/>
                                <w:i/>
                                <w:iCs/>
                              </w:rPr>
                            </w:pPr>
                            <w:ins w:id="3513" w:author="Author">
                              <w:r w:rsidRPr="0083746B">
                                <w:rPr>
                                  <w:i/>
                                  <w:iCs/>
                                  <w:kern w:val="24"/>
                                  <w:sz w:val="17"/>
                                  <w:szCs w:val="17"/>
                                </w:rPr>
                                <w:t xml:space="preserve">Approval </w:t>
                              </w:r>
                              <w:r w:rsidRPr="0083746B">
                                <w:rPr>
                                  <w:i/>
                                  <w:iCs/>
                                  <w:kern w:val="24"/>
                                  <w:sz w:val="17"/>
                                  <w:szCs w:val="17"/>
                                </w:rPr>
                                <w:br/>
                                <w:t>of D</w:t>
                              </w:r>
                              <w:r w:rsidR="00B3578B">
                                <w:rPr>
                                  <w:i/>
                                  <w:iCs/>
                                  <w:kern w:val="24"/>
                                  <w:sz w:val="17"/>
                                  <w:szCs w:val="17"/>
                                </w:rPr>
                                <w:t>PAS</w:t>
                              </w:r>
                              <w:r w:rsidRPr="0083746B">
                                <w:rPr>
                                  <w:rFonts w:ascii="Calibri" w:hAnsi="Calibri"/>
                                  <w:i/>
                                  <w:iCs/>
                                  <w:kern w:val="24"/>
                                  <w:sz w:val="12"/>
                                  <w:szCs w:val="12"/>
                                </w:rPr>
                                <w:t xml:space="preserve"> </w:t>
                              </w:r>
                            </w:ins>
                          </w:p>
                          <w:p w14:paraId="5F794A18" w14:textId="0D6CC2D7" w:rsidR="00D24882" w:rsidRPr="0083746B" w:rsidRDefault="00D24882" w:rsidP="00587E36">
                            <w:pPr>
                              <w:jc w:val="center"/>
                              <w:rPr>
                                <w:i/>
                                <w:iCs/>
                              </w:rPr>
                            </w:pPr>
                          </w:p>
                        </w:txbxContent>
                      </v:textbox>
                    </v:shape>
                  </w:pict>
                </mc:Fallback>
              </mc:AlternateContent>
            </w:r>
          </w:p>
        </w:tc>
      </w:tr>
      <w:tr w:rsidR="00587E36" w:rsidRPr="00587E36" w14:paraId="71610726" w14:textId="77777777" w:rsidTr="001C15A5">
        <w:trPr>
          <w:trHeight w:val="1361"/>
          <w:jc w:val="center"/>
        </w:trPr>
        <w:tc>
          <w:tcPr>
            <w:tcW w:w="1277" w:type="dxa"/>
            <w:tcBorders>
              <w:top w:val="single" w:sz="6" w:space="0" w:color="auto"/>
              <w:bottom w:val="single" w:sz="12" w:space="0" w:color="auto"/>
              <w:right w:val="single" w:sz="6" w:space="0" w:color="auto"/>
            </w:tcBorders>
            <w:vAlign w:val="center"/>
          </w:tcPr>
          <w:p w14:paraId="71547D51" w14:textId="77777777" w:rsidR="00587E36" w:rsidRPr="00587E36" w:rsidRDefault="00587E36" w:rsidP="00587E36">
            <w:pPr>
              <w:spacing w:before="60" w:after="60" w:line="200" w:lineRule="exact"/>
              <w:jc w:val="center"/>
              <w:rPr>
                <w:rFonts w:ascii="Arial" w:eastAsia="Times New Roman" w:hAnsi="Arial" w:cs="Arial"/>
                <w:b/>
                <w:spacing w:val="8"/>
                <w:sz w:val="18"/>
                <w:szCs w:val="18"/>
                <w:lang w:eastAsia="zh-CN"/>
              </w:rPr>
            </w:pPr>
            <w:r w:rsidRPr="00587E36">
              <w:rPr>
                <w:rFonts w:ascii="Arial" w:eastAsia="Times New Roman" w:hAnsi="Arial" w:cs="Arial"/>
                <w:b/>
                <w:spacing w:val="8"/>
                <w:sz w:val="18"/>
                <w:szCs w:val="18"/>
                <w:lang w:eastAsia="zh-CN"/>
              </w:rPr>
              <w:t>Publication stage</w:t>
            </w:r>
            <w:r w:rsidRPr="00587E36">
              <w:rPr>
                <w:rFonts w:ascii="Arial" w:eastAsia="Times New Roman" w:hAnsi="Arial" w:cs="Arial"/>
                <w:spacing w:val="8"/>
                <w:sz w:val="18"/>
                <w:szCs w:val="18"/>
                <w:lang w:eastAsia="zh-CN"/>
              </w:rPr>
              <w:br/>
              <w:t xml:space="preserve">(see </w:t>
            </w:r>
            <w:r w:rsidRPr="00587E36">
              <w:rPr>
                <w:rFonts w:ascii="Arial" w:eastAsia="Times New Roman" w:hAnsi="Arial" w:cs="Arial"/>
                <w:spacing w:val="8"/>
                <w:sz w:val="18"/>
                <w:szCs w:val="18"/>
                <w:lang w:eastAsia="zh-CN"/>
              </w:rPr>
              <w:fldChar w:fldCharType="begin" w:fldLock="1"/>
            </w:r>
            <w:r w:rsidRPr="00587E36">
              <w:rPr>
                <w:rFonts w:ascii="Arial" w:eastAsia="Times New Roman" w:hAnsi="Arial" w:cs="Arial"/>
                <w:spacing w:val="8"/>
                <w:sz w:val="18"/>
                <w:szCs w:val="18"/>
                <w:lang w:eastAsia="zh-CN"/>
              </w:rPr>
              <w:instrText xml:space="preserve"> REF _Ref509831722 \r \h  \* MERGEFORMAT </w:instrText>
            </w:r>
            <w:r w:rsidRPr="00587E36">
              <w:rPr>
                <w:rFonts w:ascii="Arial" w:eastAsia="Times New Roman" w:hAnsi="Arial" w:cs="Arial"/>
                <w:spacing w:val="8"/>
                <w:sz w:val="18"/>
                <w:szCs w:val="18"/>
                <w:lang w:eastAsia="zh-CN"/>
              </w:rPr>
            </w:r>
            <w:r w:rsidRPr="00587E36">
              <w:rPr>
                <w:rFonts w:ascii="Arial" w:eastAsia="Times New Roman" w:hAnsi="Arial" w:cs="Arial"/>
                <w:spacing w:val="8"/>
                <w:sz w:val="18"/>
                <w:szCs w:val="18"/>
                <w:lang w:eastAsia="zh-CN"/>
              </w:rPr>
              <w:fldChar w:fldCharType="separate"/>
            </w:r>
            <w:r w:rsidRPr="00587E36">
              <w:rPr>
                <w:rFonts w:ascii="Arial" w:eastAsia="Times New Roman" w:hAnsi="Arial" w:cs="Arial"/>
                <w:spacing w:val="8"/>
                <w:sz w:val="18"/>
                <w:szCs w:val="18"/>
                <w:lang w:eastAsia="zh-CN"/>
              </w:rPr>
              <w:t>2.8</w:t>
            </w:r>
            <w:r w:rsidRPr="00587E36">
              <w:rPr>
                <w:rFonts w:ascii="Arial" w:eastAsia="Times New Roman" w:hAnsi="Arial" w:cs="Arial"/>
                <w:spacing w:val="8"/>
                <w:sz w:val="18"/>
                <w:szCs w:val="18"/>
                <w:lang w:eastAsia="zh-CN"/>
              </w:rPr>
              <w:fldChar w:fldCharType="end"/>
            </w:r>
            <w:r w:rsidRPr="00587E36">
              <w:rPr>
                <w:rFonts w:ascii="Arial" w:eastAsia="Times New Roman" w:hAnsi="Arial" w:cs="Arial"/>
                <w:spacing w:val="8"/>
                <w:sz w:val="18"/>
                <w:szCs w:val="18"/>
                <w:lang w:eastAsia="zh-CN"/>
              </w:rPr>
              <w:t xml:space="preserve"> for IS and 3. for TS, TR and PAS)</w:t>
            </w:r>
          </w:p>
        </w:tc>
        <w:tc>
          <w:tcPr>
            <w:tcW w:w="1417" w:type="dxa"/>
            <w:tcBorders>
              <w:left w:val="single" w:sz="6" w:space="0" w:color="auto"/>
              <w:bottom w:val="single" w:sz="12" w:space="0" w:color="auto"/>
            </w:tcBorders>
            <w:vAlign w:val="center"/>
          </w:tcPr>
          <w:p w14:paraId="51587241" w14:textId="77777777" w:rsidR="00587E36" w:rsidRPr="00587E36" w:rsidRDefault="00587E36" w:rsidP="00587E36">
            <w:pPr>
              <w:spacing w:after="0" w:line="200" w:lineRule="exact"/>
              <w:jc w:val="center"/>
              <w:rPr>
                <w:rFonts w:ascii="Arial" w:eastAsia="Times New Roman" w:hAnsi="Arial" w:cs="Arial"/>
                <w:spacing w:val="8"/>
                <w:sz w:val="16"/>
                <w:szCs w:val="16"/>
                <w:lang w:eastAsia="zh-CN"/>
              </w:rPr>
            </w:pPr>
            <w:r w:rsidRPr="00587E36">
              <w:rPr>
                <w:rFonts w:ascii="Arial" w:eastAsia="Times New Roman" w:hAnsi="Arial" w:cs="Arial"/>
                <w:noProof/>
                <w:spacing w:val="8"/>
                <w:sz w:val="17"/>
                <w:szCs w:val="17"/>
                <w:vertAlign w:val="superscript"/>
                <w:lang w:eastAsia="zh-CN"/>
              </w:rPr>
              <mc:AlternateContent>
                <mc:Choice Requires="wps">
                  <w:drawing>
                    <wp:anchor distT="0" distB="0" distL="114300" distR="114300" simplePos="0" relativeHeight="251658289" behindDoc="0" locked="0" layoutInCell="1" allowOverlap="1" wp14:anchorId="18F94BFA" wp14:editId="2EE4707E">
                      <wp:simplePos x="0" y="0"/>
                      <wp:positionH relativeFrom="column">
                        <wp:posOffset>389890</wp:posOffset>
                      </wp:positionH>
                      <wp:positionV relativeFrom="paragraph">
                        <wp:posOffset>-71120</wp:posOffset>
                      </wp:positionV>
                      <wp:extent cx="0" cy="125095"/>
                      <wp:effectExtent l="0" t="0" r="38100" b="27305"/>
                      <wp:wrapNone/>
                      <wp:docPr id="980" name="Straight Connector 9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2509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0030916" id="Straight Connector 980" o:spid="_x0000_s1026" style="position:absolute;flip:x;z-index:2517073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pt,-5.6pt" to="30.7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" strokecolor="windowText" strokeweight=".5pt">
                      <v:stroke joinstyle="miter"/>
                      <o:lock v:ext="edit" shapetype="f"/>
                    </v:line>
                  </w:pict>
                </mc:Fallback>
              </mc:AlternateContent>
            </w:r>
          </w:p>
          <w:p w14:paraId="4923FBC2" w14:textId="77777777" w:rsidR="00587E36" w:rsidRPr="00587E36" w:rsidRDefault="00587E36" w:rsidP="00587E36">
            <w:pPr>
              <w:spacing w:after="0" w:line="200" w:lineRule="exact"/>
              <w:jc w:val="center"/>
              <w:rPr>
                <w:rFonts w:ascii="Arial" w:eastAsia="Times New Roman" w:hAnsi="Arial" w:cs="Arial"/>
                <w:spacing w:val="8"/>
                <w:sz w:val="16"/>
                <w:szCs w:val="16"/>
                <w:lang w:eastAsia="zh-CN"/>
              </w:rPr>
            </w:pPr>
          </w:p>
          <w:p w14:paraId="047E1AA5" w14:textId="77777777" w:rsidR="00587E36" w:rsidRPr="00587E36" w:rsidRDefault="00587E36" w:rsidP="00587E36">
            <w:pPr>
              <w:spacing w:after="0" w:line="200" w:lineRule="exact"/>
              <w:jc w:val="center"/>
              <w:rPr>
                <w:rFonts w:ascii="Arial" w:eastAsia="Times New Roman" w:hAnsi="Arial" w:cs="Arial"/>
                <w:spacing w:val="8"/>
                <w:sz w:val="16"/>
                <w:szCs w:val="16"/>
                <w:lang w:eastAsia="zh-CN"/>
              </w:rPr>
            </w:pPr>
            <w:r w:rsidRPr="00587E36">
              <w:rPr>
                <w:rFonts w:ascii="Arial" w:eastAsia="Times New Roman" w:hAnsi="Arial" w:cs="Arial"/>
                <w:noProof/>
                <w:spacing w:val="8"/>
                <w:sz w:val="16"/>
                <w:szCs w:val="16"/>
                <w:lang w:eastAsia="zh-CN"/>
              </w:rPr>
              <mc:AlternateContent>
                <mc:Choice Requires="wps">
                  <w:drawing>
                    <wp:anchor distT="0" distB="0" distL="114300" distR="114300" simplePos="0" relativeHeight="251658251" behindDoc="0" locked="1" layoutInCell="1" allowOverlap="1" wp14:anchorId="0CBC4DDF" wp14:editId="2F040B0D">
                      <wp:simplePos x="0" y="0"/>
                      <wp:positionH relativeFrom="margin">
                        <wp:posOffset>-13970</wp:posOffset>
                      </wp:positionH>
                      <wp:positionV relativeFrom="margin">
                        <wp:posOffset>54610</wp:posOffset>
                      </wp:positionV>
                      <wp:extent cx="791845" cy="755650"/>
                      <wp:effectExtent l="0" t="0" r="27305" b="25400"/>
                      <wp:wrapNone/>
                      <wp:docPr id="981"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55650"/>
                              </a:xfrm>
                              <a:prstGeom prst="ellipse">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oval w14:anchorId="08A3ED59" id="Oval 18" o:spid="_x0000_s1026" style="position:absolute;margin-left:-1.1pt;margin-top:4.3pt;width:62.35pt;height:59.5pt;z-index:25166848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" filled="f" strokeweight=".5pt">
                      <w10:wrap anchorx="margin" anchory="margin"/>
                      <w10:anchorlock/>
                    </v:oval>
                  </w:pict>
                </mc:Fallback>
              </mc:AlternateContent>
            </w:r>
            <w:r w:rsidRPr="00587E36">
              <w:rPr>
                <w:rFonts w:ascii="Arial" w:eastAsia="Times New Roman" w:hAnsi="Arial" w:cs="Arial"/>
                <w:spacing w:val="8"/>
                <w:sz w:val="16"/>
                <w:szCs w:val="16"/>
                <w:lang w:eastAsia="zh-CN"/>
              </w:rPr>
              <w:t xml:space="preserve">Publication </w:t>
            </w:r>
            <w:r w:rsidRPr="00587E36">
              <w:rPr>
                <w:rFonts w:ascii="Arial" w:eastAsia="Times New Roman" w:hAnsi="Arial" w:cs="Arial"/>
                <w:spacing w:val="8"/>
                <w:sz w:val="16"/>
                <w:szCs w:val="16"/>
                <w:lang w:eastAsia="zh-CN"/>
              </w:rPr>
              <w:br/>
              <w:t>of International Standard</w:t>
            </w:r>
          </w:p>
        </w:tc>
        <w:tc>
          <w:tcPr>
            <w:tcW w:w="1417" w:type="dxa"/>
            <w:tcBorders>
              <w:bottom w:val="single" w:sz="12" w:space="0" w:color="auto"/>
            </w:tcBorders>
            <w:vAlign w:val="center"/>
          </w:tcPr>
          <w:p w14:paraId="74D0E542" w14:textId="77777777" w:rsidR="00587E36" w:rsidRPr="00587E36" w:rsidRDefault="00587E36" w:rsidP="00587E36">
            <w:pPr>
              <w:spacing w:after="0" w:line="200" w:lineRule="exact"/>
              <w:jc w:val="center"/>
              <w:rPr>
                <w:rFonts w:ascii="Arial" w:eastAsia="Times New Roman" w:hAnsi="Arial" w:cs="Arial"/>
                <w:spacing w:val="8"/>
                <w:sz w:val="16"/>
                <w:szCs w:val="16"/>
                <w:lang w:eastAsia="zh-CN"/>
              </w:rPr>
            </w:pPr>
          </w:p>
          <w:p w14:paraId="0CF81375" w14:textId="77777777" w:rsidR="00587E36" w:rsidRPr="00587E36" w:rsidRDefault="00587E36" w:rsidP="00587E36">
            <w:pPr>
              <w:spacing w:after="0" w:line="200" w:lineRule="exact"/>
              <w:jc w:val="center"/>
              <w:rPr>
                <w:rFonts w:ascii="Arial" w:eastAsia="Times New Roman" w:hAnsi="Arial" w:cs="Arial"/>
                <w:spacing w:val="8"/>
                <w:sz w:val="16"/>
                <w:szCs w:val="16"/>
                <w:lang w:eastAsia="zh-CN"/>
              </w:rPr>
            </w:pPr>
          </w:p>
          <w:p w14:paraId="240F3A5C" w14:textId="77777777" w:rsidR="00587E36" w:rsidRPr="00587E36" w:rsidRDefault="00587E36" w:rsidP="00587E36">
            <w:pPr>
              <w:spacing w:after="0" w:line="200" w:lineRule="exact"/>
              <w:jc w:val="center"/>
              <w:rPr>
                <w:rFonts w:ascii="Arial" w:eastAsia="Times New Roman" w:hAnsi="Arial" w:cs="Arial"/>
                <w:spacing w:val="8"/>
                <w:sz w:val="17"/>
                <w:szCs w:val="17"/>
                <w:lang w:eastAsia="zh-CN"/>
              </w:rPr>
            </w:pPr>
            <w:r w:rsidRPr="00587E36">
              <w:rPr>
                <w:rFonts w:ascii="Arial" w:eastAsia="Times New Roman" w:hAnsi="Arial" w:cs="Arial"/>
                <w:noProof/>
                <w:spacing w:val="8"/>
                <w:sz w:val="16"/>
                <w:szCs w:val="16"/>
                <w:lang w:eastAsia="zh-CN"/>
              </w:rPr>
              <mc:AlternateContent>
                <mc:Choice Requires="wps">
                  <w:drawing>
                    <wp:anchor distT="0" distB="0" distL="114300" distR="114300" simplePos="0" relativeHeight="251658250" behindDoc="0" locked="1" layoutInCell="1" allowOverlap="1" wp14:anchorId="4928BD8D" wp14:editId="3AFC9D2B">
                      <wp:simplePos x="0" y="0"/>
                      <wp:positionH relativeFrom="margin">
                        <wp:posOffset>-15875</wp:posOffset>
                      </wp:positionH>
                      <wp:positionV relativeFrom="margin">
                        <wp:posOffset>45085</wp:posOffset>
                      </wp:positionV>
                      <wp:extent cx="791845" cy="755650"/>
                      <wp:effectExtent l="0" t="0" r="27305" b="25400"/>
                      <wp:wrapNone/>
                      <wp:docPr id="98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55650"/>
                              </a:xfrm>
                              <a:prstGeom prst="ellipse">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oval w14:anchorId="49D1B8AE" id="Oval 18" o:spid="_x0000_s1026" style="position:absolute;margin-left:-1.25pt;margin-top:3.55pt;width:62.35pt;height:59.5pt;z-index:25166745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" filled="f" strokeweight=".5pt">
                      <w10:wrap anchorx="margin" anchory="margin"/>
                      <w10:anchorlock/>
                    </v:oval>
                  </w:pict>
                </mc:Fallback>
              </mc:AlternateContent>
            </w:r>
            <w:r w:rsidRPr="00587E36">
              <w:rPr>
                <w:rFonts w:ascii="Arial" w:eastAsia="Times New Roman" w:hAnsi="Arial" w:cs="Arial"/>
                <w:spacing w:val="8"/>
                <w:sz w:val="16"/>
                <w:szCs w:val="16"/>
                <w:lang w:eastAsia="zh-CN"/>
              </w:rPr>
              <w:t xml:space="preserve">Publication </w:t>
            </w:r>
            <w:r w:rsidRPr="00587E36">
              <w:rPr>
                <w:rFonts w:ascii="Arial" w:eastAsia="Times New Roman" w:hAnsi="Arial" w:cs="Arial"/>
                <w:spacing w:val="8"/>
                <w:sz w:val="16"/>
                <w:szCs w:val="16"/>
                <w:lang w:eastAsia="zh-CN"/>
              </w:rPr>
              <w:br/>
              <w:t>of International Standard</w:t>
            </w:r>
          </w:p>
        </w:tc>
        <w:tc>
          <w:tcPr>
            <w:tcW w:w="1417" w:type="dxa"/>
            <w:tcBorders>
              <w:bottom w:val="single" w:sz="12" w:space="0" w:color="auto"/>
            </w:tcBorders>
            <w:vAlign w:val="center"/>
          </w:tcPr>
          <w:p w14:paraId="773EA081" w14:textId="77777777" w:rsidR="00587E36" w:rsidRPr="00587E36" w:rsidRDefault="00587E36" w:rsidP="00587E36">
            <w:pPr>
              <w:spacing w:after="0" w:line="200" w:lineRule="exact"/>
              <w:jc w:val="center"/>
              <w:rPr>
                <w:rFonts w:ascii="Arial" w:eastAsia="Times New Roman" w:hAnsi="Arial" w:cs="Arial"/>
                <w:spacing w:val="8"/>
                <w:sz w:val="16"/>
                <w:szCs w:val="16"/>
                <w:lang w:eastAsia="zh-CN"/>
              </w:rPr>
            </w:pPr>
          </w:p>
          <w:p w14:paraId="38A060D6" w14:textId="77777777" w:rsidR="00587E36" w:rsidRPr="00587E36" w:rsidRDefault="00587E36" w:rsidP="00587E36">
            <w:pPr>
              <w:spacing w:after="0" w:line="200" w:lineRule="exact"/>
              <w:jc w:val="center"/>
              <w:rPr>
                <w:rFonts w:ascii="Arial" w:eastAsia="Times New Roman" w:hAnsi="Arial" w:cs="Arial"/>
                <w:spacing w:val="8"/>
                <w:sz w:val="16"/>
                <w:szCs w:val="16"/>
                <w:lang w:eastAsia="zh-CN"/>
              </w:rPr>
            </w:pPr>
          </w:p>
          <w:p w14:paraId="7BAFC1D6" w14:textId="77777777" w:rsidR="00587E36" w:rsidRPr="00587E36" w:rsidRDefault="00587E36" w:rsidP="00587E36">
            <w:pPr>
              <w:spacing w:after="0" w:line="200" w:lineRule="exact"/>
              <w:jc w:val="center"/>
              <w:rPr>
                <w:rFonts w:ascii="Arial" w:eastAsia="Times New Roman" w:hAnsi="Arial" w:cs="Arial"/>
                <w:spacing w:val="8"/>
                <w:sz w:val="16"/>
                <w:szCs w:val="16"/>
                <w:lang w:eastAsia="zh-CN"/>
              </w:rPr>
            </w:pPr>
            <w:r w:rsidRPr="00587E36">
              <w:rPr>
                <w:rFonts w:ascii="Arial" w:eastAsia="Times New Roman" w:hAnsi="Arial" w:cs="Arial"/>
                <w:noProof/>
                <w:spacing w:val="8"/>
                <w:sz w:val="16"/>
                <w:szCs w:val="16"/>
                <w:lang w:eastAsia="zh-CN"/>
              </w:rPr>
              <mc:AlternateContent>
                <mc:Choice Requires="wps">
                  <w:drawing>
                    <wp:anchor distT="0" distB="0" distL="114300" distR="114300" simplePos="0" relativeHeight="251658249" behindDoc="0" locked="1" layoutInCell="1" allowOverlap="1" wp14:anchorId="08265763" wp14:editId="41F31F7F">
                      <wp:simplePos x="0" y="0"/>
                      <wp:positionH relativeFrom="margin">
                        <wp:posOffset>-13335</wp:posOffset>
                      </wp:positionH>
                      <wp:positionV relativeFrom="margin">
                        <wp:posOffset>66040</wp:posOffset>
                      </wp:positionV>
                      <wp:extent cx="791845" cy="755650"/>
                      <wp:effectExtent l="0" t="0" r="27305" b="25400"/>
                      <wp:wrapNone/>
                      <wp:docPr id="983"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55650"/>
                              </a:xfrm>
                              <a:prstGeom prst="ellipse">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oval w14:anchorId="2E1EB1B3" id="Oval 18" o:spid="_x0000_s1026" style="position:absolute;margin-left:-1.05pt;margin-top:5.2pt;width:62.35pt;height:59.5pt;z-index:25166643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" filled="f" strokeweight=".5pt">
                      <w10:wrap anchorx="margin" anchory="margin"/>
                      <w10:anchorlock/>
                    </v:oval>
                  </w:pict>
                </mc:Fallback>
              </mc:AlternateContent>
            </w:r>
            <w:r w:rsidRPr="00587E36">
              <w:rPr>
                <w:rFonts w:ascii="Arial" w:eastAsia="Times New Roman" w:hAnsi="Arial" w:cs="Arial"/>
                <w:spacing w:val="8"/>
                <w:sz w:val="16"/>
                <w:szCs w:val="16"/>
                <w:lang w:eastAsia="zh-CN"/>
              </w:rPr>
              <w:t xml:space="preserve">Publication </w:t>
            </w:r>
            <w:r w:rsidRPr="00587E36">
              <w:rPr>
                <w:rFonts w:ascii="Arial" w:eastAsia="Times New Roman" w:hAnsi="Arial" w:cs="Arial"/>
                <w:spacing w:val="8"/>
                <w:sz w:val="16"/>
                <w:szCs w:val="16"/>
                <w:lang w:eastAsia="zh-CN"/>
              </w:rPr>
              <w:br/>
              <w:t>of International Standard</w:t>
            </w:r>
          </w:p>
        </w:tc>
        <w:tc>
          <w:tcPr>
            <w:tcW w:w="1417" w:type="dxa"/>
            <w:tcBorders>
              <w:bottom w:val="single" w:sz="12" w:space="0" w:color="auto"/>
            </w:tcBorders>
            <w:vAlign w:val="center"/>
          </w:tcPr>
          <w:p w14:paraId="20AC359E" w14:textId="77777777" w:rsidR="00587E36" w:rsidRPr="00587E36" w:rsidRDefault="00587E36" w:rsidP="00587E36">
            <w:pPr>
              <w:spacing w:after="0" w:line="200" w:lineRule="exact"/>
              <w:jc w:val="center"/>
              <w:rPr>
                <w:rFonts w:ascii="Arial" w:eastAsia="Times New Roman" w:hAnsi="Arial" w:cs="Arial"/>
                <w:spacing w:val="8"/>
                <w:sz w:val="16"/>
                <w:szCs w:val="16"/>
                <w:lang w:eastAsia="zh-CN"/>
              </w:rPr>
            </w:pPr>
            <w:r w:rsidRPr="00587E36">
              <w:rPr>
                <w:rFonts w:ascii="Arial" w:eastAsia="Times New Roman" w:hAnsi="Arial" w:cs="Arial"/>
                <w:noProof/>
                <w:spacing w:val="8"/>
                <w:sz w:val="17"/>
                <w:szCs w:val="17"/>
                <w:lang w:eastAsia="zh-CN"/>
              </w:rPr>
              <mc:AlternateContent>
                <mc:Choice Requires="wps">
                  <w:drawing>
                    <wp:anchor distT="0" distB="0" distL="114300" distR="114300" simplePos="0" relativeHeight="251658322" behindDoc="0" locked="0" layoutInCell="1" allowOverlap="1" wp14:anchorId="270C1D43" wp14:editId="16CB49D1">
                      <wp:simplePos x="0" y="0"/>
                      <wp:positionH relativeFrom="column">
                        <wp:posOffset>392430</wp:posOffset>
                      </wp:positionH>
                      <wp:positionV relativeFrom="paragraph">
                        <wp:posOffset>-64135</wp:posOffset>
                      </wp:positionV>
                      <wp:extent cx="0" cy="130810"/>
                      <wp:effectExtent l="0" t="0" r="38100" b="21590"/>
                      <wp:wrapNone/>
                      <wp:docPr id="984" name="Straight Connector 9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3081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FCB77A9" id="Straight Connector 984" o:spid="_x0000_s1026" style="position:absolute;flip:x;z-index:2517411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pt,-5.05pt" to="30.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" strokecolor="windowText" strokeweight=".5pt">
                      <v:stroke joinstyle="miter"/>
                      <o:lock v:ext="edit" shapetype="f"/>
                    </v:line>
                  </w:pict>
                </mc:Fallback>
              </mc:AlternateContent>
            </w:r>
          </w:p>
          <w:p w14:paraId="0991A014" w14:textId="77777777" w:rsidR="00587E36" w:rsidRPr="00587E36" w:rsidRDefault="00587E36" w:rsidP="00587E36">
            <w:pPr>
              <w:spacing w:after="0" w:line="200" w:lineRule="exact"/>
              <w:jc w:val="center"/>
              <w:rPr>
                <w:rFonts w:ascii="Arial" w:eastAsia="Times New Roman" w:hAnsi="Arial" w:cs="Arial"/>
                <w:spacing w:val="8"/>
                <w:sz w:val="16"/>
                <w:szCs w:val="16"/>
                <w:lang w:eastAsia="zh-CN"/>
              </w:rPr>
            </w:pPr>
          </w:p>
          <w:p w14:paraId="32B6E327" w14:textId="77777777" w:rsidR="00587E36" w:rsidRPr="00587E36" w:rsidRDefault="00587E36" w:rsidP="00587E36">
            <w:pPr>
              <w:spacing w:after="0" w:line="200" w:lineRule="exact"/>
              <w:jc w:val="center"/>
              <w:rPr>
                <w:rFonts w:ascii="Arial" w:eastAsia="Times New Roman" w:hAnsi="Arial" w:cs="Arial"/>
                <w:spacing w:val="8"/>
                <w:sz w:val="17"/>
                <w:szCs w:val="17"/>
                <w:lang w:eastAsia="zh-CN"/>
              </w:rPr>
            </w:pPr>
            <w:r w:rsidRPr="00587E36">
              <w:rPr>
                <w:rFonts w:ascii="Arial" w:eastAsia="Times New Roman" w:hAnsi="Arial" w:cs="Arial"/>
                <w:noProof/>
                <w:spacing w:val="8"/>
                <w:sz w:val="16"/>
                <w:szCs w:val="16"/>
                <w:lang w:eastAsia="zh-CN"/>
              </w:rPr>
              <mc:AlternateContent>
                <mc:Choice Requires="wps">
                  <w:drawing>
                    <wp:anchor distT="0" distB="0" distL="114300" distR="114300" simplePos="0" relativeHeight="251658248" behindDoc="0" locked="1" layoutInCell="1" allowOverlap="1" wp14:anchorId="0FDB8C6E" wp14:editId="74A6FF98">
                      <wp:simplePos x="0" y="0"/>
                      <wp:positionH relativeFrom="margin">
                        <wp:posOffset>-10160</wp:posOffset>
                      </wp:positionH>
                      <wp:positionV relativeFrom="margin">
                        <wp:posOffset>66040</wp:posOffset>
                      </wp:positionV>
                      <wp:extent cx="791845" cy="755650"/>
                      <wp:effectExtent l="0" t="0" r="27305" b="25400"/>
                      <wp:wrapNone/>
                      <wp:docPr id="985"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55650"/>
                              </a:xfrm>
                              <a:prstGeom prst="ellipse">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oval w14:anchorId="5E1B5F92" id="Oval 18" o:spid="_x0000_s1026" style="position:absolute;margin-left:-.8pt;margin-top:5.2pt;width:62.35pt;height:59.5pt;z-index:25166541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" filled="f" strokeweight=".5pt">
                      <w10:wrap anchorx="margin" anchory="margin"/>
                      <w10:anchorlock/>
                    </v:oval>
                  </w:pict>
                </mc:Fallback>
              </mc:AlternateContent>
            </w:r>
            <w:r w:rsidRPr="00587E36">
              <w:rPr>
                <w:rFonts w:ascii="Arial" w:eastAsia="Times New Roman" w:hAnsi="Arial" w:cs="Arial"/>
                <w:spacing w:val="8"/>
                <w:sz w:val="16"/>
                <w:szCs w:val="16"/>
                <w:lang w:eastAsia="zh-CN"/>
              </w:rPr>
              <w:t xml:space="preserve">Publication </w:t>
            </w:r>
            <w:r w:rsidRPr="00587E36">
              <w:rPr>
                <w:rFonts w:ascii="Arial" w:eastAsia="Times New Roman" w:hAnsi="Arial" w:cs="Arial"/>
                <w:spacing w:val="8"/>
                <w:sz w:val="16"/>
                <w:szCs w:val="16"/>
                <w:lang w:eastAsia="zh-CN"/>
              </w:rPr>
              <w:br/>
              <w:t>of Technical Specification</w:t>
            </w:r>
          </w:p>
        </w:tc>
        <w:tc>
          <w:tcPr>
            <w:tcW w:w="1417" w:type="dxa"/>
            <w:tcBorders>
              <w:bottom w:val="single" w:sz="12" w:space="0" w:color="auto"/>
            </w:tcBorders>
            <w:vAlign w:val="center"/>
          </w:tcPr>
          <w:p w14:paraId="2D351860" w14:textId="77777777" w:rsidR="00587E36" w:rsidRPr="00587E36" w:rsidRDefault="00587E36" w:rsidP="00587E36">
            <w:pPr>
              <w:spacing w:after="0" w:line="200" w:lineRule="exact"/>
              <w:jc w:val="center"/>
              <w:rPr>
                <w:rFonts w:ascii="Arial" w:eastAsia="Times New Roman" w:hAnsi="Arial" w:cs="Arial"/>
                <w:spacing w:val="8"/>
                <w:sz w:val="16"/>
                <w:szCs w:val="16"/>
                <w:lang w:eastAsia="zh-CN"/>
              </w:rPr>
            </w:pPr>
          </w:p>
          <w:p w14:paraId="68F4E01B" w14:textId="77777777" w:rsidR="00587E36" w:rsidRPr="00587E36" w:rsidRDefault="00587E36" w:rsidP="00587E36">
            <w:pPr>
              <w:spacing w:after="0" w:line="200" w:lineRule="exact"/>
              <w:jc w:val="center"/>
              <w:rPr>
                <w:rFonts w:ascii="Arial" w:eastAsia="Times New Roman" w:hAnsi="Arial" w:cs="Arial"/>
                <w:spacing w:val="8"/>
                <w:sz w:val="16"/>
                <w:szCs w:val="16"/>
                <w:lang w:eastAsia="zh-CN"/>
              </w:rPr>
            </w:pPr>
          </w:p>
          <w:p w14:paraId="154665B8" w14:textId="77777777" w:rsidR="00587E36" w:rsidRPr="00587E36" w:rsidRDefault="00587E36" w:rsidP="00587E36">
            <w:pPr>
              <w:spacing w:after="0" w:line="200" w:lineRule="exact"/>
              <w:jc w:val="center"/>
              <w:rPr>
                <w:rFonts w:ascii="Arial" w:eastAsia="Times New Roman" w:hAnsi="Arial" w:cs="Arial"/>
                <w:spacing w:val="8"/>
                <w:sz w:val="17"/>
                <w:szCs w:val="17"/>
                <w:lang w:eastAsia="zh-CN"/>
              </w:rPr>
            </w:pPr>
            <w:r w:rsidRPr="00587E36">
              <w:rPr>
                <w:rFonts w:ascii="Arial" w:eastAsia="Times New Roman" w:hAnsi="Arial" w:cs="Arial"/>
                <w:noProof/>
                <w:spacing w:val="8"/>
                <w:sz w:val="16"/>
                <w:szCs w:val="16"/>
                <w:lang w:eastAsia="zh-CN"/>
              </w:rPr>
              <mc:AlternateContent>
                <mc:Choice Requires="wps">
                  <w:drawing>
                    <wp:anchor distT="0" distB="0" distL="114300" distR="114300" simplePos="0" relativeHeight="251658252" behindDoc="0" locked="1" layoutInCell="1" allowOverlap="1" wp14:anchorId="45A86DCB" wp14:editId="6988DD16">
                      <wp:simplePos x="0" y="0"/>
                      <wp:positionH relativeFrom="margin">
                        <wp:posOffset>-13970</wp:posOffset>
                      </wp:positionH>
                      <wp:positionV relativeFrom="margin">
                        <wp:posOffset>66040</wp:posOffset>
                      </wp:positionV>
                      <wp:extent cx="791845" cy="755650"/>
                      <wp:effectExtent l="0" t="0" r="27305" b="25400"/>
                      <wp:wrapNone/>
                      <wp:docPr id="986"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55650"/>
                              </a:xfrm>
                              <a:prstGeom prst="ellipse">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oval w14:anchorId="3CCB1814" id="Oval 18" o:spid="_x0000_s1026" style="position:absolute;margin-left:-1.1pt;margin-top:5.2pt;width:62.35pt;height:59.5pt;z-index:25166950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" filled="f" strokeweight=".5pt">
                      <w10:wrap anchorx="margin" anchory="margin"/>
                      <w10:anchorlock/>
                    </v:oval>
                  </w:pict>
                </mc:Fallback>
              </mc:AlternateContent>
            </w:r>
            <w:r w:rsidRPr="00587E36">
              <w:rPr>
                <w:rFonts w:ascii="Arial" w:eastAsia="Times New Roman" w:hAnsi="Arial" w:cs="Arial"/>
                <w:spacing w:val="8"/>
                <w:sz w:val="16"/>
                <w:szCs w:val="16"/>
                <w:lang w:eastAsia="zh-CN"/>
              </w:rPr>
              <w:t xml:space="preserve">Publication </w:t>
            </w:r>
            <w:r w:rsidRPr="00587E36">
              <w:rPr>
                <w:rFonts w:ascii="Arial" w:eastAsia="Times New Roman" w:hAnsi="Arial" w:cs="Arial"/>
                <w:spacing w:val="8"/>
                <w:sz w:val="16"/>
                <w:szCs w:val="16"/>
                <w:lang w:eastAsia="zh-CN"/>
              </w:rPr>
              <w:br/>
              <w:t xml:space="preserve">of Technical </w:t>
            </w:r>
            <w:r w:rsidRPr="00587E36">
              <w:rPr>
                <w:rFonts w:ascii="Arial" w:eastAsia="Times New Roman" w:hAnsi="Arial" w:cs="Arial"/>
                <w:spacing w:val="8"/>
                <w:sz w:val="16"/>
                <w:szCs w:val="16"/>
                <w:lang w:eastAsia="zh-CN"/>
              </w:rPr>
              <w:br/>
              <w:t>Report</w:t>
            </w:r>
          </w:p>
        </w:tc>
        <w:tc>
          <w:tcPr>
            <w:tcW w:w="1419" w:type="dxa"/>
            <w:tcBorders>
              <w:bottom w:val="single" w:sz="12" w:space="0" w:color="auto"/>
            </w:tcBorders>
            <w:vAlign w:val="center"/>
          </w:tcPr>
          <w:p w14:paraId="48B90BA0" w14:textId="77777777" w:rsidR="00587E36" w:rsidRPr="00587E36" w:rsidRDefault="00587E36" w:rsidP="00587E36">
            <w:pPr>
              <w:spacing w:after="0" w:line="200" w:lineRule="exact"/>
              <w:jc w:val="center"/>
              <w:rPr>
                <w:rFonts w:ascii="Arial" w:eastAsia="Times New Roman" w:hAnsi="Arial" w:cs="Arial"/>
                <w:spacing w:val="8"/>
                <w:sz w:val="16"/>
                <w:szCs w:val="16"/>
                <w:lang w:eastAsia="zh-CN"/>
              </w:rPr>
            </w:pPr>
          </w:p>
          <w:p w14:paraId="7DFFD369" w14:textId="77777777" w:rsidR="00587E36" w:rsidRPr="00587E36" w:rsidRDefault="00587E36" w:rsidP="00587E36">
            <w:pPr>
              <w:spacing w:after="0" w:line="200" w:lineRule="exact"/>
              <w:jc w:val="center"/>
              <w:rPr>
                <w:rFonts w:ascii="Arial" w:eastAsia="Times New Roman" w:hAnsi="Arial" w:cs="Arial"/>
                <w:spacing w:val="8"/>
                <w:sz w:val="16"/>
                <w:szCs w:val="16"/>
                <w:lang w:eastAsia="zh-CN"/>
              </w:rPr>
            </w:pPr>
          </w:p>
          <w:p w14:paraId="5A5E5EA0" w14:textId="77777777" w:rsidR="00587E36" w:rsidRPr="00587E36" w:rsidRDefault="00587E36" w:rsidP="00587E36">
            <w:pPr>
              <w:spacing w:after="0" w:line="200" w:lineRule="exact"/>
              <w:jc w:val="center"/>
              <w:rPr>
                <w:rFonts w:ascii="Arial" w:eastAsia="Times New Roman" w:hAnsi="Arial" w:cs="Arial"/>
                <w:spacing w:val="8"/>
                <w:sz w:val="17"/>
                <w:szCs w:val="17"/>
                <w:lang w:eastAsia="zh-CN"/>
              </w:rPr>
            </w:pPr>
            <w:r w:rsidRPr="00587E36">
              <w:rPr>
                <w:rFonts w:ascii="Arial" w:eastAsia="Times New Roman" w:hAnsi="Arial" w:cs="Arial"/>
                <w:noProof/>
                <w:spacing w:val="8"/>
                <w:sz w:val="16"/>
                <w:szCs w:val="16"/>
                <w:lang w:eastAsia="zh-CN"/>
              </w:rPr>
              <mc:AlternateContent>
                <mc:Choice Requires="wps">
                  <w:drawing>
                    <wp:anchor distT="0" distB="0" distL="114300" distR="114300" simplePos="0" relativeHeight="251658253" behindDoc="0" locked="1" layoutInCell="1" allowOverlap="1" wp14:anchorId="429674C0" wp14:editId="2109C8D6">
                      <wp:simplePos x="0" y="0"/>
                      <wp:positionH relativeFrom="margin">
                        <wp:posOffset>1905</wp:posOffset>
                      </wp:positionH>
                      <wp:positionV relativeFrom="margin">
                        <wp:posOffset>67945</wp:posOffset>
                      </wp:positionV>
                      <wp:extent cx="791845" cy="755650"/>
                      <wp:effectExtent l="0" t="0" r="27305" b="25400"/>
                      <wp:wrapNone/>
                      <wp:docPr id="987" name="Oval 9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55650"/>
                              </a:xfrm>
                              <a:prstGeom prst="ellipse">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oval w14:anchorId="1A601F5A" id="Oval 987" o:spid="_x0000_s1026" style="position:absolute;margin-left:.15pt;margin-top:5.35pt;width:62.35pt;height:59.5pt;z-index:25167053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" filled="f" strokeweight=".5pt">
                      <w10:wrap anchorx="margin" anchory="margin"/>
                      <w10:anchorlock/>
                    </v:oval>
                  </w:pict>
                </mc:Fallback>
              </mc:AlternateContent>
            </w:r>
            <w:r w:rsidRPr="00587E36">
              <w:rPr>
                <w:rFonts w:ascii="Arial" w:eastAsia="Times New Roman" w:hAnsi="Arial" w:cs="Arial"/>
                <w:spacing w:val="8"/>
                <w:sz w:val="16"/>
                <w:szCs w:val="16"/>
                <w:lang w:eastAsia="zh-CN"/>
              </w:rPr>
              <w:t xml:space="preserve">Publication </w:t>
            </w:r>
            <w:r w:rsidRPr="00587E36">
              <w:rPr>
                <w:rFonts w:ascii="Arial" w:eastAsia="Times New Roman" w:hAnsi="Arial" w:cs="Arial"/>
                <w:spacing w:val="8"/>
                <w:sz w:val="16"/>
                <w:szCs w:val="16"/>
                <w:lang w:eastAsia="zh-CN"/>
              </w:rPr>
              <w:br/>
              <w:t>of PAS</w:t>
            </w:r>
          </w:p>
        </w:tc>
      </w:tr>
      <w:tr w:rsidR="00587E36" w:rsidRPr="00587E36" w14:paraId="506CF43C" w14:textId="77777777" w:rsidTr="001C15A5">
        <w:trPr>
          <w:jc w:val="center"/>
        </w:trPr>
        <w:tc>
          <w:tcPr>
            <w:tcW w:w="9781" w:type="dxa"/>
            <w:gridSpan w:val="7"/>
            <w:tcBorders>
              <w:top w:val="single" w:sz="12" w:space="0" w:color="auto"/>
              <w:bottom w:val="single" w:sz="12" w:space="0" w:color="auto"/>
            </w:tcBorders>
          </w:tcPr>
          <w:p w14:paraId="325C33A4" w14:textId="77777777" w:rsidR="00587E36" w:rsidRPr="00587E36" w:rsidRDefault="00587E36" w:rsidP="00587E36">
            <w:pPr>
              <w:tabs>
                <w:tab w:val="left" w:pos="284"/>
              </w:tabs>
              <w:snapToGrid w:val="0"/>
              <w:spacing w:before="60" w:after="60" w:line="240" w:lineRule="auto"/>
              <w:ind w:left="284" w:hanging="284"/>
              <w:rPr>
                <w:rFonts w:ascii="Arial" w:eastAsia="Times New Roman" w:hAnsi="Arial" w:cs="Arial"/>
                <w:spacing w:val="8"/>
                <w:sz w:val="16"/>
                <w:szCs w:val="16"/>
                <w:lang w:eastAsia="zh-CN"/>
              </w:rPr>
            </w:pPr>
            <w:r w:rsidRPr="00587E36">
              <w:rPr>
                <w:rFonts w:ascii="Arial" w:eastAsia="Times New Roman" w:hAnsi="Arial" w:cs="Arial"/>
                <w:spacing w:val="8"/>
                <w:sz w:val="16"/>
                <w:szCs w:val="16"/>
                <w:lang w:eastAsia="zh-CN"/>
              </w:rPr>
              <w:t xml:space="preserve">Stages in </w:t>
            </w:r>
            <w:r w:rsidRPr="00587E36">
              <w:rPr>
                <w:rFonts w:ascii="Arial" w:eastAsia="Times New Roman" w:hAnsi="Arial" w:cs="Arial"/>
                <w:i/>
                <w:spacing w:val="8"/>
                <w:sz w:val="16"/>
                <w:szCs w:val="16"/>
                <w:lang w:eastAsia="zh-CN"/>
              </w:rPr>
              <w:t>italics</w:t>
            </w:r>
            <w:r w:rsidRPr="00587E36">
              <w:rPr>
                <w:rFonts w:ascii="Arial" w:eastAsia="Times New Roman" w:hAnsi="Arial" w:cs="Arial"/>
                <w:spacing w:val="8"/>
                <w:sz w:val="16"/>
                <w:szCs w:val="16"/>
                <w:lang w:eastAsia="zh-CN"/>
              </w:rPr>
              <w:t>, enclosed by dotted circles may be omitted.</w:t>
            </w:r>
          </w:p>
          <w:p w14:paraId="1635F7B8" w14:textId="77777777" w:rsidR="00587E36" w:rsidRPr="00587E36" w:rsidRDefault="00587E36" w:rsidP="00587E36">
            <w:pPr>
              <w:tabs>
                <w:tab w:val="left" w:pos="284"/>
              </w:tabs>
              <w:snapToGrid w:val="0"/>
              <w:spacing w:after="60" w:line="240" w:lineRule="auto"/>
              <w:ind w:left="284" w:hanging="284"/>
              <w:rPr>
                <w:rFonts w:ascii="Arial" w:eastAsia="Times New Roman" w:hAnsi="Arial" w:cs="Arial"/>
                <w:spacing w:val="8"/>
                <w:sz w:val="16"/>
                <w:szCs w:val="16"/>
                <w:lang w:eastAsia="zh-CN"/>
              </w:rPr>
            </w:pPr>
            <w:r w:rsidRPr="00587E36">
              <w:rPr>
                <w:rFonts w:ascii="Arial" w:eastAsia="Times New Roman" w:hAnsi="Arial" w:cs="Arial"/>
                <w:spacing w:val="8"/>
                <w:position w:val="6"/>
                <w:sz w:val="12"/>
                <w:szCs w:val="16"/>
                <w:lang w:eastAsia="zh-CN"/>
              </w:rPr>
              <w:t>a</w:t>
            </w:r>
            <w:r w:rsidRPr="00587E36">
              <w:rPr>
                <w:rFonts w:ascii="Arial" w:eastAsia="Times New Roman" w:hAnsi="Arial" w:cs="Arial"/>
                <w:spacing w:val="8"/>
                <w:sz w:val="16"/>
                <w:szCs w:val="16"/>
                <w:lang w:eastAsia="zh-CN"/>
              </w:rPr>
              <w:tab/>
              <w:t>See F.2.</w:t>
            </w:r>
          </w:p>
          <w:p w14:paraId="2F6CF8DB" w14:textId="77777777" w:rsidR="00587E36" w:rsidRPr="00587E36" w:rsidRDefault="00587E36" w:rsidP="00587E36">
            <w:pPr>
              <w:tabs>
                <w:tab w:val="left" w:pos="284"/>
              </w:tabs>
              <w:snapToGrid w:val="0"/>
              <w:spacing w:after="60" w:line="240" w:lineRule="auto"/>
              <w:ind w:left="284" w:hanging="284"/>
              <w:rPr>
                <w:rFonts w:ascii="Arial" w:eastAsia="Times New Roman" w:hAnsi="Arial" w:cs="Arial"/>
                <w:spacing w:val="8"/>
                <w:sz w:val="16"/>
                <w:szCs w:val="16"/>
                <w:lang w:eastAsia="zh-CN"/>
              </w:rPr>
            </w:pPr>
            <w:r w:rsidRPr="00587E36">
              <w:rPr>
                <w:rFonts w:ascii="Arial" w:eastAsia="Times New Roman" w:hAnsi="Arial" w:cs="Arial"/>
                <w:spacing w:val="8"/>
                <w:position w:val="6"/>
                <w:sz w:val="12"/>
                <w:szCs w:val="16"/>
                <w:lang w:eastAsia="zh-CN"/>
              </w:rPr>
              <w:t>b</w:t>
            </w:r>
            <w:r w:rsidRPr="00587E36">
              <w:rPr>
                <w:rFonts w:ascii="Arial" w:eastAsia="Times New Roman" w:hAnsi="Arial" w:cs="Arial"/>
                <w:spacing w:val="8"/>
                <w:sz w:val="16"/>
                <w:szCs w:val="16"/>
                <w:lang w:eastAsia="zh-CN"/>
              </w:rPr>
              <w:tab/>
              <w:t xml:space="preserve">See </w:t>
            </w:r>
            <w:r w:rsidRPr="00587E36">
              <w:rPr>
                <w:rFonts w:ascii="Arial" w:eastAsia="Times New Roman" w:hAnsi="Arial" w:cs="Arial"/>
                <w:spacing w:val="8"/>
                <w:sz w:val="16"/>
                <w:szCs w:val="16"/>
                <w:lang w:eastAsia="zh-CN"/>
              </w:rPr>
              <w:fldChar w:fldCharType="begin" w:fldLock="1"/>
            </w:r>
            <w:r w:rsidRPr="00587E36">
              <w:rPr>
                <w:rFonts w:ascii="Arial" w:eastAsia="Times New Roman" w:hAnsi="Arial" w:cs="Arial"/>
                <w:spacing w:val="8"/>
                <w:sz w:val="16"/>
                <w:szCs w:val="16"/>
                <w:lang w:eastAsia="zh-CN"/>
              </w:rPr>
              <w:instrText xml:space="preserve"> REF _Ref465553978 \r \h  \* MERGEFORMAT </w:instrText>
            </w:r>
            <w:r w:rsidRPr="00587E36">
              <w:rPr>
                <w:rFonts w:ascii="Arial" w:eastAsia="Times New Roman" w:hAnsi="Arial" w:cs="Arial"/>
                <w:spacing w:val="8"/>
                <w:sz w:val="16"/>
                <w:szCs w:val="16"/>
                <w:lang w:eastAsia="zh-CN"/>
              </w:rPr>
            </w:r>
            <w:r w:rsidRPr="00587E36">
              <w:rPr>
                <w:rFonts w:ascii="Arial" w:eastAsia="Times New Roman" w:hAnsi="Arial" w:cs="Arial"/>
                <w:spacing w:val="8"/>
                <w:sz w:val="16"/>
                <w:szCs w:val="16"/>
                <w:lang w:eastAsia="zh-CN"/>
              </w:rPr>
              <w:fldChar w:fldCharType="separate"/>
            </w:r>
            <w:r w:rsidRPr="00587E36">
              <w:rPr>
                <w:rFonts w:ascii="Arial" w:eastAsia="Times New Roman" w:hAnsi="Arial" w:cs="Arial"/>
                <w:spacing w:val="8"/>
                <w:sz w:val="16"/>
                <w:szCs w:val="16"/>
                <w:lang w:eastAsia="zh-CN"/>
              </w:rPr>
              <w:t>3.1</w:t>
            </w:r>
            <w:r w:rsidRPr="00587E36">
              <w:rPr>
                <w:rFonts w:ascii="Arial" w:eastAsia="Times New Roman" w:hAnsi="Arial" w:cs="Arial"/>
                <w:spacing w:val="8"/>
                <w:sz w:val="16"/>
                <w:szCs w:val="16"/>
                <w:lang w:eastAsia="zh-CN"/>
              </w:rPr>
              <w:fldChar w:fldCharType="end"/>
            </w:r>
            <w:r w:rsidRPr="00587E36">
              <w:rPr>
                <w:rFonts w:ascii="Arial" w:eastAsia="Times New Roman" w:hAnsi="Arial" w:cs="Arial"/>
                <w:spacing w:val="8"/>
                <w:sz w:val="16"/>
                <w:szCs w:val="16"/>
                <w:lang w:eastAsia="zh-CN"/>
              </w:rPr>
              <w:t>.</w:t>
            </w:r>
          </w:p>
          <w:p w14:paraId="0293A714" w14:textId="77777777" w:rsidR="00587E36" w:rsidRPr="00587E36" w:rsidRDefault="00587E36" w:rsidP="00587E36">
            <w:pPr>
              <w:tabs>
                <w:tab w:val="left" w:pos="284"/>
              </w:tabs>
              <w:snapToGrid w:val="0"/>
              <w:spacing w:after="60" w:line="240" w:lineRule="auto"/>
              <w:ind w:left="284" w:hanging="284"/>
              <w:rPr>
                <w:rFonts w:ascii="Arial" w:eastAsia="Times New Roman" w:hAnsi="Arial" w:cs="Arial"/>
                <w:spacing w:val="8"/>
                <w:sz w:val="16"/>
                <w:szCs w:val="16"/>
                <w:lang w:eastAsia="zh-CN"/>
              </w:rPr>
            </w:pPr>
            <w:r w:rsidRPr="00587E36">
              <w:rPr>
                <w:rFonts w:ascii="Arial" w:eastAsia="Times New Roman" w:hAnsi="Arial" w:cs="Arial"/>
                <w:spacing w:val="8"/>
                <w:position w:val="6"/>
                <w:sz w:val="12"/>
                <w:szCs w:val="16"/>
                <w:lang w:eastAsia="zh-CN"/>
              </w:rPr>
              <w:t>c</w:t>
            </w:r>
            <w:r w:rsidRPr="00587E36">
              <w:rPr>
                <w:rFonts w:ascii="Arial" w:eastAsia="Times New Roman" w:hAnsi="Arial" w:cs="Arial"/>
                <w:spacing w:val="8"/>
                <w:sz w:val="16"/>
                <w:szCs w:val="16"/>
                <w:lang w:eastAsia="zh-CN"/>
              </w:rPr>
              <w:tab/>
              <w:t xml:space="preserve">See </w:t>
            </w:r>
            <w:r w:rsidRPr="00587E36">
              <w:rPr>
                <w:rFonts w:ascii="Arial" w:eastAsia="Times New Roman" w:hAnsi="Arial" w:cs="Arial"/>
                <w:spacing w:val="8"/>
                <w:sz w:val="16"/>
                <w:szCs w:val="16"/>
                <w:lang w:eastAsia="zh-CN"/>
              </w:rPr>
              <w:fldChar w:fldCharType="begin" w:fldLock="1"/>
            </w:r>
            <w:r w:rsidRPr="00587E36">
              <w:rPr>
                <w:rFonts w:ascii="Arial" w:eastAsia="Times New Roman" w:hAnsi="Arial" w:cs="Arial"/>
                <w:spacing w:val="8"/>
                <w:sz w:val="16"/>
                <w:szCs w:val="16"/>
                <w:lang w:eastAsia="zh-CN"/>
              </w:rPr>
              <w:instrText xml:space="preserve"> REF _Ref499971962 \r \h  \* MERGEFORMAT </w:instrText>
            </w:r>
            <w:r w:rsidRPr="00587E36">
              <w:rPr>
                <w:rFonts w:ascii="Arial" w:eastAsia="Times New Roman" w:hAnsi="Arial" w:cs="Arial"/>
                <w:spacing w:val="8"/>
                <w:sz w:val="16"/>
                <w:szCs w:val="16"/>
                <w:lang w:eastAsia="zh-CN"/>
              </w:rPr>
            </w:r>
            <w:r w:rsidRPr="00587E36">
              <w:rPr>
                <w:rFonts w:ascii="Arial" w:eastAsia="Times New Roman" w:hAnsi="Arial" w:cs="Arial"/>
                <w:spacing w:val="8"/>
                <w:sz w:val="16"/>
                <w:szCs w:val="16"/>
                <w:lang w:eastAsia="zh-CN"/>
              </w:rPr>
              <w:fldChar w:fldCharType="separate"/>
            </w:r>
            <w:r w:rsidRPr="00587E36">
              <w:rPr>
                <w:rFonts w:ascii="Arial" w:eastAsia="Times New Roman" w:hAnsi="Arial" w:cs="Arial"/>
                <w:spacing w:val="8"/>
                <w:sz w:val="16"/>
                <w:szCs w:val="16"/>
                <w:lang w:eastAsia="zh-CN"/>
              </w:rPr>
              <w:t>3.3</w:t>
            </w:r>
            <w:r w:rsidRPr="00587E36">
              <w:rPr>
                <w:rFonts w:ascii="Arial" w:eastAsia="Times New Roman" w:hAnsi="Arial" w:cs="Arial"/>
                <w:spacing w:val="8"/>
                <w:sz w:val="16"/>
                <w:szCs w:val="16"/>
                <w:lang w:eastAsia="zh-CN"/>
              </w:rPr>
              <w:fldChar w:fldCharType="end"/>
            </w:r>
            <w:r w:rsidRPr="00587E36">
              <w:rPr>
                <w:rFonts w:ascii="Arial" w:eastAsia="Times New Roman" w:hAnsi="Arial" w:cs="Arial"/>
                <w:spacing w:val="8"/>
                <w:sz w:val="16"/>
                <w:szCs w:val="16"/>
                <w:lang w:eastAsia="zh-CN"/>
              </w:rPr>
              <w:t>.</w:t>
            </w:r>
          </w:p>
          <w:p w14:paraId="757D629C" w14:textId="77777777" w:rsidR="00587E36" w:rsidRPr="00587E36" w:rsidRDefault="00587E36" w:rsidP="00587E36">
            <w:pPr>
              <w:tabs>
                <w:tab w:val="left" w:pos="284"/>
              </w:tabs>
              <w:snapToGrid w:val="0"/>
              <w:spacing w:after="60" w:line="240" w:lineRule="auto"/>
              <w:ind w:left="284" w:hanging="284"/>
              <w:rPr>
                <w:rFonts w:ascii="Arial" w:eastAsia="Times New Roman" w:hAnsi="Arial" w:cs="Arial"/>
                <w:spacing w:val="8"/>
                <w:sz w:val="16"/>
                <w:szCs w:val="16"/>
                <w:lang w:eastAsia="zh-CN"/>
              </w:rPr>
            </w:pPr>
            <w:r w:rsidRPr="00587E36">
              <w:rPr>
                <w:rFonts w:ascii="Arial" w:eastAsia="Times New Roman" w:hAnsi="Arial" w:cs="Arial"/>
                <w:spacing w:val="8"/>
                <w:position w:val="6"/>
                <w:sz w:val="12"/>
                <w:szCs w:val="16"/>
                <w:lang w:eastAsia="zh-CN"/>
              </w:rPr>
              <w:t>d</w:t>
            </w:r>
            <w:r w:rsidRPr="00587E36">
              <w:rPr>
                <w:rFonts w:ascii="Arial" w:eastAsia="Times New Roman" w:hAnsi="Arial" w:cs="Arial"/>
                <w:spacing w:val="8"/>
                <w:sz w:val="16"/>
                <w:szCs w:val="16"/>
                <w:lang w:eastAsia="zh-CN"/>
              </w:rPr>
              <w:tab/>
              <w:t xml:space="preserve">See </w:t>
            </w:r>
            <w:r w:rsidRPr="00587E36">
              <w:rPr>
                <w:rFonts w:ascii="Arial" w:eastAsia="Times New Roman" w:hAnsi="Arial" w:cs="Arial"/>
                <w:spacing w:val="8"/>
                <w:sz w:val="16"/>
                <w:szCs w:val="16"/>
                <w:lang w:eastAsia="zh-CN"/>
              </w:rPr>
              <w:fldChar w:fldCharType="begin" w:fldLock="1"/>
            </w:r>
            <w:r w:rsidRPr="00587E36">
              <w:rPr>
                <w:rFonts w:ascii="Arial" w:eastAsia="Times New Roman" w:hAnsi="Arial" w:cs="Arial"/>
                <w:spacing w:val="8"/>
                <w:sz w:val="16"/>
                <w:szCs w:val="16"/>
                <w:lang w:eastAsia="zh-CN"/>
              </w:rPr>
              <w:instrText xml:space="preserve"> REF _Ref499971924 \r \h  \* MERGEFORMAT </w:instrText>
            </w:r>
            <w:r w:rsidRPr="00587E36">
              <w:rPr>
                <w:rFonts w:ascii="Arial" w:eastAsia="Times New Roman" w:hAnsi="Arial" w:cs="Arial"/>
                <w:spacing w:val="8"/>
                <w:sz w:val="16"/>
                <w:szCs w:val="16"/>
                <w:lang w:eastAsia="zh-CN"/>
              </w:rPr>
            </w:r>
            <w:r w:rsidRPr="00587E36">
              <w:rPr>
                <w:rFonts w:ascii="Arial" w:eastAsia="Times New Roman" w:hAnsi="Arial" w:cs="Arial"/>
                <w:spacing w:val="8"/>
                <w:sz w:val="16"/>
                <w:szCs w:val="16"/>
                <w:lang w:eastAsia="zh-CN"/>
              </w:rPr>
              <w:fldChar w:fldCharType="separate"/>
            </w:r>
            <w:r w:rsidRPr="00587E36">
              <w:rPr>
                <w:rFonts w:ascii="Arial" w:eastAsia="Times New Roman" w:hAnsi="Arial" w:cs="Arial"/>
                <w:spacing w:val="8"/>
                <w:sz w:val="16"/>
                <w:szCs w:val="16"/>
                <w:lang w:eastAsia="zh-CN"/>
              </w:rPr>
              <w:t>3.2</w:t>
            </w:r>
            <w:r w:rsidRPr="00587E36">
              <w:rPr>
                <w:rFonts w:ascii="Arial" w:eastAsia="Times New Roman" w:hAnsi="Arial" w:cs="Arial"/>
                <w:spacing w:val="8"/>
                <w:sz w:val="16"/>
                <w:szCs w:val="16"/>
                <w:lang w:eastAsia="zh-CN"/>
              </w:rPr>
              <w:fldChar w:fldCharType="end"/>
            </w:r>
            <w:r w:rsidRPr="00587E36">
              <w:rPr>
                <w:rFonts w:ascii="Arial" w:eastAsia="Times New Roman" w:hAnsi="Arial" w:cs="Arial"/>
                <w:spacing w:val="8"/>
                <w:sz w:val="16"/>
                <w:szCs w:val="16"/>
                <w:lang w:eastAsia="zh-CN"/>
              </w:rPr>
              <w:t>.</w:t>
            </w:r>
          </w:p>
          <w:p w14:paraId="663CEB4A" w14:textId="77777777" w:rsidR="00587E36" w:rsidRPr="00587E36" w:rsidRDefault="00587E36" w:rsidP="00587E36">
            <w:pPr>
              <w:tabs>
                <w:tab w:val="left" w:pos="284"/>
              </w:tabs>
              <w:snapToGrid w:val="0"/>
              <w:spacing w:after="60" w:line="240" w:lineRule="auto"/>
              <w:ind w:left="284" w:hanging="284"/>
              <w:rPr>
                <w:rFonts w:ascii="Arial" w:eastAsia="Times New Roman" w:hAnsi="Arial" w:cs="Arial"/>
                <w:spacing w:val="8"/>
                <w:sz w:val="16"/>
                <w:szCs w:val="16"/>
                <w:lang w:eastAsia="zh-CN"/>
              </w:rPr>
            </w:pPr>
            <w:r w:rsidRPr="00587E36">
              <w:rPr>
                <w:rFonts w:ascii="Arial" w:eastAsia="Times New Roman" w:hAnsi="Arial" w:cs="Arial"/>
                <w:spacing w:val="8"/>
                <w:position w:val="6"/>
                <w:sz w:val="12"/>
                <w:szCs w:val="16"/>
                <w:lang w:eastAsia="zh-CN"/>
              </w:rPr>
              <w:t>e</w:t>
            </w:r>
            <w:r w:rsidRPr="00587E36">
              <w:rPr>
                <w:rFonts w:ascii="Arial" w:eastAsia="Times New Roman" w:hAnsi="Arial" w:cs="Arial"/>
                <w:spacing w:val="8"/>
                <w:sz w:val="16"/>
                <w:szCs w:val="16"/>
                <w:lang w:eastAsia="zh-CN"/>
              </w:rPr>
              <w:tab/>
              <w:t>According to the result of the vote on the new work item proposal, both the preparatory stage and the committee stage may be omitted.</w:t>
            </w:r>
          </w:p>
          <w:p w14:paraId="4A1B66F3" w14:textId="77777777" w:rsidR="00587E36" w:rsidRPr="00587E36" w:rsidRDefault="00587E36" w:rsidP="00587E36">
            <w:pPr>
              <w:tabs>
                <w:tab w:val="left" w:pos="284"/>
              </w:tabs>
              <w:snapToGrid w:val="0"/>
              <w:spacing w:after="60" w:line="240" w:lineRule="auto"/>
              <w:ind w:left="284" w:hanging="284"/>
              <w:rPr>
                <w:rFonts w:ascii="Arial" w:eastAsia="Times New Roman" w:hAnsi="Arial" w:cs="Arial"/>
                <w:strike/>
                <w:spacing w:val="8"/>
                <w:sz w:val="16"/>
                <w:szCs w:val="16"/>
                <w:lang w:eastAsia="zh-CN"/>
              </w:rPr>
            </w:pPr>
            <w:r w:rsidRPr="00587E36">
              <w:rPr>
                <w:rFonts w:ascii="Arial" w:eastAsia="Times New Roman" w:hAnsi="Arial" w:cs="Arial"/>
                <w:spacing w:val="8"/>
                <w:position w:val="6"/>
                <w:sz w:val="12"/>
                <w:szCs w:val="16"/>
                <w:lang w:eastAsia="zh-CN"/>
              </w:rPr>
              <w:t>f</w:t>
            </w:r>
            <w:r w:rsidRPr="00587E36">
              <w:rPr>
                <w:rFonts w:ascii="Arial" w:eastAsia="Times New Roman" w:hAnsi="Arial" w:cs="Arial"/>
                <w:spacing w:val="8"/>
                <w:sz w:val="16"/>
                <w:szCs w:val="16"/>
                <w:lang w:eastAsia="zh-CN"/>
              </w:rPr>
              <w:tab/>
              <w:t xml:space="preserve">May be omitted if approval criteria of 2.6.3 are met and no technical changes are to be included </w:t>
            </w:r>
          </w:p>
          <w:p w14:paraId="184955CA" w14:textId="77777777" w:rsidR="00587E36" w:rsidRPr="00587E36" w:rsidRDefault="00587E36" w:rsidP="00587E36">
            <w:pPr>
              <w:tabs>
                <w:tab w:val="left" w:pos="284"/>
              </w:tabs>
              <w:snapToGrid w:val="0"/>
              <w:spacing w:after="60" w:line="240" w:lineRule="auto"/>
              <w:ind w:left="284" w:hanging="284"/>
              <w:rPr>
                <w:rFonts w:ascii="Arial" w:eastAsia="Times New Roman" w:hAnsi="Arial" w:cs="Arial"/>
                <w:spacing w:val="8"/>
                <w:sz w:val="16"/>
                <w:szCs w:val="16"/>
                <w:lang w:eastAsia="zh-CN"/>
              </w:rPr>
            </w:pPr>
            <w:r w:rsidRPr="00587E36">
              <w:rPr>
                <w:rFonts w:ascii="Arial" w:eastAsia="Times New Roman" w:hAnsi="Arial" w:cs="Arial"/>
                <w:spacing w:val="8"/>
                <w:position w:val="6"/>
                <w:sz w:val="12"/>
                <w:szCs w:val="16"/>
                <w:lang w:eastAsia="zh-CN"/>
              </w:rPr>
              <w:t>g</w:t>
            </w:r>
            <w:r w:rsidRPr="00587E36">
              <w:rPr>
                <w:rFonts w:ascii="Arial" w:eastAsia="Times New Roman" w:hAnsi="Arial" w:cs="Arial"/>
                <w:spacing w:val="8"/>
                <w:sz w:val="16"/>
                <w:szCs w:val="16"/>
                <w:lang w:eastAsia="zh-CN"/>
              </w:rPr>
              <w:tab/>
              <w:t>See ISO and IEC Supplements for details on proposals for PAS.</w:t>
            </w:r>
          </w:p>
        </w:tc>
      </w:tr>
    </w:tbl>
    <w:p w14:paraId="1DAEE6C3" w14:textId="0C16069D" w:rsidR="00D77357" w:rsidRPr="0029606E" w:rsidRDefault="00D77357" w:rsidP="00030483">
      <w:pPr>
        <w:pStyle w:val="a2"/>
        <w:numPr>
          <w:ilvl w:val="1"/>
          <w:numId w:val="22"/>
        </w:numPr>
        <w:tabs>
          <w:tab w:val="clear" w:pos="360"/>
        </w:tabs>
      </w:pPr>
      <w:bookmarkStart w:id="3496" w:name="_Ref472220077"/>
      <w:bookmarkStart w:id="3497" w:name="_Ref472220285"/>
      <w:bookmarkStart w:id="3498" w:name="_Toc185305340"/>
      <w:bookmarkStart w:id="3499" w:name="_Toc185305559"/>
      <w:bookmarkStart w:id="3500" w:name="_Toc318972328"/>
      <w:bookmarkStart w:id="3501" w:name="_Toc323037418"/>
      <w:bookmarkStart w:id="3502" w:name="_Toc338243594"/>
      <w:bookmarkStart w:id="3503" w:name="_Toc354474277"/>
      <w:bookmarkStart w:id="3504" w:name="_Toc478053466"/>
      <w:bookmarkStart w:id="3505" w:name="_Toc69205128"/>
      <w:bookmarkStart w:id="3506" w:name="_Toc69205473"/>
      <w:bookmarkStart w:id="3507" w:name="_Toc69304165"/>
      <w:r w:rsidRPr="0029606E">
        <w:t>“Fast-track procedure”</w:t>
      </w:r>
      <w:bookmarkEnd w:id="3496"/>
      <w:bookmarkEnd w:id="3497"/>
      <w:bookmarkEnd w:id="3498"/>
      <w:bookmarkEnd w:id="3499"/>
      <w:bookmarkEnd w:id="3500"/>
      <w:bookmarkEnd w:id="3501"/>
      <w:bookmarkEnd w:id="3502"/>
      <w:bookmarkEnd w:id="3503"/>
      <w:bookmarkEnd w:id="3504"/>
      <w:bookmarkEnd w:id="3505"/>
      <w:bookmarkEnd w:id="3506"/>
      <w:bookmarkEnd w:id="3507"/>
    </w:p>
    <w:p w14:paraId="59D777C4" w14:textId="77777777" w:rsidR="00D77357" w:rsidRPr="0029606E" w:rsidRDefault="00D77357" w:rsidP="00D77357">
      <w:pPr>
        <w:pStyle w:val="p3"/>
      </w:pPr>
      <w:r w:rsidRPr="0029606E">
        <w:rPr>
          <w:b/>
        </w:rPr>
        <w:fldChar w:fldCharType="begin" w:fldLock="1"/>
      </w:r>
      <w:r w:rsidRPr="0029606E">
        <w:rPr>
          <w:b/>
        </w:rPr>
        <w:instrText xml:space="preserve"> REF _Ref472220285 \r \h  \* MERGEFORMAT </w:instrText>
      </w:r>
      <w:r w:rsidRPr="0029606E">
        <w:rPr>
          <w:b/>
        </w:rPr>
      </w:r>
      <w:r w:rsidRPr="0029606E">
        <w:rPr>
          <w:b/>
        </w:rPr>
        <w:fldChar w:fldCharType="separate"/>
      </w:r>
      <w:r w:rsidRPr="0029606E">
        <w:rPr>
          <w:b/>
        </w:rPr>
        <w:t>F.2</w:t>
      </w:r>
      <w:r w:rsidRPr="0029606E">
        <w:rPr>
          <w:b/>
        </w:rPr>
        <w:fldChar w:fldCharType="end"/>
      </w:r>
      <w:r w:rsidRPr="0029606E">
        <w:rPr>
          <w:b/>
        </w:rPr>
        <w:t>.1</w:t>
      </w:r>
      <w:r w:rsidRPr="0029606E">
        <w:tab/>
        <w:t>Proposals to apply the fast-track procedure may be made as follows.</w:t>
      </w:r>
    </w:p>
    <w:p w14:paraId="3A1A8B7F" w14:textId="51F78DCC" w:rsidR="00D77357" w:rsidRPr="0029606E" w:rsidRDefault="00D77357" w:rsidP="00D77357">
      <w:pPr>
        <w:pStyle w:val="p4"/>
      </w:pPr>
      <w:r w:rsidRPr="0029606E">
        <w:rPr>
          <w:b/>
        </w:rPr>
        <w:fldChar w:fldCharType="begin" w:fldLock="1"/>
      </w:r>
      <w:r w:rsidRPr="0029606E">
        <w:rPr>
          <w:b/>
        </w:rPr>
        <w:instrText xml:space="preserve"> REF _Ref472220285 \r \h  \* MERGEFORMAT </w:instrText>
      </w:r>
      <w:r w:rsidRPr="0029606E">
        <w:rPr>
          <w:b/>
        </w:rPr>
      </w:r>
      <w:r w:rsidRPr="0029606E">
        <w:rPr>
          <w:b/>
        </w:rPr>
        <w:fldChar w:fldCharType="separate"/>
      </w:r>
      <w:r w:rsidRPr="0029606E">
        <w:rPr>
          <w:b/>
        </w:rPr>
        <w:t>F.2</w:t>
      </w:r>
      <w:r w:rsidRPr="0029606E">
        <w:rPr>
          <w:b/>
        </w:rPr>
        <w:fldChar w:fldCharType="end"/>
      </w:r>
      <w:r w:rsidRPr="0029606E">
        <w:rPr>
          <w:b/>
        </w:rPr>
        <w:t>.1.1</w:t>
      </w:r>
      <w:r w:rsidRPr="0029606E">
        <w:tab/>
      </w:r>
      <w:r w:rsidR="008C22DD" w:rsidRPr="0029606E">
        <w:t>The Committee Secretariat, a</w:t>
      </w:r>
      <w:r w:rsidRPr="0029606E">
        <w:t>ny P</w:t>
      </w:r>
      <w:r w:rsidR="0025539D" w:rsidRPr="0029606E">
        <w:noBreakHyphen/>
        <w:t>member</w:t>
      </w:r>
      <w:r w:rsidRPr="0029606E">
        <w:t xml:space="preserve"> or category A liaison organization of a concerned </w:t>
      </w:r>
      <w:del w:id="3508" w:author="Author">
        <w:r w:rsidRPr="0029606E" w:rsidDel="006566B7">
          <w:delText>technical committee or subcommittee</w:delText>
        </w:r>
      </w:del>
      <w:ins w:id="3509" w:author="Author">
        <w:r w:rsidR="006566B7">
          <w:t>committee</w:t>
        </w:r>
      </w:ins>
      <w:r w:rsidRPr="0029606E">
        <w:t xml:space="preserve"> may propose that an </w:t>
      </w:r>
      <w:r w:rsidRPr="0029606E">
        <w:rPr>
          <w:b/>
        </w:rPr>
        <w:t xml:space="preserve">existing </w:t>
      </w:r>
      <w:del w:id="3510" w:author="Author">
        <w:r w:rsidRPr="0029606E" w:rsidDel="00AB38E9">
          <w:rPr>
            <w:b/>
          </w:rPr>
          <w:delText xml:space="preserve">standard </w:delText>
        </w:r>
      </w:del>
      <w:ins w:id="3511" w:author="Author">
        <w:r w:rsidR="00AB38E9">
          <w:rPr>
            <w:b/>
          </w:rPr>
          <w:t xml:space="preserve">document </w:t>
        </w:r>
      </w:ins>
      <w:r w:rsidRPr="0029606E">
        <w:rPr>
          <w:b/>
        </w:rPr>
        <w:t>from any source</w:t>
      </w:r>
      <w:r w:rsidRPr="0029606E">
        <w:t xml:space="preserve"> be submitted for vote as an enquiry draft. The proposer shall obtain the agreement of the originating organization before making a proposal. The criteria for proposing an existing </w:t>
      </w:r>
      <w:del w:id="3512" w:author="Author">
        <w:r w:rsidRPr="0029606E" w:rsidDel="00AB38E9">
          <w:delText xml:space="preserve">standard </w:delText>
        </w:r>
      </w:del>
      <w:ins w:id="3513" w:author="Author">
        <w:r w:rsidR="00AB38E9">
          <w:t xml:space="preserve">document </w:t>
        </w:r>
      </w:ins>
      <w:r w:rsidRPr="0029606E">
        <w:t>for the fast-track procedure are a matter for each proposer to decide.</w:t>
      </w:r>
    </w:p>
    <w:p w14:paraId="27665331" w14:textId="1C2C070B" w:rsidR="00D77357" w:rsidRPr="0029606E" w:rsidRDefault="00D77357" w:rsidP="00D77357">
      <w:pPr>
        <w:pStyle w:val="p4"/>
      </w:pPr>
      <w:r w:rsidRPr="0029606E">
        <w:rPr>
          <w:b/>
        </w:rPr>
        <w:fldChar w:fldCharType="begin" w:fldLock="1"/>
      </w:r>
      <w:r w:rsidRPr="0029606E">
        <w:rPr>
          <w:b/>
        </w:rPr>
        <w:instrText xml:space="preserve"> REF _Ref472220285 \r \h  \* MERGEFORMAT </w:instrText>
      </w:r>
      <w:r w:rsidRPr="0029606E">
        <w:rPr>
          <w:b/>
        </w:rPr>
      </w:r>
      <w:r w:rsidRPr="0029606E">
        <w:rPr>
          <w:b/>
        </w:rPr>
        <w:fldChar w:fldCharType="separate"/>
      </w:r>
      <w:r w:rsidRPr="0029606E">
        <w:rPr>
          <w:b/>
        </w:rPr>
        <w:t>F.2</w:t>
      </w:r>
      <w:r w:rsidRPr="0029606E">
        <w:rPr>
          <w:b/>
        </w:rPr>
        <w:fldChar w:fldCharType="end"/>
      </w:r>
      <w:r w:rsidRPr="0029606E">
        <w:rPr>
          <w:b/>
        </w:rPr>
        <w:t>.1.2</w:t>
      </w:r>
      <w:r w:rsidRPr="0029606E">
        <w:tab/>
        <w:t xml:space="preserve">An international standardizing body recognized by the </w:t>
      </w:r>
      <w:del w:id="3514" w:author="Author">
        <w:r w:rsidRPr="0029606E" w:rsidDel="00E51FC0">
          <w:delText>ISO or IEC </w:delText>
        </w:r>
      </w:del>
      <w:r w:rsidRPr="0029606E">
        <w:t xml:space="preserve">council board may propose that a </w:t>
      </w:r>
      <w:del w:id="3515" w:author="Author">
        <w:r w:rsidRPr="0029606E" w:rsidDel="00AB38E9">
          <w:rPr>
            <w:b/>
          </w:rPr>
          <w:delText xml:space="preserve">standard </w:delText>
        </w:r>
      </w:del>
      <w:ins w:id="3516" w:author="Author">
        <w:r w:rsidR="00AB38E9">
          <w:rPr>
            <w:b/>
          </w:rPr>
          <w:t xml:space="preserve">document </w:t>
        </w:r>
      </w:ins>
      <w:r w:rsidRPr="0029606E">
        <w:rPr>
          <w:b/>
        </w:rPr>
        <w:t>developed by that body</w:t>
      </w:r>
      <w:r w:rsidRPr="0029606E">
        <w:t xml:space="preserve"> be submitted for vote as a final draft International Standard.</w:t>
      </w:r>
    </w:p>
    <w:p w14:paraId="1B92404A" w14:textId="5185F974" w:rsidR="00D77357" w:rsidRPr="0029606E" w:rsidRDefault="00D77357" w:rsidP="00D77357">
      <w:pPr>
        <w:pStyle w:val="p4"/>
      </w:pPr>
      <w:r w:rsidRPr="0029606E">
        <w:rPr>
          <w:b/>
        </w:rPr>
        <w:fldChar w:fldCharType="begin" w:fldLock="1"/>
      </w:r>
      <w:r w:rsidRPr="0029606E">
        <w:rPr>
          <w:b/>
        </w:rPr>
        <w:instrText xml:space="preserve"> REF _Ref472220285 \r \h  \* MERGEFORMAT </w:instrText>
      </w:r>
      <w:r w:rsidRPr="0029606E">
        <w:rPr>
          <w:b/>
        </w:rPr>
      </w:r>
      <w:r w:rsidRPr="0029606E">
        <w:rPr>
          <w:b/>
        </w:rPr>
        <w:fldChar w:fldCharType="separate"/>
      </w:r>
      <w:r w:rsidRPr="0029606E">
        <w:rPr>
          <w:b/>
        </w:rPr>
        <w:t>F.2</w:t>
      </w:r>
      <w:r w:rsidRPr="0029606E">
        <w:rPr>
          <w:b/>
        </w:rPr>
        <w:fldChar w:fldCharType="end"/>
      </w:r>
      <w:r w:rsidRPr="0029606E">
        <w:rPr>
          <w:b/>
        </w:rPr>
        <w:t>.1.3</w:t>
      </w:r>
      <w:r w:rsidRPr="0029606E">
        <w:tab/>
        <w:t xml:space="preserve">An organization having entered into a formal technical agreement with ISO or IEC may propose, in agreement with the appropriate </w:t>
      </w:r>
      <w:del w:id="3517" w:author="Author">
        <w:r w:rsidRPr="0029606E" w:rsidDel="006566B7">
          <w:delText>technical committee or subcommittee</w:delText>
        </w:r>
      </w:del>
      <w:ins w:id="3518" w:author="Author">
        <w:r w:rsidR="006566B7">
          <w:t>committee</w:t>
        </w:r>
      </w:ins>
      <w:r w:rsidRPr="0029606E">
        <w:t xml:space="preserve">, that a </w:t>
      </w:r>
      <w:r w:rsidRPr="0029606E">
        <w:rPr>
          <w:b/>
        </w:rPr>
        <w:t xml:space="preserve">draft </w:t>
      </w:r>
      <w:del w:id="3519" w:author="Author">
        <w:r w:rsidRPr="0029606E" w:rsidDel="00AB38E9">
          <w:rPr>
            <w:b/>
          </w:rPr>
          <w:delText xml:space="preserve">standard </w:delText>
        </w:r>
      </w:del>
      <w:ins w:id="3520" w:author="Author">
        <w:r w:rsidR="00AB38E9">
          <w:rPr>
            <w:b/>
          </w:rPr>
          <w:t xml:space="preserve">document </w:t>
        </w:r>
      </w:ins>
      <w:r w:rsidRPr="0029606E">
        <w:rPr>
          <w:b/>
        </w:rPr>
        <w:t>developed by that organization</w:t>
      </w:r>
      <w:r w:rsidRPr="0029606E">
        <w:t xml:space="preserve"> be submitted for vote as an enquiry draft within that </w:t>
      </w:r>
      <w:del w:id="3521" w:author="Author">
        <w:r w:rsidRPr="0029606E" w:rsidDel="006566B7">
          <w:delText>technical committee or subcommittee</w:delText>
        </w:r>
      </w:del>
      <w:ins w:id="3522" w:author="Author">
        <w:r w:rsidR="006566B7">
          <w:t>committee</w:t>
        </w:r>
      </w:ins>
      <w:r w:rsidRPr="0029606E">
        <w:t>.</w:t>
      </w:r>
    </w:p>
    <w:p w14:paraId="54B92748" w14:textId="77777777" w:rsidR="00D77357" w:rsidRPr="0029606E" w:rsidRDefault="00D77357" w:rsidP="00154231">
      <w:pPr>
        <w:pStyle w:val="p3"/>
        <w:keepNext/>
      </w:pPr>
      <w:r w:rsidRPr="0029606E">
        <w:rPr>
          <w:b/>
        </w:rPr>
        <w:fldChar w:fldCharType="begin" w:fldLock="1"/>
      </w:r>
      <w:r w:rsidRPr="0029606E">
        <w:rPr>
          <w:b/>
        </w:rPr>
        <w:instrText xml:space="preserve"> REF _Ref472220285 \r \h  \* MERGEFORMAT </w:instrText>
      </w:r>
      <w:r w:rsidRPr="0029606E">
        <w:rPr>
          <w:b/>
        </w:rPr>
      </w:r>
      <w:r w:rsidRPr="0029606E">
        <w:rPr>
          <w:b/>
        </w:rPr>
        <w:fldChar w:fldCharType="separate"/>
      </w:r>
      <w:r w:rsidRPr="0029606E">
        <w:rPr>
          <w:b/>
        </w:rPr>
        <w:t>F.2</w:t>
      </w:r>
      <w:r w:rsidRPr="0029606E">
        <w:rPr>
          <w:b/>
        </w:rPr>
        <w:fldChar w:fldCharType="end"/>
      </w:r>
      <w:r w:rsidRPr="0029606E">
        <w:rPr>
          <w:b/>
        </w:rPr>
        <w:t>.2</w:t>
      </w:r>
      <w:r w:rsidRPr="0029606E">
        <w:tab/>
        <w:t>The proposal shall be received by the Chief Executive Officer, who shall take the following actions:</w:t>
      </w:r>
    </w:p>
    <w:p w14:paraId="5E24CB2C" w14:textId="49F0A042" w:rsidR="00D77357" w:rsidRPr="0029606E" w:rsidRDefault="00154231" w:rsidP="00EF7C20">
      <w:pPr>
        <w:pStyle w:val="ListNumber1"/>
      </w:pPr>
      <w:r w:rsidRPr="0029606E">
        <w:t>a</w:t>
      </w:r>
      <w:r w:rsidR="00BF3BC8" w:rsidRPr="0029606E">
        <w:t>)</w:t>
      </w:r>
      <w:r w:rsidR="00BF3BC8" w:rsidRPr="0029606E">
        <w:tab/>
      </w:r>
      <w:r w:rsidR="00D77357" w:rsidRPr="0029606E">
        <w:t xml:space="preserve">settle the copyright and/or trademark situation with the organization having originated the proposed document, so that it can be freely copied and distributed to </w:t>
      </w:r>
      <w:r w:rsidR="00D81FA7" w:rsidRPr="0029606E">
        <w:t>National Bodies</w:t>
      </w:r>
      <w:r w:rsidR="00D77357" w:rsidRPr="0029606E">
        <w:t xml:space="preserve"> without restriction</w:t>
      </w:r>
      <w:r w:rsidR="00B445EA" w:rsidRPr="0029606E">
        <w:t xml:space="preserve">, and advise the organization that the ISO/IEC intellectual property policies shall apply to the proposed document, see in particular </w:t>
      </w:r>
      <w:r w:rsidR="00EF7C20" w:rsidRPr="0029606E">
        <w:fldChar w:fldCharType="begin"/>
      </w:r>
      <w:r w:rsidR="00EF7C20" w:rsidRPr="0029606E">
        <w:instrText xml:space="preserve"> REF _Ref29711757 \r \h </w:instrText>
      </w:r>
      <w:r w:rsidR="00EF7C20" w:rsidRPr="0029606E">
        <w:fldChar w:fldCharType="separate"/>
      </w:r>
      <w:r w:rsidR="005C35CA">
        <w:t>2.13</w:t>
      </w:r>
      <w:r w:rsidR="00EF7C20" w:rsidRPr="0029606E">
        <w:fldChar w:fldCharType="end"/>
      </w:r>
      <w:r w:rsidR="00B445EA" w:rsidRPr="0029606E">
        <w:t xml:space="preserve"> and </w:t>
      </w:r>
      <w:r w:rsidR="00EF7C20" w:rsidRPr="0029606E">
        <w:fldChar w:fldCharType="begin"/>
      </w:r>
      <w:r w:rsidR="00EF7C20" w:rsidRPr="0029606E">
        <w:instrText xml:space="preserve"> REF _Ref510790344 \r \h </w:instrText>
      </w:r>
      <w:r w:rsidR="00EF7C20" w:rsidRPr="0029606E">
        <w:fldChar w:fldCharType="separate"/>
      </w:r>
      <w:r w:rsidR="005C35CA">
        <w:t>2.14</w:t>
      </w:r>
      <w:r w:rsidR="00EF7C20" w:rsidRPr="0029606E">
        <w:fldChar w:fldCharType="end"/>
      </w:r>
      <w:r w:rsidR="00D77357" w:rsidRPr="0029606E">
        <w:t>;</w:t>
      </w:r>
    </w:p>
    <w:p w14:paraId="449344E7" w14:textId="2C570D3A" w:rsidR="00D77357" w:rsidRPr="0029606E" w:rsidRDefault="00154231" w:rsidP="00970921">
      <w:pPr>
        <w:pStyle w:val="ListNumber1"/>
      </w:pPr>
      <w:bookmarkStart w:id="3523" w:name="_Ref465738018"/>
      <w:r w:rsidRPr="0029606E">
        <w:t>b</w:t>
      </w:r>
      <w:r w:rsidR="00A77870" w:rsidRPr="0029606E">
        <w:t>)</w:t>
      </w:r>
      <w:r w:rsidR="00A77870" w:rsidRPr="0029606E">
        <w:tab/>
      </w:r>
      <w:r w:rsidR="00D77357" w:rsidRPr="0029606E">
        <w:t xml:space="preserve">for cases </w:t>
      </w:r>
      <w:r w:rsidR="00D77357" w:rsidRPr="0029606E">
        <w:fldChar w:fldCharType="begin" w:fldLock="1"/>
      </w:r>
      <w:r w:rsidR="00D77357" w:rsidRPr="0029606E">
        <w:instrText xml:space="preserve"> REF _Ref472220285 \r \h  \* MERGEFORMAT </w:instrText>
      </w:r>
      <w:r w:rsidR="00D77357" w:rsidRPr="0029606E">
        <w:fldChar w:fldCharType="separate"/>
      </w:r>
      <w:r w:rsidR="00D77357" w:rsidRPr="0029606E">
        <w:t>F.2</w:t>
      </w:r>
      <w:r w:rsidR="00D77357" w:rsidRPr="0029606E">
        <w:fldChar w:fldCharType="end"/>
      </w:r>
      <w:r w:rsidR="00D77357" w:rsidRPr="0029606E">
        <w:t xml:space="preserve">.1.1 and </w:t>
      </w:r>
      <w:r w:rsidR="00D77357" w:rsidRPr="0029606E">
        <w:fldChar w:fldCharType="begin" w:fldLock="1"/>
      </w:r>
      <w:r w:rsidR="00D77357" w:rsidRPr="0029606E">
        <w:instrText xml:space="preserve"> REF _Ref472220285 \r \h  \* MERGEFORMAT </w:instrText>
      </w:r>
      <w:r w:rsidR="00D77357" w:rsidRPr="0029606E">
        <w:fldChar w:fldCharType="separate"/>
      </w:r>
      <w:r w:rsidR="00D77357" w:rsidRPr="0029606E">
        <w:t>F.2</w:t>
      </w:r>
      <w:r w:rsidR="00D77357" w:rsidRPr="0029606E">
        <w:fldChar w:fldCharType="end"/>
      </w:r>
      <w:r w:rsidR="00D77357" w:rsidRPr="0029606E">
        <w:t>.1.3, assess in consultation with the relevant secretariats which technical committee/subcommittee is competent for the subject covered by the proposed document</w:t>
      </w:r>
      <w:r w:rsidR="00970921" w:rsidRPr="0029606E">
        <w:t>. In cases where a relevant committee is identified, the proposal, with rationale for</w:t>
      </w:r>
      <w:r w:rsidR="00F73648" w:rsidRPr="0029606E">
        <w:t xml:space="preserve"> </w:t>
      </w:r>
      <w:r w:rsidR="00970921" w:rsidRPr="0029606E">
        <w:t>using the Fast Track route, shall be circulated for awareness to the committee prior to the</w:t>
      </w:r>
      <w:r w:rsidR="00F73648" w:rsidRPr="0029606E">
        <w:t xml:space="preserve"> </w:t>
      </w:r>
      <w:r w:rsidR="00970921" w:rsidRPr="0029606E">
        <w:t>enquiry vote.</w:t>
      </w:r>
      <w:r w:rsidR="00D77357" w:rsidRPr="0029606E">
        <w:t xml:space="preserve"> </w:t>
      </w:r>
      <w:r w:rsidR="00F73648" w:rsidRPr="0029606E">
        <w:t>W</w:t>
      </w:r>
      <w:r w:rsidR="00D77357" w:rsidRPr="0029606E">
        <w:t>here no technical committee exists competent to deal with the subject of the document in question, the Chief Executive Officer shall refer the proposal to the technical management board, which may request the Chief Executive Officer to submit the document to the enquiry stage and to establish an ad hoc group to deal with matters subsequently arising;</w:t>
      </w:r>
      <w:bookmarkEnd w:id="3523"/>
    </w:p>
    <w:p w14:paraId="60C73DAA" w14:textId="77777777" w:rsidR="00D77357" w:rsidRPr="0029606E" w:rsidRDefault="00154231" w:rsidP="00154231">
      <w:pPr>
        <w:pStyle w:val="ListNumber1"/>
      </w:pPr>
      <w:r w:rsidRPr="0029606E">
        <w:t>c</w:t>
      </w:r>
      <w:r w:rsidR="00A77870" w:rsidRPr="0029606E">
        <w:t>)</w:t>
      </w:r>
      <w:r w:rsidR="00A77870" w:rsidRPr="0029606E">
        <w:tab/>
      </w:r>
      <w:r w:rsidR="00D77357" w:rsidRPr="0029606E">
        <w:t>ascertain that there is no evident contradiction with other International Standards;</w:t>
      </w:r>
    </w:p>
    <w:p w14:paraId="5695843D" w14:textId="62E46FB0" w:rsidR="00D77357" w:rsidRPr="0029606E" w:rsidRDefault="00154231" w:rsidP="00154231">
      <w:pPr>
        <w:pStyle w:val="ListNumber1"/>
      </w:pPr>
      <w:r w:rsidRPr="0029606E">
        <w:t>d</w:t>
      </w:r>
      <w:r w:rsidR="00A77870" w:rsidRPr="0029606E">
        <w:t>)</w:t>
      </w:r>
      <w:r w:rsidR="00A77870" w:rsidRPr="0029606E">
        <w:tab/>
      </w:r>
      <w:r w:rsidR="00D77357" w:rsidRPr="0029606E">
        <w:t>distribute the proposed document as an enquiry draft (</w:t>
      </w:r>
      <w:r w:rsidR="00D77357" w:rsidRPr="0029606E">
        <w:fldChar w:fldCharType="begin" w:fldLock="1"/>
      </w:r>
      <w:r w:rsidR="00D77357" w:rsidRPr="0029606E">
        <w:instrText xml:space="preserve"> REF _Ref472220285 \r \h  \* MERGEFORMAT </w:instrText>
      </w:r>
      <w:r w:rsidR="00D77357" w:rsidRPr="0029606E">
        <w:fldChar w:fldCharType="separate"/>
      </w:r>
      <w:r w:rsidR="00D77357" w:rsidRPr="0029606E">
        <w:t>F.2</w:t>
      </w:r>
      <w:r w:rsidR="00D77357" w:rsidRPr="0029606E">
        <w:fldChar w:fldCharType="end"/>
      </w:r>
      <w:r w:rsidR="00D77357" w:rsidRPr="0029606E">
        <w:t xml:space="preserve">.1.1 and </w:t>
      </w:r>
      <w:r w:rsidR="00D77357" w:rsidRPr="0029606E">
        <w:fldChar w:fldCharType="begin" w:fldLock="1"/>
      </w:r>
      <w:r w:rsidR="00D77357" w:rsidRPr="0029606E">
        <w:instrText xml:space="preserve"> REF _Ref472220285 \r \h  \* MERGEFORMAT </w:instrText>
      </w:r>
      <w:r w:rsidR="00D77357" w:rsidRPr="0029606E">
        <w:fldChar w:fldCharType="separate"/>
      </w:r>
      <w:r w:rsidR="00D77357" w:rsidRPr="0029606E">
        <w:t>F.2</w:t>
      </w:r>
      <w:r w:rsidR="00D77357" w:rsidRPr="0029606E">
        <w:fldChar w:fldCharType="end"/>
      </w:r>
      <w:r w:rsidR="00D77357" w:rsidRPr="0029606E">
        <w:t xml:space="preserve">.1.3) in accordance with </w:t>
      </w:r>
      <w:bookmarkStart w:id="3524" w:name="_Hlt477317150"/>
      <w:r w:rsidRPr="0029606E">
        <w:fldChar w:fldCharType="begin"/>
      </w:r>
      <w:r w:rsidRPr="0029606E">
        <w:instrText xml:space="preserve"> REF _Ref509831690 \r \h </w:instrText>
      </w:r>
      <w:r w:rsidRPr="0029606E">
        <w:fldChar w:fldCharType="separate"/>
      </w:r>
      <w:r w:rsidR="005C35CA">
        <w:t>2.6</w:t>
      </w:r>
      <w:r w:rsidRPr="0029606E">
        <w:fldChar w:fldCharType="end"/>
      </w:r>
      <w:r w:rsidR="00D77357" w:rsidRPr="0029606E">
        <w:t>.1</w:t>
      </w:r>
      <w:bookmarkEnd w:id="3524"/>
      <w:r w:rsidR="00D77357" w:rsidRPr="0029606E">
        <w:t xml:space="preserve">, or as a final draft International Standard (case </w:t>
      </w:r>
      <w:r w:rsidR="00D77357" w:rsidRPr="0029606E">
        <w:fldChar w:fldCharType="begin" w:fldLock="1"/>
      </w:r>
      <w:r w:rsidR="00D77357" w:rsidRPr="0029606E">
        <w:instrText xml:space="preserve"> REF _Ref472220285 \r \h  \* MERGEFORMAT </w:instrText>
      </w:r>
      <w:r w:rsidR="00D77357" w:rsidRPr="0029606E">
        <w:fldChar w:fldCharType="separate"/>
      </w:r>
      <w:r w:rsidR="00D77357" w:rsidRPr="0029606E">
        <w:t>F.2</w:t>
      </w:r>
      <w:r w:rsidR="00D77357" w:rsidRPr="0029606E">
        <w:fldChar w:fldCharType="end"/>
      </w:r>
      <w:r w:rsidR="00D77357" w:rsidRPr="0029606E">
        <w:t xml:space="preserve">.1.2) in accordance with </w:t>
      </w:r>
      <w:r w:rsidRPr="0029606E">
        <w:fldChar w:fldCharType="begin"/>
      </w:r>
      <w:r w:rsidRPr="0029606E">
        <w:instrText xml:space="preserve"> REF _Ref509831704 \r \h </w:instrText>
      </w:r>
      <w:r w:rsidRPr="0029606E">
        <w:fldChar w:fldCharType="separate"/>
      </w:r>
      <w:r w:rsidR="005C35CA">
        <w:t>2.7</w:t>
      </w:r>
      <w:r w:rsidRPr="0029606E">
        <w:fldChar w:fldCharType="end"/>
      </w:r>
      <w:r w:rsidR="00D77357" w:rsidRPr="0029606E">
        <w:t xml:space="preserve">.1, indicating (in cases </w:t>
      </w:r>
      <w:r w:rsidR="00D77357" w:rsidRPr="0029606E">
        <w:fldChar w:fldCharType="begin" w:fldLock="1"/>
      </w:r>
      <w:r w:rsidR="00D77357" w:rsidRPr="0029606E">
        <w:instrText xml:space="preserve"> REF _Ref472220285 \r \h  \* MERGEFORMAT </w:instrText>
      </w:r>
      <w:r w:rsidR="00D77357" w:rsidRPr="0029606E">
        <w:fldChar w:fldCharType="separate"/>
      </w:r>
      <w:r w:rsidR="00D77357" w:rsidRPr="0029606E">
        <w:t>F.2</w:t>
      </w:r>
      <w:r w:rsidR="00D77357" w:rsidRPr="0029606E">
        <w:fldChar w:fldCharType="end"/>
      </w:r>
      <w:r w:rsidR="00D77357" w:rsidRPr="0029606E">
        <w:t xml:space="preserve">.1.1 and </w:t>
      </w:r>
      <w:r w:rsidR="00D77357" w:rsidRPr="0029606E">
        <w:fldChar w:fldCharType="begin" w:fldLock="1"/>
      </w:r>
      <w:r w:rsidR="00D77357" w:rsidRPr="0029606E">
        <w:instrText xml:space="preserve"> REF _Ref472220285 \r \h  \* MERGEFORMAT </w:instrText>
      </w:r>
      <w:r w:rsidR="00D77357" w:rsidRPr="0029606E">
        <w:fldChar w:fldCharType="separate"/>
      </w:r>
      <w:r w:rsidR="00D77357" w:rsidRPr="0029606E">
        <w:t>F.2</w:t>
      </w:r>
      <w:r w:rsidR="00D77357" w:rsidRPr="0029606E">
        <w:fldChar w:fldCharType="end"/>
      </w:r>
      <w:r w:rsidR="00D77357" w:rsidRPr="0029606E">
        <w:t>.1.3) the technical committee/subcommittee to the domain of which the proposed document belongs.</w:t>
      </w:r>
    </w:p>
    <w:p w14:paraId="40FEFE10" w14:textId="77777777" w:rsidR="00D77357" w:rsidRPr="0029606E" w:rsidRDefault="00D77357" w:rsidP="00D77357">
      <w:pPr>
        <w:pStyle w:val="p3"/>
      </w:pPr>
      <w:r w:rsidRPr="0029606E">
        <w:rPr>
          <w:b/>
        </w:rPr>
        <w:fldChar w:fldCharType="begin" w:fldLock="1"/>
      </w:r>
      <w:r w:rsidRPr="0029606E">
        <w:rPr>
          <w:b/>
        </w:rPr>
        <w:instrText xml:space="preserve"> REF _Ref472220285 \r \h  \* MERGEFORMAT </w:instrText>
      </w:r>
      <w:r w:rsidRPr="0029606E">
        <w:rPr>
          <w:b/>
        </w:rPr>
      </w:r>
      <w:r w:rsidRPr="0029606E">
        <w:rPr>
          <w:b/>
        </w:rPr>
        <w:fldChar w:fldCharType="separate"/>
      </w:r>
      <w:r w:rsidRPr="0029606E">
        <w:rPr>
          <w:b/>
        </w:rPr>
        <w:t>F.2</w:t>
      </w:r>
      <w:r w:rsidRPr="0029606E">
        <w:rPr>
          <w:b/>
        </w:rPr>
        <w:fldChar w:fldCharType="end"/>
      </w:r>
      <w:r w:rsidRPr="0029606E">
        <w:rPr>
          <w:b/>
        </w:rPr>
        <w:t>.3</w:t>
      </w:r>
      <w:r w:rsidRPr="0029606E">
        <w:tab/>
        <w:t xml:space="preserve">The period for voting and the conditions for approval shall be as specified in </w:t>
      </w:r>
      <w:r w:rsidRPr="0029606E">
        <w:fldChar w:fldCharType="begin" w:fldLock="1"/>
      </w:r>
      <w:r w:rsidRPr="0029606E">
        <w:instrText xml:space="preserve"> REF _Ref465564756 \r \h  \* MERGEFORMAT </w:instrText>
      </w:r>
      <w:r w:rsidRPr="0029606E">
        <w:fldChar w:fldCharType="separate"/>
      </w:r>
      <w:r w:rsidRPr="0029606E">
        <w:t>2.6</w:t>
      </w:r>
      <w:r w:rsidRPr="0029606E">
        <w:fldChar w:fldCharType="end"/>
      </w:r>
      <w:r w:rsidRPr="0029606E">
        <w:t xml:space="preserve"> for an enquiry draft and </w:t>
      </w:r>
      <w:r w:rsidRPr="0029606E">
        <w:fldChar w:fldCharType="begin" w:fldLock="1"/>
      </w:r>
      <w:r w:rsidRPr="0029606E">
        <w:instrText xml:space="preserve"> REF _Ref465564831 \r \h  \* MERGEFORMAT </w:instrText>
      </w:r>
      <w:r w:rsidRPr="0029606E">
        <w:fldChar w:fldCharType="separate"/>
      </w:r>
      <w:r w:rsidRPr="0029606E">
        <w:t>2.7</w:t>
      </w:r>
      <w:r w:rsidRPr="0029606E">
        <w:fldChar w:fldCharType="end"/>
      </w:r>
      <w:r w:rsidRPr="0029606E">
        <w:t xml:space="preserve"> for a final draft International Standard. In the case where no technical committee is involved, the condition for approval of a final draft International Standard is that not more than one-quarter of the total number of votes cast are negative.</w:t>
      </w:r>
    </w:p>
    <w:p w14:paraId="116586DB" w14:textId="77777777" w:rsidR="00BF3BC8" w:rsidRPr="0029606E" w:rsidRDefault="00E51981" w:rsidP="00D77357">
      <w:pPr>
        <w:pStyle w:val="BodyText"/>
        <w:rPr>
          <w:rStyle w:val="zzzHighlight"/>
        </w:rPr>
      </w:pPr>
      <w:r w:rsidRPr="0029606E">
        <w:rPr>
          <w:rStyle w:val="zzzHighlight"/>
        </w:rPr>
        <w:t xml:space="preserve">In </w:t>
      </w:r>
      <w:r w:rsidR="00D77357" w:rsidRPr="0029606E">
        <w:rPr>
          <w:rStyle w:val="zzzHighlight"/>
        </w:rPr>
        <w:t xml:space="preserve">ISO the voting period on a proposal submitted as a final draft International Standard shall be </w:t>
      </w:r>
      <w:r w:rsidR="00674102" w:rsidRPr="0029606E">
        <w:rPr>
          <w:rStyle w:val="zzzHighlight"/>
        </w:rPr>
        <w:t>20</w:t>
      </w:r>
      <w:r w:rsidR="00713D34" w:rsidRPr="0029606E">
        <w:rPr>
          <w:rStyle w:val="zzzHighlight"/>
        </w:rPr>
        <w:t> </w:t>
      </w:r>
      <w:r w:rsidR="00674102" w:rsidRPr="0029606E">
        <w:rPr>
          <w:rStyle w:val="zzzHighlight"/>
        </w:rPr>
        <w:t>weeks</w:t>
      </w:r>
      <w:r w:rsidR="00D77357" w:rsidRPr="0029606E">
        <w:rPr>
          <w:rStyle w:val="zzzHighlight"/>
        </w:rPr>
        <w:t>.</w:t>
      </w:r>
    </w:p>
    <w:p w14:paraId="7EF32744" w14:textId="53401531" w:rsidR="00D77357" w:rsidRPr="0029606E" w:rsidRDefault="00D77357" w:rsidP="00D77357">
      <w:pPr>
        <w:pStyle w:val="p3"/>
      </w:pPr>
      <w:r w:rsidRPr="0029606E">
        <w:rPr>
          <w:b/>
        </w:rPr>
        <w:fldChar w:fldCharType="begin" w:fldLock="1"/>
      </w:r>
      <w:r w:rsidRPr="0029606E">
        <w:rPr>
          <w:b/>
        </w:rPr>
        <w:instrText xml:space="preserve"> REF _Ref472220285 \r \h  \* MERGEFORMAT </w:instrText>
      </w:r>
      <w:r w:rsidRPr="0029606E">
        <w:rPr>
          <w:b/>
        </w:rPr>
      </w:r>
      <w:r w:rsidRPr="0029606E">
        <w:rPr>
          <w:b/>
        </w:rPr>
        <w:fldChar w:fldCharType="separate"/>
      </w:r>
      <w:r w:rsidRPr="0029606E">
        <w:rPr>
          <w:b/>
        </w:rPr>
        <w:t>F.2</w:t>
      </w:r>
      <w:r w:rsidRPr="0029606E">
        <w:rPr>
          <w:b/>
        </w:rPr>
        <w:fldChar w:fldCharType="end"/>
      </w:r>
      <w:r w:rsidRPr="0029606E">
        <w:rPr>
          <w:b/>
        </w:rPr>
        <w:t>.4</w:t>
      </w:r>
      <w:r w:rsidRPr="0029606E">
        <w:tab/>
        <w:t xml:space="preserve">If, for an enquiry draft, the conditions of approval are met, the draft </w:t>
      </w:r>
      <w:del w:id="3525" w:author="Author">
        <w:r w:rsidRPr="0029606E" w:rsidDel="00AB38E9">
          <w:delText xml:space="preserve">standard </w:delText>
        </w:r>
      </w:del>
      <w:ins w:id="3526" w:author="Author">
        <w:r w:rsidR="00AB38E9">
          <w:t xml:space="preserve">document </w:t>
        </w:r>
      </w:ins>
      <w:r w:rsidRPr="0029606E">
        <w:t>shall progress</w:t>
      </w:r>
      <w:r w:rsidR="008C3639" w:rsidRPr="0029606E">
        <w:t xml:space="preserve"> in accordance with 2.6.4</w:t>
      </w:r>
      <w:r w:rsidRPr="0029606E">
        <w:t xml:space="preserve">. If not, the proposal has failed and any further action shall be decided upon by the technical committee/subcommittee to which the document was attributed in accordance with </w:t>
      </w:r>
      <w:r w:rsidRPr="0029606E">
        <w:fldChar w:fldCharType="begin" w:fldLock="1"/>
      </w:r>
      <w:r w:rsidRPr="0029606E">
        <w:instrText xml:space="preserve"> REF _Ref472220285 \r \h  \* MERGEFORMAT </w:instrText>
      </w:r>
      <w:r w:rsidRPr="0029606E">
        <w:fldChar w:fldCharType="separate"/>
      </w:r>
      <w:r w:rsidRPr="0029606E">
        <w:t>F.2</w:t>
      </w:r>
      <w:r w:rsidRPr="0029606E">
        <w:fldChar w:fldCharType="end"/>
      </w:r>
      <w:r w:rsidRPr="0029606E">
        <w:t>.2 b).</w:t>
      </w:r>
    </w:p>
    <w:p w14:paraId="5136663F" w14:textId="77777777" w:rsidR="006F462C" w:rsidRPr="0029606E" w:rsidRDefault="00FC002A" w:rsidP="00E51981">
      <w:pPr>
        <w:pStyle w:val="BodyText"/>
        <w:rPr>
          <w:rStyle w:val="zzzHighlight"/>
        </w:rPr>
      </w:pPr>
      <w:r w:rsidRPr="0029606E">
        <w:rPr>
          <w:rStyle w:val="zzzHighlight"/>
        </w:rPr>
        <w:t>T</w:t>
      </w:r>
      <w:r w:rsidR="007236BC" w:rsidRPr="0029606E">
        <w:rPr>
          <w:rStyle w:val="zzzHighlight"/>
        </w:rPr>
        <w:t>h</w:t>
      </w:r>
      <w:r w:rsidRPr="0029606E">
        <w:rPr>
          <w:rStyle w:val="zzzHighlight"/>
        </w:rPr>
        <w:t>e committee leadershi</w:t>
      </w:r>
      <w:r w:rsidR="007236BC" w:rsidRPr="0029606E">
        <w:rPr>
          <w:rStyle w:val="zzzHighlight"/>
        </w:rPr>
        <w:t>p can decid</w:t>
      </w:r>
      <w:r w:rsidR="00E51981" w:rsidRPr="0029606E">
        <w:rPr>
          <w:rStyle w:val="zzzHighlight"/>
        </w:rPr>
        <w:t xml:space="preserve">e </w:t>
      </w:r>
      <w:r w:rsidR="00151BEA" w:rsidRPr="0029606E">
        <w:rPr>
          <w:rStyle w:val="zzzHighlight"/>
        </w:rPr>
        <w:t xml:space="preserve">whether or not </w:t>
      </w:r>
      <w:r w:rsidR="00E51981" w:rsidRPr="0029606E">
        <w:rPr>
          <w:rStyle w:val="zzzHighlight"/>
        </w:rPr>
        <w:t>to skip the FDIS vote</w:t>
      </w:r>
      <w:r w:rsidRPr="0029606E">
        <w:rPr>
          <w:rStyle w:val="zzzHighlight"/>
        </w:rPr>
        <w:t xml:space="preserve">, </w:t>
      </w:r>
      <w:r w:rsidR="00E51981" w:rsidRPr="0029606E">
        <w:rPr>
          <w:rStyle w:val="zzzHighlight"/>
        </w:rPr>
        <w:t xml:space="preserve">and go straight to publication </w:t>
      </w:r>
      <w:r w:rsidR="00EB37E9" w:rsidRPr="0029606E">
        <w:rPr>
          <w:rStyle w:val="zzzHighlight"/>
        </w:rPr>
        <w:t>—</w:t>
      </w:r>
      <w:r w:rsidR="00E51981" w:rsidRPr="0029606E">
        <w:rPr>
          <w:rStyle w:val="zzzHighlight"/>
        </w:rPr>
        <w:t xml:space="preserve"> see 2.6.4.</w:t>
      </w:r>
    </w:p>
    <w:p w14:paraId="2EFD532F" w14:textId="76C32A3B" w:rsidR="00D77357" w:rsidRPr="0029606E" w:rsidRDefault="00D77357" w:rsidP="00D77357">
      <w:pPr>
        <w:pStyle w:val="BodyText"/>
      </w:pPr>
      <w:r w:rsidRPr="0029606E">
        <w:t>If, for a final draft International Standard, the conditions of approval are met, the document shall progress to the publication stage (</w:t>
      </w:r>
      <w:r w:rsidRPr="0029606E">
        <w:fldChar w:fldCharType="begin" w:fldLock="1"/>
      </w:r>
      <w:r w:rsidRPr="0029606E">
        <w:instrText xml:space="preserve"> REF _Ref465737939 \r \h  \* MERGEFORMAT </w:instrText>
      </w:r>
      <w:r w:rsidRPr="0029606E">
        <w:fldChar w:fldCharType="separate"/>
      </w:r>
      <w:r w:rsidRPr="0029606E">
        <w:t>2.8</w:t>
      </w:r>
      <w:r w:rsidRPr="0029606E">
        <w:fldChar w:fldCharType="end"/>
      </w:r>
      <w:r w:rsidRPr="0029606E">
        <w:t xml:space="preserve">). If not, the proposal has failed and any further action shall be decided upon by the technical committee/subcommittee to which the FDIS was attributed in accordance with </w:t>
      </w:r>
      <w:r w:rsidRPr="0029606E">
        <w:fldChar w:fldCharType="begin" w:fldLock="1"/>
      </w:r>
      <w:r w:rsidRPr="0029606E">
        <w:instrText xml:space="preserve"> REF _Ref472220285 \r \h  \* MERGEFORMAT </w:instrText>
      </w:r>
      <w:r w:rsidRPr="0029606E">
        <w:fldChar w:fldCharType="separate"/>
      </w:r>
      <w:r w:rsidRPr="0029606E">
        <w:t>F.2</w:t>
      </w:r>
      <w:r w:rsidRPr="0029606E">
        <w:fldChar w:fldCharType="end"/>
      </w:r>
      <w:r w:rsidRPr="0029606E">
        <w:t xml:space="preserve">.2 b), or by discussion between the originating organization and the </w:t>
      </w:r>
      <w:del w:id="3527" w:author="Author">
        <w:r w:rsidRPr="0029606E" w:rsidDel="00164399">
          <w:delText>office of the CEO</w:delText>
        </w:r>
      </w:del>
      <w:ins w:id="3528" w:author="Author">
        <w:r w:rsidR="00164399">
          <w:t>Office of the CEO</w:t>
        </w:r>
      </w:ins>
      <w:r w:rsidRPr="0029606E">
        <w:t xml:space="preserve"> if no technical committee was involved.</w:t>
      </w:r>
    </w:p>
    <w:p w14:paraId="476CF2D0" w14:textId="1FFFE7DE" w:rsidR="00D77357" w:rsidRPr="0029606E" w:rsidRDefault="00D77357" w:rsidP="00D77357">
      <w:pPr>
        <w:pStyle w:val="BodyText"/>
      </w:pPr>
      <w:r w:rsidRPr="0029606E">
        <w:t xml:space="preserve">If the </w:t>
      </w:r>
      <w:del w:id="3529" w:author="Author">
        <w:r w:rsidRPr="0029606E" w:rsidDel="00AB38E9">
          <w:delText xml:space="preserve">standard </w:delText>
        </w:r>
      </w:del>
      <w:ins w:id="3530" w:author="Author">
        <w:r w:rsidR="00AB38E9">
          <w:t xml:space="preserve">document </w:t>
        </w:r>
      </w:ins>
      <w:r w:rsidRPr="0029606E">
        <w:t xml:space="preserve">is published, its maintenance shall be handled by the technical committee/subcommittee to which the document was attributed in accordance with </w:t>
      </w:r>
      <w:r w:rsidRPr="0029606E">
        <w:fldChar w:fldCharType="begin" w:fldLock="1"/>
      </w:r>
      <w:r w:rsidRPr="0029606E">
        <w:instrText xml:space="preserve"> REF _Ref472220285 \r \h  \* MERGEFORMAT </w:instrText>
      </w:r>
      <w:r w:rsidRPr="0029606E">
        <w:fldChar w:fldCharType="separate"/>
      </w:r>
      <w:r w:rsidRPr="0029606E">
        <w:t>F.2</w:t>
      </w:r>
      <w:r w:rsidRPr="0029606E">
        <w:fldChar w:fldCharType="end"/>
      </w:r>
      <w:r w:rsidRPr="0029606E">
        <w:t xml:space="preserve">.2 b), or, if no technical committee was involved, the approval procedure set out above shall be repeated if the originating organization decides that changes to the </w:t>
      </w:r>
      <w:del w:id="3531" w:author="Author">
        <w:r w:rsidRPr="0029606E" w:rsidDel="00AB38E9">
          <w:delText xml:space="preserve">standard </w:delText>
        </w:r>
      </w:del>
      <w:ins w:id="3532" w:author="Author">
        <w:r w:rsidR="00AB38E9">
          <w:t xml:space="preserve">document </w:t>
        </w:r>
      </w:ins>
      <w:r w:rsidRPr="0029606E">
        <w:t>are required.</w:t>
      </w:r>
    </w:p>
    <w:p w14:paraId="0C5338DF" w14:textId="27C0BBA8" w:rsidR="001E7FFA" w:rsidRPr="0029606E" w:rsidRDefault="001E7FFA" w:rsidP="00030483">
      <w:pPr>
        <w:pStyle w:val="ANNEX"/>
        <w:numPr>
          <w:ilvl w:val="0"/>
          <w:numId w:val="19"/>
        </w:numPr>
        <w:autoSpaceDE w:val="0"/>
        <w:autoSpaceDN w:val="0"/>
        <w:adjustRightInd w:val="0"/>
        <w:rPr>
          <w:szCs w:val="24"/>
        </w:rPr>
      </w:pPr>
      <w:r w:rsidRPr="0029606E">
        <w:rPr>
          <w:b w:val="0"/>
          <w:szCs w:val="24"/>
        </w:rPr>
        <w:br/>
      </w:r>
      <w:bookmarkStart w:id="3533" w:name="_Toc37318780"/>
      <w:bookmarkStart w:id="3534" w:name="_Toc69304166"/>
      <w:r w:rsidRPr="0029606E">
        <w:rPr>
          <w:b w:val="0"/>
          <w:szCs w:val="24"/>
        </w:rPr>
        <w:t>(</w:t>
      </w:r>
      <w:r w:rsidRPr="0029606E">
        <w:rPr>
          <w:b w:val="0"/>
          <w:bCs/>
        </w:rPr>
        <w:t>normative</w:t>
      </w:r>
      <w:r w:rsidRPr="0029606E">
        <w:rPr>
          <w:b w:val="0"/>
          <w:szCs w:val="24"/>
        </w:rPr>
        <w:t>)</w:t>
      </w:r>
      <w:r w:rsidRPr="0029606E">
        <w:rPr>
          <w:b w:val="0"/>
          <w:szCs w:val="24"/>
        </w:rPr>
        <w:br/>
      </w:r>
      <w:r w:rsidRPr="0029606E">
        <w:rPr>
          <w:b w:val="0"/>
          <w:szCs w:val="24"/>
        </w:rPr>
        <w:br/>
      </w:r>
      <w:bookmarkEnd w:id="3533"/>
      <w:r w:rsidRPr="0029606E">
        <w:t>Maintenance agencies</w:t>
      </w:r>
      <w:bookmarkEnd w:id="3534"/>
    </w:p>
    <w:p w14:paraId="13B0183B" w14:textId="422D20FA" w:rsidR="00D77357" w:rsidRPr="0029606E" w:rsidRDefault="00D77357" w:rsidP="00D77357">
      <w:pPr>
        <w:pStyle w:val="p2"/>
      </w:pPr>
      <w:commentRangeStart w:id="3535"/>
      <w:r w:rsidRPr="0029606E">
        <w:rPr>
          <w:b/>
        </w:rPr>
        <w:t>G.1</w:t>
      </w:r>
      <w:commentRangeEnd w:id="3535"/>
      <w:r w:rsidR="007008FB">
        <w:rPr>
          <w:rStyle w:val="CommentReference"/>
          <w:rFonts w:eastAsia="MS Mincho"/>
          <w:szCs w:val="20"/>
          <w:lang w:eastAsia="ja-JP"/>
        </w:rPr>
        <w:commentReference w:id="3535"/>
      </w:r>
      <w:r w:rsidRPr="0029606E">
        <w:tab/>
        <w:t xml:space="preserve">A </w:t>
      </w:r>
      <w:del w:id="3536" w:author="Author">
        <w:r w:rsidRPr="0029606E" w:rsidDel="007008FB">
          <w:delText xml:space="preserve">technical </w:delText>
        </w:r>
      </w:del>
      <w:r w:rsidRPr="0029606E">
        <w:t xml:space="preserve">committee </w:t>
      </w:r>
      <w:del w:id="3537" w:author="Author">
        <w:r w:rsidRPr="0029606E" w:rsidDel="007008FB">
          <w:delText xml:space="preserve">or subcommittee </w:delText>
        </w:r>
      </w:del>
      <w:r w:rsidRPr="0029606E">
        <w:t>developing an International Standard that will require a maintenance agency shall inform the Chief Executive Officer at an early stage in order that an ISO/TMB or IEC</w:t>
      </w:r>
      <w:ins w:id="3538" w:author="Author">
        <w:r w:rsidR="00683D71">
          <w:t>/SMB</w:t>
        </w:r>
      </w:ins>
      <w:del w:id="3539" w:author="Author">
        <w:r w:rsidRPr="0029606E" w:rsidDel="00683D71">
          <w:delText xml:space="preserve"> Council Board</w:delText>
        </w:r>
      </w:del>
      <w:r w:rsidRPr="0029606E">
        <w:t xml:space="preserve"> decision may be taken in advance of the publication of the International Standard.</w:t>
      </w:r>
    </w:p>
    <w:p w14:paraId="659E533E" w14:textId="7E29C587" w:rsidR="00D77357" w:rsidRPr="0029606E" w:rsidRDefault="00D77357" w:rsidP="00D77357">
      <w:pPr>
        <w:pStyle w:val="p2"/>
      </w:pPr>
      <w:r w:rsidRPr="0029606E">
        <w:rPr>
          <w:b/>
        </w:rPr>
        <w:t>G.2</w:t>
      </w:r>
      <w:r w:rsidRPr="0029606E">
        <w:tab/>
        <w:t xml:space="preserve">The ISO/TMB or IEC </w:t>
      </w:r>
      <w:del w:id="3540" w:author="Author">
        <w:r w:rsidRPr="0029606E" w:rsidDel="001309A3">
          <w:delText>Council Board</w:delText>
        </w:r>
      </w:del>
      <w:ins w:id="3541" w:author="Author">
        <w:r w:rsidR="001309A3">
          <w:t>Board</w:t>
        </w:r>
      </w:ins>
      <w:r w:rsidRPr="0029606E">
        <w:t xml:space="preserve"> designates maintenance agencies in connection with International Standards, including appointment of their members, on the proposal of the technical committee concerned.</w:t>
      </w:r>
    </w:p>
    <w:p w14:paraId="05EC5A21" w14:textId="260C06CD" w:rsidR="00D77357" w:rsidRPr="0029606E" w:rsidRDefault="00D77357" w:rsidP="00D77357">
      <w:pPr>
        <w:pStyle w:val="p2"/>
      </w:pPr>
      <w:r w:rsidRPr="0029606E">
        <w:rPr>
          <w:b/>
        </w:rPr>
        <w:t>G.3</w:t>
      </w:r>
      <w:r w:rsidRPr="0029606E">
        <w:tab/>
        <w:t xml:space="preserve">The secretariat of a maintenance agency should be attributed wherever possible to the secretariat of the </w:t>
      </w:r>
      <w:del w:id="3542" w:author="Author">
        <w:r w:rsidRPr="0029606E" w:rsidDel="006566B7">
          <w:delText>technical committee or subcommittee</w:delText>
        </w:r>
      </w:del>
      <w:ins w:id="3543" w:author="Author">
        <w:r w:rsidR="006566B7">
          <w:t>committee</w:t>
        </w:r>
      </w:ins>
      <w:r w:rsidRPr="0029606E">
        <w:t xml:space="preserve"> that has prepared the International Standard.</w:t>
      </w:r>
    </w:p>
    <w:p w14:paraId="574A46FB" w14:textId="77777777" w:rsidR="00D77357" w:rsidRPr="0029606E" w:rsidRDefault="00D77357" w:rsidP="00D77357">
      <w:pPr>
        <w:pStyle w:val="p2"/>
      </w:pPr>
      <w:r w:rsidRPr="0029606E">
        <w:rPr>
          <w:b/>
        </w:rPr>
        <w:t>G.4</w:t>
      </w:r>
      <w:r w:rsidRPr="0029606E">
        <w:tab/>
        <w:t>The Chief Executive Officer shall be responsible for contacts with external organizations associated with the work of a maintenance agency.</w:t>
      </w:r>
    </w:p>
    <w:p w14:paraId="5791DE5A" w14:textId="639F8BAA" w:rsidR="00D77357" w:rsidRPr="0029606E" w:rsidRDefault="00D77357" w:rsidP="00D77357">
      <w:pPr>
        <w:pStyle w:val="p2"/>
      </w:pPr>
      <w:r w:rsidRPr="0029606E">
        <w:rPr>
          <w:b/>
        </w:rPr>
        <w:t>G.5</w:t>
      </w:r>
      <w:r w:rsidRPr="0029606E">
        <w:tab/>
        <w:t>The rules of procedure of maintenance agencies shall be subject to ISO/TMB or I</w:t>
      </w:r>
      <w:ins w:id="3544" w:author="Author">
        <w:r w:rsidR="00E51FC0">
          <w:t xml:space="preserve">EC </w:t>
        </w:r>
      </w:ins>
      <w:del w:id="3545" w:author="Author">
        <w:r w:rsidRPr="0029606E" w:rsidDel="00064434">
          <w:delText xml:space="preserve">EC </w:delText>
        </w:r>
        <w:r w:rsidRPr="0029606E" w:rsidDel="001309A3">
          <w:delText>Council Board</w:delText>
        </w:r>
      </w:del>
      <w:ins w:id="3546" w:author="Author">
        <w:r w:rsidR="001309A3">
          <w:t>Board</w:t>
        </w:r>
      </w:ins>
      <w:r w:rsidRPr="0029606E">
        <w:t xml:space="preserve"> approval and any requested delegation of authority in connection with the updating of the International Standard or the issuing of amendments shall be specifically authorized by the ISO/TMB or IEC </w:t>
      </w:r>
      <w:del w:id="3547" w:author="Author">
        <w:r w:rsidRPr="0029606E" w:rsidDel="001309A3">
          <w:delText>Council Board</w:delText>
        </w:r>
      </w:del>
      <w:ins w:id="3548" w:author="Author">
        <w:r w:rsidR="001309A3">
          <w:t>Board</w:t>
        </w:r>
      </w:ins>
      <w:r w:rsidRPr="0029606E">
        <w:t>.</w:t>
      </w:r>
    </w:p>
    <w:p w14:paraId="120C145D" w14:textId="1C388D8B" w:rsidR="00D77357" w:rsidRPr="0029606E" w:rsidRDefault="00D77357" w:rsidP="00D77357">
      <w:pPr>
        <w:pStyle w:val="p2"/>
      </w:pPr>
      <w:r w:rsidRPr="0029606E">
        <w:rPr>
          <w:b/>
        </w:rPr>
        <w:t>G.6</w:t>
      </w:r>
      <w:r w:rsidRPr="0029606E">
        <w:tab/>
        <w:t>Any charges for services provided by a maintenance agency shall be authorized by the council board.</w:t>
      </w:r>
    </w:p>
    <w:p w14:paraId="0B6887F4" w14:textId="427169B0" w:rsidR="001E7FFA" w:rsidRPr="0029606E" w:rsidRDefault="001E7FFA" w:rsidP="00030483">
      <w:pPr>
        <w:pStyle w:val="ANNEX"/>
        <w:numPr>
          <w:ilvl w:val="0"/>
          <w:numId w:val="19"/>
        </w:numPr>
        <w:autoSpaceDE w:val="0"/>
        <w:autoSpaceDN w:val="0"/>
        <w:adjustRightInd w:val="0"/>
        <w:rPr>
          <w:szCs w:val="24"/>
        </w:rPr>
      </w:pPr>
      <w:r w:rsidRPr="0029606E">
        <w:rPr>
          <w:b w:val="0"/>
          <w:szCs w:val="24"/>
        </w:rPr>
        <w:br/>
      </w:r>
      <w:bookmarkStart w:id="3549" w:name="_Ref338423313"/>
      <w:bookmarkStart w:id="3550" w:name="_Toc354474279"/>
      <w:bookmarkStart w:id="3551" w:name="_Toc478053468"/>
      <w:bookmarkStart w:id="3552" w:name="_Toc37318781"/>
      <w:bookmarkStart w:id="3553" w:name="_Toc69304167"/>
      <w:r w:rsidRPr="0029606E">
        <w:rPr>
          <w:b w:val="0"/>
          <w:szCs w:val="24"/>
        </w:rPr>
        <w:t>(</w:t>
      </w:r>
      <w:r w:rsidRPr="0029606E">
        <w:rPr>
          <w:b w:val="0"/>
          <w:bCs/>
        </w:rPr>
        <w:t>normative</w:t>
      </w:r>
      <w:r w:rsidRPr="0029606E">
        <w:rPr>
          <w:b w:val="0"/>
          <w:szCs w:val="24"/>
        </w:rPr>
        <w:t>)</w:t>
      </w:r>
      <w:r w:rsidRPr="0029606E">
        <w:rPr>
          <w:b w:val="0"/>
          <w:szCs w:val="24"/>
        </w:rPr>
        <w:br/>
      </w:r>
      <w:r w:rsidRPr="0029606E">
        <w:rPr>
          <w:b w:val="0"/>
          <w:szCs w:val="24"/>
        </w:rPr>
        <w:br/>
      </w:r>
      <w:bookmarkEnd w:id="3549"/>
      <w:bookmarkEnd w:id="3550"/>
      <w:bookmarkEnd w:id="3551"/>
      <w:bookmarkEnd w:id="3552"/>
      <w:r w:rsidRPr="0029606E">
        <w:t>Registration Authority (“RA”) Policy</w:t>
      </w:r>
      <w:bookmarkEnd w:id="3553"/>
    </w:p>
    <w:p w14:paraId="54393418" w14:textId="77777777" w:rsidR="00B50C72" w:rsidRPr="0029606E" w:rsidRDefault="00B50C72" w:rsidP="008208AD">
      <w:pPr>
        <w:pStyle w:val="a2"/>
        <w:numPr>
          <w:ilvl w:val="0"/>
          <w:numId w:val="0"/>
        </w:numPr>
      </w:pPr>
      <w:bookmarkStart w:id="3554" w:name="_Toc69205131"/>
      <w:bookmarkStart w:id="3555" w:name="_Toc69205476"/>
      <w:bookmarkStart w:id="3556" w:name="_Toc69304168"/>
      <w:r w:rsidRPr="0029606E">
        <w:t>H.1</w:t>
      </w:r>
      <w:r w:rsidRPr="0029606E">
        <w:tab/>
      </w:r>
      <w:r w:rsidRPr="008208AD">
        <w:t>Scope</w:t>
      </w:r>
      <w:bookmarkEnd w:id="3554"/>
      <w:bookmarkEnd w:id="3555"/>
      <w:bookmarkEnd w:id="3556"/>
    </w:p>
    <w:p w14:paraId="3190524A" w14:textId="3487AEBD" w:rsidR="00B50C72" w:rsidRPr="0029606E" w:rsidRDefault="00B50C72" w:rsidP="00636C8A">
      <w:pPr>
        <w:pStyle w:val="p3"/>
      </w:pPr>
      <w:r w:rsidRPr="0029606E">
        <w:rPr>
          <w:b/>
        </w:rPr>
        <w:t>H.1.1</w:t>
      </w:r>
      <w:r w:rsidR="00636C8A" w:rsidRPr="0029606E">
        <w:rPr>
          <w:b/>
        </w:rPr>
        <w:tab/>
      </w:r>
      <w:r w:rsidRPr="0029606E">
        <w:t xml:space="preserve">A number of International Standards developed by ISO and IEC technical committees require the assignment of unique Registration Elements and describe the methodology for the assignment of these Elements. The Registration Elements themselves are not part of the </w:t>
      </w:r>
      <w:del w:id="3557" w:author="Author">
        <w:r w:rsidRPr="0029606E" w:rsidDel="00AB38E9">
          <w:delText xml:space="preserve">standard </w:delText>
        </w:r>
      </w:del>
      <w:ins w:id="3558" w:author="Author">
        <w:r w:rsidR="00AB38E9">
          <w:t xml:space="preserve">document </w:t>
        </w:r>
      </w:ins>
      <w:r w:rsidRPr="0029606E">
        <w:t>but are assigned by an appointed RA, who also maintains an accurate register of the Registration Elements that have been assigned. The RA is a competent body with the requisite infrastructure that ensures the effective allocation of these Registration Elements and any other RA responsibilities that are described in the RA Standard. These bodies are designated by ISO or IEC to serve as the sole RA for particular standards, which creates a de facto monopoly situation.</w:t>
      </w:r>
    </w:p>
    <w:p w14:paraId="22138263" w14:textId="172C1EFF" w:rsidR="00B50C72" w:rsidRPr="0029606E" w:rsidRDefault="00B50C72" w:rsidP="00636C8A">
      <w:pPr>
        <w:pStyle w:val="p3"/>
      </w:pPr>
      <w:r w:rsidRPr="0029606E">
        <w:rPr>
          <w:b/>
        </w:rPr>
        <w:t>H.1.2</w:t>
      </w:r>
      <w:r w:rsidR="00636C8A" w:rsidRPr="0029606E">
        <w:rPr>
          <w:b/>
        </w:rPr>
        <w:tab/>
      </w:r>
      <w:r w:rsidRPr="0029606E">
        <w:t xml:space="preserve">A technical committee or subcommittee developing an International Standard that will require a registration authority shall inform the Chief Executive Officer at an early stage, in order to permit any necessary negotiations and to allow the technical management board to take a decision in advance of the publication of the International Standard. </w:t>
      </w:r>
    </w:p>
    <w:p w14:paraId="617DC8D5" w14:textId="12ADE8B1" w:rsidR="00B50C72" w:rsidRPr="0029606E" w:rsidRDefault="00B50C72" w:rsidP="00636C8A">
      <w:pPr>
        <w:pStyle w:val="p3"/>
      </w:pPr>
      <w:r w:rsidRPr="0029606E">
        <w:rPr>
          <w:b/>
        </w:rPr>
        <w:t>H.1.3</w:t>
      </w:r>
      <w:r w:rsidR="00636C8A" w:rsidRPr="0029606E">
        <w:rPr>
          <w:b/>
        </w:rPr>
        <w:tab/>
      </w:r>
      <w:r w:rsidRPr="0029606E">
        <w:t xml:space="preserve">The technical management board designates registration authorities in connection with International Standards on the proposal of the technical committee concerned. </w:t>
      </w:r>
    </w:p>
    <w:p w14:paraId="318E8E6A" w14:textId="5B5632B9" w:rsidR="00B50C72" w:rsidRPr="0029606E" w:rsidRDefault="00B50C72" w:rsidP="00636C8A">
      <w:pPr>
        <w:pStyle w:val="p3"/>
      </w:pPr>
      <w:r w:rsidRPr="0029606E">
        <w:rPr>
          <w:b/>
        </w:rPr>
        <w:t>H.1.4</w:t>
      </w:r>
      <w:r w:rsidR="00636C8A" w:rsidRPr="0029606E">
        <w:rPr>
          <w:b/>
        </w:rPr>
        <w:tab/>
      </w:r>
      <w:r w:rsidRPr="0029606E">
        <w:t xml:space="preserve">Registration authorities should be qualified and internationally acceptable bodies; if there is no such organization available, such tasks may be conferred upon the </w:t>
      </w:r>
      <w:del w:id="3559" w:author="Author">
        <w:r w:rsidRPr="0029606E" w:rsidDel="00164399">
          <w:delText>office of the CEO</w:delText>
        </w:r>
      </w:del>
      <w:ins w:id="3560" w:author="Author">
        <w:r w:rsidR="00164399">
          <w:t>Office of the CEO</w:t>
        </w:r>
      </w:ins>
      <w:r w:rsidRPr="0029606E">
        <w:t xml:space="preserve"> by decision of the technical management board. </w:t>
      </w:r>
    </w:p>
    <w:p w14:paraId="44FA35B9" w14:textId="73CD08C7" w:rsidR="00B50C72" w:rsidRPr="0029606E" w:rsidRDefault="00B50C72" w:rsidP="00636C8A">
      <w:pPr>
        <w:pStyle w:val="p3"/>
      </w:pPr>
      <w:r w:rsidRPr="0029606E">
        <w:rPr>
          <w:b/>
        </w:rPr>
        <w:t>H.1.5</w:t>
      </w:r>
      <w:r w:rsidR="00636C8A" w:rsidRPr="0029606E">
        <w:rPr>
          <w:b/>
        </w:rPr>
        <w:tab/>
      </w:r>
      <w:r w:rsidRPr="0029606E">
        <w:t xml:space="preserve">Registration authorities should be required to indicate clearly in their operations that they have been designated by ISO or IEC (for example, by including appropriate wording in the letterhead of the designated body). </w:t>
      </w:r>
    </w:p>
    <w:p w14:paraId="4DEBE368" w14:textId="1BD6B6AD" w:rsidR="00B50C72" w:rsidRPr="0029606E" w:rsidRDefault="00B50C72" w:rsidP="00636C8A">
      <w:pPr>
        <w:pStyle w:val="p3"/>
      </w:pPr>
      <w:r w:rsidRPr="0029606E">
        <w:rPr>
          <w:b/>
        </w:rPr>
        <w:t>H.1.6</w:t>
      </w:r>
      <w:r w:rsidR="00636C8A" w:rsidRPr="0029606E">
        <w:tab/>
      </w:r>
      <w:r w:rsidRPr="0029606E">
        <w:t>Registration functions undertaken by the registration authority under the provisions of the relevant International Standard shall require no financial contribution from ISO or IEC or their members. This would not preclude, however, the charging for services provided by the registration authority if duly authorized by the council board.</w:t>
      </w:r>
    </w:p>
    <w:p w14:paraId="6D7FE784" w14:textId="77777777" w:rsidR="00B50C72" w:rsidRPr="0029606E" w:rsidRDefault="00B50C72" w:rsidP="00B50C72">
      <w:pPr>
        <w:pStyle w:val="a2"/>
        <w:numPr>
          <w:ilvl w:val="0"/>
          <w:numId w:val="0"/>
        </w:numPr>
      </w:pPr>
      <w:bookmarkStart w:id="3561" w:name="_Toc69205132"/>
      <w:bookmarkStart w:id="3562" w:name="_Toc69205477"/>
      <w:bookmarkStart w:id="3563" w:name="_Toc69304169"/>
      <w:r w:rsidRPr="0029606E">
        <w:t>H.2</w:t>
      </w:r>
      <w:r w:rsidRPr="0029606E">
        <w:tab/>
        <w:t>Compliance</w:t>
      </w:r>
      <w:bookmarkEnd w:id="3561"/>
      <w:bookmarkEnd w:id="3562"/>
      <w:bookmarkEnd w:id="3563"/>
    </w:p>
    <w:p w14:paraId="5EE1B1E1" w14:textId="2654E59C" w:rsidR="00B50C72" w:rsidRPr="0029606E" w:rsidRDefault="00B50C72" w:rsidP="00B50C72">
      <w:pPr>
        <w:pStyle w:val="BodyText"/>
      </w:pPr>
      <w:r w:rsidRPr="0029606E">
        <w:t xml:space="preserve">Where the </w:t>
      </w:r>
      <w:del w:id="3564" w:author="Author">
        <w:r w:rsidRPr="0029606E" w:rsidDel="00164399">
          <w:delText>office of the CEO</w:delText>
        </w:r>
      </w:del>
      <w:ins w:id="3565" w:author="Author">
        <w:r w:rsidR="00164399">
          <w:t>Office of the CEO</w:t>
        </w:r>
      </w:ins>
      <w:r w:rsidRPr="0029606E">
        <w:t xml:space="preserve"> becomes aware of an RA Standard under development or under revision that has not followed this Policy, it shall stop the publication process to allow time to implement this Policy before the RA Standard is published. For this reason, committees are encouraged to make the ISO Technical Program Manager (TPM) or the IEC Technical Officer aware of a project requiring an RA as early in the development process as possible to avoid delays in publication.</w:t>
      </w:r>
    </w:p>
    <w:p w14:paraId="1371F98E" w14:textId="77777777" w:rsidR="00B50C72" w:rsidRPr="0029606E" w:rsidRDefault="00B50C72" w:rsidP="00B50C72">
      <w:pPr>
        <w:pStyle w:val="a2"/>
        <w:numPr>
          <w:ilvl w:val="0"/>
          <w:numId w:val="0"/>
        </w:numPr>
      </w:pPr>
      <w:bookmarkStart w:id="3566" w:name="_Toc69205133"/>
      <w:bookmarkStart w:id="3567" w:name="_Toc69205478"/>
      <w:bookmarkStart w:id="3568" w:name="_Toc69304170"/>
      <w:r w:rsidRPr="0029606E">
        <w:t>H.3</w:t>
      </w:r>
      <w:r w:rsidRPr="0029606E">
        <w:tab/>
        <w:t>Definitions</w:t>
      </w:r>
      <w:bookmarkEnd w:id="3566"/>
      <w:bookmarkEnd w:id="3567"/>
      <w:bookmarkEnd w:id="3568"/>
    </w:p>
    <w:p w14:paraId="167F76E2" w14:textId="2C245442" w:rsidR="00B50C72" w:rsidRPr="0029606E" w:rsidRDefault="00B50C72" w:rsidP="00636C8A">
      <w:pPr>
        <w:pStyle w:val="p3"/>
      </w:pPr>
      <w:r w:rsidRPr="0029606E">
        <w:rPr>
          <w:b/>
        </w:rPr>
        <w:t>H.3.1</w:t>
      </w:r>
      <w:r w:rsidR="00636C8A" w:rsidRPr="0029606E">
        <w:rPr>
          <w:b/>
        </w:rPr>
        <w:tab/>
      </w:r>
      <w:r w:rsidRPr="0029606E">
        <w:rPr>
          <w:b/>
        </w:rPr>
        <w:t>RA Standard:</w:t>
      </w:r>
      <w:r w:rsidRPr="0029606E">
        <w:t xml:space="preserve"> A standard for which an RA is providing the Registration Services.</w:t>
      </w:r>
    </w:p>
    <w:p w14:paraId="33007BB8" w14:textId="7709F77C" w:rsidR="00B50C72" w:rsidRPr="0029606E" w:rsidRDefault="00B50C72" w:rsidP="00636C8A">
      <w:pPr>
        <w:pStyle w:val="p3"/>
      </w:pPr>
      <w:r w:rsidRPr="0029606E">
        <w:rPr>
          <w:b/>
        </w:rPr>
        <w:t>H.3.2</w:t>
      </w:r>
      <w:r w:rsidR="00636C8A" w:rsidRPr="0029606E">
        <w:rPr>
          <w:b/>
        </w:rPr>
        <w:tab/>
      </w:r>
      <w:r w:rsidRPr="0029606E">
        <w:rPr>
          <w:b/>
        </w:rPr>
        <w:t>Registration Services or RA Services:</w:t>
      </w:r>
      <w:r w:rsidRPr="0029606E">
        <w:t xml:space="preserve"> Services provided by the RA in the implementation of the RA Standard and which shall be described in the RA Standard.</w:t>
      </w:r>
    </w:p>
    <w:p w14:paraId="3496FD7D" w14:textId="40DE58CB" w:rsidR="00B50C72" w:rsidRPr="0029606E" w:rsidRDefault="00B50C72" w:rsidP="00636C8A">
      <w:pPr>
        <w:pStyle w:val="p3"/>
      </w:pPr>
      <w:r w:rsidRPr="0029606E">
        <w:rPr>
          <w:b/>
        </w:rPr>
        <w:t>H.3.3</w:t>
      </w:r>
      <w:r w:rsidR="00636C8A" w:rsidRPr="0029606E">
        <w:rPr>
          <w:b/>
        </w:rPr>
        <w:tab/>
      </w:r>
      <w:r w:rsidRPr="0029606E">
        <w:rPr>
          <w:b/>
        </w:rPr>
        <w:t>Registration Authority (“RA”):</w:t>
      </w:r>
      <w:r w:rsidRPr="0029606E">
        <w:t xml:space="preserve"> Entity appointed by ISO or IEC to fulfil the Registration Services in an RA Standard.</w:t>
      </w:r>
    </w:p>
    <w:p w14:paraId="1F876E5E" w14:textId="22F51D0E" w:rsidR="00B50C72" w:rsidRPr="0029606E" w:rsidRDefault="00B50C72" w:rsidP="00636C8A">
      <w:pPr>
        <w:pStyle w:val="p3"/>
      </w:pPr>
      <w:r w:rsidRPr="0029606E">
        <w:rPr>
          <w:b/>
        </w:rPr>
        <w:t>H.3.4</w:t>
      </w:r>
      <w:r w:rsidR="00636C8A" w:rsidRPr="0029606E">
        <w:rPr>
          <w:b/>
        </w:rPr>
        <w:tab/>
      </w:r>
      <w:r w:rsidRPr="0029606E">
        <w:rPr>
          <w:b/>
        </w:rPr>
        <w:t>Registration Agencies:</w:t>
      </w:r>
      <w:r w:rsidRPr="0029606E">
        <w:t xml:space="preserve"> Third parties (e.g. national or regional sub-entities) to which the RA may delegate some aspects of the Registration Services. Even when delegated to Registration Agencies, the Registration Services remain under the overall responsibility of the RA.</w:t>
      </w:r>
    </w:p>
    <w:p w14:paraId="29A1CA57" w14:textId="423D129B" w:rsidR="00B50C72" w:rsidRPr="0029606E" w:rsidRDefault="00B50C72" w:rsidP="00636C8A">
      <w:pPr>
        <w:pStyle w:val="p3"/>
      </w:pPr>
      <w:r w:rsidRPr="0029606E">
        <w:rPr>
          <w:b/>
        </w:rPr>
        <w:t>H.3.5</w:t>
      </w:r>
      <w:r w:rsidR="00636C8A" w:rsidRPr="0029606E">
        <w:rPr>
          <w:b/>
        </w:rPr>
        <w:tab/>
      </w:r>
      <w:r w:rsidRPr="0029606E">
        <w:rPr>
          <w:b/>
        </w:rPr>
        <w:t>Registration Authority Agreement (“RAA”):</w:t>
      </w:r>
      <w:r w:rsidRPr="0029606E">
        <w:t xml:space="preserve"> Agreement based on the RAA template signed by the RA and the ISO Secretary-General on behalf of ISO or the IEC </w:t>
      </w:r>
      <w:del w:id="3569" w:author="Author">
        <w:r w:rsidRPr="0029606E" w:rsidDel="00064434">
          <w:delText>General Secretary</w:delText>
        </w:r>
      </w:del>
      <w:ins w:id="3570" w:author="Author">
        <w:r w:rsidR="00064434">
          <w:t>Secretary-General</w:t>
        </w:r>
      </w:ins>
      <w:r w:rsidRPr="0029606E">
        <w:t xml:space="preserve"> on behalf of IEC, which details the functions, roles and legal obligations of the parties involved. </w:t>
      </w:r>
    </w:p>
    <w:p w14:paraId="3EDC3C4E" w14:textId="22522F95" w:rsidR="00B50C72" w:rsidRPr="0029606E" w:rsidRDefault="00B50C72" w:rsidP="00636C8A">
      <w:pPr>
        <w:pStyle w:val="p3"/>
      </w:pPr>
      <w:r w:rsidRPr="0029606E">
        <w:rPr>
          <w:b/>
        </w:rPr>
        <w:t>H.3.6</w:t>
      </w:r>
      <w:r w:rsidR="00636C8A" w:rsidRPr="0029606E">
        <w:rPr>
          <w:b/>
        </w:rPr>
        <w:tab/>
      </w:r>
      <w:r w:rsidRPr="0029606E">
        <w:rPr>
          <w:b/>
        </w:rPr>
        <w:t>Registration Elements:</w:t>
      </w:r>
      <w:r w:rsidRPr="0029606E">
        <w:t xml:space="preserve"> Unique identifiers or identifier code components, the methodology for which is described in the RA Standard but which themselves are not part of the RA Standard.</w:t>
      </w:r>
    </w:p>
    <w:p w14:paraId="220247DE" w14:textId="14DCBDEC" w:rsidR="00B50C72" w:rsidRPr="0029606E" w:rsidRDefault="00B50C72" w:rsidP="00636C8A">
      <w:pPr>
        <w:pStyle w:val="p3"/>
      </w:pPr>
      <w:r w:rsidRPr="0029606E">
        <w:rPr>
          <w:b/>
        </w:rPr>
        <w:t>H.3.7</w:t>
      </w:r>
      <w:r w:rsidR="00636C8A" w:rsidRPr="0029606E">
        <w:rPr>
          <w:b/>
        </w:rPr>
        <w:tab/>
      </w:r>
      <w:r w:rsidRPr="0029606E">
        <w:rPr>
          <w:b/>
        </w:rPr>
        <w:t>Technical Programme Managers (TPM):</w:t>
      </w:r>
      <w:r w:rsidRPr="0029606E">
        <w:t xml:space="preserve"> Individual within ISO/CS assigned to work with a given committee.</w:t>
      </w:r>
    </w:p>
    <w:p w14:paraId="462D6C72" w14:textId="5B4F5066" w:rsidR="000375C4" w:rsidRPr="0029606E" w:rsidRDefault="00B50C72" w:rsidP="00636C8A">
      <w:pPr>
        <w:pStyle w:val="p3"/>
      </w:pPr>
      <w:r w:rsidRPr="0029606E">
        <w:rPr>
          <w:b/>
        </w:rPr>
        <w:t>H.3.8</w:t>
      </w:r>
      <w:r w:rsidR="00636C8A" w:rsidRPr="0029606E">
        <w:rPr>
          <w:b/>
        </w:rPr>
        <w:tab/>
      </w:r>
      <w:r w:rsidRPr="0029606E">
        <w:rPr>
          <w:b/>
        </w:rPr>
        <w:t>Technical Officer (TO):</w:t>
      </w:r>
      <w:r w:rsidRPr="0029606E">
        <w:t xml:space="preserve"> Individual within IEC/CO assigned to work with a given committee.</w:t>
      </w:r>
    </w:p>
    <w:p w14:paraId="1EBBF86E" w14:textId="5F1ECBF9" w:rsidR="000375C4" w:rsidRPr="0029606E" w:rsidRDefault="000375C4" w:rsidP="000375C4">
      <w:pPr>
        <w:pStyle w:val="a2"/>
        <w:numPr>
          <w:ilvl w:val="0"/>
          <w:numId w:val="0"/>
        </w:numPr>
      </w:pPr>
      <w:bookmarkStart w:id="3571" w:name="_Toc69205134"/>
      <w:bookmarkStart w:id="3572" w:name="_Toc69205479"/>
      <w:bookmarkStart w:id="3573" w:name="_Toc69304171"/>
      <w:r w:rsidRPr="0029606E">
        <w:t>H.4</w:t>
      </w:r>
      <w:r w:rsidRPr="0029606E">
        <w:tab/>
        <w:t>Procedure</w:t>
      </w:r>
      <w:bookmarkEnd w:id="3571"/>
      <w:bookmarkEnd w:id="3572"/>
      <w:bookmarkEnd w:id="3573"/>
    </w:p>
    <w:p w14:paraId="00B33BC1" w14:textId="77777777" w:rsidR="00B50C72" w:rsidRPr="0029606E" w:rsidRDefault="00B50C72" w:rsidP="00B50C72">
      <w:pPr>
        <w:pStyle w:val="a3"/>
        <w:numPr>
          <w:ilvl w:val="0"/>
          <w:numId w:val="0"/>
        </w:numPr>
      </w:pPr>
      <w:bookmarkStart w:id="3574" w:name="_Toc69205135"/>
      <w:bookmarkStart w:id="3575" w:name="_Toc69205480"/>
      <w:bookmarkStart w:id="3576" w:name="_Toc69215381"/>
      <w:bookmarkStart w:id="3577" w:name="_Toc69304172"/>
      <w:r w:rsidRPr="0029606E">
        <w:t>H.4.1</w:t>
      </w:r>
      <w:r w:rsidRPr="0029606E">
        <w:tab/>
        <w:t>Chronology</w:t>
      </w:r>
      <w:bookmarkEnd w:id="3574"/>
      <w:bookmarkEnd w:id="3575"/>
      <w:bookmarkEnd w:id="3576"/>
      <w:bookmarkEnd w:id="3577"/>
    </w:p>
    <w:p w14:paraId="770814F4" w14:textId="77777777" w:rsidR="00B50C72" w:rsidRPr="0029606E" w:rsidRDefault="00B50C72" w:rsidP="00B50C72">
      <w:pPr>
        <w:pStyle w:val="BodyText"/>
      </w:pPr>
      <w:r w:rsidRPr="0029606E">
        <w:t>This Policy addresses the various aspects of an RA in the order of the life cycle of a typical RA noting that some stages may be done in parallel. Each stage is addressed as follows:</w:t>
      </w:r>
    </w:p>
    <w:p w14:paraId="0C18DD8A" w14:textId="77777777" w:rsidR="00B50C72" w:rsidRPr="0029606E" w:rsidRDefault="00B50C72" w:rsidP="00B50C72">
      <w:pPr>
        <w:pStyle w:val="ListContinue1"/>
      </w:pPr>
      <w:r w:rsidRPr="0029606E">
        <w:t>—</w:t>
      </w:r>
      <w:r w:rsidRPr="0029606E">
        <w:tab/>
        <w:t>Declaring the need for an RA (H.4.2)</w:t>
      </w:r>
    </w:p>
    <w:p w14:paraId="30F7B0C1" w14:textId="77777777" w:rsidR="00B50C72" w:rsidRPr="0029606E" w:rsidRDefault="00B50C72" w:rsidP="00B50C72">
      <w:pPr>
        <w:pStyle w:val="ListContinue1"/>
      </w:pPr>
      <w:r w:rsidRPr="0029606E">
        <w:t>—</w:t>
      </w:r>
      <w:r w:rsidRPr="0029606E">
        <w:tab/>
        <w:t>Drafting an RA Standard (H.4.3)</w:t>
      </w:r>
    </w:p>
    <w:p w14:paraId="2944A9BE" w14:textId="77777777" w:rsidR="00B50C72" w:rsidRPr="0029606E" w:rsidRDefault="00B50C72" w:rsidP="00B50C72">
      <w:pPr>
        <w:pStyle w:val="ListContinue1"/>
      </w:pPr>
      <w:r w:rsidRPr="0029606E">
        <w:t>—</w:t>
      </w:r>
      <w:r w:rsidRPr="0029606E">
        <w:tab/>
        <w:t>Selecting an RA (H.4.4)</w:t>
      </w:r>
    </w:p>
    <w:p w14:paraId="4A309864" w14:textId="77777777" w:rsidR="00B50C72" w:rsidRPr="0029606E" w:rsidRDefault="00B50C72" w:rsidP="00B50C72">
      <w:pPr>
        <w:pStyle w:val="ListContinue1"/>
      </w:pPr>
      <w:r w:rsidRPr="0029606E">
        <w:t>—</w:t>
      </w:r>
      <w:r w:rsidRPr="0029606E">
        <w:tab/>
        <w:t>Appointing an RA (H.4.5)</w:t>
      </w:r>
    </w:p>
    <w:p w14:paraId="45532146" w14:textId="77777777" w:rsidR="00B50C72" w:rsidRPr="0029606E" w:rsidRDefault="00B50C72" w:rsidP="00B50C72">
      <w:pPr>
        <w:pStyle w:val="ListContinue1"/>
      </w:pPr>
      <w:r w:rsidRPr="0029606E">
        <w:t>—</w:t>
      </w:r>
      <w:r w:rsidRPr="0029606E">
        <w:tab/>
        <w:t xml:space="preserve">Signing an RAA (H.4.6) </w:t>
      </w:r>
    </w:p>
    <w:p w14:paraId="21305851" w14:textId="77777777" w:rsidR="00B50C72" w:rsidRPr="0029606E" w:rsidRDefault="00B50C72" w:rsidP="00B50C72">
      <w:pPr>
        <w:pStyle w:val="ListContinue1"/>
      </w:pPr>
      <w:r w:rsidRPr="0029606E">
        <w:t>—</w:t>
      </w:r>
      <w:r w:rsidRPr="0029606E">
        <w:tab/>
        <w:t>Implementing an RA Standard (H.4.7)</w:t>
      </w:r>
    </w:p>
    <w:p w14:paraId="56B8E5C1" w14:textId="77777777" w:rsidR="00B50C72" w:rsidRPr="0029606E" w:rsidRDefault="00B50C72" w:rsidP="00B50C72">
      <w:pPr>
        <w:pStyle w:val="ListContinue2"/>
      </w:pPr>
      <w:r w:rsidRPr="0029606E">
        <w:t>—</w:t>
      </w:r>
      <w:r w:rsidRPr="0029606E">
        <w:tab/>
        <w:t>Role of the RA (H.4.7.1)</w:t>
      </w:r>
    </w:p>
    <w:p w14:paraId="0E52FE26" w14:textId="77777777" w:rsidR="00B50C72" w:rsidRPr="0029606E" w:rsidRDefault="00B50C72" w:rsidP="00B50C72">
      <w:pPr>
        <w:pStyle w:val="ListContinue2"/>
      </w:pPr>
      <w:r w:rsidRPr="0029606E">
        <w:t>—</w:t>
      </w:r>
      <w:r w:rsidRPr="0029606E">
        <w:tab/>
        <w:t>Role of the Committee (H.4.7.2)</w:t>
      </w:r>
    </w:p>
    <w:p w14:paraId="20ECB3E6" w14:textId="7781BF10" w:rsidR="00B50C72" w:rsidRPr="0029606E" w:rsidRDefault="00B50C72" w:rsidP="00B50C72">
      <w:pPr>
        <w:pStyle w:val="ListContinue2"/>
      </w:pPr>
      <w:r w:rsidRPr="0029606E">
        <w:t>—</w:t>
      </w:r>
      <w:r w:rsidRPr="0029606E">
        <w:tab/>
        <w:t xml:space="preserve">Role of the  </w:t>
      </w:r>
      <w:del w:id="3578" w:author="Author">
        <w:r w:rsidRPr="0029606E" w:rsidDel="00164399">
          <w:delText>office of the CEO</w:delText>
        </w:r>
      </w:del>
      <w:ins w:id="3579" w:author="Author">
        <w:r w:rsidR="00164399">
          <w:t>Office of the CEO</w:t>
        </w:r>
      </w:ins>
      <w:r w:rsidRPr="0029606E">
        <w:t xml:space="preserve"> (H.4.7.3)</w:t>
      </w:r>
    </w:p>
    <w:p w14:paraId="33BE4BF5" w14:textId="77777777" w:rsidR="00B50C72" w:rsidRPr="0029606E" w:rsidRDefault="00B50C72" w:rsidP="00B50C72">
      <w:pPr>
        <w:pStyle w:val="ListContinue1"/>
      </w:pPr>
      <w:r w:rsidRPr="0029606E">
        <w:t>—</w:t>
      </w:r>
      <w:r w:rsidRPr="0029606E">
        <w:tab/>
        <w:t>Terminating an RA (H.4.8)</w:t>
      </w:r>
    </w:p>
    <w:p w14:paraId="2674C1D5" w14:textId="77777777" w:rsidR="00B50C72" w:rsidRPr="0029606E" w:rsidRDefault="00B50C72" w:rsidP="00B50C72">
      <w:pPr>
        <w:pStyle w:val="a3"/>
        <w:numPr>
          <w:ilvl w:val="0"/>
          <w:numId w:val="0"/>
        </w:numPr>
      </w:pPr>
      <w:bookmarkStart w:id="3580" w:name="_Toc69205136"/>
      <w:bookmarkStart w:id="3581" w:name="_Toc69205481"/>
      <w:bookmarkStart w:id="3582" w:name="_Toc69215382"/>
      <w:bookmarkStart w:id="3583" w:name="_Toc69304173"/>
      <w:r w:rsidRPr="0029606E">
        <w:t>H.4.2</w:t>
      </w:r>
      <w:r w:rsidRPr="0029606E">
        <w:tab/>
        <w:t>Declaring the need for an RA</w:t>
      </w:r>
      <w:bookmarkEnd w:id="3580"/>
      <w:bookmarkEnd w:id="3581"/>
      <w:bookmarkEnd w:id="3582"/>
      <w:bookmarkEnd w:id="3583"/>
    </w:p>
    <w:p w14:paraId="683CDB53" w14:textId="14A26F9F" w:rsidR="00B50C72" w:rsidRPr="0029606E" w:rsidRDefault="00B50C72" w:rsidP="00B50C72">
      <w:pPr>
        <w:pStyle w:val="BodyText"/>
      </w:pPr>
      <w:r w:rsidRPr="0029606E">
        <w:t xml:space="preserve">A committee shall determine that an RA is required for a </w:t>
      </w:r>
      <w:del w:id="3584" w:author="Author">
        <w:r w:rsidRPr="0029606E" w:rsidDel="00AB38E9">
          <w:delText xml:space="preserve">standard </w:delText>
        </w:r>
      </w:del>
      <w:ins w:id="3585" w:author="Author">
        <w:r w:rsidR="00AB38E9">
          <w:t xml:space="preserve">document </w:t>
        </w:r>
      </w:ins>
      <w:r w:rsidRPr="0029606E">
        <w:t xml:space="preserve">as soon as the draft is sufficiently mature to make this decision, whether this is during the creation of a new </w:t>
      </w:r>
      <w:del w:id="3586" w:author="Author">
        <w:r w:rsidRPr="0029606E" w:rsidDel="00AB38E9">
          <w:delText xml:space="preserve">standard </w:delText>
        </w:r>
      </w:del>
      <w:ins w:id="3587" w:author="Author">
        <w:r w:rsidR="00AB38E9">
          <w:t xml:space="preserve">document </w:t>
        </w:r>
      </w:ins>
      <w:r w:rsidRPr="0029606E">
        <w:t xml:space="preserve">or the revision of an existing </w:t>
      </w:r>
      <w:del w:id="3588" w:author="Author">
        <w:r w:rsidRPr="0029606E" w:rsidDel="00AB38E9">
          <w:delText xml:space="preserve">standard </w:delText>
        </w:r>
      </w:del>
      <w:ins w:id="3589" w:author="Author">
        <w:r w:rsidR="00AB38E9">
          <w:t xml:space="preserve">document </w:t>
        </w:r>
      </w:ins>
      <w:r w:rsidRPr="0029606E">
        <w:t xml:space="preserve">involving material changes to its implementation. The committee confirms its decision that a </w:t>
      </w:r>
      <w:del w:id="3590" w:author="Author">
        <w:r w:rsidRPr="0029606E" w:rsidDel="00AB38E9">
          <w:delText xml:space="preserve">standard </w:delText>
        </w:r>
      </w:del>
      <w:ins w:id="3591" w:author="Author">
        <w:r w:rsidR="00AB38E9">
          <w:t xml:space="preserve">document </w:t>
        </w:r>
      </w:ins>
      <w:r w:rsidRPr="0029606E">
        <w:t>needs an RA for its implementation by way of a resolution.</w:t>
      </w:r>
    </w:p>
    <w:p w14:paraId="01B6DBEB" w14:textId="0EB24ADD" w:rsidR="00B50C72" w:rsidRPr="0029606E" w:rsidRDefault="00B50C72" w:rsidP="00B50C72">
      <w:pPr>
        <w:pStyle w:val="BodyText"/>
      </w:pPr>
      <w:r w:rsidRPr="0029606E">
        <w:t>The committee secretariat completes the RA Confirmation (“RAC”) Form (See Annex SJ</w:t>
      </w:r>
      <w:ins w:id="3592" w:author="Author">
        <w:r w:rsidR="00466133">
          <w:t xml:space="preserve"> of ISO Supplement</w:t>
        </w:r>
      </w:ins>
      <w:r w:rsidRPr="0029606E">
        <w:t xml:space="preserve">) and submits it to the TPM </w:t>
      </w:r>
      <w:r w:rsidR="008D0DEC">
        <w:t xml:space="preserve">or TO </w:t>
      </w:r>
      <w:r w:rsidRPr="0029606E">
        <w:t>as soon as the resolution is approved.</w:t>
      </w:r>
    </w:p>
    <w:p w14:paraId="5F1F74E6" w14:textId="77777777" w:rsidR="00B50C72" w:rsidRPr="0029606E" w:rsidRDefault="00B50C72" w:rsidP="00B50C72">
      <w:pPr>
        <w:pStyle w:val="a3"/>
        <w:numPr>
          <w:ilvl w:val="0"/>
          <w:numId w:val="0"/>
        </w:numPr>
      </w:pPr>
      <w:bookmarkStart w:id="3593" w:name="_Toc69205137"/>
      <w:bookmarkStart w:id="3594" w:name="_Toc69205482"/>
      <w:bookmarkStart w:id="3595" w:name="_Toc69215383"/>
      <w:bookmarkStart w:id="3596" w:name="_Toc69304174"/>
      <w:r w:rsidRPr="0029606E">
        <w:t>H.4.3</w:t>
      </w:r>
      <w:r w:rsidRPr="0029606E">
        <w:tab/>
        <w:t>Drafting an RA Standard</w:t>
      </w:r>
      <w:bookmarkEnd w:id="3593"/>
      <w:bookmarkEnd w:id="3594"/>
      <w:bookmarkEnd w:id="3595"/>
      <w:bookmarkEnd w:id="3596"/>
    </w:p>
    <w:p w14:paraId="54D4940A" w14:textId="77777777" w:rsidR="00B50C72" w:rsidRPr="0029606E" w:rsidRDefault="00B50C72" w:rsidP="00B50C72">
      <w:pPr>
        <w:pStyle w:val="BodyText"/>
      </w:pPr>
      <w:r w:rsidRPr="0029606E">
        <w:t>The following shall be included in all RA Standards:</w:t>
      </w:r>
    </w:p>
    <w:p w14:paraId="7A403778" w14:textId="77777777" w:rsidR="00B50C72" w:rsidRPr="0029606E" w:rsidRDefault="00B50C72" w:rsidP="00B50C72">
      <w:pPr>
        <w:pStyle w:val="ListContinue1"/>
      </w:pPr>
      <w:r w:rsidRPr="0029606E">
        <w:t>—</w:t>
      </w:r>
      <w:r w:rsidRPr="0029606E">
        <w:tab/>
        <w:t>A description of the identification scheme or the mechanism for generating unique Registration Elements.</w:t>
      </w:r>
    </w:p>
    <w:p w14:paraId="0C9CEFC2" w14:textId="77777777" w:rsidR="00B50C72" w:rsidRPr="0029606E" w:rsidRDefault="00B50C72" w:rsidP="00B50C72">
      <w:pPr>
        <w:pStyle w:val="ListContinue1"/>
      </w:pPr>
      <w:r w:rsidRPr="0029606E">
        <w:t>—</w:t>
      </w:r>
      <w:r w:rsidRPr="0029606E">
        <w:tab/>
        <w:t>A description of the Registration Services, and the responsibilities of the RA.</w:t>
      </w:r>
    </w:p>
    <w:p w14:paraId="7BA68E02" w14:textId="77777777" w:rsidR="00B50C72" w:rsidRPr="0029606E" w:rsidRDefault="00B50C72" w:rsidP="00B50C72">
      <w:pPr>
        <w:pStyle w:val="ListContinue1"/>
      </w:pPr>
      <w:r w:rsidRPr="0029606E">
        <w:t>—</w:t>
      </w:r>
      <w:r w:rsidRPr="0029606E">
        <w:tab/>
        <w:t>The link to the page on iso.org or iec.ch where ISO and IEC publish the name and contact information of the RA for a given RA Standard. The page on iso.org or iec.ch shall provide a link to the RA's website which will contain more information on the Registration Services available.</w:t>
      </w:r>
    </w:p>
    <w:p w14:paraId="3FA2ED32" w14:textId="77777777" w:rsidR="00B50C72" w:rsidRPr="0029606E" w:rsidRDefault="00B50C72" w:rsidP="00B50C72">
      <w:pPr>
        <w:pStyle w:val="BodyText"/>
        <w:keepNext/>
      </w:pPr>
      <w:r w:rsidRPr="0029606E">
        <w:t xml:space="preserve">The following </w:t>
      </w:r>
      <w:r w:rsidRPr="0029606E">
        <w:rPr>
          <w:b/>
        </w:rPr>
        <w:t>shall not be</w:t>
      </w:r>
      <w:r w:rsidRPr="0029606E">
        <w:t xml:space="preserve"> included in RA Standards:</w:t>
      </w:r>
    </w:p>
    <w:p w14:paraId="6872646A" w14:textId="77777777" w:rsidR="00B50C72" w:rsidRPr="0029606E" w:rsidRDefault="00B50C72" w:rsidP="00B50C72">
      <w:pPr>
        <w:pStyle w:val="ListContinue1"/>
      </w:pPr>
      <w:r w:rsidRPr="0029606E">
        <w:t>—</w:t>
      </w:r>
      <w:r w:rsidRPr="0029606E">
        <w:tab/>
        <w:t>In accordance with clause 4 of the ISO/IEC Directives, Part 2, contractual or other legal aspects.</w:t>
      </w:r>
    </w:p>
    <w:p w14:paraId="07831AC4" w14:textId="77777777" w:rsidR="00B50C72" w:rsidRPr="0029606E" w:rsidRDefault="00B50C72" w:rsidP="00B50C72">
      <w:pPr>
        <w:pStyle w:val="ListContinue1"/>
      </w:pPr>
      <w:r w:rsidRPr="0029606E">
        <w:t>—</w:t>
      </w:r>
      <w:r w:rsidRPr="0029606E">
        <w:tab/>
        <w:t>Procedures concerning the provision of the Registration Services (e.g. a Handbook made available by the RA).</w:t>
      </w:r>
    </w:p>
    <w:p w14:paraId="4BA68607" w14:textId="77777777" w:rsidR="00B50C72" w:rsidRPr="0029606E" w:rsidRDefault="00B50C72" w:rsidP="00B50C72">
      <w:pPr>
        <w:pStyle w:val="ListContinue1"/>
      </w:pPr>
      <w:r w:rsidRPr="0029606E">
        <w:t>—</w:t>
      </w:r>
      <w:r w:rsidRPr="0029606E">
        <w:tab/>
        <w:t>The name of the RA. Instead, a link to the ISO or IEC website shall be provided (see above).</w:t>
      </w:r>
    </w:p>
    <w:p w14:paraId="4E70968E" w14:textId="77777777" w:rsidR="00B50C72" w:rsidRPr="0029606E" w:rsidRDefault="00B50C72" w:rsidP="00B50C72">
      <w:pPr>
        <w:pStyle w:val="ListContinue1"/>
      </w:pPr>
      <w:r w:rsidRPr="0029606E">
        <w:t>—</w:t>
      </w:r>
      <w:r w:rsidRPr="0029606E">
        <w:tab/>
        <w:t>References to the selection or reappointment process for the RA.</w:t>
      </w:r>
    </w:p>
    <w:p w14:paraId="504CA186" w14:textId="77777777" w:rsidR="00B50C72" w:rsidRPr="0029606E" w:rsidRDefault="00B50C72" w:rsidP="00B50C72">
      <w:pPr>
        <w:pStyle w:val="ListContinue1"/>
      </w:pPr>
      <w:r w:rsidRPr="0029606E">
        <w:t>—</w:t>
      </w:r>
      <w:r w:rsidRPr="0029606E">
        <w:tab/>
        <w:t>Details about any Registration Agencies. In case of delegation of Registration Services by the RA to third parties (e.g. Registration Agencies) as agreed under the RAA, the RA Standard may mention the fact that some aspects of the Registration Services have been delegated.</w:t>
      </w:r>
    </w:p>
    <w:p w14:paraId="26DD66A6" w14:textId="167AE61D" w:rsidR="00B50C72" w:rsidRPr="0029606E" w:rsidRDefault="00B50C72" w:rsidP="00B50C72">
      <w:pPr>
        <w:pStyle w:val="BodyText"/>
      </w:pPr>
      <w:r w:rsidRPr="0029606E">
        <w:t xml:space="preserve">The TPM </w:t>
      </w:r>
      <w:r w:rsidR="008D0DEC">
        <w:t xml:space="preserve">or TO </w:t>
      </w:r>
      <w:r w:rsidRPr="0029606E">
        <w:t>is responsible for coordinating with the committee to ensure that the appropriate text is included in the RA Standard. Any questions about what should be included in the RA Standard are to be addressed to the TPM</w:t>
      </w:r>
      <w:r w:rsidR="008D0DEC">
        <w:t xml:space="preserve"> or TO</w:t>
      </w:r>
      <w:r w:rsidRPr="0029606E">
        <w:t>.</w:t>
      </w:r>
    </w:p>
    <w:p w14:paraId="16B7C766" w14:textId="77777777" w:rsidR="00B50C72" w:rsidRPr="0029606E" w:rsidRDefault="00B50C72" w:rsidP="00B50C72">
      <w:pPr>
        <w:pStyle w:val="a3"/>
        <w:numPr>
          <w:ilvl w:val="0"/>
          <w:numId w:val="0"/>
        </w:numPr>
      </w:pPr>
      <w:bookmarkStart w:id="3597" w:name="_Toc69205138"/>
      <w:bookmarkStart w:id="3598" w:name="_Toc69205483"/>
      <w:bookmarkStart w:id="3599" w:name="_Toc69215384"/>
      <w:bookmarkStart w:id="3600" w:name="_Toc69304175"/>
      <w:r w:rsidRPr="0029606E">
        <w:t>H.4.4</w:t>
      </w:r>
      <w:r w:rsidRPr="0029606E">
        <w:tab/>
        <w:t>Selecting an RA</w:t>
      </w:r>
      <w:bookmarkEnd w:id="3597"/>
      <w:bookmarkEnd w:id="3598"/>
      <w:bookmarkEnd w:id="3599"/>
      <w:bookmarkEnd w:id="3600"/>
    </w:p>
    <w:p w14:paraId="23694669" w14:textId="77777777" w:rsidR="00B50C72" w:rsidRPr="0029606E" w:rsidRDefault="00B50C72" w:rsidP="00B50C72">
      <w:pPr>
        <w:pStyle w:val="BodyText"/>
      </w:pPr>
      <w:r w:rsidRPr="0029606E">
        <w:t>The selection process of the RA applies to new RA Standards and existing RA Standards.</w:t>
      </w:r>
    </w:p>
    <w:p w14:paraId="18BEE005" w14:textId="77777777" w:rsidR="00B50C72" w:rsidRPr="0029606E" w:rsidRDefault="00B50C72" w:rsidP="00B50C72">
      <w:pPr>
        <w:pStyle w:val="BodyText"/>
      </w:pPr>
      <w:r w:rsidRPr="0029606E">
        <w:t>In the case of revisions, the committee shall review and decide whether the existing RA should continue or if a selection process should be launched to select additional RA candidates. In their review, the committee shall consider the changes being made to the RA Standard, particularly with regard to the responsibilities of the RA, and the goal of optimizing the implementation of the RA Standards. The decision to launch a selection process should be supported by a rationale. The committee shall confirm its decision by resolution.</w:t>
      </w:r>
    </w:p>
    <w:p w14:paraId="6DA4EA4B" w14:textId="77777777" w:rsidR="00B50C72" w:rsidRPr="0029606E" w:rsidRDefault="00B50C72" w:rsidP="00B50C72">
      <w:pPr>
        <w:pStyle w:val="BodyText"/>
      </w:pPr>
      <w:r w:rsidRPr="0029606E">
        <w:t>The committee shall establish a process so that an RA can be appointed or re-appointed before publication of the RA Standard. It is important that each draft of the RA Standard contains details about the nature of the Registration Services needed and that these are shared with any current or prospective RA candidates.</w:t>
      </w:r>
    </w:p>
    <w:p w14:paraId="6ABD2E36" w14:textId="77777777" w:rsidR="00B50C72" w:rsidRPr="0029606E" w:rsidRDefault="00B50C72" w:rsidP="00B50C72">
      <w:pPr>
        <w:pStyle w:val="BodyText"/>
      </w:pPr>
      <w:r w:rsidRPr="0029606E">
        <w:t>The committee establishes the criteria for the application process and selection of the RA and confirms these by resolution. The minimum criteria for the selection process shall be:</w:t>
      </w:r>
    </w:p>
    <w:p w14:paraId="76A2CE44" w14:textId="77777777" w:rsidR="00B50C72" w:rsidRPr="0029606E" w:rsidRDefault="00B50C72" w:rsidP="00B50C72">
      <w:pPr>
        <w:pStyle w:val="ListContinue1"/>
      </w:pPr>
      <w:r w:rsidRPr="0029606E">
        <w:t>—</w:t>
      </w:r>
      <w:r w:rsidRPr="0029606E">
        <w:tab/>
      </w:r>
      <w:r w:rsidRPr="0029606E">
        <w:rPr>
          <w:b/>
        </w:rPr>
        <w:t>Selection criteria</w:t>
      </w:r>
      <w:r w:rsidRPr="0029606E">
        <w:t xml:space="preserve"> – these must be clearly explained and with sufficient details for possible RA candidates to assess their ability to meet the criteria and apply on this basis. Included in the selection criteria shall be the requirement that the prospective RA candidates provide the following information in writing:</w:t>
      </w:r>
    </w:p>
    <w:p w14:paraId="5ED0022F" w14:textId="77777777" w:rsidR="00B50C72" w:rsidRPr="0029606E" w:rsidRDefault="00B50C72" w:rsidP="00B50C72">
      <w:pPr>
        <w:pStyle w:val="ListContinue2"/>
      </w:pPr>
      <w:r w:rsidRPr="0029606E">
        <w:t>—</w:t>
      </w:r>
      <w:r w:rsidRPr="0029606E">
        <w:tab/>
        <w:t>Proof (e.g. Statutes) that it is a legal entity which means that is an organization formed under the laws of a jurisdiction and that it is therefore subject to governance related rules.</w:t>
      </w:r>
    </w:p>
    <w:p w14:paraId="6CF0AC19" w14:textId="77777777" w:rsidR="00B50C72" w:rsidRPr="0029606E" w:rsidRDefault="00B50C72" w:rsidP="00B50C72">
      <w:pPr>
        <w:pStyle w:val="ListContinue2"/>
      </w:pPr>
      <w:r w:rsidRPr="0029606E">
        <w:t>—</w:t>
      </w:r>
      <w:r w:rsidRPr="0029606E">
        <w:tab/>
        <w:t>Expression of willingness to take responsibility for the Registration Services.</w:t>
      </w:r>
    </w:p>
    <w:p w14:paraId="680731EB" w14:textId="77777777" w:rsidR="00B50C72" w:rsidRPr="0029606E" w:rsidRDefault="00B50C72" w:rsidP="00B50C72">
      <w:pPr>
        <w:pStyle w:val="ListContinue2"/>
      </w:pPr>
      <w:r w:rsidRPr="0029606E">
        <w:t>—</w:t>
      </w:r>
      <w:r w:rsidRPr="0029606E">
        <w:tab/>
        <w:t>Confirmation that the RA is technically and financially able to carry out the RA Services described in the RA Standard and the RAA on an international level, including for example, a financial plan for funding the expected volume of registrations, a list of employees or third parties and their applicable background and skills, and description of the physical facilities available to the RA to accomplish the work, demonstrated financial capacity to meet liability exposure for performing the services.</w:t>
      </w:r>
    </w:p>
    <w:p w14:paraId="7712E181" w14:textId="77777777" w:rsidR="00B50C72" w:rsidRPr="0029606E" w:rsidRDefault="00B50C72" w:rsidP="00B50C72">
      <w:pPr>
        <w:pStyle w:val="ListContinue2"/>
      </w:pPr>
      <w:r w:rsidRPr="0029606E">
        <w:t>—</w:t>
      </w:r>
      <w:r w:rsidRPr="0029606E">
        <w:tab/>
        <w:t>Documentation and examples, where relevant, of the candidate RA’s experience in the respective community of practice.</w:t>
      </w:r>
    </w:p>
    <w:p w14:paraId="2A62099A" w14:textId="77777777" w:rsidR="00B50C72" w:rsidRPr="0029606E" w:rsidRDefault="00B50C72" w:rsidP="00B50C72">
      <w:pPr>
        <w:pStyle w:val="ListContinue2"/>
      </w:pPr>
      <w:r w:rsidRPr="0029606E">
        <w:t>—</w:t>
      </w:r>
      <w:r w:rsidRPr="0029606E">
        <w:tab/>
        <w:t>Confirmation of whether it intends to delegate part of the Registration Services to Registration Agencies.</w:t>
      </w:r>
    </w:p>
    <w:p w14:paraId="0E17169D" w14:textId="77777777" w:rsidR="00B50C72" w:rsidRPr="0029606E" w:rsidRDefault="00B50C72" w:rsidP="00B50C72">
      <w:pPr>
        <w:pStyle w:val="ListContinue2"/>
      </w:pPr>
      <w:r w:rsidRPr="0029606E">
        <w:t>—</w:t>
      </w:r>
      <w:r w:rsidRPr="0029606E">
        <w:tab/>
        <w:t>Confirmation of whether it will charge fees for the RA Services and, if it charges fees, confirmation that any such fees will be on a cost recovery basis.</w:t>
      </w:r>
    </w:p>
    <w:p w14:paraId="26CB4B52" w14:textId="77777777" w:rsidR="00B50C72" w:rsidRPr="0029606E" w:rsidRDefault="00B50C72" w:rsidP="00B50C72">
      <w:pPr>
        <w:pStyle w:val="ListContinue2"/>
      </w:pPr>
      <w:r w:rsidRPr="0029606E" w:rsidDel="009637BA">
        <w:t>—</w:t>
      </w:r>
      <w:r w:rsidRPr="0029606E" w:rsidDel="009637BA">
        <w:tab/>
        <w:t xml:space="preserve">Expression of willingness to sign </w:t>
      </w:r>
      <w:r w:rsidRPr="0029606E">
        <w:t xml:space="preserve">and execute </w:t>
      </w:r>
      <w:r w:rsidRPr="0029606E" w:rsidDel="009637BA">
        <w:t>a</w:t>
      </w:r>
      <w:r w:rsidRPr="0029606E">
        <w:t>n</w:t>
      </w:r>
      <w:r w:rsidRPr="0029606E" w:rsidDel="009637BA">
        <w:t xml:space="preserve"> RAA, the ISO</w:t>
      </w:r>
      <w:r w:rsidRPr="0029606E">
        <w:t>-IEC</w:t>
      </w:r>
      <w:r w:rsidRPr="0029606E" w:rsidDel="009637BA">
        <w:t xml:space="preserve"> RAA template for which shall be shared with RA candidates.</w:t>
      </w:r>
    </w:p>
    <w:p w14:paraId="60154ACD" w14:textId="77777777" w:rsidR="00B50C72" w:rsidRPr="0029606E" w:rsidRDefault="00B50C72" w:rsidP="00B50C72">
      <w:pPr>
        <w:pStyle w:val="ListContinue1"/>
      </w:pPr>
      <w:r w:rsidRPr="0029606E">
        <w:t>—</w:t>
      </w:r>
      <w:r w:rsidRPr="0029606E">
        <w:tab/>
      </w:r>
      <w:r w:rsidRPr="0029606E">
        <w:rPr>
          <w:b/>
        </w:rPr>
        <w:t>Public call for RA candidates</w:t>
      </w:r>
      <w:r w:rsidRPr="0029606E">
        <w:t xml:space="preserve"> – committees shall take the appropriate steps needed to post the call for competent RA applicants to as broad a market as possible, also targeting possible organizations by inviting them to apply. The relative weighting of each evaluation criterion shall be published in the public call. Details of the Registration Services shall be made available to any current RA and any prospective RA candidates.</w:t>
      </w:r>
    </w:p>
    <w:p w14:paraId="2BE3754A" w14:textId="77777777" w:rsidR="00B50C72" w:rsidRPr="0029606E" w:rsidRDefault="00B50C72" w:rsidP="00B50C72">
      <w:pPr>
        <w:pStyle w:val="ListContinue1"/>
      </w:pPr>
      <w:r w:rsidRPr="0029606E">
        <w:t>—</w:t>
      </w:r>
      <w:r w:rsidRPr="0029606E">
        <w:tab/>
      </w:r>
      <w:r w:rsidRPr="0029606E">
        <w:rPr>
          <w:b/>
        </w:rPr>
        <w:t>Evaluation</w:t>
      </w:r>
      <w:r w:rsidRPr="0029606E">
        <w:t xml:space="preserve"> – Prospective RA candidates shall provide their responses in writing. The committee (or a subset thereof) shall determine the relative weight to be given to each selection criterion and shall evaluate the prospective RA candidates accordingly.</w:t>
      </w:r>
    </w:p>
    <w:p w14:paraId="5017510D" w14:textId="77777777" w:rsidR="00B50C72" w:rsidRPr="0029606E" w:rsidRDefault="00B50C72" w:rsidP="00B50C72">
      <w:pPr>
        <w:pStyle w:val="ListContinue1"/>
      </w:pPr>
      <w:r w:rsidRPr="0029606E">
        <w:t>—</w:t>
      </w:r>
      <w:r w:rsidRPr="0029606E">
        <w:tab/>
      </w:r>
      <w:r w:rsidRPr="0029606E">
        <w:rPr>
          <w:b/>
        </w:rPr>
        <w:t>Record-keeping</w:t>
      </w:r>
      <w:r w:rsidRPr="0029606E">
        <w:t xml:space="preserve"> – the committee secretariat shall keep records of all documents in the selection process, including the call for candidates, applications, evaluation, decision, etc.</w:t>
      </w:r>
    </w:p>
    <w:p w14:paraId="298D5044" w14:textId="77777777" w:rsidR="00B50C72" w:rsidRPr="0029606E" w:rsidRDefault="00B50C72" w:rsidP="00B50C72">
      <w:pPr>
        <w:pStyle w:val="ListContinue1"/>
      </w:pPr>
      <w:r w:rsidRPr="0029606E">
        <w:t>—</w:t>
      </w:r>
      <w:r w:rsidRPr="0029606E">
        <w:tab/>
      </w:r>
      <w:r w:rsidRPr="0029606E">
        <w:rPr>
          <w:b/>
        </w:rPr>
        <w:t>Professionalism</w:t>
      </w:r>
      <w:r w:rsidRPr="0029606E">
        <w:t xml:space="preserve"> – the selection process should be conducted in a professional manner, adhering to the principle of discretion amongst those involved.</w:t>
      </w:r>
    </w:p>
    <w:p w14:paraId="2D4D13CD" w14:textId="77777777" w:rsidR="00B50C72" w:rsidRPr="0029606E" w:rsidRDefault="00B50C72" w:rsidP="00B50C72">
      <w:pPr>
        <w:pStyle w:val="BodyText"/>
      </w:pPr>
      <w:r w:rsidRPr="0029606E">
        <w:t>The committee shall then confirm to the TMB its recommendation for appointment of the organization selected to be the RA via a resolution.</w:t>
      </w:r>
    </w:p>
    <w:p w14:paraId="00FD63D0" w14:textId="77777777" w:rsidR="00B50C72" w:rsidRPr="0029606E" w:rsidRDefault="00B50C72" w:rsidP="00B50C72">
      <w:pPr>
        <w:pStyle w:val="a3"/>
        <w:numPr>
          <w:ilvl w:val="0"/>
          <w:numId w:val="0"/>
        </w:numPr>
      </w:pPr>
      <w:bookmarkStart w:id="3601" w:name="_Toc69205139"/>
      <w:bookmarkStart w:id="3602" w:name="_Toc69205484"/>
      <w:bookmarkStart w:id="3603" w:name="_Toc69215385"/>
      <w:bookmarkStart w:id="3604" w:name="_Toc69304176"/>
      <w:commentRangeStart w:id="3605"/>
      <w:r w:rsidRPr="0029606E">
        <w:t>H.4.5</w:t>
      </w:r>
      <w:r w:rsidRPr="0029606E">
        <w:tab/>
        <w:t>Appointing an RA</w:t>
      </w:r>
      <w:bookmarkEnd w:id="3601"/>
      <w:bookmarkEnd w:id="3602"/>
      <w:bookmarkEnd w:id="3603"/>
      <w:bookmarkEnd w:id="3604"/>
      <w:commentRangeEnd w:id="3605"/>
      <w:r w:rsidR="009F67BE">
        <w:rPr>
          <w:rStyle w:val="CommentReference"/>
          <w:rFonts w:eastAsia="MS Mincho"/>
          <w:b w:val="0"/>
          <w:szCs w:val="20"/>
          <w:lang w:eastAsia="ja-JP"/>
        </w:rPr>
        <w:commentReference w:id="3605"/>
      </w:r>
    </w:p>
    <w:p w14:paraId="13EAC8DB" w14:textId="086FEC86" w:rsidR="00B50C72" w:rsidRPr="0029606E" w:rsidRDefault="00B50C72" w:rsidP="00B50C72">
      <w:pPr>
        <w:pStyle w:val="BodyText"/>
      </w:pPr>
      <w:r w:rsidRPr="0029606E">
        <w:t>The information that is provided by the committee in the RAC (see</w:t>
      </w:r>
      <w:r w:rsidR="001E7FFA" w:rsidRPr="0029606E">
        <w:t xml:space="preserve"> </w:t>
      </w:r>
      <w:r w:rsidRPr="0029606E">
        <w:t xml:space="preserve">H.4.2 above) is needed to launch the TMB ballot appointing the RA, as well as the </w:t>
      </w:r>
      <w:del w:id="3606" w:author="Author">
        <w:r w:rsidRPr="0029606E" w:rsidDel="008263F9">
          <w:delText>ISO or IEC Council</w:delText>
        </w:r>
      </w:del>
      <w:r w:rsidRPr="0029606E">
        <w:t xml:space="preserve"> </w:t>
      </w:r>
      <w:ins w:id="3607" w:author="Author">
        <w:r w:rsidR="008263F9">
          <w:t xml:space="preserve">council board </w:t>
        </w:r>
      </w:ins>
      <w:r w:rsidRPr="0029606E">
        <w:t xml:space="preserve">ballot if the RA intends to charge fees. RA may charge fees for the Registration Services </w:t>
      </w:r>
      <w:r w:rsidR="00D4297D" w:rsidRPr="0029606E">
        <w:t>if authorized</w:t>
      </w:r>
      <w:r w:rsidRPr="0029606E">
        <w:t xml:space="preserve"> by the </w:t>
      </w:r>
      <w:del w:id="3608" w:author="Author">
        <w:r w:rsidRPr="0029606E" w:rsidDel="00826E3A">
          <w:delText>ISO or IEC Council</w:delText>
        </w:r>
      </w:del>
      <w:ins w:id="3609" w:author="Author">
        <w:r w:rsidR="00826E3A">
          <w:t>council board</w:t>
        </w:r>
      </w:ins>
      <w:r w:rsidRPr="0029606E">
        <w:t xml:space="preserve">, and as long as the basis of charging fees is strictly on a cost recovery basis. In the case of revisions, approval from the TMB or </w:t>
      </w:r>
      <w:del w:id="3610" w:author="Author">
        <w:r w:rsidRPr="0029606E" w:rsidDel="008263F9">
          <w:delText>ISO or IEC Council</w:delText>
        </w:r>
      </w:del>
      <w:ins w:id="3611" w:author="Author">
        <w:r w:rsidR="008263F9">
          <w:t>council board</w:t>
        </w:r>
      </w:ins>
      <w:r w:rsidRPr="0029606E">
        <w:t xml:space="preserve"> is not needed if the committee decides that the same RA should continue (see H.4.4) and the required authorization to charge fees has already been given.</w:t>
      </w:r>
    </w:p>
    <w:p w14:paraId="31282612" w14:textId="77777777" w:rsidR="00B50C72" w:rsidRPr="0029606E" w:rsidRDefault="00B50C72" w:rsidP="00B50C72">
      <w:pPr>
        <w:pStyle w:val="BodyText"/>
      </w:pPr>
      <w:r w:rsidRPr="0029606E">
        <w:t>In the case of JTC 1 RA Standards, a copy of the RAC Form shall also be provided to the IEC since RA appointments must all be confirmed by the IEC/SMB (and Council Board) where fees are charged.</w:t>
      </w:r>
    </w:p>
    <w:p w14:paraId="6C493B78" w14:textId="77777777" w:rsidR="00B50C72" w:rsidRPr="0029606E" w:rsidRDefault="00B50C72" w:rsidP="00B50C72">
      <w:pPr>
        <w:pStyle w:val="a3"/>
        <w:numPr>
          <w:ilvl w:val="0"/>
          <w:numId w:val="0"/>
        </w:numPr>
      </w:pPr>
      <w:bookmarkStart w:id="3612" w:name="_Toc69205140"/>
      <w:bookmarkStart w:id="3613" w:name="_Toc69205485"/>
      <w:bookmarkStart w:id="3614" w:name="_Toc69215386"/>
      <w:bookmarkStart w:id="3615" w:name="_Toc69304177"/>
      <w:r w:rsidRPr="0029606E">
        <w:t>H.4.6</w:t>
      </w:r>
      <w:r w:rsidRPr="0029606E">
        <w:tab/>
        <w:t>Signing an RAA</w:t>
      </w:r>
      <w:bookmarkEnd w:id="3612"/>
      <w:bookmarkEnd w:id="3613"/>
      <w:bookmarkEnd w:id="3614"/>
      <w:bookmarkEnd w:id="3615"/>
    </w:p>
    <w:p w14:paraId="507B5242" w14:textId="77777777" w:rsidR="00B50C72" w:rsidRPr="0029606E" w:rsidRDefault="00B50C72" w:rsidP="00B50C72">
      <w:pPr>
        <w:pStyle w:val="BodyText"/>
        <w:rPr>
          <w:spacing w:val="-1"/>
        </w:rPr>
      </w:pPr>
      <w:r w:rsidRPr="0029606E">
        <w:rPr>
          <w:spacing w:val="-1"/>
        </w:rPr>
        <w:t>A signed RAA must have been executed using the latest RAA template before an RA Standard is published (including revisions). In the case of revisions, the process to sign the RAA should begin at the time of the launch of the review process or the committee decision to launch a revision to ensure the timely signature of the RAA and to avoid delays in publication.</w:t>
      </w:r>
    </w:p>
    <w:p w14:paraId="260F802D" w14:textId="77777777" w:rsidR="00B50C72" w:rsidRPr="0029606E" w:rsidRDefault="00B50C72" w:rsidP="00B50C72">
      <w:pPr>
        <w:pStyle w:val="BodyText"/>
      </w:pPr>
      <w:r w:rsidRPr="0029606E">
        <w:t>Only after the TMB (and Council if fees are charged) has appointed the RA (and in the case of JTC 1 RA Standards, involving the IEC) can the RAA be signed. Signing an RAA based on the ISO/IEC template is mandatory for all RAs. The RAA shall be signed before publication of a new or revised RA Standard. If an RAA is not signed, the new or revised RA Standard shall not be published.</w:t>
      </w:r>
    </w:p>
    <w:p w14:paraId="3BB4FBCA" w14:textId="410B70F9" w:rsidR="00B50C72" w:rsidRPr="0029606E" w:rsidDel="009F149E" w:rsidRDefault="00B50C72" w:rsidP="00636C8A">
      <w:pPr>
        <w:pStyle w:val="BodyText"/>
        <w:rPr>
          <w:del w:id="3616" w:author="Author"/>
          <w:rFonts w:eastAsia="Times New Roman"/>
          <w:color w:val="000000"/>
        </w:rPr>
      </w:pPr>
      <w:r w:rsidRPr="0029606E">
        <w:rPr>
          <w:rFonts w:eastAsia="Times New Roman"/>
        </w:rPr>
        <w:t xml:space="preserve">In cases where there is a high market need, the TMB can exceptionally approve the publication of a revised </w:t>
      </w:r>
      <w:r w:rsidRPr="0029606E">
        <w:t xml:space="preserve">ISO RA standard to be published while an RAA is being negotiated. The committee responsible for the RA standard needs to submit a formal request to the TMB with a market need justification through the </w:t>
      </w:r>
      <w:r w:rsidR="00E37C06">
        <w:t>TPM or TO</w:t>
      </w:r>
      <w:r w:rsidRPr="0029606E">
        <w:t xml:space="preserve"> of the committee. The concurrence of the IEC will need to be sought in the case of JTC 1 standards.</w:t>
      </w:r>
    </w:p>
    <w:p w14:paraId="292C4C20" w14:textId="77777777" w:rsidR="00B50C72" w:rsidRPr="0029606E" w:rsidRDefault="00B50C72" w:rsidP="00B50C72">
      <w:pPr>
        <w:pStyle w:val="BodyText"/>
      </w:pPr>
      <w:r w:rsidRPr="0029606E">
        <w:t>To ensure consistency and equality of treatment between the different RAs, any requested deviations from the RAA template which ISO/IEC considers to be significant in nature shall be submitted to the TMB for approval.</w:t>
      </w:r>
    </w:p>
    <w:p w14:paraId="23713601" w14:textId="77777777" w:rsidR="00B50C72" w:rsidRPr="0029606E" w:rsidRDefault="00B50C72" w:rsidP="00B50C72">
      <w:pPr>
        <w:pStyle w:val="a3"/>
        <w:numPr>
          <w:ilvl w:val="0"/>
          <w:numId w:val="0"/>
        </w:numPr>
      </w:pPr>
      <w:bookmarkStart w:id="3617" w:name="_Toc69205141"/>
      <w:bookmarkStart w:id="3618" w:name="_Toc69205486"/>
      <w:bookmarkStart w:id="3619" w:name="_Toc69215387"/>
      <w:bookmarkStart w:id="3620" w:name="_Toc69304178"/>
      <w:r w:rsidRPr="0029606E">
        <w:t>H.4.7</w:t>
      </w:r>
      <w:r w:rsidRPr="0029606E">
        <w:tab/>
        <w:t>Implementing an RA Standard</w:t>
      </w:r>
      <w:bookmarkEnd w:id="3617"/>
      <w:bookmarkEnd w:id="3618"/>
      <w:bookmarkEnd w:id="3619"/>
      <w:bookmarkEnd w:id="3620"/>
    </w:p>
    <w:p w14:paraId="493177B0" w14:textId="77777777" w:rsidR="00B50C72" w:rsidRPr="0029606E" w:rsidRDefault="00B50C72" w:rsidP="00B50C72">
      <w:pPr>
        <w:pStyle w:val="a4"/>
        <w:numPr>
          <w:ilvl w:val="0"/>
          <w:numId w:val="0"/>
        </w:numPr>
      </w:pPr>
      <w:bookmarkStart w:id="3621" w:name="_Toc69205142"/>
      <w:bookmarkStart w:id="3622" w:name="_Toc69205487"/>
      <w:bookmarkStart w:id="3623" w:name="_Toc69215388"/>
      <w:bookmarkStart w:id="3624" w:name="_Toc69304179"/>
      <w:r w:rsidRPr="0029606E">
        <w:t>H.4.7.1</w:t>
      </w:r>
      <w:r w:rsidRPr="0029606E">
        <w:tab/>
        <w:t>Role of the RA</w:t>
      </w:r>
      <w:bookmarkEnd w:id="3621"/>
      <w:bookmarkEnd w:id="3622"/>
      <w:bookmarkEnd w:id="3623"/>
      <w:bookmarkEnd w:id="3624"/>
    </w:p>
    <w:p w14:paraId="09C9850A" w14:textId="77777777" w:rsidR="00B50C72" w:rsidRPr="0029606E" w:rsidRDefault="00B50C72" w:rsidP="00B50C72">
      <w:pPr>
        <w:pStyle w:val="BodyText"/>
      </w:pPr>
      <w:r w:rsidRPr="0029606E">
        <w:t>The RA provides the Registration Services by:</w:t>
      </w:r>
    </w:p>
    <w:p w14:paraId="13018BE7" w14:textId="77777777" w:rsidR="00B50C72" w:rsidRPr="0029606E" w:rsidRDefault="00B50C72" w:rsidP="00B50C72">
      <w:pPr>
        <w:pStyle w:val="ListContinue1"/>
      </w:pPr>
      <w:r w:rsidRPr="0029606E">
        <w:t>—</w:t>
      </w:r>
      <w:r w:rsidRPr="0029606E">
        <w:tab/>
        <w:t>providing the Registration Services described in the RA Standard, and</w:t>
      </w:r>
    </w:p>
    <w:p w14:paraId="3D60EA65" w14:textId="77777777" w:rsidR="00B50C72" w:rsidRPr="0029606E" w:rsidRDefault="00B50C72" w:rsidP="00B50C72">
      <w:pPr>
        <w:pStyle w:val="ListContinue1"/>
      </w:pPr>
      <w:r w:rsidRPr="0029606E">
        <w:t>—</w:t>
      </w:r>
      <w:r w:rsidRPr="0029606E">
        <w:tab/>
        <w:t>respecting the provisions of the RAA.</w:t>
      </w:r>
    </w:p>
    <w:p w14:paraId="4A0CF77D" w14:textId="77777777" w:rsidR="00B50C72" w:rsidRPr="0029606E" w:rsidRDefault="00B50C72" w:rsidP="00B50C72">
      <w:pPr>
        <w:pStyle w:val="a4"/>
        <w:numPr>
          <w:ilvl w:val="0"/>
          <w:numId w:val="0"/>
        </w:numPr>
      </w:pPr>
      <w:bookmarkStart w:id="3625" w:name="_Toc69205143"/>
      <w:bookmarkStart w:id="3626" w:name="_Toc69205488"/>
      <w:bookmarkStart w:id="3627" w:name="_Toc69215389"/>
      <w:bookmarkStart w:id="3628" w:name="_Toc69304180"/>
      <w:r w:rsidRPr="0029606E">
        <w:t>H.4.7.2</w:t>
      </w:r>
      <w:r w:rsidRPr="0029606E">
        <w:tab/>
        <w:t>Role of the committee</w:t>
      </w:r>
      <w:bookmarkEnd w:id="3625"/>
      <w:bookmarkEnd w:id="3626"/>
      <w:bookmarkEnd w:id="3627"/>
      <w:bookmarkEnd w:id="3628"/>
    </w:p>
    <w:p w14:paraId="6E7F453B" w14:textId="2F43A554" w:rsidR="00B50C72" w:rsidRPr="0029606E" w:rsidRDefault="00B50C72" w:rsidP="00B50C72">
      <w:pPr>
        <w:pStyle w:val="BodyText"/>
      </w:pPr>
      <w:r w:rsidRPr="0029606E">
        <w:t xml:space="preserve">Although RAAs are signed by the RA and by the </w:t>
      </w:r>
      <w:del w:id="3629" w:author="Author">
        <w:r w:rsidRPr="0029606E" w:rsidDel="00164399">
          <w:delText>office of the CEO</w:delText>
        </w:r>
      </w:del>
      <w:ins w:id="3630" w:author="Author">
        <w:r w:rsidR="00164399">
          <w:t>Office of the CEO</w:t>
        </w:r>
      </w:ins>
      <w:r w:rsidRPr="0029606E">
        <w:t xml:space="preserve">, the signature of a RAA by the </w:t>
      </w:r>
      <w:del w:id="3631" w:author="Author">
        <w:r w:rsidRPr="0029606E" w:rsidDel="00164399">
          <w:delText>office of the CEO</w:delText>
        </w:r>
      </w:del>
      <w:ins w:id="3632" w:author="Author">
        <w:r w:rsidR="00164399">
          <w:t>Office of the CEO</w:t>
        </w:r>
      </w:ins>
      <w:r w:rsidRPr="0029606E">
        <w:t xml:space="preserve"> binds all components in the ISO or IEC systems, including ISO or IEC members and ISO or IEC committees. The central role is played by committees. In addition to declaring the need for an RA Standard (4.2), drafting the RA Standard (4.3) and selecting an RA (4.4) for both new and revised RA Standards, the committee has the main responsibility for oversight of the RA as follows:</w:t>
      </w:r>
    </w:p>
    <w:p w14:paraId="238FEBEF" w14:textId="77777777" w:rsidR="00B50C72" w:rsidRPr="0029606E" w:rsidRDefault="00B50C72" w:rsidP="00B50C72">
      <w:pPr>
        <w:pStyle w:val="ListContinue1"/>
        <w:rPr>
          <w:b/>
        </w:rPr>
      </w:pPr>
      <w:r w:rsidRPr="0029606E">
        <w:t>—</w:t>
      </w:r>
      <w:r w:rsidRPr="0029606E">
        <w:tab/>
      </w:r>
      <w:r w:rsidRPr="0029606E">
        <w:rPr>
          <w:b/>
        </w:rPr>
        <w:t>Answering questions:</w:t>
      </w:r>
      <w:r w:rsidRPr="0029606E">
        <w:t xml:space="preserve"> The committee must be available to the RA to answer questions about the RA Standard and clarify any expectations regarding its role in implementing the RA Standard.</w:t>
      </w:r>
    </w:p>
    <w:p w14:paraId="635B0145" w14:textId="77777777" w:rsidR="00B50C72" w:rsidRPr="0029606E" w:rsidRDefault="00B50C72" w:rsidP="00B50C72">
      <w:pPr>
        <w:pStyle w:val="ListContinue1"/>
      </w:pPr>
      <w:r w:rsidRPr="0029606E">
        <w:t>—</w:t>
      </w:r>
      <w:r w:rsidRPr="0029606E">
        <w:tab/>
      </w:r>
      <w:r w:rsidRPr="0029606E">
        <w:rPr>
          <w:b/>
        </w:rPr>
        <w:t>Assessing RA’s annual reports:</w:t>
      </w:r>
      <w:r w:rsidRPr="0029606E">
        <w:t xml:space="preserve"> The RAA requires the RA to provide the committee with annual reports by the date specified by the committee. The committee shall ensure that these annual reports are provided on time and read them.</w:t>
      </w:r>
    </w:p>
    <w:p w14:paraId="354C9EEA" w14:textId="77777777" w:rsidR="00B50C72" w:rsidRPr="0029606E" w:rsidRDefault="00B50C72" w:rsidP="00B50C72">
      <w:pPr>
        <w:pStyle w:val="BodyTextindent10"/>
      </w:pPr>
      <w:r w:rsidRPr="0029606E">
        <w:t>The RA’s annual report is to be divided in two parts:</w:t>
      </w:r>
    </w:p>
    <w:p w14:paraId="57795198" w14:textId="77777777" w:rsidR="00B50C72" w:rsidRPr="0029606E" w:rsidRDefault="00B50C72" w:rsidP="00B50C72">
      <w:pPr>
        <w:pStyle w:val="BodyTextindent10"/>
      </w:pPr>
      <w:r w:rsidRPr="0029606E">
        <w:t>The first part addresses the operational aspects of the RA as directly related to the RA Services. The committee, ISO or IEC may request information about the activities of the RA that are not related to the RA Services if there is reason to believe that these are interfering with the RA Services. At a minimum this first part of the RA report shall confirm:</w:t>
      </w:r>
    </w:p>
    <w:p w14:paraId="643C2535" w14:textId="77777777" w:rsidR="00B50C72" w:rsidRPr="0029606E" w:rsidRDefault="00B50C72" w:rsidP="00B50C72">
      <w:pPr>
        <w:pStyle w:val="ListContinue2"/>
      </w:pPr>
      <w:r w:rsidRPr="0029606E">
        <w:t>—</w:t>
      </w:r>
      <w:r w:rsidRPr="0029606E">
        <w:tab/>
        <w:t>That the RA is fulfilling the RA Services described in the RA Standard.</w:t>
      </w:r>
    </w:p>
    <w:p w14:paraId="726C5F28" w14:textId="77777777" w:rsidR="00B50C72" w:rsidRPr="0029606E" w:rsidRDefault="00B50C72" w:rsidP="00B50C72">
      <w:pPr>
        <w:pStyle w:val="ListContinue2"/>
      </w:pPr>
      <w:r w:rsidRPr="0029606E">
        <w:t>—</w:t>
      </w:r>
      <w:r w:rsidRPr="0029606E">
        <w:tab/>
        <w:t>Compliance with the signed RAA by the Registration Agencies designated by the RA.</w:t>
      </w:r>
    </w:p>
    <w:p w14:paraId="428B79DE" w14:textId="77777777" w:rsidR="00B50C72" w:rsidRPr="0029606E" w:rsidRDefault="00B50C72" w:rsidP="00B50C72">
      <w:pPr>
        <w:pStyle w:val="ListContinue2"/>
      </w:pPr>
      <w:r w:rsidRPr="0029606E">
        <w:t>—</w:t>
      </w:r>
      <w:r w:rsidRPr="0029606E">
        <w:tab/>
        <w:t>That the RA is meeting user needs and providing users with guidance, as needed.</w:t>
      </w:r>
    </w:p>
    <w:p w14:paraId="7BCF08B2" w14:textId="77777777" w:rsidR="00B50C72" w:rsidRPr="0029606E" w:rsidRDefault="00B50C72" w:rsidP="00B50C72">
      <w:pPr>
        <w:pStyle w:val="BodyTextindent10"/>
      </w:pPr>
      <w:r w:rsidRPr="0029606E">
        <w:t>The second part of the RA report provides information about any complaints received from users of the RA Standard regarding, for example: fees, access to and use of data and/or information produced during the implementation of the RA Standard, as well as accuracy of the data and/or information. This part shall indicate whether of the complaints remain outstanding at the time of the RA report and the efforts underway to resolve them.</w:t>
      </w:r>
    </w:p>
    <w:p w14:paraId="508D86B4" w14:textId="5E453B80" w:rsidR="00B50C72" w:rsidRPr="0029606E" w:rsidRDefault="00B50C72" w:rsidP="00B50C72">
      <w:pPr>
        <w:pStyle w:val="ListContinue1"/>
      </w:pPr>
      <w:r w:rsidRPr="0029606E">
        <w:t>—</w:t>
      </w:r>
      <w:r w:rsidRPr="0029606E">
        <w:tab/>
      </w:r>
      <w:r w:rsidRPr="0029606E">
        <w:rPr>
          <w:b/>
        </w:rPr>
        <w:t>Monitoring:</w:t>
      </w:r>
      <w:r w:rsidRPr="0029606E">
        <w:t xml:space="preserve"> In addition to the annual RA report, the committee shall also analyse any feedback it receives from industry and users of the RA Standard. Based on all of these elements (RA report and other feedback), the committee shall report to the </w:t>
      </w:r>
      <w:del w:id="3633" w:author="Author">
        <w:r w:rsidRPr="0029606E" w:rsidDel="00164399">
          <w:delText>office of the CEO</w:delText>
        </w:r>
      </w:del>
      <w:ins w:id="3634" w:author="Author">
        <w:r w:rsidR="00164399">
          <w:t>Office of the CEO</w:t>
        </w:r>
      </w:ins>
      <w:r w:rsidRPr="0029606E">
        <w:t xml:space="preserve"> (see below).</w:t>
      </w:r>
    </w:p>
    <w:p w14:paraId="607592E9" w14:textId="60C808E2" w:rsidR="00B50C72" w:rsidRPr="0029606E" w:rsidRDefault="00B50C72" w:rsidP="00B50C72">
      <w:pPr>
        <w:pStyle w:val="ListContinue1"/>
        <w:keepLines/>
      </w:pPr>
      <w:r w:rsidRPr="0029606E">
        <w:t>—</w:t>
      </w:r>
      <w:r w:rsidRPr="0029606E">
        <w:tab/>
      </w:r>
      <w:r w:rsidRPr="0029606E">
        <w:rPr>
          <w:b/>
        </w:rPr>
        <w:t xml:space="preserve">Reporting to the </w:t>
      </w:r>
      <w:del w:id="3635" w:author="Author">
        <w:r w:rsidRPr="0029606E" w:rsidDel="00164399">
          <w:rPr>
            <w:b/>
          </w:rPr>
          <w:delText>office of the CEO</w:delText>
        </w:r>
      </w:del>
      <w:ins w:id="3636" w:author="Author">
        <w:r w:rsidR="00164399">
          <w:rPr>
            <w:b/>
          </w:rPr>
          <w:t>Office of the CEO</w:t>
        </w:r>
      </w:ins>
      <w:r w:rsidRPr="0029606E">
        <w:rPr>
          <w:b/>
        </w:rPr>
        <w:t>:</w:t>
      </w:r>
      <w:r w:rsidRPr="0029606E">
        <w:t xml:space="preserve"> At least once per year and based on the information collected under </w:t>
      </w:r>
      <w:r w:rsidRPr="0029606E">
        <w:rPr>
          <w:b/>
        </w:rPr>
        <w:t>Monitoring</w:t>
      </w:r>
      <w:r w:rsidRPr="0029606E">
        <w:rPr>
          <w:bCs/>
        </w:rPr>
        <w:t xml:space="preserve"> </w:t>
      </w:r>
      <w:r w:rsidRPr="0029606E">
        <w:t xml:space="preserve">above, the committee shall provide a report to the responsible TPM or TO using the Annual Committee Report to TPM (“ACR”) Form (See Annex SJ). The purpose of such reports is to confirm that the RA operates in accordance with the RAA or to raise any concerns (concerns can include: RA not meeting industry or user needs, complaints about the quality of the Registration Services, etc.). Such reports shall be provided at least annually to the responsible TPM or more frequently if the committee deems it necessary. The TPM may also ask for ad hoc reports. If the report identifies concerns, it shall include the planned </w:t>
      </w:r>
      <w:r w:rsidRPr="0029606E">
        <w:rPr>
          <w:b/>
        </w:rPr>
        <w:t>Corrective measures</w:t>
      </w:r>
      <w:r w:rsidRPr="0029606E">
        <w:t xml:space="preserve"> (see below) needed to address these concerns.</w:t>
      </w:r>
    </w:p>
    <w:p w14:paraId="1991E796" w14:textId="0EEA7F79" w:rsidR="00B50C72" w:rsidRPr="0029606E" w:rsidDel="00BD1DDC" w:rsidRDefault="00B50C72" w:rsidP="00B50C72">
      <w:pPr>
        <w:pStyle w:val="ListContinue1"/>
        <w:rPr>
          <w:b/>
        </w:rPr>
      </w:pPr>
      <w:r w:rsidRPr="0029606E" w:rsidDel="00BD1DDC">
        <w:t>—</w:t>
      </w:r>
      <w:r w:rsidRPr="0029606E" w:rsidDel="00BD1DDC">
        <w:tab/>
      </w:r>
      <w:r w:rsidRPr="0029606E" w:rsidDel="00BD1DDC">
        <w:rPr>
          <w:b/>
        </w:rPr>
        <w:t>Dispute resolution:</w:t>
      </w:r>
      <w:r w:rsidRPr="0029606E">
        <w:t xml:space="preserve"> The obligations of RAs to address complaints are contained in the RAA template. </w:t>
      </w:r>
      <w:r w:rsidRPr="0029606E" w:rsidDel="00BD1DDC">
        <w:t>The role of the committee (and</w:t>
      </w:r>
      <w:r w:rsidRPr="0029606E">
        <w:t xml:space="preserve"> the </w:t>
      </w:r>
      <w:del w:id="3637" w:author="Author">
        <w:r w:rsidRPr="0029606E" w:rsidDel="00164399">
          <w:delText>office of the CEO</w:delText>
        </w:r>
      </w:del>
      <w:ins w:id="3638" w:author="Author">
        <w:r w:rsidR="00164399">
          <w:t>Office of the CEO</w:t>
        </w:r>
      </w:ins>
      <w:r w:rsidRPr="0029606E" w:rsidDel="00BD1DDC">
        <w:t xml:space="preserve">) is limited to </w:t>
      </w:r>
      <w:r w:rsidRPr="0029606E">
        <w:t xml:space="preserve">advising the RA of any complaints it receives about the RA Services and </w:t>
      </w:r>
      <w:r w:rsidRPr="0029606E" w:rsidDel="00BD1DDC">
        <w:t xml:space="preserve">supporting the RA </w:t>
      </w:r>
      <w:r w:rsidRPr="0029606E">
        <w:t xml:space="preserve">in its </w:t>
      </w:r>
      <w:r w:rsidRPr="0029606E" w:rsidDel="00BD1DDC">
        <w:t>address</w:t>
      </w:r>
      <w:r w:rsidRPr="0029606E">
        <w:t>ing</w:t>
      </w:r>
      <w:r w:rsidRPr="0029606E" w:rsidDel="00BD1DDC">
        <w:t xml:space="preserve"> </w:t>
      </w:r>
      <w:r w:rsidRPr="0029606E">
        <w:t xml:space="preserve">of </w:t>
      </w:r>
      <w:r w:rsidRPr="0029606E" w:rsidDel="00BD1DDC">
        <w:t xml:space="preserve">the dispute. The committee shall not </w:t>
      </w:r>
      <w:r w:rsidRPr="0029606E">
        <w:t>assume</w:t>
      </w:r>
      <w:r w:rsidRPr="0029606E" w:rsidDel="00BD1DDC">
        <w:t xml:space="preserve"> responsibility for the dispute or become the appellate body for disputes </w:t>
      </w:r>
      <w:r w:rsidRPr="0029606E">
        <w:t xml:space="preserve">between </w:t>
      </w:r>
      <w:r w:rsidRPr="0029606E" w:rsidDel="00BD1DDC">
        <w:t xml:space="preserve">the RA </w:t>
      </w:r>
      <w:r w:rsidRPr="0029606E">
        <w:t>and users of the RA Standard as</w:t>
      </w:r>
      <w:r w:rsidRPr="0029606E" w:rsidDel="00BD1DDC">
        <w:t xml:space="preserve"> this may inadvertently give the impression that ISO</w:t>
      </w:r>
      <w:r w:rsidRPr="0029606E">
        <w:t xml:space="preserve"> or IEC</w:t>
      </w:r>
      <w:r w:rsidRPr="0029606E" w:rsidDel="00BD1DDC">
        <w:t xml:space="preserve"> is responsible for the Registration Services.</w:t>
      </w:r>
    </w:p>
    <w:p w14:paraId="0D6E3166" w14:textId="77777777" w:rsidR="00B50C72" w:rsidRPr="0029606E" w:rsidRDefault="00B50C72" w:rsidP="00B50C72">
      <w:pPr>
        <w:pStyle w:val="ListContinue1"/>
        <w:rPr>
          <w:b/>
        </w:rPr>
      </w:pPr>
      <w:r w:rsidRPr="0029606E">
        <w:t>—</w:t>
      </w:r>
      <w:r w:rsidRPr="0029606E">
        <w:tab/>
      </w:r>
      <w:r w:rsidRPr="0029606E">
        <w:rPr>
          <w:b/>
        </w:rPr>
        <w:t>Corrective measures:</w:t>
      </w:r>
    </w:p>
    <w:p w14:paraId="5769C99B" w14:textId="77777777" w:rsidR="00B50C72" w:rsidRPr="0029606E" w:rsidDel="00144B6E" w:rsidRDefault="00B50C72" w:rsidP="00B50C72">
      <w:pPr>
        <w:pStyle w:val="ListContinue2"/>
      </w:pPr>
      <w:r w:rsidRPr="0029606E" w:rsidDel="00144B6E">
        <w:t>—</w:t>
      </w:r>
      <w:r w:rsidRPr="0029606E" w:rsidDel="00144B6E">
        <w:tab/>
        <w:t xml:space="preserve">By the RA: the RA is responsible for </w:t>
      </w:r>
      <w:r w:rsidRPr="0029606E">
        <w:t xml:space="preserve">implementing </w:t>
      </w:r>
      <w:r w:rsidRPr="0029606E" w:rsidDel="00144B6E">
        <w:t>any corrective measure that are within its area of responsibility, which would include the Registration Services and the provisions described in the RAA.</w:t>
      </w:r>
    </w:p>
    <w:p w14:paraId="106817F4" w14:textId="2230F095" w:rsidR="00B50C72" w:rsidRPr="0029606E" w:rsidRDefault="00B50C72" w:rsidP="00B50C72">
      <w:pPr>
        <w:pStyle w:val="ListContinue2"/>
      </w:pPr>
      <w:r w:rsidRPr="0029606E">
        <w:t>—</w:t>
      </w:r>
      <w:r w:rsidRPr="0029606E">
        <w:tab/>
        <w:t xml:space="preserve">By the committee: the committee is responsible for recommending possible corrective measures such as: revising the RA Standard, providing advice and guidance to the RA, carrying out audits or recommending the termination of the RAA to the </w:t>
      </w:r>
      <w:del w:id="3639" w:author="Author">
        <w:r w:rsidRPr="0029606E" w:rsidDel="00164399">
          <w:delText>office of the CEO</w:delText>
        </w:r>
      </w:del>
      <w:ins w:id="3640" w:author="Author">
        <w:r w:rsidR="00164399">
          <w:t>Office of the CEO</w:t>
        </w:r>
      </w:ins>
      <w:r w:rsidRPr="0029606E">
        <w:t xml:space="preserve"> in severe cases.</w:t>
      </w:r>
    </w:p>
    <w:p w14:paraId="046B9A8D" w14:textId="49DCDFEE" w:rsidR="00B50C72" w:rsidRPr="0029606E" w:rsidRDefault="00B50C72" w:rsidP="00B50C72">
      <w:pPr>
        <w:pStyle w:val="ListContinue2"/>
      </w:pPr>
      <w:r w:rsidRPr="0029606E">
        <w:t>—</w:t>
      </w:r>
      <w:r w:rsidRPr="0029606E">
        <w:tab/>
        <w:t xml:space="preserve">By the </w:t>
      </w:r>
      <w:del w:id="3641" w:author="Author">
        <w:r w:rsidRPr="0029606E" w:rsidDel="00164399">
          <w:delText>office of the CEO</w:delText>
        </w:r>
      </w:del>
      <w:ins w:id="3642" w:author="Author">
        <w:r w:rsidR="00164399">
          <w:t>Office of the CEO</w:t>
        </w:r>
      </w:ins>
      <w:r w:rsidRPr="0029606E">
        <w:t xml:space="preserve">: the corrective measures that fall within the responsibility of  the </w:t>
      </w:r>
      <w:del w:id="3643" w:author="Author">
        <w:r w:rsidRPr="0029606E" w:rsidDel="00164399">
          <w:delText>office of the CEO</w:delText>
        </w:r>
      </w:del>
      <w:ins w:id="3644" w:author="Author">
        <w:r w:rsidR="00164399">
          <w:t>Office of the CEO</w:t>
        </w:r>
      </w:ins>
      <w:r w:rsidRPr="0029606E">
        <w:t xml:space="preserve"> (e.g. updating or overseeing the RAA) will be coordinated by the TPM or TO. The TPM or the TO may also recommend corrective measures.</w:t>
      </w:r>
    </w:p>
    <w:p w14:paraId="2F14BB76" w14:textId="77777777" w:rsidR="00B50C72" w:rsidRPr="0029606E" w:rsidRDefault="00B50C72" w:rsidP="00B50C72">
      <w:pPr>
        <w:pStyle w:val="ListContinue1"/>
      </w:pPr>
      <w:r w:rsidRPr="0029606E">
        <w:t>—</w:t>
      </w:r>
      <w:r w:rsidRPr="0029606E">
        <w:tab/>
      </w:r>
      <w:r w:rsidRPr="0029606E">
        <w:rPr>
          <w:b/>
        </w:rPr>
        <w:t>Maintenance of records:</w:t>
      </w:r>
      <w:r w:rsidRPr="0029606E">
        <w:t xml:space="preserve"> The committee shall maintain and archive all key communications and documentation (e.g. correspondence between the RA and the committee regarding complaints) until at least five years after either termination of the RAA or withdrawal of the RA Standard. The committee secretariat is responsible for ensuring that these are maintained in a separate folder on e</w:t>
      </w:r>
      <w:r w:rsidRPr="0029606E">
        <w:noBreakHyphen/>
        <w:t>committees.</w:t>
      </w:r>
    </w:p>
    <w:p w14:paraId="49686619" w14:textId="77777777" w:rsidR="00B50C72" w:rsidRPr="0029606E" w:rsidRDefault="00B50C72" w:rsidP="00B50C72">
      <w:pPr>
        <w:pStyle w:val="BodyText"/>
      </w:pPr>
      <w:r w:rsidRPr="0029606E">
        <w:t>The committee may create an advisory subgroup, with the appropriate terms of reference, [often referred to as a Registration Management Group (“RMG”)] in order to help them with the above. Committees (either directly or through the RMG) shall not participate or get involved in providing the Registration Services except in the supervisory roles specified in this subclause.</w:t>
      </w:r>
    </w:p>
    <w:p w14:paraId="4521AAD1" w14:textId="22720336" w:rsidR="00B50C72" w:rsidRPr="0029606E" w:rsidRDefault="00B50C72" w:rsidP="00B50C72">
      <w:pPr>
        <w:pStyle w:val="a4"/>
        <w:numPr>
          <w:ilvl w:val="0"/>
          <w:numId w:val="0"/>
        </w:numPr>
      </w:pPr>
      <w:bookmarkStart w:id="3645" w:name="_Toc69205144"/>
      <w:bookmarkStart w:id="3646" w:name="_Toc69205489"/>
      <w:bookmarkStart w:id="3647" w:name="_Toc69215390"/>
      <w:bookmarkStart w:id="3648" w:name="_Toc69304181"/>
      <w:r w:rsidRPr="0029606E">
        <w:t>H.4.7.3</w:t>
      </w:r>
      <w:r w:rsidRPr="0029606E">
        <w:tab/>
        <w:t xml:space="preserve">Role of the </w:t>
      </w:r>
      <w:del w:id="3649" w:author="Author">
        <w:r w:rsidRPr="0029606E" w:rsidDel="00164399">
          <w:delText>office of the CEO</w:delText>
        </w:r>
      </w:del>
      <w:bookmarkEnd w:id="3645"/>
      <w:bookmarkEnd w:id="3646"/>
      <w:bookmarkEnd w:id="3647"/>
      <w:bookmarkEnd w:id="3648"/>
      <w:ins w:id="3650" w:author="Author">
        <w:r w:rsidR="00164399">
          <w:t>Office of the CEO</w:t>
        </w:r>
      </w:ins>
    </w:p>
    <w:p w14:paraId="37A2F6AF" w14:textId="7FABDFA9" w:rsidR="00B50C72" w:rsidRPr="0029606E" w:rsidRDefault="00B50C72" w:rsidP="00B50C72">
      <w:pPr>
        <w:pStyle w:val="BodyText"/>
      </w:pPr>
      <w:r w:rsidRPr="0029606E">
        <w:t xml:space="preserve">The committee’s interface with the </w:t>
      </w:r>
      <w:del w:id="3651" w:author="Author">
        <w:r w:rsidRPr="0029606E" w:rsidDel="00164399">
          <w:delText>office of the CEO</w:delText>
        </w:r>
      </w:del>
      <w:ins w:id="3652" w:author="Author">
        <w:r w:rsidR="00164399">
          <w:t>Office of the CEO</w:t>
        </w:r>
      </w:ins>
      <w:r w:rsidRPr="0029606E">
        <w:t xml:space="preserve"> is through the responsible TPM or TO. The role of the TPM or the TO includes:</w:t>
      </w:r>
    </w:p>
    <w:p w14:paraId="01DE5A7D" w14:textId="77777777" w:rsidR="00B50C72" w:rsidRPr="0029606E" w:rsidRDefault="00B50C72" w:rsidP="00B50C72">
      <w:pPr>
        <w:pStyle w:val="ListContinue1"/>
      </w:pPr>
      <w:r w:rsidRPr="0029606E">
        <w:t>—</w:t>
      </w:r>
      <w:r w:rsidRPr="0029606E">
        <w:tab/>
        <w:t>Identification of RA Standards during the development process if not done by the committee.</w:t>
      </w:r>
    </w:p>
    <w:p w14:paraId="4A4228C1" w14:textId="77777777" w:rsidR="00B50C72" w:rsidRPr="0029606E" w:rsidRDefault="00B50C72" w:rsidP="00B50C72">
      <w:pPr>
        <w:pStyle w:val="ListContinue1"/>
      </w:pPr>
      <w:r w:rsidRPr="0029606E">
        <w:t>—</w:t>
      </w:r>
      <w:r w:rsidRPr="0029606E">
        <w:tab/>
        <w:t>Providing guidance and advice for the drafting of RA Standards.</w:t>
      </w:r>
    </w:p>
    <w:p w14:paraId="6722488F" w14:textId="77777777" w:rsidR="00B50C72" w:rsidRPr="0029606E" w:rsidRDefault="00B50C72" w:rsidP="00B50C72">
      <w:pPr>
        <w:pStyle w:val="ListContinue1"/>
        <w:rPr>
          <w:spacing w:val="-1"/>
        </w:rPr>
      </w:pPr>
      <w:r w:rsidRPr="0029606E">
        <w:t>—</w:t>
      </w:r>
      <w:r w:rsidRPr="0029606E">
        <w:tab/>
      </w:r>
      <w:r w:rsidRPr="0029606E">
        <w:rPr>
          <w:spacing w:val="-1"/>
        </w:rPr>
        <w:t>Train</w:t>
      </w:r>
      <w:r w:rsidRPr="0029606E">
        <w:t>ing committees on this RA Policy.</w:t>
      </w:r>
    </w:p>
    <w:p w14:paraId="29467BA1" w14:textId="77777777" w:rsidR="00B50C72" w:rsidRPr="0029606E" w:rsidRDefault="00B50C72" w:rsidP="00B50C72">
      <w:pPr>
        <w:pStyle w:val="ListContinue1"/>
        <w:keepLines/>
      </w:pPr>
      <w:r w:rsidRPr="0029606E">
        <w:t>—</w:t>
      </w:r>
      <w:r w:rsidRPr="0029606E">
        <w:tab/>
        <w:t>Coordination with committees to ensure compliance with the RA Policies, quality of RA Services, appropriate handling of complaints, addressing industry and users’ needs, including addressing the concerns raised in the annual reports provided by committees (using the ACR Form) and recommending and assisting in the implementation of any corrective measures (see H.4.7.2).</w:t>
      </w:r>
    </w:p>
    <w:p w14:paraId="100195A0" w14:textId="77777777" w:rsidR="00B50C72" w:rsidRPr="0029606E" w:rsidRDefault="00B50C72" w:rsidP="00B50C72">
      <w:pPr>
        <w:pStyle w:val="ListContinue1"/>
      </w:pPr>
      <w:r w:rsidRPr="0029606E">
        <w:t>—</w:t>
      </w:r>
      <w:r w:rsidRPr="0029606E">
        <w:tab/>
        <w:t>Maintenance of records in relation to his or her involvement.</w:t>
      </w:r>
    </w:p>
    <w:p w14:paraId="27D5CF34" w14:textId="77777777" w:rsidR="00B50C72" w:rsidRPr="0029606E" w:rsidRDefault="00B50C72" w:rsidP="00B50C72">
      <w:pPr>
        <w:pStyle w:val="a3"/>
        <w:numPr>
          <w:ilvl w:val="0"/>
          <w:numId w:val="0"/>
        </w:numPr>
      </w:pPr>
      <w:bookmarkStart w:id="3653" w:name="_Toc69205145"/>
      <w:bookmarkStart w:id="3654" w:name="_Toc69205490"/>
      <w:bookmarkStart w:id="3655" w:name="_Toc69215391"/>
      <w:bookmarkStart w:id="3656" w:name="_Toc69304182"/>
      <w:r w:rsidRPr="0029606E">
        <w:t>H.4.8</w:t>
      </w:r>
      <w:r w:rsidRPr="0029606E">
        <w:tab/>
        <w:t>Termination of an RA</w:t>
      </w:r>
      <w:bookmarkEnd w:id="3653"/>
      <w:bookmarkEnd w:id="3654"/>
      <w:bookmarkEnd w:id="3655"/>
      <w:bookmarkEnd w:id="3656"/>
    </w:p>
    <w:p w14:paraId="507ABA95" w14:textId="77777777" w:rsidR="00B50C72" w:rsidRPr="0029606E" w:rsidRDefault="00B50C72" w:rsidP="00B50C72">
      <w:pPr>
        <w:pStyle w:val="BodyText"/>
      </w:pPr>
      <w:r w:rsidRPr="0029606E">
        <w:t>Termination of RAs could occur when 1) an RAA has expired and the RA or ISO or IEC has given the required notice of its intent not to renew it, or 2) the RAA is terminated for cause, or 3) the RAA was terminated by mutual consent, or 4) the RA Standard is withdrawn, or 5) the RAA goes into bankruptcy, liquidation or dissolution.</w:t>
      </w:r>
    </w:p>
    <w:p w14:paraId="0F54C4EB" w14:textId="77777777" w:rsidR="00B50C72" w:rsidRPr="0029606E" w:rsidRDefault="00B50C72" w:rsidP="00B50C72">
      <w:pPr>
        <w:pStyle w:val="BodyText"/>
      </w:pPr>
      <w:r w:rsidRPr="0029606E">
        <w:t>When an RA has been given notice of non-renewal or termination, the committee should exercise particular oversight to ensure that RA Services are maintained during the notice period and change-over phase.</w:t>
      </w:r>
    </w:p>
    <w:p w14:paraId="4213163B" w14:textId="568C69D1" w:rsidR="00B50C72" w:rsidRPr="0029606E" w:rsidRDefault="00B50C72" w:rsidP="00B50C72">
      <w:pPr>
        <w:pStyle w:val="BodyText"/>
      </w:pPr>
      <w:r w:rsidRPr="0029606E">
        <w:t>Unless the RA Standard is withdrawn, the process detailed in H.4.4 above should be followed in the selection of a replacement RA unless the committee has identified an alternative RA candidate that meets the selection criteria in 4.4 and going through the selection process for additional RA candidates would cause unacceptable disruption in the RA Services.</w:t>
      </w:r>
    </w:p>
    <w:p w14:paraId="7E85D769" w14:textId="2AF04C73" w:rsidR="001E7FFA" w:rsidRPr="0029606E" w:rsidRDefault="001E7FFA" w:rsidP="00030483">
      <w:pPr>
        <w:pStyle w:val="ANNEX"/>
        <w:numPr>
          <w:ilvl w:val="0"/>
          <w:numId w:val="19"/>
        </w:numPr>
        <w:autoSpaceDE w:val="0"/>
        <w:autoSpaceDN w:val="0"/>
        <w:adjustRightInd w:val="0"/>
        <w:rPr>
          <w:szCs w:val="24"/>
        </w:rPr>
      </w:pPr>
      <w:r w:rsidRPr="0029606E">
        <w:rPr>
          <w:b w:val="0"/>
          <w:szCs w:val="24"/>
        </w:rPr>
        <w:br/>
      </w:r>
      <w:bookmarkStart w:id="3657" w:name="_Toc37318782"/>
      <w:bookmarkStart w:id="3658" w:name="_Toc69304183"/>
      <w:r w:rsidRPr="0029606E">
        <w:rPr>
          <w:b w:val="0"/>
          <w:szCs w:val="24"/>
        </w:rPr>
        <w:t>(</w:t>
      </w:r>
      <w:r w:rsidRPr="0029606E">
        <w:rPr>
          <w:b w:val="0"/>
          <w:bCs/>
        </w:rPr>
        <w:t>normative</w:t>
      </w:r>
      <w:r w:rsidRPr="0029606E">
        <w:rPr>
          <w:b w:val="0"/>
          <w:szCs w:val="24"/>
        </w:rPr>
        <w:t>)</w:t>
      </w:r>
      <w:r w:rsidRPr="0029606E">
        <w:rPr>
          <w:b w:val="0"/>
          <w:szCs w:val="24"/>
        </w:rPr>
        <w:br/>
      </w:r>
      <w:r w:rsidRPr="0029606E">
        <w:rPr>
          <w:b w:val="0"/>
          <w:szCs w:val="24"/>
        </w:rPr>
        <w:br/>
      </w:r>
      <w:bookmarkEnd w:id="3657"/>
      <w:r w:rsidRPr="0029606E">
        <w:t xml:space="preserve">Guideline for Implementation of the Common Patent Policy for </w:t>
      </w:r>
      <w:r w:rsidRPr="0029606E">
        <w:br/>
        <w:t>ITU</w:t>
      </w:r>
      <w:r w:rsidRPr="0029606E">
        <w:noBreakHyphen/>
        <w:t>T/ITU</w:t>
      </w:r>
      <w:r w:rsidRPr="0029606E">
        <w:noBreakHyphen/>
        <w:t>R/ISO/IEC</w:t>
      </w:r>
      <w:bookmarkEnd w:id="3658"/>
    </w:p>
    <w:p w14:paraId="59B5BC91" w14:textId="77777777" w:rsidR="00DC2327" w:rsidRPr="0029606E" w:rsidRDefault="003E6670" w:rsidP="00DC2327">
      <w:pPr>
        <w:pStyle w:val="BodyText"/>
      </w:pPr>
      <w:r w:rsidRPr="0029606E">
        <w:t>The latest edition of the Guidelines for Implementation of the Common Patent Policy for ITU</w:t>
      </w:r>
      <w:r w:rsidR="00DC2327" w:rsidRPr="0029606E">
        <w:noBreakHyphen/>
      </w:r>
      <w:r w:rsidRPr="0029606E">
        <w:t>T/ITU</w:t>
      </w:r>
      <w:r w:rsidR="00DC2327" w:rsidRPr="0029606E">
        <w:noBreakHyphen/>
      </w:r>
      <w:r w:rsidRPr="0029606E">
        <w:t>R/ISO/IEC are available on the ISO website through the following link (including the forms in Word or Excel formats):</w:t>
      </w:r>
    </w:p>
    <w:p w14:paraId="2C0FFDD0" w14:textId="77777777" w:rsidR="006F462C" w:rsidRPr="0029606E" w:rsidRDefault="00CA7759" w:rsidP="00DC2327">
      <w:pPr>
        <w:pStyle w:val="BodyText"/>
      </w:pPr>
      <w:hyperlink r:id="rId40" w:history="1">
        <w:r w:rsidR="003E6670" w:rsidRPr="0029606E">
          <w:rPr>
            <w:rStyle w:val="Hyperlink"/>
            <w:lang w:val="en-GB"/>
          </w:rPr>
          <w:t>http://www.iso.org/iso/home/standards_development/governance_of_technical_work/patents.htm</w:t>
        </w:r>
      </w:hyperlink>
    </w:p>
    <w:p w14:paraId="7C88E70E" w14:textId="77777777" w:rsidR="00DC2327" w:rsidRPr="0029606E" w:rsidRDefault="003E6670" w:rsidP="00DC2327">
      <w:pPr>
        <w:pStyle w:val="BodyText"/>
        <w:rPr>
          <w:b/>
        </w:rPr>
      </w:pPr>
      <w:r w:rsidRPr="0029606E">
        <w:t>They are also available on the IEC website through the following link:</w:t>
      </w:r>
    </w:p>
    <w:p w14:paraId="4E6F3AE1" w14:textId="5FB1B18A" w:rsidR="00942B83" w:rsidRPr="0029606E" w:rsidRDefault="00CA7759" w:rsidP="003E768A">
      <w:pPr>
        <w:pStyle w:val="BodyText"/>
      </w:pPr>
      <w:hyperlink r:id="rId41" w:history="1">
        <w:r w:rsidR="003E768A" w:rsidRPr="0029606E">
          <w:rPr>
            <w:rStyle w:val="Hyperlink"/>
            <w:lang w:val="en-GB"/>
          </w:rPr>
          <w:t>https://www.iec.ch/members_experts/tools/patents/patent_policy.htm</w:t>
        </w:r>
      </w:hyperlink>
    </w:p>
    <w:p w14:paraId="3EF4EC33" w14:textId="21AC2E09" w:rsidR="001E7FFA" w:rsidRPr="0029606E" w:rsidRDefault="001E7FFA" w:rsidP="003E768A">
      <w:pPr>
        <w:pStyle w:val="BodyText"/>
      </w:pPr>
    </w:p>
    <w:p w14:paraId="2CA1CF1A" w14:textId="2C5C1253" w:rsidR="001E7FFA" w:rsidRPr="0029606E" w:rsidRDefault="001E7FFA" w:rsidP="00030483">
      <w:pPr>
        <w:pStyle w:val="ANNEX"/>
        <w:numPr>
          <w:ilvl w:val="0"/>
          <w:numId w:val="19"/>
        </w:numPr>
        <w:autoSpaceDE w:val="0"/>
        <w:autoSpaceDN w:val="0"/>
        <w:adjustRightInd w:val="0"/>
        <w:rPr>
          <w:szCs w:val="24"/>
        </w:rPr>
      </w:pPr>
      <w:r w:rsidRPr="0029606E">
        <w:rPr>
          <w:b w:val="0"/>
          <w:szCs w:val="24"/>
        </w:rPr>
        <w:br/>
      </w:r>
      <w:bookmarkStart w:id="3659" w:name="_Toc37318795"/>
      <w:bookmarkStart w:id="3660" w:name="_Toc69304184"/>
      <w:r w:rsidRPr="0029606E">
        <w:rPr>
          <w:b w:val="0"/>
          <w:szCs w:val="24"/>
        </w:rPr>
        <w:t>(</w:t>
      </w:r>
      <w:r w:rsidRPr="0029606E">
        <w:rPr>
          <w:b w:val="0"/>
          <w:bCs/>
        </w:rPr>
        <w:t>normative</w:t>
      </w:r>
      <w:r w:rsidRPr="0029606E">
        <w:rPr>
          <w:b w:val="0"/>
          <w:szCs w:val="24"/>
        </w:rPr>
        <w:t>)</w:t>
      </w:r>
      <w:r w:rsidRPr="0029606E">
        <w:rPr>
          <w:b w:val="0"/>
          <w:szCs w:val="24"/>
        </w:rPr>
        <w:br/>
      </w:r>
      <w:r w:rsidRPr="0029606E">
        <w:rPr>
          <w:b w:val="0"/>
          <w:szCs w:val="24"/>
        </w:rPr>
        <w:br/>
      </w:r>
      <w:bookmarkEnd w:id="3659"/>
      <w:r w:rsidRPr="0029606E">
        <w:t>Formulating scopes of committees</w:t>
      </w:r>
      <w:del w:id="3661" w:author="Author">
        <w:r w:rsidRPr="0029606E" w:rsidDel="009F149E">
          <w:delText xml:space="preserve"> </w:delText>
        </w:r>
      </w:del>
      <w:bookmarkEnd w:id="3660"/>
    </w:p>
    <w:p w14:paraId="76C42995" w14:textId="726FEE55" w:rsidR="00D77357" w:rsidRPr="0029606E" w:rsidRDefault="00D77357" w:rsidP="00030483">
      <w:pPr>
        <w:pStyle w:val="a2"/>
        <w:numPr>
          <w:ilvl w:val="1"/>
          <w:numId w:val="23"/>
        </w:numPr>
      </w:pPr>
      <w:bookmarkStart w:id="3662" w:name="_Toc318972348"/>
      <w:bookmarkStart w:id="3663" w:name="_Toc323037438"/>
      <w:bookmarkStart w:id="3664" w:name="_Toc338243615"/>
      <w:bookmarkStart w:id="3665" w:name="_Toc354474293"/>
      <w:bookmarkStart w:id="3666" w:name="_Toc478053483"/>
      <w:bookmarkStart w:id="3667" w:name="_Toc69205148"/>
      <w:bookmarkStart w:id="3668" w:name="_Toc69205493"/>
      <w:bookmarkStart w:id="3669" w:name="_Toc69304185"/>
      <w:r w:rsidRPr="0029606E">
        <w:t>Introduction</w:t>
      </w:r>
      <w:bookmarkEnd w:id="3662"/>
      <w:bookmarkEnd w:id="3663"/>
      <w:bookmarkEnd w:id="3664"/>
      <w:bookmarkEnd w:id="3665"/>
      <w:bookmarkEnd w:id="3666"/>
      <w:bookmarkEnd w:id="3667"/>
      <w:bookmarkEnd w:id="3668"/>
      <w:bookmarkEnd w:id="3669"/>
    </w:p>
    <w:p w14:paraId="5E7C2B51" w14:textId="2B830E38" w:rsidR="00D77357" w:rsidRPr="0029606E" w:rsidRDefault="00D77357" w:rsidP="00D77357">
      <w:pPr>
        <w:pStyle w:val="BodyText"/>
      </w:pPr>
      <w:r w:rsidRPr="0029606E">
        <w:t xml:space="preserve">The scope of a </w:t>
      </w:r>
      <w:del w:id="3670" w:author="Author">
        <w:r w:rsidRPr="0029606E" w:rsidDel="006566B7">
          <w:delText>technical committee or subcommittee</w:delText>
        </w:r>
      </w:del>
      <w:ins w:id="3671" w:author="Author">
        <w:r w:rsidR="006566B7">
          <w:t>committee</w:t>
        </w:r>
      </w:ins>
      <w:r w:rsidRPr="0029606E">
        <w:t xml:space="preserve"> is a statement precisely defining the limits of the work of that committee. As such it has a number of functions:</w:t>
      </w:r>
    </w:p>
    <w:p w14:paraId="5C96BBBC" w14:textId="77777777" w:rsidR="00D77357" w:rsidRPr="0029606E" w:rsidRDefault="006E4591" w:rsidP="006E4591">
      <w:pPr>
        <w:pStyle w:val="ListContinue1"/>
      </w:pPr>
      <w:r w:rsidRPr="0029606E">
        <w:t>—</w:t>
      </w:r>
      <w:r w:rsidRPr="0029606E">
        <w:tab/>
      </w:r>
      <w:r w:rsidR="00D77357" w:rsidRPr="0029606E">
        <w:t>it assists those with queries and proposals relating to a field of work to locate the appropriate committee;</w:t>
      </w:r>
    </w:p>
    <w:p w14:paraId="1DACF80F" w14:textId="77777777" w:rsidR="00D77357" w:rsidRPr="0029606E" w:rsidRDefault="006E4591" w:rsidP="006E4591">
      <w:pPr>
        <w:pStyle w:val="ListContinue1"/>
      </w:pPr>
      <w:r w:rsidRPr="0029606E">
        <w:t>—</w:t>
      </w:r>
      <w:r w:rsidRPr="0029606E">
        <w:tab/>
      </w:r>
      <w:r w:rsidR="00D77357" w:rsidRPr="0029606E">
        <w:t>it prevents overlapping the work programmes of two or more ISO and/or IEC committees</w:t>
      </w:r>
      <w:r w:rsidR="00FC4C16" w:rsidRPr="0029606E">
        <w:t>;</w:t>
      </w:r>
    </w:p>
    <w:p w14:paraId="0FB52C59" w14:textId="77777777" w:rsidR="00D77357" w:rsidRPr="0029606E" w:rsidRDefault="006E4591" w:rsidP="006E4591">
      <w:pPr>
        <w:pStyle w:val="ListContinue1"/>
      </w:pPr>
      <w:r w:rsidRPr="0029606E">
        <w:t>—</w:t>
      </w:r>
      <w:r w:rsidRPr="0029606E">
        <w:tab/>
      </w:r>
      <w:r w:rsidR="00D77357" w:rsidRPr="0029606E">
        <w:t>it can also help guard against moving outside the field of activities authorized by the parent committee.</w:t>
      </w:r>
    </w:p>
    <w:p w14:paraId="3472FE17" w14:textId="0958471D" w:rsidR="00D77357" w:rsidRPr="0029606E" w:rsidRDefault="00D77357" w:rsidP="00030483">
      <w:pPr>
        <w:pStyle w:val="a2"/>
        <w:numPr>
          <w:ilvl w:val="1"/>
          <w:numId w:val="23"/>
        </w:numPr>
      </w:pPr>
      <w:bookmarkStart w:id="3672" w:name="_Toc318972349"/>
      <w:bookmarkStart w:id="3673" w:name="_Toc323037439"/>
      <w:bookmarkStart w:id="3674" w:name="_Toc338243616"/>
      <w:bookmarkStart w:id="3675" w:name="_Toc354474294"/>
      <w:bookmarkStart w:id="3676" w:name="_Toc478053484"/>
      <w:bookmarkStart w:id="3677" w:name="_Toc69205149"/>
      <w:bookmarkStart w:id="3678" w:name="_Toc69205494"/>
      <w:bookmarkStart w:id="3679" w:name="_Toc69304186"/>
      <w:r w:rsidRPr="0029606E">
        <w:t>Formulation of scopes</w:t>
      </w:r>
      <w:bookmarkEnd w:id="3672"/>
      <w:bookmarkEnd w:id="3673"/>
      <w:bookmarkEnd w:id="3674"/>
      <w:bookmarkEnd w:id="3675"/>
      <w:bookmarkEnd w:id="3676"/>
      <w:bookmarkEnd w:id="3677"/>
      <w:bookmarkEnd w:id="3678"/>
      <w:bookmarkEnd w:id="3679"/>
    </w:p>
    <w:p w14:paraId="3A8A9531" w14:textId="6B3F1126" w:rsidR="00D77357" w:rsidRPr="0029606E" w:rsidRDefault="00D77357" w:rsidP="00D77357">
      <w:pPr>
        <w:pStyle w:val="BodyText"/>
      </w:pPr>
      <w:r w:rsidRPr="0029606E">
        <w:t xml:space="preserve">Basic rules for the formulation of scopes of technical committees and subcommittees are given in </w:t>
      </w:r>
      <w:r w:rsidRPr="0029606E">
        <w:fldChar w:fldCharType="begin"/>
      </w:r>
      <w:r w:rsidRPr="0029606E">
        <w:instrText xml:space="preserve"> REF _Ref465563252 \r \h </w:instrText>
      </w:r>
      <w:r w:rsidRPr="0029606E">
        <w:fldChar w:fldCharType="separate"/>
      </w:r>
      <w:r w:rsidR="005C35CA">
        <w:t>1.5</w:t>
      </w:r>
      <w:r w:rsidRPr="0029606E">
        <w:fldChar w:fldCharType="end"/>
      </w:r>
      <w:r w:rsidRPr="0029606E">
        <w:t>.10.</w:t>
      </w:r>
    </w:p>
    <w:p w14:paraId="718A54A9" w14:textId="77777777" w:rsidR="00D77357" w:rsidRPr="0029606E" w:rsidRDefault="00D77357" w:rsidP="00D77357">
      <w:pPr>
        <w:pStyle w:val="BodyText"/>
      </w:pPr>
      <w:r w:rsidRPr="0029606E">
        <w:t>The order of the elements of a scope shall be:</w:t>
      </w:r>
    </w:p>
    <w:p w14:paraId="62DECBC2" w14:textId="77777777" w:rsidR="00D77357" w:rsidRPr="0029606E" w:rsidRDefault="006E4591" w:rsidP="006E4591">
      <w:pPr>
        <w:pStyle w:val="ListContinue1"/>
      </w:pPr>
      <w:r w:rsidRPr="0029606E">
        <w:t>—</w:t>
      </w:r>
      <w:r w:rsidRPr="0029606E">
        <w:tab/>
      </w:r>
      <w:r w:rsidR="00D77357" w:rsidRPr="0029606E">
        <w:t>basic scope;</w:t>
      </w:r>
    </w:p>
    <w:p w14:paraId="183BAEC4" w14:textId="77777777" w:rsidR="00D77357" w:rsidRPr="0029606E" w:rsidRDefault="006E4591" w:rsidP="006E4591">
      <w:pPr>
        <w:pStyle w:val="ListContinue1"/>
      </w:pPr>
      <w:r w:rsidRPr="0029606E">
        <w:t>—</w:t>
      </w:r>
      <w:r w:rsidRPr="0029606E">
        <w:tab/>
      </w:r>
      <w:r w:rsidR="00D77357" w:rsidRPr="0029606E">
        <w:t>in the ISO, horizontal functions, where applicable;</w:t>
      </w:r>
    </w:p>
    <w:p w14:paraId="44AC4E26" w14:textId="77777777" w:rsidR="00D77357" w:rsidRPr="0029606E" w:rsidRDefault="006E4591" w:rsidP="006E4591">
      <w:pPr>
        <w:pStyle w:val="ListContinue1"/>
      </w:pPr>
      <w:r w:rsidRPr="0029606E">
        <w:t>—</w:t>
      </w:r>
      <w:r w:rsidRPr="0029606E">
        <w:tab/>
      </w:r>
      <w:r w:rsidR="00D77357" w:rsidRPr="0029606E">
        <w:t>in the IEC, horizontal and/or group safety functions where applicable;</w:t>
      </w:r>
    </w:p>
    <w:p w14:paraId="213EE372" w14:textId="77777777" w:rsidR="00D77357" w:rsidRPr="0029606E" w:rsidRDefault="006E4591" w:rsidP="006E4591">
      <w:pPr>
        <w:pStyle w:val="ListContinue1"/>
      </w:pPr>
      <w:r w:rsidRPr="0029606E">
        <w:t>—</w:t>
      </w:r>
      <w:r w:rsidRPr="0029606E">
        <w:tab/>
      </w:r>
      <w:r w:rsidR="00D77357" w:rsidRPr="0029606E">
        <w:t>exclusions (if any);</w:t>
      </w:r>
    </w:p>
    <w:p w14:paraId="04A84583" w14:textId="77777777" w:rsidR="00D77357" w:rsidRPr="0029606E" w:rsidRDefault="006E4591" w:rsidP="006E4591">
      <w:pPr>
        <w:pStyle w:val="ListContinue1"/>
      </w:pPr>
      <w:r w:rsidRPr="0029606E">
        <w:t>—</w:t>
      </w:r>
      <w:r w:rsidRPr="0029606E">
        <w:tab/>
      </w:r>
      <w:r w:rsidR="00D77357" w:rsidRPr="0029606E">
        <w:t>notes (if any).</w:t>
      </w:r>
    </w:p>
    <w:p w14:paraId="467F75CD" w14:textId="763D0014" w:rsidR="00D77357" w:rsidRPr="0029606E" w:rsidRDefault="00D77357" w:rsidP="00030483">
      <w:pPr>
        <w:pStyle w:val="a2"/>
        <w:numPr>
          <w:ilvl w:val="1"/>
          <w:numId w:val="23"/>
        </w:numPr>
      </w:pPr>
      <w:bookmarkStart w:id="3680" w:name="_Toc318972350"/>
      <w:bookmarkStart w:id="3681" w:name="_Toc323037440"/>
      <w:bookmarkStart w:id="3682" w:name="_Toc338243617"/>
      <w:bookmarkStart w:id="3683" w:name="_Toc354474295"/>
      <w:bookmarkStart w:id="3684" w:name="_Toc478053485"/>
      <w:bookmarkStart w:id="3685" w:name="_Toc69205150"/>
      <w:bookmarkStart w:id="3686" w:name="_Toc69205495"/>
      <w:bookmarkStart w:id="3687" w:name="_Toc69304187"/>
      <w:r w:rsidRPr="0029606E">
        <w:t>Basic scope</w:t>
      </w:r>
      <w:bookmarkEnd w:id="3680"/>
      <w:bookmarkEnd w:id="3681"/>
      <w:bookmarkEnd w:id="3682"/>
      <w:bookmarkEnd w:id="3683"/>
      <w:bookmarkEnd w:id="3684"/>
      <w:bookmarkEnd w:id="3685"/>
      <w:bookmarkEnd w:id="3686"/>
      <w:bookmarkEnd w:id="3687"/>
    </w:p>
    <w:p w14:paraId="22D710B1" w14:textId="77777777" w:rsidR="00D77357" w:rsidRPr="0029606E" w:rsidRDefault="00D77357" w:rsidP="00D77357">
      <w:pPr>
        <w:pStyle w:val="BodyText"/>
      </w:pPr>
      <w:r w:rsidRPr="0029606E">
        <w:t>Scopes of technical committees shall not refer to the general aims of international standardization or repeat the principles that govern the work of all technical committees.</w:t>
      </w:r>
    </w:p>
    <w:p w14:paraId="2FA81A43" w14:textId="77777777" w:rsidR="00D77357" w:rsidRPr="0029606E" w:rsidRDefault="00D77357" w:rsidP="00D77357">
      <w:pPr>
        <w:pStyle w:val="BodyText"/>
      </w:pPr>
      <w:r w:rsidRPr="0029606E">
        <w:t>In exceptional cases, explanatory material may be included if considered important to the understanding of the scope of the committee. Such material shall be in the form of “Notes”.</w:t>
      </w:r>
    </w:p>
    <w:p w14:paraId="5F044C83" w14:textId="68D24328" w:rsidR="00D77357" w:rsidRPr="0029606E" w:rsidRDefault="00D77357" w:rsidP="00030483">
      <w:pPr>
        <w:pStyle w:val="a2"/>
        <w:numPr>
          <w:ilvl w:val="1"/>
          <w:numId w:val="23"/>
        </w:numPr>
      </w:pPr>
      <w:bookmarkStart w:id="3688" w:name="_Toc318972351"/>
      <w:bookmarkStart w:id="3689" w:name="_Toc323037441"/>
      <w:bookmarkStart w:id="3690" w:name="_Toc338243618"/>
      <w:bookmarkStart w:id="3691" w:name="_Toc354474296"/>
      <w:bookmarkStart w:id="3692" w:name="_Toc478053486"/>
      <w:bookmarkStart w:id="3693" w:name="_Toc69205151"/>
      <w:bookmarkStart w:id="3694" w:name="_Toc69205496"/>
      <w:bookmarkStart w:id="3695" w:name="_Toc69304188"/>
      <w:r w:rsidRPr="0029606E">
        <w:t>Exclusions</w:t>
      </w:r>
      <w:bookmarkEnd w:id="3688"/>
      <w:bookmarkEnd w:id="3689"/>
      <w:bookmarkEnd w:id="3690"/>
      <w:bookmarkEnd w:id="3691"/>
      <w:bookmarkEnd w:id="3692"/>
      <w:bookmarkEnd w:id="3693"/>
      <w:bookmarkEnd w:id="3694"/>
      <w:bookmarkEnd w:id="3695"/>
    </w:p>
    <w:p w14:paraId="42F82511" w14:textId="77777777" w:rsidR="00D77357" w:rsidRPr="0029606E" w:rsidRDefault="00D77357" w:rsidP="00D77357">
      <w:pPr>
        <w:pStyle w:val="BodyText"/>
      </w:pPr>
      <w:r w:rsidRPr="0029606E">
        <w:t>Should it be necessary to specify that certain topics are outside the scope of the technical committee, these shall be listed and be introduced by the words “Excluded …”</w:t>
      </w:r>
    </w:p>
    <w:p w14:paraId="44B2D118" w14:textId="77777777" w:rsidR="00D77357" w:rsidRPr="0029606E" w:rsidRDefault="00D77357" w:rsidP="00D77357">
      <w:pPr>
        <w:pStyle w:val="BodyText"/>
      </w:pPr>
      <w:r w:rsidRPr="0029606E">
        <w:t>Exclusions shall be clearly specified.</w:t>
      </w:r>
    </w:p>
    <w:p w14:paraId="1B0C7058" w14:textId="77777777" w:rsidR="00D77357" w:rsidRPr="0029606E" w:rsidRDefault="00D77357" w:rsidP="00D77357">
      <w:pPr>
        <w:pStyle w:val="BodyText"/>
      </w:pPr>
      <w:r w:rsidRPr="0029606E">
        <w:t>Where the exclusions are within the scope of one or more other existing ISO or IEC technical committees, these committees shall also be identified.</w:t>
      </w:r>
    </w:p>
    <w:p w14:paraId="473EA5A7" w14:textId="77777777" w:rsidR="00D77357" w:rsidRPr="0029606E" w:rsidRDefault="00D77357" w:rsidP="00D77357">
      <w:pPr>
        <w:pStyle w:val="Example"/>
      </w:pPr>
      <w:r w:rsidRPr="0029606E">
        <w:t>EXAMPLE 1</w:t>
      </w:r>
      <w:r w:rsidRPr="0029606E">
        <w:tab/>
        <w:t>“Excluded: Those … covered by ISO/TC …”.</w:t>
      </w:r>
    </w:p>
    <w:p w14:paraId="4965CEA9" w14:textId="77777777" w:rsidR="00D77357" w:rsidRPr="0029606E" w:rsidRDefault="00D77357" w:rsidP="000727BA">
      <w:pPr>
        <w:pStyle w:val="Example"/>
        <w:keepNext/>
      </w:pPr>
      <w:r w:rsidRPr="0029606E">
        <w:t>EXAMPLE 2</w:t>
      </w:r>
      <w:r w:rsidRPr="0029606E">
        <w:tab/>
        <w:t>“Excluded: Standardization for specific items in the field of</w:t>
      </w:r>
      <w:r w:rsidR="00FC4C16" w:rsidRPr="0029606E">
        <w:t> </w:t>
      </w:r>
      <w:r w:rsidRPr="0029606E">
        <w:t>… (ISO/TC …), … (IEC/TC …), etc.”.</w:t>
      </w:r>
    </w:p>
    <w:p w14:paraId="61B5FED0" w14:textId="77777777" w:rsidR="00D77357" w:rsidRPr="0029606E" w:rsidRDefault="00D77357" w:rsidP="00D77357">
      <w:pPr>
        <w:pStyle w:val="Examplecontinued"/>
      </w:pPr>
      <w:r w:rsidRPr="0029606E">
        <w:t xml:space="preserve">It is </w:t>
      </w:r>
      <w:r w:rsidRPr="0029606E">
        <w:rPr>
          <w:i/>
        </w:rPr>
        <w:t xml:space="preserve">not </w:t>
      </w:r>
      <w:r w:rsidRPr="0029606E">
        <w:t>necessary to mention self-evident exclusions.</w:t>
      </w:r>
    </w:p>
    <w:p w14:paraId="1DFD4E1A" w14:textId="77777777" w:rsidR="00D77357" w:rsidRPr="0029606E" w:rsidRDefault="00D77357" w:rsidP="00D77357">
      <w:pPr>
        <w:pStyle w:val="Example"/>
      </w:pPr>
      <w:r w:rsidRPr="0029606E">
        <w:t>EXAMPLE 3</w:t>
      </w:r>
      <w:r w:rsidRPr="0029606E">
        <w:tab/>
        <w:t>“Excluded: Products covered by other ISO or IEC technical committees”.</w:t>
      </w:r>
    </w:p>
    <w:p w14:paraId="19A9FB70" w14:textId="77777777" w:rsidR="00D77357" w:rsidRPr="0029606E" w:rsidRDefault="00D77357" w:rsidP="00D77357">
      <w:pPr>
        <w:pStyle w:val="Example"/>
      </w:pPr>
      <w:r w:rsidRPr="0029606E">
        <w:t>EXAMPLE 4</w:t>
      </w:r>
      <w:r w:rsidRPr="0029606E">
        <w:tab/>
        <w:t>“Excluded: …</w:t>
      </w:r>
      <w:r w:rsidR="00FC4C16" w:rsidRPr="0029606E">
        <w:t> </w:t>
      </w:r>
      <w:r w:rsidRPr="0029606E">
        <w:t>Specifications for electrical equipment and apparatus, which fall within the scope of IEC committees”.</w:t>
      </w:r>
    </w:p>
    <w:p w14:paraId="291FAFCF" w14:textId="5DF7A07D" w:rsidR="00D77357" w:rsidRPr="0029606E" w:rsidRDefault="00D77357" w:rsidP="00030483">
      <w:pPr>
        <w:pStyle w:val="a2"/>
        <w:numPr>
          <w:ilvl w:val="1"/>
          <w:numId w:val="23"/>
        </w:numPr>
      </w:pPr>
      <w:bookmarkStart w:id="3696" w:name="_Toc318972352"/>
      <w:bookmarkStart w:id="3697" w:name="_Toc323037442"/>
      <w:bookmarkStart w:id="3698" w:name="_Toc338243619"/>
      <w:bookmarkStart w:id="3699" w:name="_Toc354474297"/>
      <w:bookmarkStart w:id="3700" w:name="_Toc478053487"/>
      <w:bookmarkStart w:id="3701" w:name="_Toc69205152"/>
      <w:bookmarkStart w:id="3702" w:name="_Toc69205497"/>
      <w:bookmarkStart w:id="3703" w:name="_Toc69304189"/>
      <w:r w:rsidRPr="0029606E">
        <w:t>Scopes of committees related to products</w:t>
      </w:r>
      <w:bookmarkEnd w:id="3696"/>
      <w:bookmarkEnd w:id="3697"/>
      <w:bookmarkEnd w:id="3698"/>
      <w:bookmarkEnd w:id="3699"/>
      <w:bookmarkEnd w:id="3700"/>
      <w:bookmarkEnd w:id="3701"/>
      <w:bookmarkEnd w:id="3702"/>
      <w:bookmarkEnd w:id="3703"/>
    </w:p>
    <w:p w14:paraId="3FA873E9" w14:textId="77777777" w:rsidR="00D77357" w:rsidRPr="0029606E" w:rsidRDefault="00D77357" w:rsidP="00D77357">
      <w:pPr>
        <w:pStyle w:val="BodyText"/>
      </w:pPr>
      <w:r w:rsidRPr="0029606E">
        <w:t xml:space="preserve">Scopes of committees related to products shall clearly </w:t>
      </w:r>
      <w:r w:rsidRPr="0029606E">
        <w:rPr>
          <w:i/>
        </w:rPr>
        <w:t xml:space="preserve">indicate the field, application area or market sector </w:t>
      </w:r>
      <w:r w:rsidRPr="0029606E">
        <w:t>which they intend to cover, in order to easily ascertain whether a particular product is, or is not, within that field, application area or market sector.</w:t>
      </w:r>
    </w:p>
    <w:p w14:paraId="3C739812" w14:textId="77777777" w:rsidR="00D77357" w:rsidRPr="0029606E" w:rsidRDefault="00D77357" w:rsidP="00D77357">
      <w:pPr>
        <w:pStyle w:val="Example"/>
      </w:pPr>
      <w:r w:rsidRPr="0029606E">
        <w:t>EXAMPLE 1</w:t>
      </w:r>
      <w:r w:rsidRPr="0029606E">
        <w:tab/>
        <w:t>“Standardization of</w:t>
      </w:r>
      <w:r w:rsidR="00FC4C16" w:rsidRPr="0029606E">
        <w:t> </w:t>
      </w:r>
      <w:r w:rsidRPr="0029606E">
        <w:t>… and</w:t>
      </w:r>
      <w:r w:rsidR="00FC4C16" w:rsidRPr="0029606E">
        <w:t> </w:t>
      </w:r>
      <w:r w:rsidRPr="0029606E">
        <w:t>… used in</w:t>
      </w:r>
      <w:r w:rsidR="00FC4C16" w:rsidRPr="0029606E">
        <w:t> </w:t>
      </w:r>
      <w:r w:rsidRPr="0029606E">
        <w:t>…”.</w:t>
      </w:r>
    </w:p>
    <w:p w14:paraId="399DCFFE" w14:textId="77777777" w:rsidR="00D77357" w:rsidRPr="0029606E" w:rsidRDefault="00D77357" w:rsidP="00D77357">
      <w:pPr>
        <w:pStyle w:val="Example"/>
      </w:pPr>
      <w:r w:rsidRPr="0029606E">
        <w:t>EXAMPLE 2</w:t>
      </w:r>
      <w:r w:rsidRPr="0029606E">
        <w:tab/>
        <w:t>“Standardization of materials, components and equipment for construction and operation of</w:t>
      </w:r>
      <w:r w:rsidR="00FC4C16" w:rsidRPr="0029606E">
        <w:t> </w:t>
      </w:r>
      <w:r w:rsidRPr="0029606E">
        <w:t>… and</w:t>
      </w:r>
      <w:r w:rsidR="00FC4C16" w:rsidRPr="0029606E">
        <w:t> </w:t>
      </w:r>
      <w:r w:rsidRPr="0029606E">
        <w:t>… as well as equipment used in the servicing and maintenance of</w:t>
      </w:r>
      <w:r w:rsidR="00FC4C16" w:rsidRPr="0029606E">
        <w:t> </w:t>
      </w:r>
      <w:r w:rsidRPr="0029606E">
        <w:t>…”.</w:t>
      </w:r>
    </w:p>
    <w:p w14:paraId="76411ADD" w14:textId="77777777" w:rsidR="00D77357" w:rsidRPr="0029606E" w:rsidRDefault="00D77357" w:rsidP="00D77357">
      <w:pPr>
        <w:pStyle w:val="BodyText"/>
      </w:pPr>
      <w:r w:rsidRPr="0029606E">
        <w:t xml:space="preserve">The limits of the scope can be defined by </w:t>
      </w:r>
      <w:r w:rsidRPr="0029606E">
        <w:rPr>
          <w:i/>
        </w:rPr>
        <w:t xml:space="preserve">indicating the purpose </w:t>
      </w:r>
      <w:r w:rsidRPr="0029606E">
        <w:t xml:space="preserve">of the products, or by </w:t>
      </w:r>
      <w:r w:rsidRPr="0029606E">
        <w:rPr>
          <w:i/>
        </w:rPr>
        <w:t xml:space="preserve">characterizing </w:t>
      </w:r>
      <w:r w:rsidRPr="0029606E">
        <w:t>the products.</w:t>
      </w:r>
    </w:p>
    <w:p w14:paraId="3AB07716" w14:textId="77777777" w:rsidR="00D77357" w:rsidRPr="0029606E" w:rsidRDefault="00D77357" w:rsidP="00D77357">
      <w:pPr>
        <w:pStyle w:val="BodyText"/>
      </w:pPr>
      <w:r w:rsidRPr="0029606E">
        <w:t xml:space="preserve">The scope </w:t>
      </w:r>
      <w:r w:rsidRPr="0029606E">
        <w:rPr>
          <w:i/>
        </w:rPr>
        <w:t xml:space="preserve">should not enumerate the types </w:t>
      </w:r>
      <w:r w:rsidRPr="0029606E">
        <w:t>of product covered by the committee since to do so might suggest that other types can be, or are, standardized by other committees. However, if this is the intention, then it is preferable to list those items which are excluded from the scope.</w:t>
      </w:r>
    </w:p>
    <w:p w14:paraId="1ED568ED" w14:textId="77777777" w:rsidR="00D77357" w:rsidRPr="0029606E" w:rsidRDefault="00D77357" w:rsidP="00D77357">
      <w:pPr>
        <w:pStyle w:val="BodyText"/>
      </w:pPr>
      <w:r w:rsidRPr="0029606E">
        <w:t xml:space="preserve">The </w:t>
      </w:r>
      <w:r w:rsidRPr="0029606E">
        <w:rPr>
          <w:i/>
        </w:rPr>
        <w:t xml:space="preserve">enumeration of aspects </w:t>
      </w:r>
      <w:r w:rsidRPr="0029606E">
        <w:t>such as terminology, technical requirements, methods of sampling, test methods, designation, marking, packaging, dimensions, etc. suggests a restriction in the scope to those particular aspects, and that other aspects may be standardized by other committees. The aspects of the products to be standardized should therefore not be included in the scope unless it is intended that the scope is limited to those particular aspects.</w:t>
      </w:r>
    </w:p>
    <w:p w14:paraId="7C270F15" w14:textId="77777777" w:rsidR="00D77357" w:rsidRPr="0029606E" w:rsidRDefault="00D77357" w:rsidP="00D77357">
      <w:pPr>
        <w:pStyle w:val="BodyText"/>
      </w:pPr>
      <w:r w:rsidRPr="0029606E">
        <w:t xml:space="preserve">If the scope makes no mention of any aspect, this means that the subject </w:t>
      </w:r>
      <w:r w:rsidRPr="0029606E">
        <w:rPr>
          <w:i/>
        </w:rPr>
        <w:t xml:space="preserve">in its entirety </w:t>
      </w:r>
      <w:r w:rsidRPr="0029606E">
        <w:t>is covered by the committee.</w:t>
      </w:r>
    </w:p>
    <w:p w14:paraId="017A814F" w14:textId="5233DB24" w:rsidR="00D77357" w:rsidRPr="0029606E" w:rsidRDefault="00D77357" w:rsidP="00D77357">
      <w:pPr>
        <w:pStyle w:val="Note"/>
      </w:pPr>
      <w:r w:rsidRPr="0029606E">
        <w:t>NOTE</w:t>
      </w:r>
      <w:r w:rsidRPr="0029606E">
        <w:tab/>
        <w:t xml:space="preserve">The coverage does not necessarily mean the need for preparing a </w:t>
      </w:r>
      <w:del w:id="3704" w:author="Author">
        <w:r w:rsidRPr="0029606E" w:rsidDel="00AB38E9">
          <w:delText>standard.</w:delText>
        </w:r>
      </w:del>
      <w:ins w:id="3705" w:author="Author">
        <w:r w:rsidR="00AB38E9">
          <w:t>document.</w:t>
        </w:r>
      </w:ins>
      <w:r w:rsidRPr="0029606E">
        <w:t xml:space="preserve"> It only means that standards on any aspect, if needed, will be prepared by that committee and no other.</w:t>
      </w:r>
    </w:p>
    <w:p w14:paraId="53BF5DBC" w14:textId="77777777" w:rsidR="00D77357" w:rsidRPr="0029606E" w:rsidRDefault="00D77357" w:rsidP="00D77357">
      <w:pPr>
        <w:pStyle w:val="BodyText"/>
      </w:pPr>
      <w:r w:rsidRPr="0029606E">
        <w:t>An example of unnecessary enumeration of aspects is as follows:</w:t>
      </w:r>
    </w:p>
    <w:p w14:paraId="6F7BCB50" w14:textId="77777777" w:rsidR="00D77357" w:rsidRPr="0029606E" w:rsidRDefault="00D77357" w:rsidP="00D77357">
      <w:pPr>
        <w:pStyle w:val="Example"/>
      </w:pPr>
      <w:r w:rsidRPr="0029606E">
        <w:t>EXAMPLE 3</w:t>
      </w:r>
      <w:r w:rsidRPr="0029606E">
        <w:tab/>
        <w:t>“Standardization of classification, terminology, sampling, physical, chemical or other test methods, specifications, etc.”.</w:t>
      </w:r>
    </w:p>
    <w:p w14:paraId="7B33B571" w14:textId="77777777" w:rsidR="00D77357" w:rsidRPr="0029606E" w:rsidRDefault="00D77357" w:rsidP="00D77357">
      <w:pPr>
        <w:pStyle w:val="BodyText"/>
      </w:pPr>
      <w:r w:rsidRPr="0029606E">
        <w:t>Mention of priorities, whether referring to type of product or aspect, shall not appear in the scope since these will be indicated in the programme of work.</w:t>
      </w:r>
    </w:p>
    <w:p w14:paraId="09C4BA26" w14:textId="191EAD69" w:rsidR="00D77357" w:rsidRPr="0029606E" w:rsidRDefault="00D77357" w:rsidP="00030483">
      <w:pPr>
        <w:pStyle w:val="a2"/>
        <w:numPr>
          <w:ilvl w:val="1"/>
          <w:numId w:val="23"/>
        </w:numPr>
      </w:pPr>
      <w:bookmarkStart w:id="3706" w:name="_Toc318972353"/>
      <w:bookmarkStart w:id="3707" w:name="_Toc323037443"/>
      <w:bookmarkStart w:id="3708" w:name="_Toc338243620"/>
      <w:bookmarkStart w:id="3709" w:name="_Toc354474298"/>
      <w:bookmarkStart w:id="3710" w:name="_Toc478053488"/>
      <w:bookmarkStart w:id="3711" w:name="_Toc69205153"/>
      <w:bookmarkStart w:id="3712" w:name="_Toc69205498"/>
      <w:bookmarkStart w:id="3713" w:name="_Toc69304190"/>
      <w:r w:rsidRPr="0029606E">
        <w:t>Scopes of committees not related to products</w:t>
      </w:r>
      <w:bookmarkEnd w:id="3706"/>
      <w:bookmarkEnd w:id="3707"/>
      <w:bookmarkEnd w:id="3708"/>
      <w:bookmarkEnd w:id="3709"/>
      <w:bookmarkEnd w:id="3710"/>
      <w:bookmarkEnd w:id="3711"/>
      <w:bookmarkEnd w:id="3712"/>
      <w:bookmarkEnd w:id="3713"/>
    </w:p>
    <w:p w14:paraId="5B25EE4A" w14:textId="77777777" w:rsidR="00D77357" w:rsidRPr="0029606E" w:rsidRDefault="00D77357" w:rsidP="00D77357">
      <w:pPr>
        <w:pStyle w:val="BodyText"/>
      </w:pPr>
      <w:r w:rsidRPr="0029606E">
        <w:t xml:space="preserve">If the scope of a committee is intended to be limited to </w:t>
      </w:r>
      <w:r w:rsidRPr="0029606E">
        <w:rPr>
          <w:i/>
        </w:rPr>
        <w:t xml:space="preserve">certain aspects </w:t>
      </w:r>
      <w:r w:rsidRPr="0029606E">
        <w:t>which are unrelated, or only indirectly related to products, the scope shall only indicate the aspect to be covered (e.g. safety colours and signs, non-destructive testing, water quality).</w:t>
      </w:r>
    </w:p>
    <w:p w14:paraId="59336659" w14:textId="659E8187" w:rsidR="00D77357" w:rsidRPr="0029606E" w:rsidRDefault="00D77357" w:rsidP="00D77357">
      <w:pPr>
        <w:pStyle w:val="BodyText"/>
      </w:pPr>
      <w:r w:rsidRPr="0029606E">
        <w:t xml:space="preserve">The term </w:t>
      </w:r>
      <w:r w:rsidRPr="0029606E">
        <w:rPr>
          <w:i/>
        </w:rPr>
        <w:t xml:space="preserve">terminology </w:t>
      </w:r>
      <w:r w:rsidRPr="0029606E">
        <w:t>as a possible aspect of standardization should not be mentioned unless this aspect is the only task to be dealt with by the committee. If this is not the case, the mention of terminology is superfluous since this aspect is a logical part of any standardization activity.</w:t>
      </w:r>
    </w:p>
    <w:p w14:paraId="4031623B" w14:textId="77777777" w:rsidR="001E7FFA" w:rsidRPr="0029606E" w:rsidRDefault="001E7FFA" w:rsidP="00030483">
      <w:pPr>
        <w:pStyle w:val="ANNEX"/>
        <w:numPr>
          <w:ilvl w:val="0"/>
          <w:numId w:val="19"/>
        </w:numPr>
        <w:autoSpaceDE w:val="0"/>
        <w:autoSpaceDN w:val="0"/>
        <w:adjustRightInd w:val="0"/>
        <w:rPr>
          <w:szCs w:val="24"/>
        </w:rPr>
      </w:pPr>
      <w:r w:rsidRPr="0029606E">
        <w:rPr>
          <w:b w:val="0"/>
          <w:szCs w:val="24"/>
        </w:rPr>
        <w:br/>
      </w:r>
      <w:bookmarkStart w:id="3714" w:name="_Toc37318802"/>
      <w:bookmarkStart w:id="3715" w:name="_Toc69304191"/>
      <w:r w:rsidRPr="0029606E">
        <w:rPr>
          <w:b w:val="0"/>
          <w:szCs w:val="24"/>
        </w:rPr>
        <w:t>(</w:t>
      </w:r>
      <w:r w:rsidRPr="0029606E">
        <w:rPr>
          <w:b w:val="0"/>
          <w:bCs/>
        </w:rPr>
        <w:t>normative</w:t>
      </w:r>
      <w:r w:rsidRPr="0029606E">
        <w:rPr>
          <w:b w:val="0"/>
          <w:szCs w:val="24"/>
        </w:rPr>
        <w:t>)</w:t>
      </w:r>
      <w:r w:rsidRPr="0029606E">
        <w:rPr>
          <w:b w:val="0"/>
          <w:szCs w:val="24"/>
        </w:rPr>
        <w:br/>
      </w:r>
      <w:r w:rsidRPr="0029606E">
        <w:rPr>
          <w:b w:val="0"/>
          <w:szCs w:val="24"/>
        </w:rPr>
        <w:br/>
      </w:r>
      <w:r w:rsidRPr="0029606E">
        <w:rPr>
          <w:bCs/>
        </w:rPr>
        <w:t>Project committees</w:t>
      </w:r>
      <w:bookmarkEnd w:id="3714"/>
      <w:bookmarkEnd w:id="3715"/>
    </w:p>
    <w:p w14:paraId="6BADB7AC" w14:textId="3639713B" w:rsidR="00D77357" w:rsidRPr="0029606E" w:rsidRDefault="00D77357" w:rsidP="00030483">
      <w:pPr>
        <w:pStyle w:val="a2"/>
        <w:numPr>
          <w:ilvl w:val="1"/>
          <w:numId w:val="24"/>
        </w:numPr>
      </w:pPr>
      <w:bookmarkStart w:id="3716" w:name="_Toc318972355"/>
      <w:bookmarkStart w:id="3717" w:name="_Toc323037445"/>
      <w:bookmarkStart w:id="3718" w:name="_Toc338243622"/>
      <w:bookmarkStart w:id="3719" w:name="_Toc354474300"/>
      <w:bookmarkStart w:id="3720" w:name="_Toc478053490"/>
      <w:bookmarkStart w:id="3721" w:name="_Toc69205155"/>
      <w:bookmarkStart w:id="3722" w:name="_Toc69205500"/>
      <w:bookmarkStart w:id="3723" w:name="_Toc69304192"/>
      <w:r w:rsidRPr="0029606E">
        <w:t>Proposal stage</w:t>
      </w:r>
      <w:bookmarkEnd w:id="3716"/>
      <w:bookmarkEnd w:id="3717"/>
      <w:bookmarkEnd w:id="3718"/>
      <w:bookmarkEnd w:id="3719"/>
      <w:bookmarkEnd w:id="3720"/>
      <w:bookmarkEnd w:id="3721"/>
      <w:bookmarkEnd w:id="3722"/>
      <w:bookmarkEnd w:id="3723"/>
    </w:p>
    <w:p w14:paraId="026C3434" w14:textId="57BF5320" w:rsidR="00D77357" w:rsidRPr="0029606E" w:rsidRDefault="00D77357" w:rsidP="00FA7B49">
      <w:pPr>
        <w:pStyle w:val="BodyText"/>
      </w:pPr>
      <w:r w:rsidRPr="0029606E">
        <w:t xml:space="preserve">A new work item proposal not falling within the scope of an existing technical committee shall be presented using the appropriate form and fully justified (see </w:t>
      </w:r>
      <w:r w:rsidRPr="0029606E">
        <w:fldChar w:fldCharType="begin"/>
      </w:r>
      <w:r w:rsidRPr="0029606E">
        <w:instrText xml:space="preserve"> REF _Ref505151823 \r \h  \* MERGEFORMAT </w:instrText>
      </w:r>
      <w:r w:rsidRPr="0029606E">
        <w:fldChar w:fldCharType="separate"/>
      </w:r>
      <w:r w:rsidR="005C35CA">
        <w:t>2.3</w:t>
      </w:r>
      <w:r w:rsidRPr="0029606E">
        <w:fldChar w:fldCharType="end"/>
      </w:r>
      <w:r w:rsidRPr="0029606E">
        <w:t xml:space="preserve">.4) by one of the bodies authorized to make new work item proposals (see </w:t>
      </w:r>
      <w:r w:rsidRPr="0029606E">
        <w:fldChar w:fldCharType="begin"/>
      </w:r>
      <w:r w:rsidRPr="0029606E">
        <w:instrText xml:space="preserve"> REF _Ref505151823 \r \h  \* MERGEFORMAT </w:instrText>
      </w:r>
      <w:r w:rsidRPr="0029606E">
        <w:fldChar w:fldCharType="separate"/>
      </w:r>
      <w:r w:rsidR="005C35CA">
        <w:t>2.3</w:t>
      </w:r>
      <w:r w:rsidRPr="0029606E">
        <w:fldChar w:fldCharType="end"/>
      </w:r>
      <w:r w:rsidRPr="0029606E">
        <w:t>.2).</w:t>
      </w:r>
    </w:p>
    <w:p w14:paraId="0C1B65F7" w14:textId="27FA5FBB" w:rsidR="006F462C" w:rsidRPr="0029606E" w:rsidRDefault="00EC64A1" w:rsidP="00FA7B49">
      <w:pPr>
        <w:pStyle w:val="BodyText"/>
      </w:pPr>
      <w:r w:rsidRPr="0029606E">
        <w:t xml:space="preserve">The </w:t>
      </w:r>
      <w:del w:id="3724" w:author="Author">
        <w:r w:rsidRPr="0029606E" w:rsidDel="00164399">
          <w:delText>office of the CEO</w:delText>
        </w:r>
      </w:del>
      <w:ins w:id="3725" w:author="Author">
        <w:r w:rsidR="00164399">
          <w:t>Office of the CEO</w:t>
        </w:r>
      </w:ins>
      <w:r w:rsidRPr="0029606E">
        <w:t xml:space="preserve"> may decide to return the proposal to the proposer for further development before circulation for voting. In this case, the proposer shall make the changes suggested or provide justification for not making the changes. If the proposer does not make the changes and requests that its proposal be circulated for voting as originally presented, the technical management board will decide on appropriate action. This could include blocking the proposal until the changes are made or accepting that it be balloted as received.</w:t>
      </w:r>
    </w:p>
    <w:p w14:paraId="12237B9E" w14:textId="17DE1F1C" w:rsidR="006F462C" w:rsidRPr="0029606E" w:rsidRDefault="00EC64A1" w:rsidP="00FA7B49">
      <w:pPr>
        <w:pStyle w:val="BodyText"/>
      </w:pPr>
      <w:r w:rsidRPr="0029606E">
        <w:t xml:space="preserve">In all cases, the </w:t>
      </w:r>
      <w:del w:id="3726" w:author="Author">
        <w:r w:rsidRPr="0029606E" w:rsidDel="00164399">
          <w:delText>office of the C</w:delText>
        </w:r>
        <w:r w:rsidR="00453420" w:rsidRPr="0029606E" w:rsidDel="00164399">
          <w:delText>EO</w:delText>
        </w:r>
      </w:del>
      <w:ins w:id="3727" w:author="Author">
        <w:r w:rsidR="00164399">
          <w:t>Office of the CEO</w:t>
        </w:r>
      </w:ins>
      <w:r w:rsidR="00453420" w:rsidRPr="0029606E">
        <w:t xml:space="preserve"> </w:t>
      </w:r>
      <w:r w:rsidRPr="0029606E">
        <w:t>may also include comments and recommendations to the proposal form.</w:t>
      </w:r>
    </w:p>
    <w:p w14:paraId="764A206C" w14:textId="23156204" w:rsidR="006F462C" w:rsidRPr="0029606E" w:rsidRDefault="00EC64A1" w:rsidP="00FA7B49">
      <w:pPr>
        <w:pStyle w:val="BodyText"/>
      </w:pPr>
      <w:r w:rsidRPr="0029606E">
        <w:t xml:space="preserve">For details relating to justification of the proposal, see </w:t>
      </w:r>
      <w:r w:rsidR="00F307EF" w:rsidRPr="0029606E">
        <w:fldChar w:fldCharType="begin"/>
      </w:r>
      <w:r w:rsidR="00F307EF" w:rsidRPr="0029606E">
        <w:instrText xml:space="preserve"> REF _Ref338423082 \r \h  \* MERGEFORMAT </w:instrText>
      </w:r>
      <w:r w:rsidR="00F307EF" w:rsidRPr="0029606E">
        <w:fldChar w:fldCharType="separate"/>
      </w:r>
      <w:r w:rsidR="00F307EF" w:rsidRPr="00F307EF">
        <w:rPr>
          <w:bCs/>
          <w:lang w:val="en-US"/>
        </w:rPr>
        <w:t>Annex </w:t>
      </w:r>
      <w:r w:rsidR="00F307EF">
        <w:rPr>
          <w:bCs/>
          <w:lang w:val="en-US"/>
        </w:rPr>
        <w:t>C</w:t>
      </w:r>
      <w:r w:rsidR="00F307EF" w:rsidRPr="0029606E">
        <w:fldChar w:fldCharType="end"/>
      </w:r>
      <w:r w:rsidRPr="0029606E">
        <w:t>.</w:t>
      </w:r>
    </w:p>
    <w:p w14:paraId="14CABD7F" w14:textId="15C224D1" w:rsidR="00820B34" w:rsidRPr="0029606E" w:rsidRDefault="00820B34" w:rsidP="00FA7B49">
      <w:pPr>
        <w:pStyle w:val="BodyText"/>
        <w:rPr>
          <w:shd w:val="clear" w:color="auto" w:fill="C6D9F1"/>
        </w:rPr>
      </w:pPr>
      <w:r w:rsidRPr="0029606E">
        <w:rPr>
          <w:rStyle w:val="zzzHighlight"/>
        </w:rPr>
        <w:t>In the case of a proposal to establish a project committee to prepare management system standards, see Annex </w:t>
      </w:r>
      <w:r w:rsidR="00CA4934" w:rsidRPr="0029606E">
        <w:rPr>
          <w:rStyle w:val="zzzHighlight"/>
        </w:rPr>
        <w:t>S</w:t>
      </w:r>
      <w:r w:rsidRPr="0029606E">
        <w:rPr>
          <w:rStyle w:val="zzzHighlight"/>
        </w:rPr>
        <w:t>L.</w:t>
      </w:r>
    </w:p>
    <w:p w14:paraId="40D45C5F" w14:textId="77777777" w:rsidR="00D77357" w:rsidRPr="0029606E" w:rsidRDefault="00D77357" w:rsidP="00FA7B49">
      <w:pPr>
        <w:pStyle w:val="BodyText"/>
      </w:pPr>
      <w:r w:rsidRPr="0029606E">
        <w:t xml:space="preserve">It shall be submitted to the secretariat of the technical management board which shall arrange for it to be submitted to all </w:t>
      </w:r>
      <w:r w:rsidR="00D81FA7" w:rsidRPr="0029606E">
        <w:t>National Bodies</w:t>
      </w:r>
      <w:r w:rsidRPr="0029606E">
        <w:t xml:space="preserve"> for voting.</w:t>
      </w:r>
    </w:p>
    <w:p w14:paraId="2DE87AEF" w14:textId="77777777" w:rsidR="00D77357" w:rsidRPr="0029606E" w:rsidRDefault="00D77357" w:rsidP="00FA7B49">
      <w:pPr>
        <w:pStyle w:val="BodyText"/>
        <w:rPr>
          <w:spacing w:val="-2"/>
        </w:rPr>
      </w:pPr>
      <w:r w:rsidRPr="0029606E">
        <w:rPr>
          <w:spacing w:val="-2"/>
        </w:rPr>
        <w:t xml:space="preserve">Proposers are also encouraged to indicate the date of the first meeting of the project committee (see </w:t>
      </w:r>
      <w:r w:rsidRPr="0029606E">
        <w:rPr>
          <w:spacing w:val="-2"/>
        </w:rPr>
        <w:fldChar w:fldCharType="begin" w:fldLock="1"/>
      </w:r>
      <w:r w:rsidRPr="0029606E">
        <w:rPr>
          <w:spacing w:val="-2"/>
        </w:rPr>
        <w:instrText xml:space="preserve"> REF _Ref227468140 \r \h  \* MERGEFORMAT </w:instrText>
      </w:r>
      <w:r w:rsidRPr="0029606E">
        <w:rPr>
          <w:spacing w:val="-2"/>
        </w:rPr>
      </w:r>
      <w:r w:rsidRPr="0029606E">
        <w:rPr>
          <w:spacing w:val="-2"/>
        </w:rPr>
        <w:fldChar w:fldCharType="separate"/>
      </w:r>
      <w:r w:rsidRPr="0029606E">
        <w:rPr>
          <w:spacing w:val="-2"/>
        </w:rPr>
        <w:t>K.3</w:t>
      </w:r>
      <w:r w:rsidRPr="0029606E">
        <w:rPr>
          <w:spacing w:val="-2"/>
        </w:rPr>
        <w:fldChar w:fldCharType="end"/>
      </w:r>
      <w:r w:rsidRPr="0029606E">
        <w:rPr>
          <w:spacing w:val="-2"/>
        </w:rPr>
        <w:t>).</w:t>
      </w:r>
    </w:p>
    <w:p w14:paraId="4AC0F52C" w14:textId="77777777" w:rsidR="00D77357" w:rsidRPr="0029606E" w:rsidRDefault="00D77357" w:rsidP="00FA7B49">
      <w:pPr>
        <w:pStyle w:val="BodyText"/>
      </w:pPr>
      <w:r w:rsidRPr="0029606E">
        <w:t xml:space="preserve">If the proposal was not submitted by a </w:t>
      </w:r>
      <w:r w:rsidR="003C11A1" w:rsidRPr="0029606E">
        <w:t>National Body</w:t>
      </w:r>
      <w:r w:rsidRPr="0029606E">
        <w:t xml:space="preserve">, the submission to the </w:t>
      </w:r>
      <w:r w:rsidR="00D81FA7" w:rsidRPr="0029606E">
        <w:t>National Bodies</w:t>
      </w:r>
      <w:r w:rsidRPr="0029606E">
        <w:t xml:space="preserve"> shall include a call for offers to assume the secretariat of a project committee.</w:t>
      </w:r>
    </w:p>
    <w:p w14:paraId="678A645C" w14:textId="77777777" w:rsidR="00D77357" w:rsidRPr="0029606E" w:rsidRDefault="00D77357" w:rsidP="00FA7B49">
      <w:pPr>
        <w:pStyle w:val="BodyText"/>
      </w:pPr>
      <w:r w:rsidRPr="0029606E">
        <w:t xml:space="preserve">Votes shall be returned within </w:t>
      </w:r>
      <w:r w:rsidR="00FB4B88" w:rsidRPr="0029606E">
        <w:t>12</w:t>
      </w:r>
      <w:r w:rsidR="00A617E6" w:rsidRPr="0029606E">
        <w:t> </w:t>
      </w:r>
      <w:r w:rsidR="00FB4B88" w:rsidRPr="0029606E">
        <w:t>weeks</w:t>
      </w:r>
      <w:r w:rsidRPr="0029606E">
        <w:t>.</w:t>
      </w:r>
    </w:p>
    <w:p w14:paraId="43391349" w14:textId="77777777" w:rsidR="00D77357" w:rsidRPr="0029606E" w:rsidRDefault="00D77357" w:rsidP="00FA7B49">
      <w:pPr>
        <w:pStyle w:val="BodyText"/>
        <w:keepNext/>
      </w:pPr>
      <w:r w:rsidRPr="0029606E">
        <w:t>Acceptance requires:</w:t>
      </w:r>
    </w:p>
    <w:p w14:paraId="7FA5A6A4" w14:textId="77777777" w:rsidR="00D77357" w:rsidRPr="0029606E" w:rsidRDefault="006E4591" w:rsidP="00FA7B49">
      <w:pPr>
        <w:pStyle w:val="ListContinue1"/>
      </w:pPr>
      <w:r w:rsidRPr="0029606E">
        <w:t>—</w:t>
      </w:r>
      <w:r w:rsidRPr="0029606E">
        <w:tab/>
      </w:r>
      <w:r w:rsidR="00D77357" w:rsidRPr="0029606E">
        <w:t xml:space="preserve">approval by a </w:t>
      </w:r>
      <w:r w:rsidR="0020683D" w:rsidRPr="0029606E">
        <w:t>2/3</w:t>
      </w:r>
      <w:r w:rsidR="00FC4C16" w:rsidRPr="0029606E">
        <w:t> </w:t>
      </w:r>
      <w:r w:rsidR="0020683D" w:rsidRPr="0029606E">
        <w:t>majority</w:t>
      </w:r>
      <w:r w:rsidR="00D77357" w:rsidRPr="0029606E">
        <w:t xml:space="preserve"> of the </w:t>
      </w:r>
      <w:r w:rsidR="00D81FA7" w:rsidRPr="0029606E">
        <w:t>National Bodies</w:t>
      </w:r>
      <w:r w:rsidR="00D77357" w:rsidRPr="0029606E">
        <w:t xml:space="preserve"> voting;</w:t>
      </w:r>
    </w:p>
    <w:p w14:paraId="10F6DA97" w14:textId="3A02A2BB" w:rsidR="00D77357" w:rsidRPr="0029606E" w:rsidRDefault="006E4591" w:rsidP="00FA7B49">
      <w:pPr>
        <w:pStyle w:val="ListContinue1"/>
      </w:pPr>
      <w:r w:rsidRPr="0029606E">
        <w:t>—</w:t>
      </w:r>
      <w:r w:rsidRPr="0029606E">
        <w:tab/>
      </w:r>
      <w:r w:rsidR="00D77357" w:rsidRPr="0029606E">
        <w:t xml:space="preserve">a commitment to participate actively by at least five </w:t>
      </w:r>
      <w:r w:rsidR="00D81FA7" w:rsidRPr="0029606E">
        <w:t>National Bodies</w:t>
      </w:r>
      <w:r w:rsidR="00D77357" w:rsidRPr="0029606E">
        <w:t xml:space="preserve"> that approved the new work item proposal and nominated technical </w:t>
      </w:r>
      <w:del w:id="3728" w:author="Author">
        <w:r w:rsidR="00D77357" w:rsidRPr="0029606E" w:rsidDel="00976EF7">
          <w:delText>expert</w:delText>
        </w:r>
      </w:del>
      <w:ins w:id="3729" w:author="Author">
        <w:r w:rsidR="00976EF7">
          <w:t>Expert</w:t>
        </w:r>
      </w:ins>
      <w:r w:rsidR="00D77357" w:rsidRPr="0029606E">
        <w:t>s.</w:t>
      </w:r>
    </w:p>
    <w:p w14:paraId="692C93D1" w14:textId="417C63AF" w:rsidR="00D77357" w:rsidRPr="0029606E" w:rsidRDefault="00D77357" w:rsidP="00030483">
      <w:pPr>
        <w:pStyle w:val="a2"/>
        <w:numPr>
          <w:ilvl w:val="1"/>
          <w:numId w:val="24"/>
        </w:numPr>
      </w:pPr>
      <w:bookmarkStart w:id="3730" w:name="_Toc318972356"/>
      <w:bookmarkStart w:id="3731" w:name="_Toc323037446"/>
      <w:bookmarkStart w:id="3732" w:name="_Toc338243623"/>
      <w:bookmarkStart w:id="3733" w:name="_Toc354474301"/>
      <w:bookmarkStart w:id="3734" w:name="_Toc478053491"/>
      <w:bookmarkStart w:id="3735" w:name="_Toc69205156"/>
      <w:bookmarkStart w:id="3736" w:name="_Toc69205501"/>
      <w:bookmarkStart w:id="3737" w:name="_Toc69304193"/>
      <w:r w:rsidRPr="0029606E">
        <w:t>Establishment of a project committee</w:t>
      </w:r>
      <w:bookmarkEnd w:id="3730"/>
      <w:bookmarkEnd w:id="3731"/>
      <w:bookmarkEnd w:id="3732"/>
      <w:bookmarkEnd w:id="3733"/>
      <w:bookmarkEnd w:id="3734"/>
      <w:bookmarkEnd w:id="3735"/>
      <w:bookmarkEnd w:id="3736"/>
      <w:bookmarkEnd w:id="3737"/>
    </w:p>
    <w:p w14:paraId="6E2FA545" w14:textId="77777777" w:rsidR="00935B94" w:rsidRPr="0029606E" w:rsidRDefault="00D77357" w:rsidP="00FA7B49">
      <w:pPr>
        <w:pStyle w:val="BodyText"/>
      </w:pPr>
      <w:r w:rsidRPr="0029606E">
        <w:t>The technical management board shall review the results of voting on the new work item proposal and if the approval criteria are met, shall establish a project committee (the reference number shall be the next available number in the technical committee/project committee sequence).</w:t>
      </w:r>
    </w:p>
    <w:p w14:paraId="34E43AEF" w14:textId="77777777" w:rsidR="00D77357" w:rsidRPr="0029606E" w:rsidRDefault="00D77357" w:rsidP="000727BA">
      <w:pPr>
        <w:pStyle w:val="BodyText"/>
        <w:spacing w:after="220"/>
      </w:pPr>
      <w:r w:rsidRPr="0029606E">
        <w:t xml:space="preserve">The secretariat of the project committee shall be allocated to the </w:t>
      </w:r>
      <w:r w:rsidR="003C11A1" w:rsidRPr="0029606E">
        <w:t>National Body</w:t>
      </w:r>
      <w:r w:rsidRPr="0029606E">
        <w:t xml:space="preserve"> that submitted the proposal, or the technical management board shall decide on the allocation amongst the offers received if the proposal did not originate from a </w:t>
      </w:r>
      <w:r w:rsidR="003C11A1" w:rsidRPr="0029606E">
        <w:t>National Body</w:t>
      </w:r>
      <w:r w:rsidRPr="0029606E">
        <w:t>.</w:t>
      </w:r>
    </w:p>
    <w:p w14:paraId="32B5A7D6" w14:textId="66302DF2" w:rsidR="00D77357" w:rsidRPr="0029606E" w:rsidRDefault="00D81FA7" w:rsidP="000727BA">
      <w:pPr>
        <w:pStyle w:val="BodyText"/>
        <w:spacing w:after="220"/>
      </w:pPr>
      <w:r w:rsidRPr="0029606E">
        <w:t>National Bodies</w:t>
      </w:r>
      <w:r w:rsidR="00D77357" w:rsidRPr="0029606E">
        <w:t xml:space="preserve"> that approved the new work item proposal and nominated (a) technical </w:t>
      </w:r>
      <w:del w:id="3738" w:author="Author">
        <w:r w:rsidR="00D77357" w:rsidRPr="0029606E" w:rsidDel="00976EF7">
          <w:delText>expert</w:delText>
        </w:r>
      </w:del>
      <w:ins w:id="3739" w:author="Author">
        <w:r w:rsidR="00976EF7">
          <w:t>Expert</w:t>
        </w:r>
      </w:ins>
      <w:r w:rsidR="00D77357" w:rsidRPr="0029606E">
        <w:t>(s) shall be registered as P</w:t>
      </w:r>
      <w:r w:rsidR="0025539D" w:rsidRPr="0029606E">
        <w:noBreakHyphen/>
        <w:t>member</w:t>
      </w:r>
      <w:r w:rsidR="00D77357" w:rsidRPr="0029606E">
        <w:t xml:space="preserve">s of the project committee. </w:t>
      </w:r>
      <w:r w:rsidRPr="0029606E">
        <w:t>National Bodies</w:t>
      </w:r>
      <w:r w:rsidR="00D77357" w:rsidRPr="0029606E">
        <w:t xml:space="preserve"> that approved the new work item proposal but did not make a commitment to participate actively shall be registered as O</w:t>
      </w:r>
      <w:r w:rsidR="0025539D" w:rsidRPr="0029606E">
        <w:noBreakHyphen/>
        <w:t>member</w:t>
      </w:r>
      <w:r w:rsidR="00D77357" w:rsidRPr="0029606E">
        <w:t xml:space="preserve">s. </w:t>
      </w:r>
      <w:r w:rsidRPr="0029606E">
        <w:t>National Bodies</w:t>
      </w:r>
      <w:r w:rsidR="00D77357" w:rsidRPr="0029606E">
        <w:t xml:space="preserve"> that voted negatively, but nevertheless indicated that they would participate actively if the new work item was approved, shall be registered as P</w:t>
      </w:r>
      <w:r w:rsidR="0025539D" w:rsidRPr="0029606E">
        <w:noBreakHyphen/>
        <w:t>member</w:t>
      </w:r>
      <w:r w:rsidR="00D77357" w:rsidRPr="0029606E">
        <w:t xml:space="preserve">s. </w:t>
      </w:r>
      <w:r w:rsidRPr="0029606E">
        <w:t>National Bodies</w:t>
      </w:r>
      <w:r w:rsidR="00D77357" w:rsidRPr="0029606E">
        <w:t xml:space="preserve"> voting negatively without indicating a wish to participate shall be registered as O</w:t>
      </w:r>
      <w:r w:rsidR="0025539D" w:rsidRPr="0029606E">
        <w:noBreakHyphen/>
        <w:t>member</w:t>
      </w:r>
      <w:r w:rsidR="00D77357" w:rsidRPr="0029606E">
        <w:t>s.</w:t>
      </w:r>
    </w:p>
    <w:p w14:paraId="7DF47B61" w14:textId="50D1D479" w:rsidR="00D77357" w:rsidRPr="0029606E" w:rsidRDefault="00D77357" w:rsidP="000727BA">
      <w:pPr>
        <w:pStyle w:val="BodyText"/>
        <w:spacing w:after="220"/>
      </w:pPr>
      <w:r w:rsidRPr="0029606E">
        <w:t xml:space="preserve">The </w:t>
      </w:r>
      <w:del w:id="3740" w:author="Author">
        <w:r w:rsidRPr="0029606E" w:rsidDel="00164399">
          <w:delText>office of the CEO</w:delText>
        </w:r>
      </w:del>
      <w:ins w:id="3741" w:author="Author">
        <w:r w:rsidR="00164399">
          <w:t>Office of the CEO</w:t>
        </w:r>
      </w:ins>
      <w:r w:rsidRPr="0029606E">
        <w:t xml:space="preserve"> shall announce to the </w:t>
      </w:r>
      <w:r w:rsidR="00D81FA7" w:rsidRPr="0029606E">
        <w:t>National Bodies</w:t>
      </w:r>
      <w:r w:rsidRPr="0029606E">
        <w:t xml:space="preserve"> the establishment of the project committee and its membership.</w:t>
      </w:r>
    </w:p>
    <w:p w14:paraId="272E32BF" w14:textId="180091A6" w:rsidR="00D77357" w:rsidRPr="0029606E" w:rsidRDefault="00D81FA7" w:rsidP="00D77357">
      <w:pPr>
        <w:pStyle w:val="BodyText"/>
      </w:pPr>
      <w:r w:rsidRPr="0029606E">
        <w:t>National Bodies</w:t>
      </w:r>
      <w:r w:rsidR="00D77357" w:rsidRPr="0029606E">
        <w:t xml:space="preserve"> will be invited to confirm/change their membership status by informing the </w:t>
      </w:r>
      <w:del w:id="3742" w:author="Author">
        <w:r w:rsidR="00D77357" w:rsidRPr="0029606E" w:rsidDel="00164399">
          <w:delText>office of the CEO</w:delText>
        </w:r>
      </w:del>
      <w:ins w:id="3743" w:author="Author">
        <w:r w:rsidR="00164399">
          <w:t>Office of the CEO</w:t>
        </w:r>
      </w:ins>
      <w:r w:rsidR="00D77357" w:rsidRPr="0029606E">
        <w:t>.</w:t>
      </w:r>
    </w:p>
    <w:p w14:paraId="325DA2A1" w14:textId="77777777" w:rsidR="00D77357" w:rsidRPr="0029606E" w:rsidRDefault="002F18DD" w:rsidP="00D77357">
      <w:pPr>
        <w:pStyle w:val="BodyText"/>
      </w:pPr>
      <w:r w:rsidRPr="0029606E">
        <w:t xml:space="preserve">The secretariat </w:t>
      </w:r>
      <w:r w:rsidR="00D77357" w:rsidRPr="0029606E">
        <w:t xml:space="preserve">will contact any potential liaison organizations identified in the new work item proposal or in </w:t>
      </w:r>
      <w:r w:rsidR="003C11A1" w:rsidRPr="0029606E">
        <w:t>National Body</w:t>
      </w:r>
      <w:r w:rsidR="00D77357" w:rsidRPr="0029606E">
        <w:t xml:space="preserve"> comments thereon and will invite them to indicate whether they have an interest in the work and, if so, which category of liaison they would be interested in. Requests for liaison will be processed according to the existing procedures.</w:t>
      </w:r>
    </w:p>
    <w:p w14:paraId="4D34BAC7" w14:textId="1E28E33A" w:rsidR="00D77357" w:rsidRPr="0029606E" w:rsidRDefault="00D77357" w:rsidP="00030483">
      <w:pPr>
        <w:pStyle w:val="a2"/>
        <w:numPr>
          <w:ilvl w:val="1"/>
          <w:numId w:val="24"/>
        </w:numPr>
      </w:pPr>
      <w:bookmarkStart w:id="3744" w:name="_Ref227468140"/>
      <w:bookmarkStart w:id="3745" w:name="_Toc318972357"/>
      <w:bookmarkStart w:id="3746" w:name="_Toc323037447"/>
      <w:bookmarkStart w:id="3747" w:name="_Toc338243624"/>
      <w:bookmarkStart w:id="3748" w:name="_Toc354474302"/>
      <w:bookmarkStart w:id="3749" w:name="_Toc478053492"/>
      <w:bookmarkStart w:id="3750" w:name="_Toc69205157"/>
      <w:bookmarkStart w:id="3751" w:name="_Toc69205502"/>
      <w:bookmarkStart w:id="3752" w:name="_Toc69304194"/>
      <w:r w:rsidRPr="0029606E">
        <w:t>First meeting of a project committee</w:t>
      </w:r>
      <w:bookmarkEnd w:id="3744"/>
      <w:bookmarkEnd w:id="3745"/>
      <w:bookmarkEnd w:id="3746"/>
      <w:bookmarkEnd w:id="3747"/>
      <w:bookmarkEnd w:id="3748"/>
      <w:bookmarkEnd w:id="3749"/>
      <w:bookmarkEnd w:id="3750"/>
      <w:bookmarkEnd w:id="3751"/>
      <w:bookmarkEnd w:id="3752"/>
    </w:p>
    <w:p w14:paraId="7AEE3849" w14:textId="77777777" w:rsidR="00D77357" w:rsidRPr="0029606E" w:rsidRDefault="00D77357" w:rsidP="00D77357">
      <w:pPr>
        <w:pStyle w:val="BodyText"/>
      </w:pPr>
      <w:r w:rsidRPr="0029606E">
        <w:t>The procedure for calling a project committee meeting shall be carried out in accordance with Clause </w:t>
      </w:r>
      <w:r w:rsidRPr="0029606E">
        <w:fldChar w:fldCharType="begin" w:fldLock="1"/>
      </w:r>
      <w:r w:rsidRPr="0029606E">
        <w:instrText xml:space="preserve"> REF _Ref465567883 \r \h  \* MERGEFORMAT </w:instrText>
      </w:r>
      <w:r w:rsidRPr="0029606E">
        <w:fldChar w:fldCharType="separate"/>
      </w:r>
      <w:r w:rsidRPr="0029606E">
        <w:t>4</w:t>
      </w:r>
      <w:r w:rsidRPr="0029606E">
        <w:fldChar w:fldCharType="end"/>
      </w:r>
      <w:r w:rsidRPr="0029606E">
        <w:t>, with the exception that a six weeks' notice period may be used if the date of the first meeting was communicated at the time of submission of the proposal.</w:t>
      </w:r>
    </w:p>
    <w:p w14:paraId="1FF23A1D" w14:textId="7A3CF30D" w:rsidR="00D77357" w:rsidRPr="0029606E" w:rsidRDefault="00D77357" w:rsidP="00FA7B49">
      <w:pPr>
        <w:pStyle w:val="BodyText"/>
        <w:spacing w:after="220"/>
      </w:pPr>
      <w:r w:rsidRPr="0029606E">
        <w:t xml:space="preserve">The </w:t>
      </w:r>
      <w:del w:id="3753" w:author="Author">
        <w:r w:rsidRPr="0029606E" w:rsidDel="00627DBC">
          <w:delText>chair</w:delText>
        </w:r>
      </w:del>
      <w:ins w:id="3754" w:author="Author">
        <w:r w:rsidR="00627DBC">
          <w:t>Chair</w:t>
        </w:r>
      </w:ins>
      <w:r w:rsidRPr="0029606E">
        <w:t xml:space="preserve"> of the project committee shall be the </w:t>
      </w:r>
      <w:del w:id="3755" w:author="Author">
        <w:r w:rsidRPr="0029606E" w:rsidDel="00627DBC">
          <w:delText>project leader</w:delText>
        </w:r>
      </w:del>
      <w:ins w:id="3756" w:author="Author">
        <w:r w:rsidR="00627DBC">
          <w:t>Project Leader</w:t>
        </w:r>
      </w:ins>
      <w:r w:rsidRPr="0029606E">
        <w:t xml:space="preserve"> nominated in the new work item proposal or shall be nominated by the secretariat if no </w:t>
      </w:r>
      <w:del w:id="3757" w:author="Author">
        <w:r w:rsidRPr="0029606E" w:rsidDel="00627DBC">
          <w:delText>project leader</w:delText>
        </w:r>
      </w:del>
      <w:ins w:id="3758" w:author="Author">
        <w:r w:rsidR="00627DBC">
          <w:t>Project Leader</w:t>
        </w:r>
      </w:ins>
      <w:r w:rsidRPr="0029606E">
        <w:t xml:space="preserve"> was nominated in the new work item proposal.</w:t>
      </w:r>
    </w:p>
    <w:p w14:paraId="2AAC2C19" w14:textId="77777777" w:rsidR="00D77357" w:rsidRPr="0029606E" w:rsidRDefault="00D77357" w:rsidP="00D77357">
      <w:pPr>
        <w:pStyle w:val="BodyText"/>
      </w:pPr>
      <w:r w:rsidRPr="0029606E">
        <w:t>The first meeting shall confirm the scope of the new work item. In case revision is necessary (for purposes of clarification but not extension of the scope), the revised scope shall be submitted to the technical management board for approval. It shall also confirm the project plan and in ISO the development track and decide on any substructures needed to carry out the work.</w:t>
      </w:r>
    </w:p>
    <w:p w14:paraId="2A249273" w14:textId="77777777" w:rsidR="00D77357" w:rsidRPr="0029606E" w:rsidRDefault="00D77357" w:rsidP="00A32513">
      <w:pPr>
        <w:pStyle w:val="BodyText"/>
        <w:spacing w:after="220"/>
      </w:pPr>
      <w:r w:rsidRPr="0029606E">
        <w:t>If it is determined that the project needs to be subdivided to produce two or more publications, this is possible provided that the subdivisions of the work lie fully within the scope of the original new work item proposal. If not, a new work item will need to be prepared for consideration by the technical management board.</w:t>
      </w:r>
    </w:p>
    <w:p w14:paraId="581317AC" w14:textId="77777777" w:rsidR="00D77357" w:rsidRPr="0029606E" w:rsidRDefault="00D77357" w:rsidP="00D77357">
      <w:pPr>
        <w:pStyle w:val="Note"/>
      </w:pPr>
      <w:r w:rsidRPr="0029606E">
        <w:t>NOTE</w:t>
      </w:r>
      <w:r w:rsidRPr="0029606E">
        <w:tab/>
        <w:t>Project committees are exempted from the requirement to establish a strategic business plan.</w:t>
      </w:r>
    </w:p>
    <w:p w14:paraId="6F800FC7" w14:textId="4958A26C" w:rsidR="00D77357" w:rsidRPr="0029606E" w:rsidRDefault="00D77357" w:rsidP="00030483">
      <w:pPr>
        <w:pStyle w:val="a2"/>
        <w:numPr>
          <w:ilvl w:val="1"/>
          <w:numId w:val="24"/>
        </w:numPr>
      </w:pPr>
      <w:bookmarkStart w:id="3759" w:name="_Toc318972358"/>
      <w:bookmarkStart w:id="3760" w:name="_Toc323037448"/>
      <w:bookmarkStart w:id="3761" w:name="_Toc338243625"/>
      <w:bookmarkStart w:id="3762" w:name="_Toc354474303"/>
      <w:bookmarkStart w:id="3763" w:name="_Toc478053493"/>
      <w:bookmarkStart w:id="3764" w:name="_Toc69205158"/>
      <w:bookmarkStart w:id="3765" w:name="_Toc69205503"/>
      <w:bookmarkStart w:id="3766" w:name="_Toc69304195"/>
      <w:r w:rsidRPr="0029606E">
        <w:t>Preparatory stage</w:t>
      </w:r>
      <w:bookmarkEnd w:id="3759"/>
      <w:bookmarkEnd w:id="3760"/>
      <w:bookmarkEnd w:id="3761"/>
      <w:bookmarkEnd w:id="3762"/>
      <w:bookmarkEnd w:id="3763"/>
      <w:bookmarkEnd w:id="3764"/>
      <w:bookmarkEnd w:id="3765"/>
      <w:bookmarkEnd w:id="3766"/>
    </w:p>
    <w:p w14:paraId="1EEA2D85" w14:textId="77777777" w:rsidR="00D77357" w:rsidRPr="0029606E" w:rsidRDefault="00D77357" w:rsidP="00D77357">
      <w:pPr>
        <w:pStyle w:val="BodyText"/>
      </w:pPr>
      <w:r w:rsidRPr="0029606E">
        <w:t xml:space="preserve">The preparatory stage shall be carried out in accordance with </w:t>
      </w:r>
      <w:r w:rsidRPr="0029606E">
        <w:fldChar w:fldCharType="begin" w:fldLock="1"/>
      </w:r>
      <w:r w:rsidRPr="0029606E">
        <w:instrText xml:space="preserve"> REF _Ref509831654 \r \h  \* MERGEFORMAT </w:instrText>
      </w:r>
      <w:r w:rsidRPr="0029606E">
        <w:fldChar w:fldCharType="separate"/>
      </w:r>
      <w:r w:rsidRPr="0029606E">
        <w:t>2.4</w:t>
      </w:r>
      <w:r w:rsidRPr="0029606E">
        <w:fldChar w:fldCharType="end"/>
      </w:r>
      <w:r w:rsidRPr="0029606E">
        <w:t>.</w:t>
      </w:r>
    </w:p>
    <w:p w14:paraId="18E11445" w14:textId="6793332B" w:rsidR="00D77357" w:rsidRPr="0029606E" w:rsidRDefault="00D77357" w:rsidP="00030483">
      <w:pPr>
        <w:pStyle w:val="a2"/>
        <w:numPr>
          <w:ilvl w:val="1"/>
          <w:numId w:val="24"/>
        </w:numPr>
      </w:pPr>
      <w:bookmarkStart w:id="3767" w:name="_Toc318972359"/>
      <w:bookmarkStart w:id="3768" w:name="_Toc323037449"/>
      <w:bookmarkStart w:id="3769" w:name="_Toc338243626"/>
      <w:bookmarkStart w:id="3770" w:name="_Toc354474304"/>
      <w:bookmarkStart w:id="3771" w:name="_Toc478053494"/>
      <w:bookmarkStart w:id="3772" w:name="_Toc69205159"/>
      <w:bookmarkStart w:id="3773" w:name="_Toc69205504"/>
      <w:bookmarkStart w:id="3774" w:name="_Toc69304196"/>
      <w:r w:rsidRPr="0029606E">
        <w:t>Committee, enquiry, approval and publication stages</w:t>
      </w:r>
      <w:bookmarkEnd w:id="3767"/>
      <w:bookmarkEnd w:id="3768"/>
      <w:bookmarkEnd w:id="3769"/>
      <w:bookmarkEnd w:id="3770"/>
      <w:bookmarkEnd w:id="3771"/>
      <w:bookmarkEnd w:id="3772"/>
      <w:bookmarkEnd w:id="3773"/>
      <w:bookmarkEnd w:id="3774"/>
    </w:p>
    <w:p w14:paraId="0DD36373" w14:textId="77777777" w:rsidR="00D77357" w:rsidRPr="0029606E" w:rsidRDefault="00D77357" w:rsidP="00D77357">
      <w:pPr>
        <w:pStyle w:val="BodyText"/>
      </w:pPr>
      <w:r w:rsidRPr="0029606E">
        <w:t xml:space="preserve">The committee, enquiry, approval and publication stages shall be carried out in accordance with </w:t>
      </w:r>
      <w:r w:rsidRPr="0029606E">
        <w:fldChar w:fldCharType="begin" w:fldLock="1"/>
      </w:r>
      <w:r w:rsidRPr="0029606E">
        <w:instrText xml:space="preserve"> REF _Ref509831673 \r \h  \* MERGEFORMAT </w:instrText>
      </w:r>
      <w:r w:rsidRPr="0029606E">
        <w:fldChar w:fldCharType="separate"/>
      </w:r>
      <w:r w:rsidRPr="0029606E">
        <w:t>2.5</w:t>
      </w:r>
      <w:r w:rsidRPr="0029606E">
        <w:fldChar w:fldCharType="end"/>
      </w:r>
      <w:r w:rsidRPr="0029606E">
        <w:t xml:space="preserve"> to</w:t>
      </w:r>
      <w:r w:rsidR="00FA7B49" w:rsidRPr="0029606E">
        <w:t> </w:t>
      </w:r>
      <w:r w:rsidRPr="0029606E">
        <w:fldChar w:fldCharType="begin" w:fldLock="1"/>
      </w:r>
      <w:r w:rsidRPr="0029606E">
        <w:instrText xml:space="preserve"> REF _Ref509831722 \r \h  \* MERGEFORMAT </w:instrText>
      </w:r>
      <w:r w:rsidRPr="0029606E">
        <w:fldChar w:fldCharType="separate"/>
      </w:r>
      <w:r w:rsidRPr="0029606E">
        <w:t>2.8</w:t>
      </w:r>
      <w:r w:rsidRPr="0029606E">
        <w:fldChar w:fldCharType="end"/>
      </w:r>
      <w:r w:rsidRPr="0029606E">
        <w:t>.</w:t>
      </w:r>
    </w:p>
    <w:p w14:paraId="019AF817" w14:textId="25E92522" w:rsidR="00D77357" w:rsidRPr="0029606E" w:rsidRDefault="00D77357" w:rsidP="00030483">
      <w:pPr>
        <w:pStyle w:val="a2"/>
        <w:numPr>
          <w:ilvl w:val="1"/>
          <w:numId w:val="24"/>
        </w:numPr>
      </w:pPr>
      <w:bookmarkStart w:id="3775" w:name="_Toc318972360"/>
      <w:bookmarkStart w:id="3776" w:name="_Toc323037450"/>
      <w:bookmarkStart w:id="3777" w:name="_Toc338243627"/>
      <w:bookmarkStart w:id="3778" w:name="_Toc354474305"/>
      <w:bookmarkStart w:id="3779" w:name="_Toc478053495"/>
      <w:bookmarkStart w:id="3780" w:name="_Toc69205160"/>
      <w:bookmarkStart w:id="3781" w:name="_Toc69205505"/>
      <w:bookmarkStart w:id="3782" w:name="_Toc69304197"/>
      <w:r w:rsidRPr="0029606E">
        <w:t>Disbanding of a project committee</w:t>
      </w:r>
      <w:bookmarkEnd w:id="3775"/>
      <w:bookmarkEnd w:id="3776"/>
      <w:bookmarkEnd w:id="3777"/>
      <w:bookmarkEnd w:id="3778"/>
      <w:bookmarkEnd w:id="3779"/>
      <w:bookmarkEnd w:id="3780"/>
      <w:bookmarkEnd w:id="3781"/>
      <w:bookmarkEnd w:id="3782"/>
    </w:p>
    <w:p w14:paraId="312C3E82" w14:textId="77777777" w:rsidR="00D77357" w:rsidRPr="0029606E" w:rsidRDefault="00D77357" w:rsidP="00D77357">
      <w:pPr>
        <w:pStyle w:val="BodyText"/>
      </w:pPr>
      <w:r w:rsidRPr="0029606E">
        <w:t>Once the standard(s) is/are published, the project committee shall be disbanded.</w:t>
      </w:r>
    </w:p>
    <w:p w14:paraId="0966C4E4" w14:textId="4E998F94" w:rsidR="00D77357" w:rsidRPr="0029606E" w:rsidRDefault="00D77357" w:rsidP="00030483">
      <w:pPr>
        <w:pStyle w:val="a2"/>
        <w:numPr>
          <w:ilvl w:val="1"/>
          <w:numId w:val="24"/>
        </w:numPr>
      </w:pPr>
      <w:bookmarkStart w:id="3783" w:name="_Toc318972361"/>
      <w:bookmarkStart w:id="3784" w:name="_Ref318977328"/>
      <w:bookmarkStart w:id="3785" w:name="_Toc323037451"/>
      <w:bookmarkStart w:id="3786" w:name="_Toc338243628"/>
      <w:bookmarkStart w:id="3787" w:name="_Toc354474306"/>
      <w:bookmarkStart w:id="3788" w:name="_Toc478053496"/>
      <w:bookmarkStart w:id="3789" w:name="_Toc69205161"/>
      <w:bookmarkStart w:id="3790" w:name="_Toc69205506"/>
      <w:bookmarkStart w:id="3791" w:name="_Toc69304198"/>
      <w:r w:rsidRPr="0029606E">
        <w:t>Maintenance of standard(s) prepared by a project committee</w:t>
      </w:r>
      <w:bookmarkEnd w:id="3783"/>
      <w:bookmarkEnd w:id="3784"/>
      <w:bookmarkEnd w:id="3785"/>
      <w:bookmarkEnd w:id="3786"/>
      <w:bookmarkEnd w:id="3787"/>
      <w:bookmarkEnd w:id="3788"/>
      <w:bookmarkEnd w:id="3789"/>
      <w:bookmarkEnd w:id="3790"/>
      <w:bookmarkEnd w:id="3791"/>
    </w:p>
    <w:p w14:paraId="469C1EA1" w14:textId="5EF47BD5" w:rsidR="00D77357" w:rsidRPr="0029606E" w:rsidRDefault="00D77357" w:rsidP="00D77357">
      <w:pPr>
        <w:pStyle w:val="BodyText"/>
      </w:pPr>
      <w:r w:rsidRPr="0029606E">
        <w:t xml:space="preserve">The </w:t>
      </w:r>
      <w:r w:rsidR="003C11A1" w:rsidRPr="0029606E">
        <w:t>National Body</w:t>
      </w:r>
      <w:r w:rsidRPr="0029606E">
        <w:t xml:space="preserve"> which held the secretariat shall assume responsibility for the maintenance of the standard(s) according to the procedures given in </w:t>
      </w:r>
      <w:r w:rsidRPr="0029606E">
        <w:fldChar w:fldCharType="begin" w:fldLock="1"/>
      </w:r>
      <w:r w:rsidRPr="0029606E">
        <w:instrText xml:space="preserve"> REF _Ref227468272 \r \h  \* MERGEFORMAT </w:instrText>
      </w:r>
      <w:r w:rsidRPr="0029606E">
        <w:fldChar w:fldCharType="separate"/>
      </w:r>
      <w:r w:rsidRPr="0029606E">
        <w:t>2.9</w:t>
      </w:r>
      <w:r w:rsidRPr="0029606E">
        <w:fldChar w:fldCharType="end"/>
      </w:r>
      <w:r w:rsidRPr="0029606E">
        <w:t xml:space="preserve"> unless the project committee has been transformed into a technical committee (see </w:t>
      </w:r>
      <w:r w:rsidRPr="0029606E">
        <w:fldChar w:fldCharType="begin" w:fldLock="1"/>
      </w:r>
      <w:r w:rsidRPr="0029606E">
        <w:instrText xml:space="preserve"> REF _Ref227466245 \r \h  \* MERGEFORMAT </w:instrText>
      </w:r>
      <w:r w:rsidRPr="0029606E">
        <w:fldChar w:fldCharType="separate"/>
      </w:r>
      <w:r w:rsidRPr="0029606E">
        <w:t>1.10</w:t>
      </w:r>
      <w:r w:rsidRPr="0029606E">
        <w:fldChar w:fldCharType="end"/>
      </w:r>
      <w:r w:rsidRPr="0029606E">
        <w:t xml:space="preserve">) in which case the technical committee shall be given the responsibility for the maintenance of the </w:t>
      </w:r>
      <w:del w:id="3792" w:author="Author">
        <w:r w:rsidRPr="0029606E" w:rsidDel="00AB38E9">
          <w:delText>standard.</w:delText>
        </w:r>
      </w:del>
      <w:ins w:id="3793" w:author="Author">
        <w:r w:rsidR="00AB38E9">
          <w:t>document.</w:t>
        </w:r>
      </w:ins>
    </w:p>
    <w:p w14:paraId="525C17C4" w14:textId="130CFE99" w:rsidR="001E7FFA" w:rsidRPr="0029606E" w:rsidRDefault="001E7FFA" w:rsidP="00030483">
      <w:pPr>
        <w:pStyle w:val="ANNEX"/>
        <w:numPr>
          <w:ilvl w:val="0"/>
          <w:numId w:val="19"/>
        </w:numPr>
        <w:autoSpaceDE w:val="0"/>
        <w:autoSpaceDN w:val="0"/>
        <w:adjustRightInd w:val="0"/>
        <w:rPr>
          <w:szCs w:val="24"/>
        </w:rPr>
      </w:pPr>
      <w:r w:rsidRPr="0029606E">
        <w:rPr>
          <w:b w:val="0"/>
          <w:szCs w:val="24"/>
        </w:rPr>
        <w:br/>
      </w:r>
      <w:bookmarkStart w:id="3794" w:name="_Toc69304199"/>
      <w:r w:rsidRPr="0029606E">
        <w:rPr>
          <w:b w:val="0"/>
          <w:szCs w:val="24"/>
        </w:rPr>
        <w:t>(</w:t>
      </w:r>
      <w:r w:rsidRPr="0029606E">
        <w:rPr>
          <w:b w:val="0"/>
          <w:bCs/>
        </w:rPr>
        <w:t>normative</w:t>
      </w:r>
      <w:r w:rsidRPr="0029606E">
        <w:rPr>
          <w:b w:val="0"/>
          <w:szCs w:val="24"/>
        </w:rPr>
        <w:t>)</w:t>
      </w:r>
      <w:r w:rsidRPr="0029606E">
        <w:rPr>
          <w:b w:val="0"/>
          <w:szCs w:val="24"/>
        </w:rPr>
        <w:br/>
      </w:r>
      <w:r w:rsidRPr="0029606E">
        <w:rPr>
          <w:b w:val="0"/>
          <w:szCs w:val="24"/>
        </w:rPr>
        <w:br/>
      </w:r>
      <w:r w:rsidRPr="0029606E">
        <w:rPr>
          <w:rStyle w:val="zzzHighlight0"/>
          <w:shd w:val="clear" w:color="auto" w:fill="auto"/>
        </w:rPr>
        <w:t>Selection criteria for people leading the technical work</w:t>
      </w:r>
      <w:bookmarkEnd w:id="3794"/>
    </w:p>
    <w:p w14:paraId="24B4A449" w14:textId="77777777" w:rsidR="00516288" w:rsidRPr="0029606E" w:rsidRDefault="00516288" w:rsidP="00516288">
      <w:pPr>
        <w:pStyle w:val="a2"/>
        <w:numPr>
          <w:ilvl w:val="0"/>
          <w:numId w:val="0"/>
        </w:numPr>
      </w:pPr>
      <w:bookmarkStart w:id="3795" w:name="_Toc69205163"/>
      <w:bookmarkStart w:id="3796" w:name="_Toc69205508"/>
      <w:bookmarkStart w:id="3797" w:name="_Toc69304200"/>
      <w:bookmarkStart w:id="3798" w:name="_Toc320542935"/>
      <w:bookmarkStart w:id="3799" w:name="_Toc323556587"/>
      <w:bookmarkStart w:id="3800" w:name="_Toc354474307"/>
      <w:bookmarkStart w:id="3801" w:name="_Toc478053497"/>
      <w:r w:rsidRPr="0029606E">
        <w:t>L.1</w:t>
      </w:r>
      <w:r w:rsidRPr="0029606E">
        <w:tab/>
        <w:t>Obligations of member bodies</w:t>
      </w:r>
      <w:bookmarkEnd w:id="3795"/>
      <w:bookmarkEnd w:id="3796"/>
      <w:bookmarkEnd w:id="3797"/>
    </w:p>
    <w:p w14:paraId="410F4675" w14:textId="270DD3C5" w:rsidR="00516288" w:rsidRPr="0029606E" w:rsidRDefault="00516288" w:rsidP="00516288">
      <w:pPr>
        <w:pStyle w:val="BodyText"/>
      </w:pPr>
      <w:r w:rsidRPr="0029606E">
        <w:t xml:space="preserve">Member bodies are responsible for ensuring that candidates for leadership positions (i.e. </w:t>
      </w:r>
      <w:del w:id="3802" w:author="Author">
        <w:r w:rsidRPr="0029606E" w:rsidDel="00627DBC">
          <w:delText>chair</w:delText>
        </w:r>
      </w:del>
      <w:ins w:id="3803" w:author="Author">
        <w:r w:rsidR="00627DBC">
          <w:t>Chair</w:t>
        </w:r>
      </w:ins>
      <w:r w:rsidRPr="0029606E">
        <w:t xml:space="preserve">s, </w:t>
      </w:r>
      <w:del w:id="3804" w:author="Author">
        <w:r w:rsidRPr="0029606E" w:rsidDel="00627DBC">
          <w:delText>convenor</w:delText>
        </w:r>
      </w:del>
      <w:ins w:id="3805" w:author="Author">
        <w:r w:rsidR="00627DBC">
          <w:t>Convenor</w:t>
        </w:r>
      </w:ins>
      <w:r w:rsidRPr="0029606E">
        <w:t xml:space="preserve">s, and </w:t>
      </w:r>
      <w:del w:id="3806" w:author="Author">
        <w:r w:rsidRPr="0029606E" w:rsidDel="00BA01B9">
          <w:delText>secretaries</w:delText>
        </w:r>
      </w:del>
      <w:ins w:id="3807" w:author="Author">
        <w:r w:rsidR="00BA01B9">
          <w:t>Secretaries/Committee Managers</w:t>
        </w:r>
      </w:ins>
      <w:r w:rsidRPr="0029606E">
        <w:t xml:space="preserve">) meet the requirements contained in L.3. Member bodies are also responsible for ensuring that any gaps in skills or knowledge of the selected leaders, as well as </w:t>
      </w:r>
      <w:del w:id="3808" w:author="Author">
        <w:r w:rsidRPr="0029606E" w:rsidDel="00976EF7">
          <w:delText>expert</w:delText>
        </w:r>
      </w:del>
      <w:ins w:id="3809" w:author="Author">
        <w:r w:rsidR="00976EF7">
          <w:t>Expert</w:t>
        </w:r>
      </w:ins>
      <w:r w:rsidRPr="0029606E">
        <w:t>s, are identified and filled through ongoing training.</w:t>
      </w:r>
    </w:p>
    <w:p w14:paraId="020ECA5A" w14:textId="77777777" w:rsidR="00516288" w:rsidRPr="0029606E" w:rsidRDefault="00516288" w:rsidP="00516288">
      <w:pPr>
        <w:pStyle w:val="a2"/>
        <w:numPr>
          <w:ilvl w:val="0"/>
          <w:numId w:val="0"/>
        </w:numPr>
      </w:pPr>
      <w:bookmarkStart w:id="3810" w:name="_Toc69205164"/>
      <w:bookmarkStart w:id="3811" w:name="_Toc69205509"/>
      <w:bookmarkStart w:id="3812" w:name="_Toc69304201"/>
      <w:r w:rsidRPr="0029606E">
        <w:t>L.2</w:t>
      </w:r>
      <w:r w:rsidRPr="0029606E">
        <w:tab/>
        <w:t>Resources available to fill gaps in skills or knowledge</w:t>
      </w:r>
      <w:bookmarkEnd w:id="3810"/>
      <w:bookmarkEnd w:id="3811"/>
      <w:bookmarkEnd w:id="3812"/>
    </w:p>
    <w:p w14:paraId="0C759BFD" w14:textId="77777777" w:rsidR="00516288" w:rsidRPr="0029606E" w:rsidRDefault="00516288" w:rsidP="00516288">
      <w:pPr>
        <w:pStyle w:val="BodyText"/>
        <w:keepNext/>
      </w:pPr>
      <w:r w:rsidRPr="0029606E">
        <w:t>A number of resources are available to help member bodies fill any identified gaps in skills or knowledge:</w:t>
      </w:r>
    </w:p>
    <w:p w14:paraId="16EE02B8" w14:textId="11ECCD5C" w:rsidR="00516288" w:rsidRPr="0029606E" w:rsidRDefault="00516288" w:rsidP="00516288">
      <w:pPr>
        <w:pStyle w:val="ListContinue1"/>
      </w:pPr>
      <w:r w:rsidRPr="0029606E">
        <w:t>—</w:t>
      </w:r>
      <w:r w:rsidRPr="0029606E">
        <w:tab/>
        <w:t xml:space="preserve">Training and other materials are available from the ISO Central Secretariat or IEC </w:t>
      </w:r>
      <w:del w:id="3813" w:author="Author">
        <w:r w:rsidRPr="0029606E" w:rsidDel="001309A3">
          <w:delText>Central Office</w:delText>
        </w:r>
      </w:del>
      <w:ins w:id="3814" w:author="Author">
        <w:r w:rsidR="001309A3">
          <w:t>Secretariat</w:t>
        </w:r>
      </w:ins>
      <w:r w:rsidRPr="0029606E">
        <w:t xml:space="preserve"> to ensure the effectiveness of the various roles in conducting/attending meetings, including understanding key concepts.</w:t>
      </w:r>
    </w:p>
    <w:p w14:paraId="43EB1417" w14:textId="0B5FC1F2" w:rsidR="00516288" w:rsidRPr="0029606E" w:rsidRDefault="00516288" w:rsidP="00516288">
      <w:pPr>
        <w:pStyle w:val="ListContinue1"/>
      </w:pPr>
      <w:r w:rsidRPr="0029606E">
        <w:t>—</w:t>
      </w:r>
      <w:r w:rsidRPr="0029606E">
        <w:tab/>
        <w:t xml:space="preserve">To help train </w:t>
      </w:r>
      <w:del w:id="3815" w:author="Author">
        <w:r w:rsidRPr="0029606E" w:rsidDel="00976EF7">
          <w:delText>expert</w:delText>
        </w:r>
      </w:del>
      <w:ins w:id="3816" w:author="Author">
        <w:r w:rsidR="00976EF7">
          <w:t>Expert</w:t>
        </w:r>
      </w:ins>
      <w:r w:rsidRPr="0029606E">
        <w:t>s, it may be useful to schedule committee pre-sessions and information on existing resources before or in conjunction with committee plenaries.</w:t>
      </w:r>
    </w:p>
    <w:p w14:paraId="2C6E9D59" w14:textId="5EE4D5E1" w:rsidR="00516288" w:rsidRPr="0029606E" w:rsidRDefault="00516288" w:rsidP="00516288">
      <w:pPr>
        <w:pStyle w:val="ListContinue1"/>
      </w:pPr>
      <w:r w:rsidRPr="0029606E">
        <w:t>—</w:t>
      </w:r>
      <w:r w:rsidRPr="0029606E">
        <w:tab/>
        <w:t xml:space="preserve">The support of the Technical Programme Manager or Technical Officer, particularly in the case of new committees, is available to train leaders and </w:t>
      </w:r>
      <w:del w:id="3817" w:author="Author">
        <w:r w:rsidRPr="0029606E" w:rsidDel="00976EF7">
          <w:delText>expert</w:delText>
        </w:r>
      </w:del>
      <w:ins w:id="3818" w:author="Author">
        <w:r w:rsidR="00976EF7">
          <w:t>Expert</w:t>
        </w:r>
      </w:ins>
      <w:r w:rsidRPr="0029606E">
        <w:t>s. In the case of new committees, the Technical Programme Manager or Technical Officer should attend the first meeting to provide an overall introduction of ISO or IEC and its processes.</w:t>
      </w:r>
    </w:p>
    <w:p w14:paraId="2A97192E" w14:textId="77777777" w:rsidR="00516288" w:rsidRPr="0029606E" w:rsidRDefault="00516288" w:rsidP="00516288">
      <w:pPr>
        <w:pStyle w:val="ListContinue1"/>
      </w:pPr>
      <w:r w:rsidRPr="0029606E">
        <w:t>—</w:t>
      </w:r>
      <w:r w:rsidRPr="0029606E">
        <w:tab/>
        <w:t>In ISO Exchange programmes could also be organized between member bodies or with the ISO Central Secretariat. Member bodies may also wish to consider twinnings.</w:t>
      </w:r>
    </w:p>
    <w:p w14:paraId="01ADB5E2" w14:textId="77777777" w:rsidR="00516288" w:rsidRPr="0029606E" w:rsidRDefault="00516288" w:rsidP="00516288">
      <w:pPr>
        <w:pStyle w:val="ListContinue1"/>
      </w:pPr>
      <w:r w:rsidRPr="0029606E">
        <w:t>—</w:t>
      </w:r>
      <w:r w:rsidRPr="0029606E">
        <w:tab/>
        <w:t>The services of an external facilitator for coaching and training could be considered as one of the options to assist the committee leadership to develop specific skills, such as the skills needed to run effective meetings, general leadership skills, etc.</w:t>
      </w:r>
    </w:p>
    <w:p w14:paraId="00274D1D" w14:textId="77777777" w:rsidR="00516288" w:rsidRPr="0029606E" w:rsidRDefault="00516288" w:rsidP="00516288">
      <w:pPr>
        <w:pStyle w:val="a2"/>
        <w:numPr>
          <w:ilvl w:val="0"/>
          <w:numId w:val="0"/>
        </w:numPr>
      </w:pPr>
      <w:bookmarkStart w:id="3819" w:name="_Toc69205165"/>
      <w:bookmarkStart w:id="3820" w:name="_Toc69205510"/>
      <w:bookmarkStart w:id="3821" w:name="_Toc69304202"/>
      <w:r w:rsidRPr="0029606E">
        <w:t>L.3</w:t>
      </w:r>
      <w:r w:rsidRPr="0029606E">
        <w:tab/>
        <w:t>Selection Criteria for people leading the technical work</w:t>
      </w:r>
      <w:bookmarkEnd w:id="3819"/>
      <w:bookmarkEnd w:id="3820"/>
      <w:bookmarkEnd w:id="3821"/>
    </w:p>
    <w:p w14:paraId="7EC5F2E1" w14:textId="0B65A425" w:rsidR="00516288" w:rsidRPr="0029606E" w:rsidRDefault="00516288" w:rsidP="00516288">
      <w:pPr>
        <w:pStyle w:val="BodyText"/>
      </w:pPr>
      <w:r w:rsidRPr="0029606E">
        <w:t>The success of any committee or working group is dependent on its leadership. This selection criteria applies to committee</w:t>
      </w:r>
      <w:r w:rsidRPr="0029606E">
        <w:rPr>
          <w:vertAlign w:val="superscript"/>
        </w:rPr>
        <w:t> </w:t>
      </w:r>
      <w:r w:rsidRPr="0029606E">
        <w:t xml:space="preserve"> </w:t>
      </w:r>
      <w:del w:id="3822" w:author="Author">
        <w:r w:rsidRPr="0029606E" w:rsidDel="00627DBC">
          <w:delText>chair</w:delText>
        </w:r>
      </w:del>
      <w:ins w:id="3823" w:author="Author">
        <w:r w:rsidR="00627DBC">
          <w:t>Chair</w:t>
        </w:r>
      </w:ins>
      <w:r w:rsidRPr="0029606E">
        <w:t xml:space="preserve">s, working group </w:t>
      </w:r>
      <w:del w:id="3824" w:author="Author">
        <w:r w:rsidRPr="0029606E" w:rsidDel="00627DBC">
          <w:delText>convenor</w:delText>
        </w:r>
      </w:del>
      <w:ins w:id="3825" w:author="Author">
        <w:r w:rsidR="00627DBC">
          <w:t>Convenor</w:t>
        </w:r>
      </w:ins>
      <w:r w:rsidRPr="0029606E">
        <w:t xml:space="preserve">s and </w:t>
      </w:r>
      <w:del w:id="3826" w:author="Author">
        <w:r w:rsidRPr="0029606E" w:rsidDel="00BA01B9">
          <w:delText>committee</w:delText>
        </w:r>
      </w:del>
      <w:r w:rsidRPr="0029606E">
        <w:t xml:space="preserve"> </w:t>
      </w:r>
      <w:del w:id="3827" w:author="Author">
        <w:r w:rsidRPr="0029606E" w:rsidDel="00BA01B9">
          <w:delText>secretaries</w:delText>
        </w:r>
      </w:del>
      <w:ins w:id="3828" w:author="Author">
        <w:r w:rsidR="00BA01B9">
          <w:t>Secretaries/Committee Managers</w:t>
        </w:r>
      </w:ins>
      <w:r w:rsidRPr="0029606E">
        <w:t xml:space="preserve">. Members bodies are therefore required to apply this criteria when nominating people to these roles in order to ensure that the new </w:t>
      </w:r>
      <w:hyperlink r:id="rId42" w:history="1">
        <w:r w:rsidRPr="0029606E">
          <w:rPr>
            <w:rStyle w:val="Hyperlink"/>
            <w:lang w:val="en-GB"/>
          </w:rPr>
          <w:t>ISO Code of Conduct for the technical work</w:t>
        </w:r>
      </w:hyperlink>
      <w:r w:rsidRPr="0029606E">
        <w:t xml:space="preserve"> or </w:t>
      </w:r>
      <w:ins w:id="3829" w:author="Author">
        <w:r w:rsidR="009F149E">
          <w:fldChar w:fldCharType="begin"/>
        </w:r>
        <w:r w:rsidR="009F149E">
          <w:instrText xml:space="preserve"> HYPERLINK "https://www.iec.ch/basecamp/iec-code-conduct-technical-work" </w:instrText>
        </w:r>
        <w:r w:rsidR="009F149E">
          <w:fldChar w:fldCharType="separate"/>
        </w:r>
        <w:r w:rsidRPr="009F149E">
          <w:rPr>
            <w:rStyle w:val="Hyperlink"/>
            <w:lang w:val="en-GB"/>
          </w:rPr>
          <w:t>IEC Code of Conduct</w:t>
        </w:r>
        <w:r w:rsidR="009F149E">
          <w:fldChar w:fldCharType="end"/>
        </w:r>
      </w:ins>
      <w:r w:rsidRPr="0029606E">
        <w:t xml:space="preserve"> is upheld and that the ISO/IEC Directives are correctly applied.</w:t>
      </w:r>
    </w:p>
    <w:p w14:paraId="0B038C0F" w14:textId="3721D5E2" w:rsidR="00516288" w:rsidRPr="0029606E" w:rsidRDefault="00516288" w:rsidP="00516288">
      <w:pPr>
        <w:pStyle w:val="a3"/>
        <w:numPr>
          <w:ilvl w:val="0"/>
          <w:numId w:val="0"/>
        </w:numPr>
      </w:pPr>
      <w:bookmarkStart w:id="3830" w:name="_Toc69205166"/>
      <w:bookmarkStart w:id="3831" w:name="_Toc69205511"/>
      <w:bookmarkStart w:id="3832" w:name="_Toc69215412"/>
      <w:bookmarkStart w:id="3833" w:name="_Toc69304203"/>
      <w:r w:rsidRPr="0029606E">
        <w:t>L.3.1</w:t>
      </w:r>
      <w:r w:rsidRPr="0029606E">
        <w:tab/>
        <w:t xml:space="preserve">Chairs and </w:t>
      </w:r>
      <w:del w:id="3834" w:author="Author">
        <w:r w:rsidRPr="0029606E" w:rsidDel="00627DBC">
          <w:delText>convenor</w:delText>
        </w:r>
      </w:del>
      <w:ins w:id="3835" w:author="Author">
        <w:r w:rsidR="00627DBC">
          <w:t>Convenor</w:t>
        </w:r>
      </w:ins>
      <w:r w:rsidRPr="0029606E">
        <w:t>s</w:t>
      </w:r>
      <w:bookmarkEnd w:id="3830"/>
      <w:bookmarkEnd w:id="3831"/>
      <w:bookmarkEnd w:id="3832"/>
      <w:bookmarkEnd w:id="3833"/>
    </w:p>
    <w:p w14:paraId="2220DB84" w14:textId="0F7D0B29" w:rsidR="00516288" w:rsidRPr="0029606E" w:rsidRDefault="00516288" w:rsidP="00516288">
      <w:pPr>
        <w:pStyle w:val="a4"/>
        <w:numPr>
          <w:ilvl w:val="0"/>
          <w:numId w:val="0"/>
        </w:numPr>
      </w:pPr>
      <w:bookmarkStart w:id="3836" w:name="_Toc69205167"/>
      <w:bookmarkStart w:id="3837" w:name="_Toc69205512"/>
      <w:bookmarkStart w:id="3838" w:name="_Toc69215413"/>
      <w:bookmarkStart w:id="3839" w:name="_Toc69304204"/>
      <w:r w:rsidRPr="0029606E">
        <w:t>L.3.1.1</w:t>
      </w:r>
      <w:r w:rsidRPr="0029606E">
        <w:tab/>
        <w:t xml:space="preserve">Competencies and attributes of good </w:t>
      </w:r>
      <w:del w:id="3840" w:author="Author">
        <w:r w:rsidRPr="0029606E" w:rsidDel="00627DBC">
          <w:delText>chair</w:delText>
        </w:r>
      </w:del>
      <w:ins w:id="3841" w:author="Author">
        <w:r w:rsidR="00627DBC">
          <w:t>Chair</w:t>
        </w:r>
      </w:ins>
      <w:r w:rsidRPr="0029606E">
        <w:t xml:space="preserve">s and </w:t>
      </w:r>
      <w:del w:id="3842" w:author="Author">
        <w:r w:rsidRPr="0029606E" w:rsidDel="00627DBC">
          <w:delText>convenor</w:delText>
        </w:r>
      </w:del>
      <w:ins w:id="3843" w:author="Author">
        <w:r w:rsidR="00627DBC">
          <w:t>Convenor</w:t>
        </w:r>
      </w:ins>
      <w:r w:rsidRPr="0029606E">
        <w:t>s:</w:t>
      </w:r>
      <w:bookmarkEnd w:id="3836"/>
      <w:bookmarkEnd w:id="3837"/>
      <w:bookmarkEnd w:id="3838"/>
      <w:bookmarkEnd w:id="3839"/>
    </w:p>
    <w:p w14:paraId="6192160B" w14:textId="77777777" w:rsidR="00516288" w:rsidRPr="0029606E" w:rsidRDefault="00516288" w:rsidP="00516288">
      <w:pPr>
        <w:pStyle w:val="ListContinue1"/>
      </w:pPr>
      <w:r w:rsidRPr="0029606E">
        <w:t>—</w:t>
      </w:r>
      <w:r w:rsidRPr="0029606E">
        <w:tab/>
        <w:t>existing role and good reputation in the sector</w:t>
      </w:r>
    </w:p>
    <w:p w14:paraId="3C647B96" w14:textId="77777777" w:rsidR="00516288" w:rsidRPr="0029606E" w:rsidRDefault="00516288" w:rsidP="00516288">
      <w:pPr>
        <w:pStyle w:val="ListContinue1"/>
      </w:pPr>
      <w:r w:rsidRPr="0029606E">
        <w:t>—</w:t>
      </w:r>
      <w:r w:rsidRPr="0029606E">
        <w:tab/>
        <w:t>relevant professional experience with previous experience of chairmanship</w:t>
      </w:r>
    </w:p>
    <w:p w14:paraId="75E6104A" w14:textId="43B65B78" w:rsidR="00516288" w:rsidRPr="0029606E" w:rsidRDefault="00516288" w:rsidP="00516288">
      <w:pPr>
        <w:pStyle w:val="ListContinue1"/>
      </w:pPr>
      <w:r w:rsidRPr="0029606E">
        <w:t>—</w:t>
      </w:r>
      <w:r w:rsidRPr="0029606E">
        <w:tab/>
        <w:t xml:space="preserve">lead and inspire delegates and </w:t>
      </w:r>
      <w:del w:id="3844" w:author="Author">
        <w:r w:rsidRPr="0029606E" w:rsidDel="00976EF7">
          <w:delText>expert</w:delText>
        </w:r>
      </w:del>
      <w:ins w:id="3845" w:author="Author">
        <w:r w:rsidR="00976EF7">
          <w:t>Expert</w:t>
        </w:r>
      </w:ins>
      <w:r w:rsidRPr="0029606E">
        <w:t>s from the sector towards consensus</w:t>
      </w:r>
    </w:p>
    <w:p w14:paraId="160BEF2E" w14:textId="77777777" w:rsidR="00516288" w:rsidRPr="0029606E" w:rsidRDefault="00516288" w:rsidP="00516288">
      <w:pPr>
        <w:pStyle w:val="ListContinue1"/>
      </w:pPr>
      <w:r w:rsidRPr="0029606E">
        <w:t>—</w:t>
      </w:r>
      <w:r w:rsidRPr="0029606E">
        <w:tab/>
        <w:t>understand the international nature of standardization work and its resulting benefits</w:t>
      </w:r>
    </w:p>
    <w:p w14:paraId="62E37AC5" w14:textId="77777777" w:rsidR="00516288" w:rsidRPr="0029606E" w:rsidRDefault="00516288" w:rsidP="00516288">
      <w:pPr>
        <w:pStyle w:val="ListContinue1"/>
      </w:pPr>
      <w:r w:rsidRPr="0029606E">
        <w:t>—</w:t>
      </w:r>
      <w:r w:rsidRPr="0029606E">
        <w:tab/>
        <w:t>commit time and resources to their role</w:t>
      </w:r>
    </w:p>
    <w:p w14:paraId="4BE9C736" w14:textId="77777777" w:rsidR="00516288" w:rsidRPr="0029606E" w:rsidRDefault="00516288" w:rsidP="00516288">
      <w:pPr>
        <w:pStyle w:val="ListContinue1"/>
      </w:pPr>
      <w:r w:rsidRPr="0029606E">
        <w:t>—</w:t>
      </w:r>
      <w:r w:rsidRPr="0029606E">
        <w:tab/>
        <w:t>develop solutions through innovative and creative thinking in a consensus environment</w:t>
      </w:r>
    </w:p>
    <w:p w14:paraId="628C2ED1" w14:textId="77777777" w:rsidR="00516288" w:rsidRPr="0029606E" w:rsidRDefault="00516288" w:rsidP="00516288">
      <w:pPr>
        <w:pStyle w:val="ListContinue1"/>
      </w:pPr>
      <w:r w:rsidRPr="0029606E">
        <w:t>—</w:t>
      </w:r>
      <w:r w:rsidRPr="0029606E">
        <w:tab/>
        <w:t>act proactively and communicate diplomatically</w:t>
      </w:r>
    </w:p>
    <w:p w14:paraId="36ECFDB7" w14:textId="5622B048" w:rsidR="00516288" w:rsidRPr="0029606E" w:rsidRDefault="00516288" w:rsidP="00516288">
      <w:pPr>
        <w:pStyle w:val="ListContinue1"/>
      </w:pPr>
      <w:r w:rsidRPr="0029606E">
        <w:t>—</w:t>
      </w:r>
      <w:r w:rsidRPr="0029606E">
        <w:tab/>
        <w:t xml:space="preserve">foster and value cooperation with other ISO and IEC </w:t>
      </w:r>
      <w:del w:id="3846" w:author="Author">
        <w:r w:rsidRPr="0029606E" w:rsidDel="00FE7A4A">
          <w:delText>Committee</w:delText>
        </w:r>
      </w:del>
      <w:ins w:id="3847" w:author="Author">
        <w:r w:rsidR="00FE7A4A">
          <w:t>committee</w:t>
        </w:r>
      </w:ins>
      <w:r w:rsidRPr="0029606E">
        <w:t>s and partners including those from regulatory bodies</w:t>
      </w:r>
    </w:p>
    <w:p w14:paraId="3CCE1DA3" w14:textId="77777777" w:rsidR="00516288" w:rsidRPr="0029606E" w:rsidRDefault="00516288" w:rsidP="00516288">
      <w:pPr>
        <w:pStyle w:val="ListContinue1"/>
      </w:pPr>
      <w:r w:rsidRPr="0029606E">
        <w:t>—</w:t>
      </w:r>
      <w:r w:rsidRPr="0029606E">
        <w:tab/>
        <w:t>act in a purely international capacity</w:t>
      </w:r>
    </w:p>
    <w:p w14:paraId="4A53CCFB" w14:textId="6AE5F97A" w:rsidR="00516288" w:rsidRPr="0029606E" w:rsidRDefault="00516288" w:rsidP="00516288">
      <w:pPr>
        <w:pStyle w:val="a4"/>
        <w:numPr>
          <w:ilvl w:val="0"/>
          <w:numId w:val="0"/>
        </w:numPr>
      </w:pPr>
      <w:bookmarkStart w:id="3848" w:name="_Toc69205168"/>
      <w:bookmarkStart w:id="3849" w:name="_Toc69205513"/>
      <w:bookmarkStart w:id="3850" w:name="_Toc69215414"/>
      <w:bookmarkStart w:id="3851" w:name="_Toc69304205"/>
      <w:r w:rsidRPr="0029606E">
        <w:t>L.3.1.2</w:t>
      </w:r>
      <w:r w:rsidRPr="0029606E">
        <w:tab/>
        <w:t xml:space="preserve">Job specification for </w:t>
      </w:r>
      <w:del w:id="3852" w:author="Author">
        <w:r w:rsidRPr="0029606E" w:rsidDel="00627DBC">
          <w:delText>chair</w:delText>
        </w:r>
      </w:del>
      <w:ins w:id="3853" w:author="Author">
        <w:r w:rsidR="00627DBC">
          <w:t>Chair</w:t>
        </w:r>
      </w:ins>
      <w:r w:rsidRPr="0029606E">
        <w:t xml:space="preserve">s and </w:t>
      </w:r>
      <w:del w:id="3854" w:author="Author">
        <w:r w:rsidRPr="0029606E" w:rsidDel="00627DBC">
          <w:delText>convenor</w:delText>
        </w:r>
      </w:del>
      <w:ins w:id="3855" w:author="Author">
        <w:r w:rsidR="00627DBC">
          <w:t>Convenor</w:t>
        </w:r>
      </w:ins>
      <w:r w:rsidRPr="0029606E">
        <w:t>s:</w:t>
      </w:r>
      <w:bookmarkEnd w:id="3848"/>
      <w:bookmarkEnd w:id="3849"/>
      <w:bookmarkEnd w:id="3850"/>
      <w:bookmarkEnd w:id="3851"/>
    </w:p>
    <w:p w14:paraId="0BEBA010" w14:textId="77777777" w:rsidR="00516288" w:rsidRPr="0029606E" w:rsidRDefault="00516288" w:rsidP="00516288">
      <w:pPr>
        <w:pStyle w:val="ListContinue1"/>
      </w:pPr>
      <w:r w:rsidRPr="0029606E">
        <w:t>—</w:t>
      </w:r>
      <w:r w:rsidRPr="0029606E">
        <w:tab/>
        <w:t>lead meetings effectively with a view to reaching agreement and to ensure that positions and decisions are clearly understood</w:t>
      </w:r>
    </w:p>
    <w:p w14:paraId="69684859" w14:textId="77777777" w:rsidR="00516288" w:rsidRPr="0029606E" w:rsidRDefault="00516288" w:rsidP="00516288">
      <w:pPr>
        <w:pStyle w:val="ListContinue1"/>
      </w:pPr>
      <w:r w:rsidRPr="0029606E">
        <w:t>—</w:t>
      </w:r>
      <w:r w:rsidRPr="0029606E">
        <w:tab/>
        <w:t>ensure that all positions and views (at meetings and by correspondence) are given equal treatment</w:t>
      </w:r>
    </w:p>
    <w:p w14:paraId="60AC638F" w14:textId="77777777" w:rsidR="00516288" w:rsidRPr="0029606E" w:rsidRDefault="00516288" w:rsidP="00516288">
      <w:pPr>
        <w:pStyle w:val="ListContinue1"/>
      </w:pPr>
      <w:r w:rsidRPr="0029606E">
        <w:t>—</w:t>
      </w:r>
      <w:r w:rsidRPr="0029606E">
        <w:tab/>
        <w:t>manage projects according to agreed target dates in accordance with the project plan from preparation to completion</w:t>
      </w:r>
    </w:p>
    <w:p w14:paraId="50744DFF" w14:textId="77777777" w:rsidR="00516288" w:rsidRPr="0029606E" w:rsidRDefault="00516288" w:rsidP="00516288">
      <w:pPr>
        <w:pStyle w:val="ListContinue1"/>
      </w:pPr>
      <w:r w:rsidRPr="0029606E">
        <w:t>—</w:t>
      </w:r>
      <w:r w:rsidRPr="0029606E">
        <w:tab/>
        <w:t>work to ensure that a full range of technical competence is available to the group</w:t>
      </w:r>
    </w:p>
    <w:p w14:paraId="18E122CE" w14:textId="77777777" w:rsidR="00516288" w:rsidRPr="0029606E" w:rsidRDefault="00516288" w:rsidP="00516288">
      <w:pPr>
        <w:pStyle w:val="ListContinue1"/>
      </w:pPr>
      <w:r w:rsidRPr="0029606E">
        <w:t>—</w:t>
      </w:r>
      <w:r w:rsidRPr="0029606E">
        <w:tab/>
        <w:t>be fully knowledgeable of the subject and market needs</w:t>
      </w:r>
    </w:p>
    <w:p w14:paraId="1000F349" w14:textId="77777777" w:rsidR="00516288" w:rsidRPr="0029606E" w:rsidRDefault="00516288" w:rsidP="00516288">
      <w:pPr>
        <w:pStyle w:val="ListContinue1"/>
      </w:pPr>
      <w:r w:rsidRPr="0029606E">
        <w:t>—</w:t>
      </w:r>
      <w:r w:rsidRPr="0029606E">
        <w:tab/>
        <w:t>propose decisions to progress or to stop work on the basis of its market or global relevance</w:t>
      </w:r>
    </w:p>
    <w:p w14:paraId="0F81DEB6" w14:textId="77777777" w:rsidR="00516288" w:rsidRPr="0029606E" w:rsidRDefault="00516288" w:rsidP="00516288">
      <w:pPr>
        <w:pStyle w:val="ListContinue1"/>
      </w:pPr>
      <w:r w:rsidRPr="0029606E">
        <w:t>—</w:t>
      </w:r>
      <w:r w:rsidRPr="0029606E">
        <w:tab/>
        <w:t>have basic knowledge of ISO or IEC and its procedures</w:t>
      </w:r>
    </w:p>
    <w:p w14:paraId="04499F86" w14:textId="15D62EFC" w:rsidR="00516288" w:rsidRPr="0029606E" w:rsidRDefault="00516288" w:rsidP="00516288">
      <w:pPr>
        <w:pStyle w:val="a4"/>
        <w:numPr>
          <w:ilvl w:val="0"/>
          <w:numId w:val="0"/>
        </w:numPr>
      </w:pPr>
      <w:bookmarkStart w:id="3856" w:name="_Toc69205169"/>
      <w:bookmarkStart w:id="3857" w:name="_Toc69205514"/>
      <w:bookmarkStart w:id="3858" w:name="_Toc69215415"/>
      <w:bookmarkStart w:id="3859" w:name="_Toc69304206"/>
      <w:r w:rsidRPr="0029606E">
        <w:t>L.3.1.3</w:t>
      </w:r>
      <w:r w:rsidRPr="0029606E">
        <w:tab/>
        <w:t xml:space="preserve">Additionally — </w:t>
      </w:r>
      <w:del w:id="3860" w:author="Author">
        <w:r w:rsidRPr="0029606E" w:rsidDel="00627DBC">
          <w:delText>chair</w:delText>
        </w:r>
      </w:del>
      <w:ins w:id="3861" w:author="Author">
        <w:r w:rsidR="00627DBC">
          <w:t>Chair</w:t>
        </w:r>
      </w:ins>
      <w:r w:rsidRPr="0029606E">
        <w:t>s of committees are required to:</w:t>
      </w:r>
      <w:bookmarkEnd w:id="3856"/>
      <w:bookmarkEnd w:id="3857"/>
      <w:bookmarkEnd w:id="3858"/>
      <w:bookmarkEnd w:id="3859"/>
    </w:p>
    <w:p w14:paraId="17797C06" w14:textId="77777777" w:rsidR="00516288" w:rsidRPr="0029606E" w:rsidRDefault="00516288" w:rsidP="00516288">
      <w:pPr>
        <w:pStyle w:val="ListContinue1"/>
      </w:pPr>
      <w:r w:rsidRPr="0029606E">
        <w:t>—</w:t>
      </w:r>
      <w:r w:rsidRPr="0029606E">
        <w:tab/>
        <w:t>take responsibility for the overall management of the committee, including any subcommittees and working groups</w:t>
      </w:r>
    </w:p>
    <w:p w14:paraId="2A97A954" w14:textId="2C4B8A16" w:rsidR="00516288" w:rsidRPr="0029606E" w:rsidRDefault="00516288" w:rsidP="00516288">
      <w:pPr>
        <w:pStyle w:val="ListContinue1"/>
      </w:pPr>
      <w:r w:rsidRPr="0029606E">
        <w:t>—</w:t>
      </w:r>
      <w:r w:rsidRPr="0029606E">
        <w:tab/>
        <w:t xml:space="preserve">advise the Technical Management Board on important matters relating to the </w:t>
      </w:r>
      <w:del w:id="3862" w:author="Author">
        <w:r w:rsidRPr="0029606E" w:rsidDel="00FE7A4A">
          <w:delText>Committee</w:delText>
        </w:r>
      </w:del>
      <w:ins w:id="3863" w:author="Author">
        <w:r w:rsidR="00FE7A4A">
          <w:t>committee</w:t>
        </w:r>
      </w:ins>
    </w:p>
    <w:p w14:paraId="1747C95E" w14:textId="5823EEC4" w:rsidR="00516288" w:rsidRPr="0029606E" w:rsidRDefault="00516288" w:rsidP="00516288">
      <w:pPr>
        <w:pStyle w:val="ListContinue1"/>
      </w:pPr>
      <w:r w:rsidRPr="0029606E">
        <w:t>—</w:t>
      </w:r>
      <w:r w:rsidRPr="0029606E">
        <w:tab/>
        <w:t xml:space="preserve">ensure that the policy and strategic decisions of the Technical Management Board are implemented by the </w:t>
      </w:r>
      <w:del w:id="3864" w:author="Author">
        <w:r w:rsidRPr="0029606E" w:rsidDel="00FE7A4A">
          <w:delText>Committee</w:delText>
        </w:r>
      </w:del>
      <w:ins w:id="3865" w:author="Author">
        <w:r w:rsidR="00FE7A4A">
          <w:t>committee</w:t>
        </w:r>
      </w:ins>
    </w:p>
    <w:p w14:paraId="3804EA6C" w14:textId="77777777" w:rsidR="00516288" w:rsidRPr="0029606E" w:rsidRDefault="00516288" w:rsidP="00516288">
      <w:pPr>
        <w:pStyle w:val="ListContinue1"/>
      </w:pPr>
      <w:r w:rsidRPr="0029606E">
        <w:t>—</w:t>
      </w:r>
      <w:r w:rsidRPr="0029606E">
        <w:tab/>
        <w:t>think strategically to promote ISO's and IEC’s work in the sector</w:t>
      </w:r>
    </w:p>
    <w:p w14:paraId="2FA211D1" w14:textId="6E56CE32" w:rsidR="00516288" w:rsidRPr="0029606E" w:rsidRDefault="00516288" w:rsidP="00516288">
      <w:pPr>
        <w:pStyle w:val="a4"/>
        <w:numPr>
          <w:ilvl w:val="0"/>
          <w:numId w:val="0"/>
        </w:numPr>
      </w:pPr>
      <w:bookmarkStart w:id="3866" w:name="_Toc69205170"/>
      <w:bookmarkStart w:id="3867" w:name="_Toc69205515"/>
      <w:bookmarkStart w:id="3868" w:name="_Toc69215416"/>
      <w:bookmarkStart w:id="3869" w:name="_Toc69304207"/>
      <w:r w:rsidRPr="0029606E">
        <w:t>L.3.1.4</w:t>
      </w:r>
      <w:r w:rsidRPr="0029606E">
        <w:tab/>
        <w:t xml:space="preserve">Additionally — </w:t>
      </w:r>
      <w:del w:id="3870" w:author="Author">
        <w:r w:rsidRPr="0029606E" w:rsidDel="00627DBC">
          <w:delText>convenor</w:delText>
        </w:r>
      </w:del>
      <w:ins w:id="3871" w:author="Author">
        <w:r w:rsidR="00627DBC">
          <w:t>Convenor</w:t>
        </w:r>
      </w:ins>
      <w:r w:rsidRPr="0029606E">
        <w:t>s of working groups are required to:</w:t>
      </w:r>
      <w:bookmarkEnd w:id="3866"/>
      <w:bookmarkEnd w:id="3867"/>
      <w:bookmarkEnd w:id="3868"/>
      <w:bookmarkEnd w:id="3869"/>
    </w:p>
    <w:p w14:paraId="77925DEF" w14:textId="77777777" w:rsidR="00516288" w:rsidRPr="0029606E" w:rsidRDefault="00516288" w:rsidP="00516288">
      <w:pPr>
        <w:pStyle w:val="ListContinue1"/>
        <w:rPr>
          <w:b/>
        </w:rPr>
      </w:pPr>
      <w:r w:rsidRPr="0029606E">
        <w:t>—</w:t>
      </w:r>
      <w:r w:rsidRPr="0029606E">
        <w:rPr>
          <w:b/>
        </w:rPr>
        <w:tab/>
      </w:r>
      <w:r w:rsidRPr="0029606E">
        <w:t>have appropriate knowledge and capabilities in using MS Word based drafting tools and the ISO or IEC web-based applications, including the required use of ISO or IEC applications for communications and document sharing, in order to support the working group’s work</w:t>
      </w:r>
    </w:p>
    <w:p w14:paraId="452A7FF4" w14:textId="77777777" w:rsidR="00516288" w:rsidRPr="0029606E" w:rsidRDefault="00516288" w:rsidP="00516288">
      <w:pPr>
        <w:pStyle w:val="a4"/>
        <w:numPr>
          <w:ilvl w:val="0"/>
          <w:numId w:val="0"/>
        </w:numPr>
      </w:pPr>
      <w:bookmarkStart w:id="3872" w:name="_Toc69205171"/>
      <w:bookmarkStart w:id="3873" w:name="_Toc69205516"/>
      <w:bookmarkStart w:id="3874" w:name="_Toc69215417"/>
      <w:bookmarkStart w:id="3875" w:name="_Toc69304208"/>
      <w:r w:rsidRPr="0029606E">
        <w:t>L.3.1.5</w:t>
      </w:r>
      <w:r w:rsidRPr="0029606E">
        <w:tab/>
        <w:t>Supporting information</w:t>
      </w:r>
      <w:bookmarkEnd w:id="3872"/>
      <w:bookmarkEnd w:id="3873"/>
      <w:bookmarkEnd w:id="3874"/>
      <w:bookmarkEnd w:id="3875"/>
    </w:p>
    <w:p w14:paraId="0A7B7D4C" w14:textId="135D97A3" w:rsidR="00516288" w:rsidRPr="0029606E" w:rsidRDefault="00516288" w:rsidP="00516288">
      <w:pPr>
        <w:pStyle w:val="BodyText"/>
        <w:keepNext/>
      </w:pPr>
      <w:r w:rsidRPr="0029606E">
        <w:t xml:space="preserve">The following information should be considered by the member bodies in the nominations for </w:t>
      </w:r>
      <w:del w:id="3876" w:author="Author">
        <w:r w:rsidRPr="0029606E" w:rsidDel="00627DBC">
          <w:delText>chair</w:delText>
        </w:r>
      </w:del>
      <w:ins w:id="3877" w:author="Author">
        <w:r w:rsidR="00627DBC">
          <w:t>Chair</w:t>
        </w:r>
      </w:ins>
      <w:r w:rsidRPr="0029606E">
        <w:t xml:space="preserve">s and </w:t>
      </w:r>
      <w:del w:id="3878" w:author="Author">
        <w:r w:rsidRPr="0029606E" w:rsidDel="00627DBC">
          <w:delText>convenor</w:delText>
        </w:r>
      </w:del>
      <w:ins w:id="3879" w:author="Author">
        <w:r w:rsidR="00627DBC">
          <w:t>Convenor</w:t>
        </w:r>
      </w:ins>
      <w:r w:rsidRPr="0029606E">
        <w:t>s:</w:t>
      </w:r>
    </w:p>
    <w:p w14:paraId="3E82954A" w14:textId="77777777" w:rsidR="00516288" w:rsidRPr="0029606E" w:rsidRDefault="00516288" w:rsidP="00516288">
      <w:pPr>
        <w:pStyle w:val="ListContinue1"/>
      </w:pPr>
      <w:r w:rsidRPr="0029606E">
        <w:t>—</w:t>
      </w:r>
      <w:r w:rsidRPr="0029606E">
        <w:tab/>
        <w:t>current role in the sector</w:t>
      </w:r>
    </w:p>
    <w:p w14:paraId="32A61911" w14:textId="77777777" w:rsidR="00516288" w:rsidRPr="0029606E" w:rsidRDefault="00516288" w:rsidP="00516288">
      <w:pPr>
        <w:pStyle w:val="ListContinue1"/>
      </w:pPr>
      <w:r w:rsidRPr="0029606E">
        <w:t>—</w:t>
      </w:r>
      <w:r w:rsidRPr="0029606E">
        <w:tab/>
        <w:t>education</w:t>
      </w:r>
    </w:p>
    <w:p w14:paraId="291C6B35" w14:textId="77777777" w:rsidR="00516288" w:rsidRPr="0029606E" w:rsidRDefault="00516288" w:rsidP="00516288">
      <w:pPr>
        <w:pStyle w:val="ListContinue1"/>
      </w:pPr>
      <w:r w:rsidRPr="0029606E">
        <w:t>—</w:t>
      </w:r>
      <w:r w:rsidRPr="0029606E">
        <w:tab/>
        <w:t>professional career</w:t>
      </w:r>
    </w:p>
    <w:p w14:paraId="4249956A" w14:textId="77777777" w:rsidR="00516288" w:rsidRPr="0029606E" w:rsidRDefault="00516288" w:rsidP="00516288">
      <w:pPr>
        <w:pStyle w:val="ListContinue1"/>
      </w:pPr>
      <w:r w:rsidRPr="0029606E">
        <w:t>—</w:t>
      </w:r>
      <w:r w:rsidRPr="0029606E">
        <w:tab/>
        <w:t>leadership experience</w:t>
      </w:r>
    </w:p>
    <w:p w14:paraId="1BF5D016" w14:textId="77777777" w:rsidR="00516288" w:rsidRPr="0029606E" w:rsidRDefault="00516288" w:rsidP="00516288">
      <w:pPr>
        <w:pStyle w:val="ListContinue1"/>
      </w:pPr>
      <w:r w:rsidRPr="0029606E">
        <w:t>—</w:t>
      </w:r>
      <w:r w:rsidRPr="0029606E">
        <w:tab/>
        <w:t>similar activities</w:t>
      </w:r>
    </w:p>
    <w:p w14:paraId="403CA7E5" w14:textId="77777777" w:rsidR="00516288" w:rsidRPr="0029606E" w:rsidRDefault="00516288" w:rsidP="00516288">
      <w:pPr>
        <w:pStyle w:val="ListContinue1"/>
      </w:pPr>
      <w:r w:rsidRPr="0029606E">
        <w:t>—</w:t>
      </w:r>
      <w:r w:rsidRPr="0029606E">
        <w:tab/>
        <w:t>language skills</w:t>
      </w:r>
    </w:p>
    <w:p w14:paraId="7201D61A" w14:textId="0874A5E2" w:rsidR="00516288" w:rsidRPr="0029606E" w:rsidRDefault="00516288" w:rsidP="00516288">
      <w:pPr>
        <w:pStyle w:val="a3"/>
        <w:numPr>
          <w:ilvl w:val="0"/>
          <w:numId w:val="0"/>
        </w:numPr>
      </w:pPr>
      <w:bookmarkStart w:id="3880" w:name="_Toc69205172"/>
      <w:bookmarkStart w:id="3881" w:name="_Toc69205517"/>
      <w:bookmarkStart w:id="3882" w:name="_Toc69304209"/>
      <w:r w:rsidRPr="0029606E">
        <w:t>L.3.2</w:t>
      </w:r>
      <w:r w:rsidRPr="0029606E">
        <w:tab/>
      </w:r>
      <w:del w:id="3883" w:author="Author">
        <w:r w:rsidRPr="0029606E" w:rsidDel="00BA01B9">
          <w:delText>Secretaries</w:delText>
        </w:r>
      </w:del>
      <w:ins w:id="3884" w:author="Author">
        <w:r w:rsidR="00BA01B9">
          <w:t>Secretaries/Committee Managers</w:t>
        </w:r>
      </w:ins>
      <w:r w:rsidRPr="0029606E">
        <w:t xml:space="preserve"> and secretariats</w:t>
      </w:r>
      <w:bookmarkEnd w:id="3880"/>
      <w:bookmarkEnd w:id="3881"/>
      <w:bookmarkEnd w:id="3882"/>
    </w:p>
    <w:p w14:paraId="4B7FA273" w14:textId="43785CBA" w:rsidR="00516288" w:rsidRPr="0029606E" w:rsidRDefault="00516288" w:rsidP="00516288">
      <w:pPr>
        <w:pStyle w:val="a4"/>
        <w:numPr>
          <w:ilvl w:val="0"/>
          <w:numId w:val="0"/>
        </w:numPr>
      </w:pPr>
      <w:bookmarkStart w:id="3885" w:name="_Toc69205173"/>
      <w:bookmarkStart w:id="3886" w:name="_Toc69205518"/>
      <w:bookmarkStart w:id="3887" w:name="_Toc69215419"/>
      <w:bookmarkStart w:id="3888" w:name="_Toc69304210"/>
      <w:r w:rsidRPr="0029606E">
        <w:t>L.3.2.1</w:t>
      </w:r>
      <w:r w:rsidRPr="0029606E">
        <w:tab/>
        <w:t xml:space="preserve">Selection of </w:t>
      </w:r>
      <w:del w:id="3889" w:author="Author">
        <w:r w:rsidRPr="0029606E" w:rsidDel="00BA01B9">
          <w:delText>secretaries</w:delText>
        </w:r>
      </w:del>
      <w:ins w:id="3890" w:author="Author">
        <w:r w:rsidR="00BA01B9">
          <w:t>Secretaries/Committee Managers</w:t>
        </w:r>
      </w:ins>
      <w:r w:rsidRPr="0029606E">
        <w:t xml:space="preserve"> and secretariats</w:t>
      </w:r>
      <w:bookmarkEnd w:id="3885"/>
      <w:bookmarkEnd w:id="3886"/>
      <w:bookmarkEnd w:id="3887"/>
      <w:bookmarkEnd w:id="3888"/>
    </w:p>
    <w:p w14:paraId="7A87EB1E" w14:textId="0C2AA80F" w:rsidR="00516288" w:rsidRPr="0029606E" w:rsidRDefault="00516288" w:rsidP="00516288">
      <w:pPr>
        <w:pStyle w:val="BodyText"/>
        <w:rPr>
          <w:color w:val="000000"/>
        </w:rPr>
      </w:pPr>
      <w:r w:rsidRPr="0029606E">
        <w:t xml:space="preserve">The success of an ISO committee or working group is dependent on its secretariat and </w:t>
      </w:r>
      <w:del w:id="3891" w:author="Author">
        <w:r w:rsidRPr="0029606E" w:rsidDel="00FB10FE">
          <w:delText>secretary</w:delText>
        </w:r>
      </w:del>
      <w:ins w:id="3892" w:author="Author">
        <w:r w:rsidR="00FB10FE">
          <w:t>Secretary/Committee Manager</w:t>
        </w:r>
      </w:ins>
      <w:r w:rsidRPr="0029606E">
        <w:t xml:space="preserve"> (or </w:t>
      </w:r>
      <w:del w:id="3893" w:author="Author">
        <w:r w:rsidRPr="0029606E" w:rsidDel="00627DBC">
          <w:delText>convenor</w:delText>
        </w:r>
      </w:del>
      <w:ins w:id="3894" w:author="Author">
        <w:r w:rsidR="00627DBC">
          <w:t>Convenor</w:t>
        </w:r>
      </w:ins>
      <w:r w:rsidRPr="0029606E">
        <w:t xml:space="preserve"> of a WG in case there is no </w:t>
      </w:r>
      <w:del w:id="3895" w:author="Author">
        <w:r w:rsidRPr="0029606E" w:rsidDel="00FB10FE">
          <w:delText>secretary</w:delText>
        </w:r>
      </w:del>
      <w:ins w:id="3896" w:author="Author">
        <w:r w:rsidR="00FB10FE">
          <w:t>Secretary/Committee Manager</w:t>
        </w:r>
      </w:ins>
      <w:r w:rsidRPr="0029606E">
        <w:t>). The following list is based on the ISO/IEC Directives and shows the tasks expected to be performed in these roles</w:t>
      </w:r>
      <w:r w:rsidRPr="0029606E">
        <w:rPr>
          <w:color w:val="000000"/>
        </w:rPr>
        <w:t xml:space="preserve">. Member Bodies should use this list when appointing organizations and professionals as secretariats and </w:t>
      </w:r>
      <w:del w:id="3897" w:author="Author">
        <w:r w:rsidRPr="0029606E" w:rsidDel="00BA01B9">
          <w:rPr>
            <w:color w:val="000000"/>
          </w:rPr>
          <w:delText>secretaries</w:delText>
        </w:r>
      </w:del>
      <w:ins w:id="3898" w:author="Author">
        <w:r w:rsidR="00BA01B9">
          <w:rPr>
            <w:color w:val="000000"/>
          </w:rPr>
          <w:t>Secretaries/Committee Managers</w:t>
        </w:r>
      </w:ins>
      <w:r w:rsidRPr="0029606E">
        <w:rPr>
          <w:color w:val="000000"/>
        </w:rPr>
        <w:t>.</w:t>
      </w:r>
    </w:p>
    <w:p w14:paraId="4B53D9D4" w14:textId="77777777" w:rsidR="00516288" w:rsidRPr="0029606E" w:rsidRDefault="00516288" w:rsidP="00516288">
      <w:pPr>
        <w:pStyle w:val="a4"/>
        <w:numPr>
          <w:ilvl w:val="0"/>
          <w:numId w:val="0"/>
        </w:numPr>
      </w:pPr>
      <w:bookmarkStart w:id="3899" w:name="_Toc69205174"/>
      <w:bookmarkStart w:id="3900" w:name="_Toc69205519"/>
      <w:bookmarkStart w:id="3901" w:name="_Toc69215420"/>
      <w:bookmarkStart w:id="3902" w:name="_Toc69304211"/>
      <w:r w:rsidRPr="0029606E">
        <w:t>L.3.2.2</w:t>
      </w:r>
      <w:r w:rsidRPr="0029606E">
        <w:tab/>
        <w:t>Good documents</w:t>
      </w:r>
      <w:bookmarkEnd w:id="3899"/>
      <w:bookmarkEnd w:id="3900"/>
      <w:bookmarkEnd w:id="3901"/>
      <w:bookmarkEnd w:id="3902"/>
    </w:p>
    <w:p w14:paraId="6AD884A3" w14:textId="2AA96D72" w:rsidR="00516288" w:rsidRPr="0029606E" w:rsidRDefault="00516288" w:rsidP="00516288">
      <w:pPr>
        <w:pStyle w:val="BodyText"/>
      </w:pPr>
      <w:r w:rsidRPr="0029606E">
        <w:t xml:space="preserve">Preparing drafts for the committee or working group, arranging for their distribution and the treatment of the comments received. In the case of </w:t>
      </w:r>
      <w:del w:id="3903" w:author="Author">
        <w:r w:rsidRPr="0029606E" w:rsidDel="00BA01B9">
          <w:delText>committee</w:delText>
        </w:r>
      </w:del>
      <w:r w:rsidRPr="0029606E">
        <w:t xml:space="preserve"> </w:t>
      </w:r>
      <w:del w:id="3904" w:author="Author">
        <w:r w:rsidRPr="0029606E" w:rsidDel="00BA01B9">
          <w:delText>secretaries</w:delText>
        </w:r>
      </w:del>
      <w:ins w:id="3905" w:author="Author">
        <w:r w:rsidR="00BA01B9">
          <w:t>Secretaries/Committee Managers</w:t>
        </w:r>
      </w:ins>
      <w:r w:rsidRPr="0029606E">
        <w:t xml:space="preserve">, preparing of drafts, text and figures for circulation by ISO Central Secretariat (ISO/CS) or IEC </w:t>
      </w:r>
      <w:del w:id="3906" w:author="Author">
        <w:r w:rsidRPr="0029606E" w:rsidDel="001309A3">
          <w:delText>Central Office</w:delText>
        </w:r>
      </w:del>
      <w:ins w:id="3907" w:author="Author">
        <w:r w:rsidR="001309A3">
          <w:t>Secretariat</w:t>
        </w:r>
      </w:ins>
      <w:r w:rsidRPr="0029606E">
        <w:t xml:space="preserve"> (IEC/</w:t>
      </w:r>
      <w:del w:id="3908" w:author="Author">
        <w:r w:rsidRPr="0029606E" w:rsidDel="001309A3">
          <w:delText>CO</w:delText>
        </w:r>
      </w:del>
      <w:ins w:id="3909" w:author="Author">
        <w:r w:rsidR="001309A3">
          <w:t>S</w:t>
        </w:r>
      </w:ins>
      <w:r w:rsidRPr="0029606E">
        <w:t>) for enquiry and final draft International Standards or for publication. Fulfilling the ISO/CS or IEC/</w:t>
      </w:r>
      <w:del w:id="3910" w:author="Author">
        <w:r w:rsidRPr="0029606E" w:rsidDel="00292C52">
          <w:delText xml:space="preserve">CO </w:delText>
        </w:r>
      </w:del>
      <w:ins w:id="3911" w:author="Author">
        <w:r w:rsidR="00292C52">
          <w:t>S</w:t>
        </w:r>
        <w:r w:rsidR="00292C52" w:rsidRPr="0029606E">
          <w:t xml:space="preserve"> </w:t>
        </w:r>
      </w:ins>
      <w:r w:rsidRPr="0029606E">
        <w:t>submission requirements of such documents when sending them.</w:t>
      </w:r>
    </w:p>
    <w:p w14:paraId="0F654D44" w14:textId="77777777" w:rsidR="00516288" w:rsidRPr="0029606E" w:rsidRDefault="00516288" w:rsidP="00516288">
      <w:pPr>
        <w:pStyle w:val="a4"/>
        <w:numPr>
          <w:ilvl w:val="0"/>
          <w:numId w:val="0"/>
        </w:numPr>
      </w:pPr>
      <w:bookmarkStart w:id="3912" w:name="_Toc69205175"/>
      <w:bookmarkStart w:id="3913" w:name="_Toc69205520"/>
      <w:bookmarkStart w:id="3914" w:name="_Toc69215421"/>
      <w:bookmarkStart w:id="3915" w:name="_Toc69304212"/>
      <w:r w:rsidRPr="0029606E">
        <w:t>L.3.2.3</w:t>
      </w:r>
      <w:r w:rsidRPr="0029606E">
        <w:tab/>
        <w:t>Excellent project management</w:t>
      </w:r>
      <w:bookmarkEnd w:id="3912"/>
      <w:bookmarkEnd w:id="3913"/>
      <w:bookmarkEnd w:id="3914"/>
      <w:bookmarkEnd w:id="3915"/>
    </w:p>
    <w:p w14:paraId="3C51DA7B" w14:textId="40906920" w:rsidR="00516288" w:rsidRPr="0029606E" w:rsidRDefault="00516288" w:rsidP="00516288">
      <w:pPr>
        <w:pStyle w:val="BodyText"/>
      </w:pPr>
      <w:r w:rsidRPr="0029606E">
        <w:t xml:space="preserve">Assisting in the establishment of priorities and target dates for each project. Notifying the names of all working group </w:t>
      </w:r>
      <w:del w:id="3916" w:author="Author">
        <w:r w:rsidRPr="0029606E" w:rsidDel="00627DBC">
          <w:delText>convenor</w:delText>
        </w:r>
      </w:del>
      <w:ins w:id="3917" w:author="Author">
        <w:r w:rsidR="00627DBC">
          <w:t>Convenor</w:t>
        </w:r>
      </w:ins>
      <w:r w:rsidRPr="0029606E">
        <w:t xml:space="preserve">s and </w:t>
      </w:r>
      <w:del w:id="3918" w:author="Author">
        <w:r w:rsidRPr="0029606E" w:rsidDel="00627DBC">
          <w:delText>project leader</w:delText>
        </w:r>
      </w:del>
      <w:ins w:id="3919" w:author="Author">
        <w:r w:rsidR="00627DBC">
          <w:t>Project Leader</w:t>
        </w:r>
      </w:ins>
      <w:r w:rsidRPr="0029606E">
        <w:t>s to the ISO/CS or IEC/</w:t>
      </w:r>
      <w:del w:id="3920" w:author="Author">
        <w:r w:rsidRPr="0029606E" w:rsidDel="00292C52">
          <w:delText>CO</w:delText>
        </w:r>
      </w:del>
      <w:ins w:id="3921" w:author="Author">
        <w:r w:rsidR="00292C52">
          <w:t>S</w:t>
        </w:r>
      </w:ins>
      <w:r w:rsidRPr="0029606E">
        <w:t>. Initiating ballots. Proposing proactive solutions for projects that are running significantly overtime, and/or which appear to lack sufficient support.</w:t>
      </w:r>
    </w:p>
    <w:p w14:paraId="2B37840A" w14:textId="77777777" w:rsidR="00516288" w:rsidRPr="0029606E" w:rsidRDefault="00516288" w:rsidP="00516288">
      <w:pPr>
        <w:pStyle w:val="a4"/>
        <w:numPr>
          <w:ilvl w:val="0"/>
          <w:numId w:val="0"/>
        </w:numPr>
      </w:pPr>
      <w:bookmarkStart w:id="3922" w:name="_Toc69205176"/>
      <w:bookmarkStart w:id="3923" w:name="_Toc69205521"/>
      <w:bookmarkStart w:id="3924" w:name="_Toc69215422"/>
      <w:bookmarkStart w:id="3925" w:name="_Toc69304213"/>
      <w:r w:rsidRPr="0029606E">
        <w:t>L.3.2.4</w:t>
      </w:r>
      <w:r w:rsidRPr="0029606E">
        <w:tab/>
        <w:t>Well prepared meetings</w:t>
      </w:r>
      <w:bookmarkEnd w:id="3922"/>
      <w:bookmarkEnd w:id="3923"/>
      <w:bookmarkEnd w:id="3924"/>
      <w:bookmarkEnd w:id="3925"/>
    </w:p>
    <w:p w14:paraId="0BD147EE" w14:textId="77777777" w:rsidR="00516288" w:rsidRPr="0029606E" w:rsidRDefault="00516288" w:rsidP="00516288">
      <w:pPr>
        <w:pStyle w:val="BodyText"/>
      </w:pPr>
      <w:r w:rsidRPr="0029606E">
        <w:t>Establishing the agenda and arranging for its distribution as well as the distribution of all documents on the agenda, including reports of working groups, and indicating all other documents which are necessary for discussion during the meeting. Recording the decisions taken in a meeting and making these decisions available in writing for confirmation in the meeting. Preparing the minutes of meetings to be circulated within 4 weeks after the meeting.</w:t>
      </w:r>
    </w:p>
    <w:p w14:paraId="76C13632" w14:textId="77777777" w:rsidR="00516288" w:rsidRPr="0029606E" w:rsidRDefault="00516288" w:rsidP="00516288">
      <w:pPr>
        <w:pStyle w:val="a4"/>
        <w:numPr>
          <w:ilvl w:val="0"/>
          <w:numId w:val="0"/>
        </w:numPr>
      </w:pPr>
      <w:bookmarkStart w:id="3926" w:name="_Toc69205177"/>
      <w:bookmarkStart w:id="3927" w:name="_Toc69205522"/>
      <w:bookmarkStart w:id="3928" w:name="_Toc69215423"/>
      <w:bookmarkStart w:id="3929" w:name="_Toc69304214"/>
      <w:r w:rsidRPr="0029606E">
        <w:t>L.3.2.5</w:t>
      </w:r>
      <w:r w:rsidRPr="0029606E">
        <w:tab/>
        <w:t>Good advice on ISO and IEC processes</w:t>
      </w:r>
      <w:bookmarkEnd w:id="3926"/>
      <w:bookmarkEnd w:id="3927"/>
      <w:bookmarkEnd w:id="3928"/>
      <w:bookmarkEnd w:id="3929"/>
    </w:p>
    <w:p w14:paraId="6D4919F7" w14:textId="7096E441" w:rsidR="00516288" w:rsidRPr="0029606E" w:rsidRDefault="00516288" w:rsidP="00516288">
      <w:pPr>
        <w:pStyle w:val="BodyText"/>
      </w:pPr>
      <w:r w:rsidRPr="0029606E">
        <w:t xml:space="preserve">Providing advice to the </w:t>
      </w:r>
      <w:del w:id="3930" w:author="Author">
        <w:r w:rsidRPr="0029606E" w:rsidDel="00627DBC">
          <w:delText>chair</w:delText>
        </w:r>
      </w:del>
      <w:ins w:id="3931" w:author="Author">
        <w:r w:rsidR="00627DBC">
          <w:t>Chair</w:t>
        </w:r>
      </w:ins>
      <w:r w:rsidRPr="0029606E">
        <w:t xml:space="preserve">, </w:t>
      </w:r>
      <w:del w:id="3932" w:author="Author">
        <w:r w:rsidRPr="0029606E" w:rsidDel="00627DBC">
          <w:delText>project leader</w:delText>
        </w:r>
      </w:del>
      <w:ins w:id="3933" w:author="Author">
        <w:r w:rsidR="00627DBC">
          <w:t>Project Leader</w:t>
        </w:r>
      </w:ins>
      <w:r w:rsidRPr="0029606E">
        <w:t xml:space="preserve">s, and </w:t>
      </w:r>
      <w:del w:id="3934" w:author="Author">
        <w:r w:rsidRPr="0029606E" w:rsidDel="00627DBC">
          <w:delText>convenor</w:delText>
        </w:r>
      </w:del>
      <w:ins w:id="3935" w:author="Author">
        <w:r w:rsidR="00627DBC">
          <w:t>Convenor</w:t>
        </w:r>
      </w:ins>
      <w:r w:rsidRPr="0029606E">
        <w:t>s on the ISO/IEC Directives and in particular the procedures associated with the progression of projects. Contacting any subcommittees and working group regarding their activities.</w:t>
      </w:r>
    </w:p>
    <w:p w14:paraId="28761809" w14:textId="77777777" w:rsidR="00516288" w:rsidRPr="0029606E" w:rsidRDefault="00516288" w:rsidP="00516288">
      <w:pPr>
        <w:pStyle w:val="a4"/>
        <w:numPr>
          <w:ilvl w:val="0"/>
          <w:numId w:val="0"/>
        </w:numPr>
      </w:pPr>
      <w:bookmarkStart w:id="3936" w:name="_Toc69205178"/>
      <w:bookmarkStart w:id="3937" w:name="_Toc69205523"/>
      <w:bookmarkStart w:id="3938" w:name="_Toc69215424"/>
      <w:bookmarkStart w:id="3939" w:name="_Toc69304215"/>
      <w:r w:rsidRPr="0029606E">
        <w:t>L.3.2.6</w:t>
      </w:r>
      <w:r w:rsidRPr="0029606E">
        <w:tab/>
        <w:t>Connecting and networking</w:t>
      </w:r>
      <w:bookmarkEnd w:id="3936"/>
      <w:bookmarkEnd w:id="3937"/>
      <w:bookmarkEnd w:id="3938"/>
      <w:bookmarkEnd w:id="3939"/>
    </w:p>
    <w:p w14:paraId="5584DC1F" w14:textId="39C00277" w:rsidR="00516288" w:rsidRPr="0029606E" w:rsidRDefault="00516288" w:rsidP="00516288">
      <w:pPr>
        <w:pStyle w:val="BodyText"/>
      </w:pPr>
      <w:r w:rsidRPr="0029606E">
        <w:t xml:space="preserve">Working in close liaison with the </w:t>
      </w:r>
      <w:del w:id="3940" w:author="Author">
        <w:r w:rsidRPr="0029606E" w:rsidDel="00627DBC">
          <w:delText>chair</w:delText>
        </w:r>
      </w:del>
      <w:ins w:id="3941" w:author="Author">
        <w:r w:rsidR="00627DBC">
          <w:t>Chair</w:t>
        </w:r>
      </w:ins>
      <w:r w:rsidRPr="0029606E">
        <w:t xml:space="preserve"> of the committee or </w:t>
      </w:r>
      <w:del w:id="3942" w:author="Author">
        <w:r w:rsidRPr="0029606E" w:rsidDel="00627DBC">
          <w:delText>convenor</w:delText>
        </w:r>
      </w:del>
      <w:ins w:id="3943" w:author="Author">
        <w:r w:rsidR="00627DBC">
          <w:t>Convenor</w:t>
        </w:r>
      </w:ins>
      <w:r w:rsidRPr="0029606E">
        <w:t xml:space="preserve"> of the working group. Maintaining close contact with the ISO/CS or IEC/CO and with the members of the committee or working group regarding its activities. Maintaining close contact with the </w:t>
      </w:r>
      <w:del w:id="3944" w:author="Author">
        <w:r w:rsidRPr="0029606E" w:rsidDel="00FB10FE">
          <w:delText>secretary</w:delText>
        </w:r>
      </w:del>
      <w:ins w:id="3945" w:author="Author">
        <w:r w:rsidR="00FB10FE">
          <w:t>Secretary/Committee Manager</w:t>
        </w:r>
      </w:ins>
      <w:r w:rsidRPr="0029606E">
        <w:t xml:space="preserve"> of any parent committee.</w:t>
      </w:r>
    </w:p>
    <w:p w14:paraId="64FD7CB5" w14:textId="77777777" w:rsidR="00516288" w:rsidRPr="0029606E" w:rsidRDefault="00516288" w:rsidP="00516288">
      <w:pPr>
        <w:pStyle w:val="a4"/>
        <w:numPr>
          <w:ilvl w:val="0"/>
          <w:numId w:val="0"/>
        </w:numPr>
      </w:pPr>
      <w:bookmarkStart w:id="3946" w:name="_Toc69205179"/>
      <w:bookmarkStart w:id="3947" w:name="_Toc69205524"/>
      <w:bookmarkStart w:id="3948" w:name="_Toc69215425"/>
      <w:bookmarkStart w:id="3949" w:name="_Toc69304216"/>
      <w:r w:rsidRPr="0029606E">
        <w:t>L.3.2.7</w:t>
      </w:r>
      <w:r w:rsidRPr="0029606E">
        <w:tab/>
        <w:t>Proactive follow up of actions</w:t>
      </w:r>
      <w:bookmarkEnd w:id="3946"/>
      <w:bookmarkEnd w:id="3947"/>
      <w:bookmarkEnd w:id="3948"/>
      <w:bookmarkEnd w:id="3949"/>
    </w:p>
    <w:p w14:paraId="6BA617B9" w14:textId="77777777" w:rsidR="00516288" w:rsidRPr="0029606E" w:rsidRDefault="00516288" w:rsidP="00516288">
      <w:pPr>
        <w:pStyle w:val="BodyText"/>
      </w:pPr>
      <w:r w:rsidRPr="0029606E">
        <w:t>Ensuring that all actions agreed at meetings or by correspondence are completed on time and in a transparent manner.</w:t>
      </w:r>
    </w:p>
    <w:p w14:paraId="5DE90A98" w14:textId="77777777" w:rsidR="00516288" w:rsidRPr="0029606E" w:rsidRDefault="00516288" w:rsidP="00516288">
      <w:pPr>
        <w:pStyle w:val="a4"/>
        <w:numPr>
          <w:ilvl w:val="0"/>
          <w:numId w:val="0"/>
        </w:numPr>
      </w:pPr>
      <w:bookmarkStart w:id="3950" w:name="_Toc69205180"/>
      <w:bookmarkStart w:id="3951" w:name="_Toc69205525"/>
      <w:bookmarkStart w:id="3952" w:name="_Toc69215426"/>
      <w:bookmarkStart w:id="3953" w:name="_Toc69304217"/>
      <w:r w:rsidRPr="0029606E">
        <w:t>L.3.2.8</w:t>
      </w:r>
      <w:r w:rsidRPr="0029606E">
        <w:tab/>
        <w:t>Good with IT</w:t>
      </w:r>
      <w:bookmarkEnd w:id="3950"/>
      <w:bookmarkEnd w:id="3951"/>
      <w:bookmarkEnd w:id="3952"/>
      <w:bookmarkEnd w:id="3953"/>
    </w:p>
    <w:p w14:paraId="504842C2" w14:textId="77777777" w:rsidR="00516288" w:rsidRPr="0029606E" w:rsidRDefault="00516288" w:rsidP="00516288">
      <w:pPr>
        <w:pStyle w:val="BodyText"/>
      </w:pPr>
      <w:r w:rsidRPr="0029606E">
        <w:t>Have appropriate knowledge and capabilities in using MS Word based drafting tools and the ISO or IEC web-based applications, including the required use of ISO or IEC applications for communications and document sharing, in order to support the committtee’s work.</w:t>
      </w:r>
    </w:p>
    <w:p w14:paraId="7F35E8A3" w14:textId="77777777" w:rsidR="00516288" w:rsidRPr="0029606E" w:rsidRDefault="00516288" w:rsidP="00516288">
      <w:pPr>
        <w:pStyle w:val="a4"/>
        <w:numPr>
          <w:ilvl w:val="0"/>
          <w:numId w:val="0"/>
        </w:numPr>
      </w:pPr>
      <w:bookmarkStart w:id="3954" w:name="_Toc69205181"/>
      <w:bookmarkStart w:id="3955" w:name="_Toc69205526"/>
      <w:bookmarkStart w:id="3956" w:name="_Toc69215427"/>
      <w:bookmarkStart w:id="3957" w:name="_Toc69304218"/>
      <w:r w:rsidRPr="0029606E">
        <w:t>L.3.2.9</w:t>
      </w:r>
      <w:r w:rsidRPr="0029606E">
        <w:tab/>
        <w:t>Supporting Information</w:t>
      </w:r>
      <w:bookmarkEnd w:id="3954"/>
      <w:bookmarkEnd w:id="3955"/>
      <w:bookmarkEnd w:id="3956"/>
      <w:bookmarkEnd w:id="3957"/>
    </w:p>
    <w:p w14:paraId="522A9F16" w14:textId="17B98EC6" w:rsidR="00516288" w:rsidRPr="0029606E" w:rsidRDefault="00516288" w:rsidP="00516288">
      <w:pPr>
        <w:pStyle w:val="BodyText"/>
        <w:keepNext/>
      </w:pPr>
      <w:r w:rsidRPr="0029606E">
        <w:t xml:space="preserve">The following information should be considered by the member body when appointing </w:t>
      </w:r>
      <w:del w:id="3958" w:author="Author">
        <w:r w:rsidRPr="0029606E" w:rsidDel="00BA01B9">
          <w:delText>secretaries</w:delText>
        </w:r>
      </w:del>
      <w:ins w:id="3959" w:author="Author">
        <w:r w:rsidR="00BA01B9">
          <w:t>Secretaries/Committee Managers</w:t>
        </w:r>
      </w:ins>
      <w:r w:rsidRPr="0029606E">
        <w:t>:</w:t>
      </w:r>
    </w:p>
    <w:p w14:paraId="48260228" w14:textId="77777777" w:rsidR="00516288" w:rsidRPr="0029606E" w:rsidRDefault="00516288" w:rsidP="00516288">
      <w:pPr>
        <w:pStyle w:val="ListContinue1"/>
      </w:pPr>
      <w:r w:rsidRPr="0029606E">
        <w:t>—</w:t>
      </w:r>
      <w:r w:rsidRPr="0029606E">
        <w:tab/>
        <w:t>education</w:t>
      </w:r>
    </w:p>
    <w:p w14:paraId="752D9956" w14:textId="77777777" w:rsidR="00516288" w:rsidRPr="0029606E" w:rsidRDefault="00516288" w:rsidP="00516288">
      <w:pPr>
        <w:pStyle w:val="ListContinue1"/>
      </w:pPr>
      <w:r w:rsidRPr="0029606E">
        <w:t>—</w:t>
      </w:r>
      <w:r w:rsidRPr="0029606E">
        <w:tab/>
        <w:t>professional career</w:t>
      </w:r>
    </w:p>
    <w:p w14:paraId="71606C27" w14:textId="77777777" w:rsidR="00516288" w:rsidRPr="0029606E" w:rsidRDefault="00516288" w:rsidP="00516288">
      <w:pPr>
        <w:pStyle w:val="ListContinue1"/>
      </w:pPr>
      <w:r w:rsidRPr="0029606E">
        <w:t>—</w:t>
      </w:r>
      <w:r w:rsidRPr="0029606E">
        <w:tab/>
        <w:t>experience in standardization work</w:t>
      </w:r>
    </w:p>
    <w:p w14:paraId="1B22145F" w14:textId="77777777" w:rsidR="00516288" w:rsidRPr="0029606E" w:rsidRDefault="00516288" w:rsidP="00516288">
      <w:pPr>
        <w:pStyle w:val="ListContinue1"/>
      </w:pPr>
      <w:r w:rsidRPr="0029606E">
        <w:t>—</w:t>
      </w:r>
      <w:r w:rsidRPr="0029606E">
        <w:tab/>
        <w:t>participation in training programmes on standardization</w:t>
      </w:r>
    </w:p>
    <w:p w14:paraId="05745243" w14:textId="77777777" w:rsidR="00516288" w:rsidRPr="0029606E" w:rsidRDefault="00516288" w:rsidP="00516288">
      <w:pPr>
        <w:pStyle w:val="ListContinue1"/>
      </w:pPr>
      <w:r w:rsidRPr="0029606E">
        <w:t>—</w:t>
      </w:r>
      <w:r w:rsidRPr="0029606E">
        <w:tab/>
        <w:t>experience with ISO’s or IEC’s IT tools and IT infrastructure</w:t>
      </w:r>
    </w:p>
    <w:p w14:paraId="5A848E55" w14:textId="761B8697" w:rsidR="00516288" w:rsidRPr="0029606E" w:rsidRDefault="00516288" w:rsidP="00516288">
      <w:pPr>
        <w:pStyle w:val="ListContinue1"/>
      </w:pPr>
      <w:r w:rsidRPr="0029606E">
        <w:t>—</w:t>
      </w:r>
      <w:r w:rsidRPr="0029606E">
        <w:tab/>
        <w:t>language skills</w:t>
      </w:r>
    </w:p>
    <w:p w14:paraId="352C20E6" w14:textId="77777777" w:rsidR="001E7FFA" w:rsidRPr="0029606E" w:rsidRDefault="001E7FFA" w:rsidP="001E7FFA">
      <w:pPr>
        <w:pStyle w:val="BodyTextCenter"/>
      </w:pPr>
      <w:r w:rsidRPr="0029606E">
        <w:t>________________</w:t>
      </w:r>
    </w:p>
    <w:p w14:paraId="78F6E7CD" w14:textId="77777777" w:rsidR="001E7FFA" w:rsidRPr="0029606E" w:rsidRDefault="001E7FFA" w:rsidP="001E7FFA">
      <w:pPr>
        <w:pStyle w:val="BodyText"/>
      </w:pPr>
      <w:r w:rsidRPr="0029606E">
        <w:t> </w:t>
      </w:r>
    </w:p>
    <w:p w14:paraId="0A538D2C" w14:textId="43A7047F" w:rsidR="00D77357" w:rsidRPr="0029606E" w:rsidRDefault="00D77357" w:rsidP="00836985">
      <w:pPr>
        <w:pStyle w:val="ANNEX"/>
        <w:numPr>
          <w:ilvl w:val="0"/>
          <w:numId w:val="0"/>
        </w:numPr>
      </w:pPr>
      <w:bookmarkStart w:id="3960" w:name="_Toc69205182"/>
      <w:bookmarkStart w:id="3961" w:name="_Toc69205527"/>
      <w:bookmarkStart w:id="3962" w:name="_Toc69304219"/>
      <w:r w:rsidRPr="0029606E">
        <w:rPr>
          <w:rStyle w:val="zzzHighlight0"/>
        </w:rPr>
        <w:t>ANNEXES APPLICABLE TO ISO ONLY</w:t>
      </w:r>
      <w:bookmarkEnd w:id="3798"/>
      <w:bookmarkEnd w:id="3799"/>
      <w:bookmarkEnd w:id="3800"/>
      <w:bookmarkEnd w:id="3801"/>
      <w:bookmarkEnd w:id="3960"/>
      <w:bookmarkEnd w:id="3961"/>
      <w:bookmarkEnd w:id="3962"/>
    </w:p>
    <w:p w14:paraId="7D922BAC" w14:textId="2A13B967" w:rsidR="00D87A44" w:rsidRPr="0029606E" w:rsidRDefault="000944E4" w:rsidP="00D77357">
      <w:pPr>
        <w:pStyle w:val="BodyText"/>
      </w:pPr>
      <w:r w:rsidRPr="0029606E">
        <w:t> </w:t>
      </w:r>
    </w:p>
    <w:p w14:paraId="4B5FFB43" w14:textId="5C39C92C" w:rsidR="00D77357" w:rsidRPr="0029606E" w:rsidRDefault="00D77357" w:rsidP="00D77357">
      <w:pPr>
        <w:pStyle w:val="ANNEX"/>
        <w:numPr>
          <w:ilvl w:val="0"/>
          <w:numId w:val="0"/>
        </w:numPr>
      </w:pPr>
      <w:bookmarkStart w:id="3963" w:name="_Toc354474308"/>
      <w:bookmarkStart w:id="3964" w:name="_Toc478053498"/>
      <w:bookmarkStart w:id="3965" w:name="_Toc69205183"/>
      <w:bookmarkStart w:id="3966" w:name="_Toc69205528"/>
      <w:bookmarkStart w:id="3967" w:name="_Toc69304220"/>
      <w:r w:rsidRPr="0029606E">
        <w:rPr>
          <w:rStyle w:val="zzzHighlight0"/>
        </w:rPr>
        <w:t>Annex SA</w:t>
      </w:r>
      <w:r w:rsidRPr="0029606E">
        <w:br/>
      </w:r>
      <w:bookmarkStart w:id="3968" w:name="_Toc280356920"/>
      <w:bookmarkStart w:id="3969" w:name="_Toc320542936"/>
      <w:bookmarkStart w:id="3970" w:name="_Ref320547774"/>
      <w:bookmarkStart w:id="3971" w:name="_Toc323556588"/>
      <w:r w:rsidRPr="0029606E">
        <w:rPr>
          <w:rStyle w:val="zzzHighlight0"/>
          <w:b w:val="0"/>
        </w:rPr>
        <w:t>(normative)</w:t>
      </w:r>
      <w:r w:rsidRPr="0029606E">
        <w:br/>
      </w:r>
      <w:r w:rsidRPr="0029606E">
        <w:br/>
      </w:r>
      <w:bookmarkEnd w:id="3963"/>
      <w:bookmarkEnd w:id="3968"/>
      <w:bookmarkEnd w:id="3969"/>
      <w:bookmarkEnd w:id="3970"/>
      <w:bookmarkEnd w:id="3971"/>
      <w:r w:rsidR="000C247B" w:rsidRPr="0029606E">
        <w:rPr>
          <w:rStyle w:val="zzzHighlight0"/>
        </w:rPr>
        <w:t>ISO Code of Conduct</w:t>
      </w:r>
      <w:bookmarkEnd w:id="3964"/>
      <w:bookmarkEnd w:id="3965"/>
      <w:bookmarkEnd w:id="3966"/>
      <w:bookmarkEnd w:id="3967"/>
    </w:p>
    <w:p w14:paraId="3C372935" w14:textId="77777777" w:rsidR="00BB1E9B" w:rsidRPr="0029606E" w:rsidRDefault="00ED70C3" w:rsidP="00FC4C16">
      <w:pPr>
        <w:pStyle w:val="BodyText"/>
      </w:pPr>
      <w:bookmarkStart w:id="3972" w:name="_Toc246327363"/>
      <w:bookmarkStart w:id="3973" w:name="_Toc280356921"/>
      <w:bookmarkStart w:id="3974" w:name="_Toc320542937"/>
      <w:bookmarkStart w:id="3975" w:name="_Toc323556589"/>
      <w:bookmarkStart w:id="3976" w:name="_Toc354474309"/>
      <w:r w:rsidRPr="0029606E">
        <w:t>The ISO Code of</w:t>
      </w:r>
      <w:r w:rsidR="00381D2D" w:rsidRPr="0029606E">
        <w:t xml:space="preserve"> </w:t>
      </w:r>
      <w:r w:rsidRPr="0029606E">
        <w:t xml:space="preserve">Conduct is available on the </w:t>
      </w:r>
      <w:r w:rsidR="000C247B" w:rsidRPr="0029606E">
        <w:t xml:space="preserve">Governance of technical work page </w:t>
      </w:r>
      <w:r w:rsidRPr="0029606E">
        <w:t>(</w:t>
      </w:r>
      <w:hyperlink r:id="rId43" w:history="1">
        <w:r w:rsidRPr="0029606E">
          <w:rPr>
            <w:rStyle w:val="Hyperlink"/>
            <w:lang w:val="en-GB"/>
          </w:rPr>
          <w:t>http://www.iso.org/iso/home/standards_development/governance_of_technical_work.htm</w:t>
        </w:r>
      </w:hyperlink>
      <w:r w:rsidRPr="0029606E">
        <w:t xml:space="preserve">) </w:t>
      </w:r>
      <w:r w:rsidR="000C247B" w:rsidRPr="0029606E">
        <w:t xml:space="preserve">of </w:t>
      </w:r>
      <w:hyperlink r:id="rId44" w:history="1">
        <w:r w:rsidR="000C247B" w:rsidRPr="0029606E">
          <w:rPr>
            <w:rStyle w:val="Hyperlink"/>
            <w:lang w:val="en-GB"/>
          </w:rPr>
          <w:t>www.iso.org</w:t>
        </w:r>
      </w:hyperlink>
      <w:r w:rsidR="00920AEB" w:rsidRPr="0029606E">
        <w:t xml:space="preserve"> at:</w:t>
      </w:r>
    </w:p>
    <w:p w14:paraId="50F8D2D7" w14:textId="77777777" w:rsidR="00D87A44" w:rsidRPr="0029606E" w:rsidRDefault="00CA7759" w:rsidP="0001393B">
      <w:pPr>
        <w:pStyle w:val="BodyText"/>
      </w:pPr>
      <w:hyperlink r:id="rId45" w:history="1">
        <w:r w:rsidR="0001393B" w:rsidRPr="0029606E">
          <w:rPr>
            <w:rStyle w:val="Hyperlink"/>
            <w:lang w:val="en-GB"/>
          </w:rPr>
          <w:t>https://www.iso.org/publication/PUB100397.html</w:t>
        </w:r>
      </w:hyperlink>
    </w:p>
    <w:p w14:paraId="206B2DD9" w14:textId="7828D178" w:rsidR="00ED70C3" w:rsidRPr="0029606E" w:rsidRDefault="00ED70C3" w:rsidP="00FC4C16">
      <w:pPr>
        <w:pStyle w:val="BodyText"/>
      </w:pPr>
      <w:r w:rsidRPr="0029606E">
        <w:t>The Code is to facilitate ISO's work which is carried out in an international, multi-stakeholder, multi-sector environment. It applies to people who choose to participate in an ISO committee, working group or other consensus group. The Code is an obligation for participation in the above groups that work in the framework of the ISO/IEC Directives.</w:t>
      </w:r>
    </w:p>
    <w:p w14:paraId="4ACAA71D" w14:textId="3509E396" w:rsidR="00BB1E9B" w:rsidRPr="0029606E" w:rsidRDefault="00ED70C3" w:rsidP="00FC4C16">
      <w:pPr>
        <w:pStyle w:val="BodyText"/>
      </w:pPr>
      <w:r w:rsidRPr="0029606E">
        <w:t>Tips for implementing the Code are available at:</w:t>
      </w:r>
    </w:p>
    <w:p w14:paraId="1809A457" w14:textId="77777777" w:rsidR="00D27333" w:rsidRPr="0029606E" w:rsidRDefault="00CA7759" w:rsidP="00D27333">
      <w:pPr>
        <w:pStyle w:val="BodyText"/>
      </w:pPr>
      <w:hyperlink r:id="rId46" w:history="1">
        <w:r w:rsidR="00D27333" w:rsidRPr="0029606E">
          <w:rPr>
            <w:rStyle w:val="Hyperlink"/>
            <w:lang w:val="en-GB"/>
          </w:rPr>
          <w:t>https://isotc.iso.org/livelink/livelink/fetch/2000/2122/15507012/20094274/suggestions_for_implementation_of_the_iso_code_of_conduct.pdf?nodeid=21200847&amp;vernum=-2</w:t>
        </w:r>
      </w:hyperlink>
    </w:p>
    <w:p w14:paraId="44F2538E" w14:textId="77777777" w:rsidR="00D27333" w:rsidRPr="0029606E" w:rsidRDefault="00D27333" w:rsidP="00D27333">
      <w:pPr>
        <w:pStyle w:val="BodyText"/>
        <w:rPr>
          <w:rFonts w:ascii="Calibri" w:hAnsi="Calibri"/>
          <w:lang w:eastAsia="en-GB"/>
        </w:rPr>
      </w:pPr>
      <w:r w:rsidRPr="0029606E">
        <w:t>Guidance and process for addressing misconduct and breaches of the code of conduct:</w:t>
      </w:r>
    </w:p>
    <w:p w14:paraId="1F7C4009" w14:textId="77777777" w:rsidR="00D27333" w:rsidRPr="0029606E" w:rsidRDefault="00CA7759" w:rsidP="00D27333">
      <w:pPr>
        <w:pStyle w:val="BodyText"/>
      </w:pPr>
      <w:hyperlink r:id="rId47" w:history="1">
        <w:r w:rsidR="00D27333" w:rsidRPr="0029606E">
          <w:rPr>
            <w:rStyle w:val="Hyperlink"/>
            <w:lang w:val="en-GB"/>
          </w:rPr>
          <w:t>https://isotc.iso.org/livelink/livelink/fetch/2000/2122/15507012/20094274/ISO_Code_of_Conduct_-_Complaints_Handling_Guidance_Process_2020.pdf?nodeid=21068087&amp;vernum=-2</w:t>
        </w:r>
      </w:hyperlink>
    </w:p>
    <w:p w14:paraId="6B235515" w14:textId="58614CCF" w:rsidR="00D77357" w:rsidRPr="00124A73" w:rsidRDefault="00D77357" w:rsidP="00D77357">
      <w:pPr>
        <w:pStyle w:val="ANNEX"/>
        <w:numPr>
          <w:ilvl w:val="0"/>
          <w:numId w:val="0"/>
        </w:numPr>
        <w:rPr>
          <w:lang w:val="fr-FR"/>
        </w:rPr>
      </w:pPr>
      <w:bookmarkStart w:id="3977" w:name="_Toc354474313"/>
      <w:bookmarkStart w:id="3978" w:name="_Toc478053499"/>
      <w:bookmarkStart w:id="3979" w:name="_Toc69205184"/>
      <w:bookmarkStart w:id="3980" w:name="_Toc69205529"/>
      <w:bookmarkStart w:id="3981" w:name="_Toc69304221"/>
      <w:bookmarkEnd w:id="3972"/>
      <w:bookmarkEnd w:id="3973"/>
      <w:bookmarkEnd w:id="3974"/>
      <w:bookmarkEnd w:id="3975"/>
      <w:bookmarkEnd w:id="3976"/>
      <w:r w:rsidRPr="00124A73">
        <w:rPr>
          <w:rStyle w:val="zzzHighlight0"/>
          <w:lang w:val="fr-FR"/>
        </w:rPr>
        <w:t>Annex SB</w:t>
      </w:r>
      <w:r w:rsidRPr="00124A73">
        <w:rPr>
          <w:lang w:val="fr-FR"/>
        </w:rPr>
        <w:br/>
      </w:r>
      <w:bookmarkStart w:id="3982" w:name="_Toc280356925"/>
      <w:bookmarkStart w:id="3983" w:name="_Toc320542943"/>
      <w:bookmarkStart w:id="3984" w:name="_Ref320544987"/>
      <w:bookmarkStart w:id="3985" w:name="_Ref320546537"/>
      <w:bookmarkStart w:id="3986" w:name="_Toc323556593"/>
      <w:r w:rsidRPr="00124A73">
        <w:rPr>
          <w:rStyle w:val="zzzHighlight0"/>
          <w:b w:val="0"/>
          <w:lang w:val="fr-FR"/>
        </w:rPr>
        <w:t>(normative)</w:t>
      </w:r>
      <w:r w:rsidRPr="00124A73">
        <w:rPr>
          <w:lang w:val="fr-FR"/>
        </w:rPr>
        <w:br/>
      </w:r>
      <w:r w:rsidRPr="00124A73">
        <w:rPr>
          <w:lang w:val="fr-FR"/>
        </w:rPr>
        <w:br/>
      </w:r>
      <w:r w:rsidRPr="00124A73">
        <w:rPr>
          <w:rStyle w:val="zzzHighlight0"/>
          <w:lang w:val="fr-FR"/>
        </w:rPr>
        <w:t>Document distribution</w:t>
      </w:r>
      <w:bookmarkEnd w:id="3977"/>
      <w:bookmarkEnd w:id="3978"/>
      <w:bookmarkEnd w:id="3979"/>
      <w:bookmarkEnd w:id="3980"/>
      <w:bookmarkEnd w:id="3981"/>
      <w:bookmarkEnd w:id="3982"/>
      <w:bookmarkEnd w:id="3983"/>
      <w:bookmarkEnd w:id="3984"/>
      <w:bookmarkEnd w:id="3985"/>
      <w:bookmarkEnd w:id="3986"/>
    </w:p>
    <w:p w14:paraId="4583F526" w14:textId="67121643" w:rsidR="00D77357" w:rsidRPr="00124A73" w:rsidRDefault="00D77357" w:rsidP="00F27F9E">
      <w:pPr>
        <w:pStyle w:val="a2"/>
        <w:numPr>
          <w:ilvl w:val="0"/>
          <w:numId w:val="0"/>
        </w:numPr>
        <w:rPr>
          <w:lang w:val="fr-FR"/>
        </w:rPr>
      </w:pPr>
      <w:bookmarkStart w:id="3987" w:name="_Toc280356926"/>
      <w:bookmarkStart w:id="3988" w:name="_Toc320542944"/>
      <w:bookmarkStart w:id="3989" w:name="_Toc323556594"/>
      <w:bookmarkStart w:id="3990" w:name="_Toc354474314"/>
      <w:bookmarkStart w:id="3991" w:name="_Toc478053500"/>
      <w:bookmarkStart w:id="3992" w:name="_Toc69205185"/>
      <w:bookmarkStart w:id="3993" w:name="_Toc69205530"/>
      <w:bookmarkStart w:id="3994" w:name="_Toc69304222"/>
      <w:r w:rsidRPr="00124A73">
        <w:rPr>
          <w:lang w:val="fr-FR"/>
        </w:rPr>
        <w:t>SB.1</w:t>
      </w:r>
      <w:r w:rsidR="00A9245C" w:rsidRPr="00124A73">
        <w:rPr>
          <w:lang w:val="fr-FR"/>
        </w:rPr>
        <w:tab/>
      </w:r>
      <w:r w:rsidRPr="00124A73">
        <w:rPr>
          <w:lang w:val="fr-FR"/>
        </w:rPr>
        <w:t>Document distribution</w:t>
      </w:r>
      <w:bookmarkEnd w:id="3987"/>
      <w:bookmarkEnd w:id="3988"/>
      <w:bookmarkEnd w:id="3989"/>
      <w:bookmarkEnd w:id="3990"/>
      <w:bookmarkEnd w:id="3991"/>
      <w:bookmarkEnd w:id="3992"/>
      <w:bookmarkEnd w:id="3993"/>
      <w:bookmarkEnd w:id="3994"/>
    </w:p>
    <w:p w14:paraId="726089A5" w14:textId="77777777" w:rsidR="00D77357" w:rsidRPr="0029606E" w:rsidRDefault="00D77357" w:rsidP="00D77357">
      <w:pPr>
        <w:pStyle w:val="BodyText"/>
      </w:pPr>
      <w:r w:rsidRPr="0029606E">
        <w:t>Details showing document distribution are shown in the table.</w:t>
      </w:r>
    </w:p>
    <w:p w14:paraId="7C8D6CC8" w14:textId="6D6B2B33" w:rsidR="00D77357" w:rsidRPr="0029606E" w:rsidRDefault="00D77357" w:rsidP="00D77357">
      <w:pPr>
        <w:pStyle w:val="a2"/>
        <w:numPr>
          <w:ilvl w:val="0"/>
          <w:numId w:val="0"/>
        </w:numPr>
      </w:pPr>
      <w:bookmarkStart w:id="3995" w:name="_Toc280356927"/>
      <w:bookmarkStart w:id="3996" w:name="_Ref320265277"/>
      <w:bookmarkStart w:id="3997" w:name="_Toc320542945"/>
      <w:bookmarkStart w:id="3998" w:name="_Toc323556595"/>
      <w:bookmarkStart w:id="3999" w:name="_Toc354474315"/>
      <w:bookmarkStart w:id="4000" w:name="_Toc478053501"/>
      <w:bookmarkStart w:id="4001" w:name="_Toc69205186"/>
      <w:bookmarkStart w:id="4002" w:name="_Toc69205531"/>
      <w:bookmarkStart w:id="4003" w:name="_Toc69304223"/>
      <w:r w:rsidRPr="0029606E">
        <w:t>SB.2</w:t>
      </w:r>
      <w:r w:rsidRPr="0029606E">
        <w:tab/>
        <w:t>Electronic notifications of document delivery</w:t>
      </w:r>
      <w:bookmarkEnd w:id="3995"/>
      <w:bookmarkEnd w:id="3996"/>
      <w:bookmarkEnd w:id="3997"/>
      <w:bookmarkEnd w:id="3998"/>
      <w:bookmarkEnd w:id="3999"/>
      <w:bookmarkEnd w:id="4000"/>
      <w:bookmarkEnd w:id="4001"/>
      <w:bookmarkEnd w:id="4002"/>
      <w:bookmarkEnd w:id="4003"/>
    </w:p>
    <w:p w14:paraId="58933FF2" w14:textId="77777777" w:rsidR="00D77357" w:rsidRPr="0029606E" w:rsidRDefault="00D77357" w:rsidP="006E4591">
      <w:pPr>
        <w:pStyle w:val="BodyText"/>
        <w:keepNext/>
      </w:pPr>
      <w:r w:rsidRPr="0029606E">
        <w:t>The information included in electronic notifications of document availability shall comprise</w:t>
      </w:r>
    </w:p>
    <w:p w14:paraId="24091A88" w14:textId="77777777" w:rsidR="00D77357" w:rsidRPr="0029606E" w:rsidRDefault="006E4591" w:rsidP="006E4591">
      <w:pPr>
        <w:pStyle w:val="ListContinue1"/>
      </w:pPr>
      <w:r w:rsidRPr="0029606E">
        <w:t>—</w:t>
      </w:r>
      <w:r w:rsidRPr="0029606E">
        <w:tab/>
      </w:r>
      <w:r w:rsidR="00D77357" w:rsidRPr="0029606E">
        <w:rPr>
          <w:b/>
        </w:rPr>
        <w:t>Subject line</w:t>
      </w:r>
      <w:r w:rsidR="00D77357" w:rsidRPr="0029606E">
        <w:t>: committee reference</w:t>
      </w:r>
    </w:p>
    <w:p w14:paraId="0C4B914D" w14:textId="77777777" w:rsidR="00D77357" w:rsidRPr="0029606E" w:rsidRDefault="006E4591" w:rsidP="006E4591">
      <w:pPr>
        <w:pStyle w:val="ListContinue1"/>
      </w:pPr>
      <w:r w:rsidRPr="0029606E">
        <w:t>—</w:t>
      </w:r>
      <w:r w:rsidRPr="0029606E">
        <w:tab/>
      </w:r>
      <w:r w:rsidR="00D77357" w:rsidRPr="0029606E">
        <w:rPr>
          <w:b/>
        </w:rPr>
        <w:t>Content</w:t>
      </w:r>
      <w:r w:rsidR="00D77357" w:rsidRPr="0029606E">
        <w:t xml:space="preserve"> (the precise format may vary):</w:t>
      </w:r>
    </w:p>
    <w:p w14:paraId="4A11EBCC" w14:textId="77777777" w:rsidR="00D77357" w:rsidRPr="0029606E" w:rsidRDefault="006E4591" w:rsidP="006E4591">
      <w:pPr>
        <w:pStyle w:val="ListNumber2"/>
      </w:pPr>
      <w:r w:rsidRPr="0029606E">
        <w:t>1)</w:t>
      </w:r>
      <w:r w:rsidRPr="0029606E">
        <w:tab/>
      </w:r>
      <w:r w:rsidR="00D77357" w:rsidRPr="0029606E">
        <w:t>N-number</w:t>
      </w:r>
      <w:r w:rsidR="00A02263" w:rsidRPr="0029606E">
        <w:t xml:space="preserve"> (automatically generated)</w:t>
      </w:r>
    </w:p>
    <w:p w14:paraId="2C8FCD1F" w14:textId="77777777" w:rsidR="00D77357" w:rsidRPr="0029606E" w:rsidRDefault="006E4591" w:rsidP="006E4591">
      <w:pPr>
        <w:pStyle w:val="ListNumber2"/>
      </w:pPr>
      <w:r w:rsidRPr="0029606E">
        <w:t>2)</w:t>
      </w:r>
      <w:r w:rsidRPr="0029606E">
        <w:tab/>
      </w:r>
      <w:r w:rsidR="00D77357" w:rsidRPr="0029606E">
        <w:t>Official ISO reference number (e.g. CD 1234 for a committee draft, NP 2345 for a new work item proposal)</w:t>
      </w:r>
    </w:p>
    <w:p w14:paraId="23BCFA33" w14:textId="77777777" w:rsidR="00D77357" w:rsidRPr="0029606E" w:rsidRDefault="006E4591" w:rsidP="006E4591">
      <w:pPr>
        <w:pStyle w:val="ListNumber2"/>
      </w:pPr>
      <w:r w:rsidRPr="0029606E">
        <w:t>3)</w:t>
      </w:r>
      <w:r w:rsidRPr="0029606E">
        <w:tab/>
      </w:r>
      <w:r w:rsidR="00D77357" w:rsidRPr="0029606E">
        <w:t>Title of the document</w:t>
      </w:r>
    </w:p>
    <w:p w14:paraId="23D74B80" w14:textId="77777777" w:rsidR="00D77357" w:rsidRPr="0029606E" w:rsidRDefault="006E4591" w:rsidP="006E4591">
      <w:pPr>
        <w:pStyle w:val="ListNumber2"/>
      </w:pPr>
      <w:r w:rsidRPr="0029606E">
        <w:t>4)</w:t>
      </w:r>
      <w:r w:rsidRPr="0029606E">
        <w:tab/>
      </w:r>
      <w:r w:rsidR="00D77357" w:rsidRPr="0029606E">
        <w:t>Expected action</w:t>
      </w:r>
    </w:p>
    <w:p w14:paraId="1578203B" w14:textId="77777777" w:rsidR="00D77357" w:rsidRPr="0029606E" w:rsidRDefault="006E4591" w:rsidP="006E4591">
      <w:pPr>
        <w:pStyle w:val="ListNumber2"/>
      </w:pPr>
      <w:r w:rsidRPr="0029606E">
        <w:t>5)</w:t>
      </w:r>
      <w:r w:rsidRPr="0029606E">
        <w:tab/>
      </w:r>
      <w:r w:rsidR="00D77357" w:rsidRPr="0029606E">
        <w:t>Due date for expected action</w:t>
      </w:r>
    </w:p>
    <w:p w14:paraId="3C7929C9" w14:textId="77777777" w:rsidR="00D77357" w:rsidRPr="0029606E" w:rsidRDefault="006E4591" w:rsidP="006E4591">
      <w:pPr>
        <w:pStyle w:val="ListNumber2"/>
      </w:pPr>
      <w:r w:rsidRPr="0029606E">
        <w:t>6)</w:t>
      </w:r>
      <w:r w:rsidRPr="0029606E">
        <w:tab/>
      </w:r>
      <w:r w:rsidR="00D77357" w:rsidRPr="0029606E">
        <w:t>Type of document (information, ballot, comment, notice of meeting, etc.)</w:t>
      </w:r>
    </w:p>
    <w:p w14:paraId="0F44E042" w14:textId="77777777" w:rsidR="00D77357" w:rsidRPr="0029606E" w:rsidRDefault="006E4591" w:rsidP="006E4591">
      <w:pPr>
        <w:pStyle w:val="ListNumber2"/>
      </w:pPr>
      <w:r w:rsidRPr="0029606E">
        <w:t>7)</w:t>
      </w:r>
      <w:r w:rsidRPr="0029606E">
        <w:tab/>
      </w:r>
      <w:r w:rsidR="00D77357" w:rsidRPr="0029606E">
        <w:t>Date and location, if it is a meeting document</w:t>
      </w:r>
    </w:p>
    <w:p w14:paraId="605C0E74" w14:textId="77777777" w:rsidR="00D77357" w:rsidRPr="0029606E" w:rsidRDefault="006E4591" w:rsidP="006E4591">
      <w:pPr>
        <w:pStyle w:val="ListNumber2"/>
      </w:pPr>
      <w:r w:rsidRPr="0029606E">
        <w:t>8)</w:t>
      </w:r>
      <w:r w:rsidRPr="0029606E">
        <w:tab/>
      </w:r>
      <w:r w:rsidR="00D77357" w:rsidRPr="0029606E">
        <w:t>Note field, for special information related to a particular document</w:t>
      </w:r>
    </w:p>
    <w:p w14:paraId="46A3671C" w14:textId="77777777" w:rsidR="00D77357" w:rsidRPr="0029606E" w:rsidRDefault="006E4591" w:rsidP="006E4591">
      <w:pPr>
        <w:pStyle w:val="ListNumber2"/>
      </w:pPr>
      <w:r w:rsidRPr="0029606E">
        <w:t>9)</w:t>
      </w:r>
      <w:r w:rsidRPr="0029606E">
        <w:tab/>
      </w:r>
      <w:r w:rsidR="00D77357" w:rsidRPr="0029606E">
        <w:t>Hyperlink to the document</w:t>
      </w:r>
    </w:p>
    <w:p w14:paraId="05B77764" w14:textId="77777777" w:rsidR="00D77357" w:rsidRPr="0029606E" w:rsidRDefault="00FC4C16" w:rsidP="00FC4C16">
      <w:pPr>
        <w:pStyle w:val="BodyText"/>
      </w:pPr>
      <w:r w:rsidRPr="0029606E">
        <w:t> </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984"/>
        <w:gridCol w:w="850"/>
        <w:gridCol w:w="850"/>
        <w:gridCol w:w="850"/>
        <w:gridCol w:w="850"/>
        <w:gridCol w:w="850"/>
        <w:gridCol w:w="850"/>
        <w:gridCol w:w="850"/>
        <w:gridCol w:w="850"/>
        <w:gridCol w:w="850"/>
      </w:tblGrid>
      <w:tr w:rsidR="00151BEA" w:rsidRPr="0029606E" w14:paraId="7C790846" w14:textId="77777777" w:rsidTr="00FC4C16">
        <w:trPr>
          <w:cantSplit/>
          <w:jc w:val="center"/>
        </w:trPr>
        <w:tc>
          <w:tcPr>
            <w:tcW w:w="1984" w:type="dxa"/>
            <w:tcBorders>
              <w:top w:val="single" w:sz="12" w:space="0" w:color="auto"/>
              <w:bottom w:val="single" w:sz="6" w:space="0" w:color="auto"/>
              <w:tl2br w:val="single" w:sz="6" w:space="0" w:color="auto"/>
            </w:tcBorders>
          </w:tcPr>
          <w:p w14:paraId="6A6BDF1D" w14:textId="77777777" w:rsidR="00151BEA" w:rsidRPr="0029606E" w:rsidRDefault="00151BEA" w:rsidP="00FC4C16">
            <w:pPr>
              <w:pStyle w:val="Tabletext8"/>
              <w:pageBreakBefore/>
              <w:spacing w:line="190" w:lineRule="exact"/>
              <w:ind w:left="170" w:hanging="170"/>
              <w:jc w:val="right"/>
              <w:rPr>
                <w:b/>
                <w:spacing w:val="-2"/>
                <w:szCs w:val="16"/>
              </w:rPr>
            </w:pPr>
            <w:r w:rsidRPr="0029606E">
              <w:rPr>
                <w:b/>
                <w:spacing w:val="-2"/>
                <w:szCs w:val="16"/>
              </w:rPr>
              <w:t>PARTY(IES)</w:t>
            </w:r>
            <w:r w:rsidRPr="0029606E">
              <w:rPr>
                <w:b/>
                <w:spacing w:val="-2"/>
                <w:szCs w:val="16"/>
              </w:rPr>
              <w:br/>
              <w:t>CONCERNED</w:t>
            </w:r>
          </w:p>
          <w:p w14:paraId="475B46AF" w14:textId="77777777" w:rsidR="00151BEA" w:rsidRPr="0029606E" w:rsidRDefault="00151BEA" w:rsidP="00FB328A">
            <w:pPr>
              <w:pStyle w:val="Tabletext8"/>
              <w:pageBreakBefore/>
              <w:spacing w:before="20" w:line="190" w:lineRule="exact"/>
              <w:ind w:left="170" w:hanging="170"/>
              <w:rPr>
                <w:b/>
              </w:rPr>
            </w:pPr>
            <w:r w:rsidRPr="0029606E">
              <w:rPr>
                <w:b/>
              </w:rPr>
              <w:t>DOCUMENTS</w:t>
            </w:r>
          </w:p>
        </w:tc>
        <w:tc>
          <w:tcPr>
            <w:tcW w:w="850" w:type="dxa"/>
            <w:tcBorders>
              <w:bottom w:val="single" w:sz="6" w:space="0" w:color="auto"/>
            </w:tcBorders>
          </w:tcPr>
          <w:p w14:paraId="13B377AD" w14:textId="77777777" w:rsidR="00151BEA" w:rsidRPr="0029606E" w:rsidRDefault="00151BEA" w:rsidP="00FC4C16">
            <w:pPr>
              <w:pStyle w:val="Tabletext8"/>
              <w:pageBreakBefore/>
              <w:spacing w:line="190" w:lineRule="exact"/>
              <w:jc w:val="center"/>
              <w:rPr>
                <w:b/>
              </w:rPr>
            </w:pPr>
            <w:r w:rsidRPr="0029606E">
              <w:rPr>
                <w:b/>
              </w:rPr>
              <w:t>Proposer</w:t>
            </w:r>
          </w:p>
        </w:tc>
        <w:tc>
          <w:tcPr>
            <w:tcW w:w="850" w:type="dxa"/>
            <w:tcBorders>
              <w:bottom w:val="single" w:sz="6" w:space="0" w:color="auto"/>
            </w:tcBorders>
          </w:tcPr>
          <w:p w14:paraId="6702E1FD" w14:textId="1ACF44B0" w:rsidR="00151BEA" w:rsidRPr="0029606E" w:rsidRDefault="00151BEA" w:rsidP="00FC4C16">
            <w:pPr>
              <w:pStyle w:val="Tabletext8"/>
              <w:pageBreakBefore/>
              <w:spacing w:line="190" w:lineRule="exact"/>
              <w:ind w:left="-57" w:right="-57"/>
              <w:jc w:val="center"/>
              <w:rPr>
                <w:b/>
              </w:rPr>
            </w:pPr>
            <w:r w:rsidRPr="0029606E">
              <w:rPr>
                <w:b/>
              </w:rPr>
              <w:t>TC or SC secre</w:t>
            </w:r>
            <w:r w:rsidR="00FC4C16" w:rsidRPr="0029606E">
              <w:rPr>
                <w:b/>
              </w:rPr>
              <w:t>-</w:t>
            </w:r>
            <w:r w:rsidRPr="0029606E">
              <w:rPr>
                <w:b/>
              </w:rPr>
              <w:t>tariat</w:t>
            </w:r>
            <w:r w:rsidRPr="0029606E">
              <w:rPr>
                <w:b/>
                <w:spacing w:val="-2"/>
              </w:rPr>
              <w:t xml:space="preserve"> </w:t>
            </w:r>
            <w:r w:rsidR="00FC4C16" w:rsidRPr="0029606E">
              <w:rPr>
                <w:b/>
                <w:spacing w:val="-2"/>
              </w:rPr>
              <w:br/>
            </w:r>
            <w:r w:rsidRPr="0029606E">
              <w:rPr>
                <w:b/>
                <w:spacing w:val="-2"/>
              </w:rPr>
              <w:t>a</w:t>
            </w:r>
            <w:r w:rsidR="002E483C" w:rsidRPr="0029606E">
              <w:rPr>
                <w:b/>
                <w:spacing w:val="-2"/>
              </w:rPr>
              <w:t>n</w:t>
            </w:r>
            <w:r w:rsidRPr="0029606E">
              <w:rPr>
                <w:b/>
                <w:spacing w:val="-2"/>
              </w:rPr>
              <w:t xml:space="preserve">d </w:t>
            </w:r>
            <w:del w:id="4004" w:author="Author">
              <w:r w:rsidRPr="0029606E" w:rsidDel="00627DBC">
                <w:rPr>
                  <w:b/>
                  <w:spacing w:val="-2"/>
                </w:rPr>
                <w:delText>chair</w:delText>
              </w:r>
            </w:del>
            <w:ins w:id="4005" w:author="Author">
              <w:r w:rsidR="00627DBC">
                <w:rPr>
                  <w:b/>
                  <w:spacing w:val="-2"/>
                </w:rPr>
                <w:t>Chair</w:t>
              </w:r>
            </w:ins>
            <w:r w:rsidRPr="0029606E">
              <w:rPr>
                <w:b/>
                <w:spacing w:val="-2"/>
              </w:rPr>
              <w:t>s</w:t>
            </w:r>
          </w:p>
        </w:tc>
        <w:tc>
          <w:tcPr>
            <w:tcW w:w="850" w:type="dxa"/>
            <w:tcBorders>
              <w:bottom w:val="single" w:sz="6" w:space="0" w:color="auto"/>
            </w:tcBorders>
          </w:tcPr>
          <w:p w14:paraId="74A4A550" w14:textId="77777777" w:rsidR="00151BEA" w:rsidRPr="0029606E" w:rsidRDefault="00151BEA" w:rsidP="00FC4C16">
            <w:pPr>
              <w:pStyle w:val="Tabletext8"/>
              <w:pageBreakBefore/>
              <w:spacing w:line="190" w:lineRule="exact"/>
              <w:jc w:val="center"/>
              <w:rPr>
                <w:b/>
              </w:rPr>
            </w:pPr>
            <w:r w:rsidRPr="0029606E">
              <w:rPr>
                <w:b/>
              </w:rPr>
              <w:t>TC or SC P</w:t>
            </w:r>
            <w:r w:rsidR="00FC4C16" w:rsidRPr="0029606E">
              <w:rPr>
                <w:b/>
              </w:rPr>
              <w:t>-</w:t>
            </w:r>
            <w:r w:rsidR="0025539D" w:rsidRPr="0029606E">
              <w:rPr>
                <w:b/>
              </w:rPr>
              <w:t>member</w:t>
            </w:r>
            <w:r w:rsidRPr="0029606E">
              <w:rPr>
                <w:b/>
              </w:rPr>
              <w:t>s</w:t>
            </w:r>
          </w:p>
        </w:tc>
        <w:tc>
          <w:tcPr>
            <w:tcW w:w="850" w:type="dxa"/>
            <w:tcBorders>
              <w:bottom w:val="single" w:sz="6" w:space="0" w:color="auto"/>
            </w:tcBorders>
          </w:tcPr>
          <w:p w14:paraId="6B66D84F" w14:textId="77777777" w:rsidR="00151BEA" w:rsidRPr="0029606E" w:rsidRDefault="00151BEA" w:rsidP="00FC4C16">
            <w:pPr>
              <w:pStyle w:val="Tabletext8"/>
              <w:pageBreakBefore/>
              <w:spacing w:line="190" w:lineRule="exact"/>
              <w:jc w:val="center"/>
              <w:rPr>
                <w:b/>
              </w:rPr>
            </w:pPr>
            <w:r w:rsidRPr="0029606E">
              <w:rPr>
                <w:b/>
              </w:rPr>
              <w:t>TC or SC O</w:t>
            </w:r>
            <w:r w:rsidR="00FC4C16" w:rsidRPr="0029606E">
              <w:rPr>
                <w:b/>
              </w:rPr>
              <w:t>-</w:t>
            </w:r>
            <w:r w:rsidR="0025539D" w:rsidRPr="0029606E">
              <w:rPr>
                <w:b/>
              </w:rPr>
              <w:t>member</w:t>
            </w:r>
            <w:r w:rsidRPr="0029606E">
              <w:rPr>
                <w:b/>
              </w:rPr>
              <w:t>s</w:t>
            </w:r>
          </w:p>
        </w:tc>
        <w:tc>
          <w:tcPr>
            <w:tcW w:w="850" w:type="dxa"/>
            <w:tcBorders>
              <w:bottom w:val="single" w:sz="6" w:space="0" w:color="auto"/>
            </w:tcBorders>
          </w:tcPr>
          <w:p w14:paraId="63853E6A" w14:textId="77777777" w:rsidR="00151BEA" w:rsidRPr="0029606E" w:rsidRDefault="00151BEA" w:rsidP="00FC4C16">
            <w:pPr>
              <w:pStyle w:val="Tabletext8"/>
              <w:pageBreakBefore/>
              <w:spacing w:line="190" w:lineRule="exact"/>
              <w:jc w:val="center"/>
              <w:rPr>
                <w:b/>
              </w:rPr>
            </w:pPr>
            <w:r w:rsidRPr="0029606E">
              <w:rPr>
                <w:b/>
              </w:rPr>
              <w:t>Category A &amp; B and internal liaisons</w:t>
            </w:r>
          </w:p>
        </w:tc>
        <w:tc>
          <w:tcPr>
            <w:tcW w:w="850" w:type="dxa"/>
            <w:tcBorders>
              <w:bottom w:val="single" w:sz="6" w:space="0" w:color="auto"/>
            </w:tcBorders>
          </w:tcPr>
          <w:p w14:paraId="09B8621F" w14:textId="77777777" w:rsidR="00151BEA" w:rsidRPr="0029606E" w:rsidRDefault="00151BEA" w:rsidP="00FC4C16">
            <w:pPr>
              <w:pStyle w:val="Tabletext8"/>
              <w:pageBreakBefore/>
              <w:spacing w:line="190" w:lineRule="exact"/>
              <w:jc w:val="center"/>
              <w:rPr>
                <w:b/>
              </w:rPr>
            </w:pPr>
            <w:r w:rsidRPr="0029606E">
              <w:rPr>
                <w:b/>
              </w:rPr>
              <w:t>ISO Central Secr.</w:t>
            </w:r>
          </w:p>
        </w:tc>
        <w:tc>
          <w:tcPr>
            <w:tcW w:w="850" w:type="dxa"/>
            <w:tcBorders>
              <w:bottom w:val="single" w:sz="6" w:space="0" w:color="auto"/>
            </w:tcBorders>
          </w:tcPr>
          <w:p w14:paraId="0198EB2D" w14:textId="77777777" w:rsidR="00151BEA" w:rsidRPr="0029606E" w:rsidRDefault="00151BEA" w:rsidP="00FC4C16">
            <w:pPr>
              <w:pStyle w:val="Tabletext8"/>
              <w:pageBreakBefore/>
              <w:spacing w:line="190" w:lineRule="exact"/>
              <w:jc w:val="center"/>
              <w:rPr>
                <w:b/>
              </w:rPr>
            </w:pPr>
            <w:r w:rsidRPr="0029606E">
              <w:rPr>
                <w:b/>
              </w:rPr>
              <w:t>WG convener</w:t>
            </w:r>
          </w:p>
        </w:tc>
        <w:tc>
          <w:tcPr>
            <w:tcW w:w="850" w:type="dxa"/>
            <w:tcBorders>
              <w:bottom w:val="single" w:sz="6" w:space="0" w:color="auto"/>
            </w:tcBorders>
          </w:tcPr>
          <w:p w14:paraId="6282BB64" w14:textId="3B846E64" w:rsidR="00151BEA" w:rsidRPr="0029606E" w:rsidRDefault="00151BEA" w:rsidP="00FC4C16">
            <w:pPr>
              <w:pStyle w:val="Tabletext8"/>
              <w:pageBreakBefore/>
              <w:spacing w:line="190" w:lineRule="exact"/>
              <w:jc w:val="center"/>
              <w:rPr>
                <w:b/>
              </w:rPr>
            </w:pPr>
            <w:r w:rsidRPr="0029606E">
              <w:rPr>
                <w:b/>
              </w:rPr>
              <w:t xml:space="preserve">WG </w:t>
            </w:r>
            <w:del w:id="4006" w:author="Author">
              <w:r w:rsidRPr="0029606E" w:rsidDel="00976EF7">
                <w:rPr>
                  <w:b/>
                </w:rPr>
                <w:delText>expert</w:delText>
              </w:r>
            </w:del>
            <w:ins w:id="4007" w:author="Author">
              <w:r w:rsidR="00976EF7">
                <w:rPr>
                  <w:b/>
                </w:rPr>
                <w:t>Expert</w:t>
              </w:r>
            </w:ins>
            <w:r w:rsidRPr="0029606E">
              <w:rPr>
                <w:b/>
              </w:rPr>
              <w:t>s</w:t>
            </w:r>
          </w:p>
        </w:tc>
        <w:tc>
          <w:tcPr>
            <w:tcW w:w="850" w:type="dxa"/>
            <w:tcBorders>
              <w:bottom w:val="single" w:sz="6" w:space="0" w:color="auto"/>
            </w:tcBorders>
          </w:tcPr>
          <w:p w14:paraId="4C5BE550" w14:textId="77777777" w:rsidR="00151BEA" w:rsidRPr="0029606E" w:rsidRDefault="00D81FA7" w:rsidP="00FC4C16">
            <w:pPr>
              <w:pStyle w:val="Tabletext8"/>
              <w:pageBreakBefore/>
              <w:spacing w:line="190" w:lineRule="exact"/>
              <w:jc w:val="center"/>
              <w:rPr>
                <w:b/>
              </w:rPr>
            </w:pPr>
            <w:r w:rsidRPr="0029606E">
              <w:rPr>
                <w:b/>
              </w:rPr>
              <w:t>National Bodies</w:t>
            </w:r>
          </w:p>
        </w:tc>
      </w:tr>
      <w:tr w:rsidR="00151BEA" w:rsidRPr="0029606E" w14:paraId="019E8105" w14:textId="77777777" w:rsidTr="00FC4C16">
        <w:trPr>
          <w:cantSplit/>
          <w:jc w:val="center"/>
        </w:trPr>
        <w:tc>
          <w:tcPr>
            <w:tcW w:w="1984" w:type="dxa"/>
            <w:tcBorders>
              <w:top w:val="single" w:sz="6" w:space="0" w:color="auto"/>
              <w:bottom w:val="nil"/>
            </w:tcBorders>
          </w:tcPr>
          <w:p w14:paraId="4A3F59F1" w14:textId="77777777" w:rsidR="00151BEA" w:rsidRPr="0029606E" w:rsidRDefault="00151BEA" w:rsidP="00FC4C16">
            <w:pPr>
              <w:pStyle w:val="Tabletext8"/>
              <w:spacing w:line="190" w:lineRule="exact"/>
              <w:ind w:left="170" w:hanging="170"/>
              <w:rPr>
                <w:b/>
              </w:rPr>
            </w:pPr>
            <w:r w:rsidRPr="0029606E">
              <w:rPr>
                <w:b/>
              </w:rPr>
              <w:t>Proposal stage</w:t>
            </w:r>
          </w:p>
        </w:tc>
        <w:tc>
          <w:tcPr>
            <w:tcW w:w="850" w:type="dxa"/>
            <w:tcBorders>
              <w:top w:val="single" w:sz="6" w:space="0" w:color="auto"/>
              <w:bottom w:val="nil"/>
            </w:tcBorders>
          </w:tcPr>
          <w:p w14:paraId="7B6A5DC5" w14:textId="77777777" w:rsidR="00151BEA" w:rsidRPr="0029606E" w:rsidRDefault="00151BEA" w:rsidP="00FC4C16">
            <w:pPr>
              <w:pStyle w:val="Tabletext8"/>
              <w:spacing w:line="190" w:lineRule="exact"/>
              <w:jc w:val="center"/>
            </w:pPr>
          </w:p>
        </w:tc>
        <w:tc>
          <w:tcPr>
            <w:tcW w:w="850" w:type="dxa"/>
            <w:tcBorders>
              <w:top w:val="single" w:sz="6" w:space="0" w:color="auto"/>
              <w:bottom w:val="nil"/>
            </w:tcBorders>
          </w:tcPr>
          <w:p w14:paraId="3A9C4BFF" w14:textId="77777777" w:rsidR="00151BEA" w:rsidRPr="0029606E" w:rsidRDefault="00151BEA" w:rsidP="00FC4C16">
            <w:pPr>
              <w:pStyle w:val="Tabletext8"/>
              <w:spacing w:line="190" w:lineRule="exact"/>
              <w:jc w:val="center"/>
            </w:pPr>
          </w:p>
        </w:tc>
        <w:tc>
          <w:tcPr>
            <w:tcW w:w="850" w:type="dxa"/>
            <w:tcBorders>
              <w:top w:val="single" w:sz="6" w:space="0" w:color="auto"/>
              <w:bottom w:val="nil"/>
            </w:tcBorders>
          </w:tcPr>
          <w:p w14:paraId="191C522D" w14:textId="77777777" w:rsidR="00151BEA" w:rsidRPr="0029606E" w:rsidRDefault="00151BEA" w:rsidP="00FC4C16">
            <w:pPr>
              <w:pStyle w:val="Tabletext8"/>
              <w:spacing w:line="190" w:lineRule="exact"/>
              <w:jc w:val="center"/>
            </w:pPr>
          </w:p>
        </w:tc>
        <w:tc>
          <w:tcPr>
            <w:tcW w:w="850" w:type="dxa"/>
            <w:tcBorders>
              <w:top w:val="single" w:sz="6" w:space="0" w:color="auto"/>
              <w:bottom w:val="nil"/>
            </w:tcBorders>
          </w:tcPr>
          <w:p w14:paraId="6E894855" w14:textId="77777777" w:rsidR="00151BEA" w:rsidRPr="0029606E" w:rsidRDefault="00151BEA" w:rsidP="00FC4C16">
            <w:pPr>
              <w:pStyle w:val="Tabletext8"/>
              <w:spacing w:line="190" w:lineRule="exact"/>
              <w:jc w:val="center"/>
            </w:pPr>
          </w:p>
        </w:tc>
        <w:tc>
          <w:tcPr>
            <w:tcW w:w="850" w:type="dxa"/>
            <w:tcBorders>
              <w:top w:val="single" w:sz="6" w:space="0" w:color="auto"/>
              <w:bottom w:val="nil"/>
            </w:tcBorders>
          </w:tcPr>
          <w:p w14:paraId="23A8E9BB" w14:textId="77777777" w:rsidR="00151BEA" w:rsidRPr="0029606E" w:rsidRDefault="00151BEA" w:rsidP="00FC4C16">
            <w:pPr>
              <w:pStyle w:val="Tabletext8"/>
              <w:spacing w:line="190" w:lineRule="exact"/>
              <w:jc w:val="center"/>
            </w:pPr>
          </w:p>
        </w:tc>
        <w:tc>
          <w:tcPr>
            <w:tcW w:w="850" w:type="dxa"/>
            <w:tcBorders>
              <w:top w:val="single" w:sz="6" w:space="0" w:color="auto"/>
              <w:bottom w:val="nil"/>
            </w:tcBorders>
          </w:tcPr>
          <w:p w14:paraId="221B605C" w14:textId="77777777" w:rsidR="00151BEA" w:rsidRPr="0029606E" w:rsidRDefault="00151BEA" w:rsidP="00FC4C16">
            <w:pPr>
              <w:pStyle w:val="Tabletext8"/>
              <w:spacing w:line="190" w:lineRule="exact"/>
              <w:jc w:val="center"/>
            </w:pPr>
          </w:p>
        </w:tc>
        <w:tc>
          <w:tcPr>
            <w:tcW w:w="850" w:type="dxa"/>
            <w:tcBorders>
              <w:top w:val="single" w:sz="6" w:space="0" w:color="auto"/>
              <w:bottom w:val="nil"/>
            </w:tcBorders>
          </w:tcPr>
          <w:p w14:paraId="0F4C7075" w14:textId="77777777" w:rsidR="00151BEA" w:rsidRPr="0029606E" w:rsidRDefault="00151BEA" w:rsidP="00FC4C16">
            <w:pPr>
              <w:pStyle w:val="Tabletext8"/>
              <w:spacing w:line="190" w:lineRule="exact"/>
              <w:jc w:val="center"/>
            </w:pPr>
          </w:p>
        </w:tc>
        <w:tc>
          <w:tcPr>
            <w:tcW w:w="850" w:type="dxa"/>
            <w:tcBorders>
              <w:top w:val="single" w:sz="6" w:space="0" w:color="auto"/>
              <w:bottom w:val="nil"/>
            </w:tcBorders>
          </w:tcPr>
          <w:p w14:paraId="0282F37A" w14:textId="77777777" w:rsidR="00151BEA" w:rsidRPr="0029606E" w:rsidRDefault="00151BEA" w:rsidP="00FC4C16">
            <w:pPr>
              <w:pStyle w:val="Tabletext8"/>
              <w:spacing w:line="190" w:lineRule="exact"/>
              <w:jc w:val="center"/>
            </w:pPr>
          </w:p>
        </w:tc>
        <w:tc>
          <w:tcPr>
            <w:tcW w:w="850" w:type="dxa"/>
            <w:tcBorders>
              <w:top w:val="single" w:sz="6" w:space="0" w:color="auto"/>
              <w:bottom w:val="nil"/>
            </w:tcBorders>
          </w:tcPr>
          <w:p w14:paraId="74C340EC" w14:textId="77777777" w:rsidR="00151BEA" w:rsidRPr="0029606E" w:rsidRDefault="00151BEA" w:rsidP="00FC4C16">
            <w:pPr>
              <w:pStyle w:val="Tabletext8"/>
              <w:spacing w:line="190" w:lineRule="exact"/>
              <w:jc w:val="center"/>
            </w:pPr>
          </w:p>
        </w:tc>
      </w:tr>
      <w:tr w:rsidR="00151BEA" w:rsidRPr="0029606E" w14:paraId="6DBFCB6E" w14:textId="77777777" w:rsidTr="00FC4C16">
        <w:trPr>
          <w:cantSplit/>
          <w:jc w:val="center"/>
        </w:trPr>
        <w:tc>
          <w:tcPr>
            <w:tcW w:w="1984" w:type="dxa"/>
            <w:tcBorders>
              <w:top w:val="nil"/>
              <w:bottom w:val="nil"/>
            </w:tcBorders>
          </w:tcPr>
          <w:p w14:paraId="38C85AC8" w14:textId="77777777" w:rsidR="00151BEA" w:rsidRPr="0029606E" w:rsidRDefault="00151BEA" w:rsidP="00FC4C16">
            <w:pPr>
              <w:pStyle w:val="Tabletext8"/>
              <w:spacing w:line="190" w:lineRule="exact"/>
              <w:ind w:left="170" w:hanging="170"/>
            </w:pPr>
            <w:r w:rsidRPr="0029606E">
              <w:t>New work item proposal</w:t>
            </w:r>
          </w:p>
        </w:tc>
        <w:tc>
          <w:tcPr>
            <w:tcW w:w="850" w:type="dxa"/>
            <w:tcBorders>
              <w:top w:val="nil"/>
              <w:bottom w:val="nil"/>
            </w:tcBorders>
          </w:tcPr>
          <w:p w14:paraId="794F8CCF" w14:textId="77777777" w:rsidR="00151BEA" w:rsidRPr="0029606E" w:rsidRDefault="009840C6" w:rsidP="00FC4C16">
            <w:pPr>
              <w:pStyle w:val="Tabletext8"/>
              <w:spacing w:line="190" w:lineRule="exact"/>
              <w:jc w:val="center"/>
            </w:pPr>
            <w:r w:rsidRPr="0029606E">
              <w:rPr>
                <w:noProof/>
                <w:lang w:eastAsia="en-GB"/>
              </w:rPr>
              <mc:AlternateContent>
                <mc:Choice Requires="wpg">
                  <w:drawing>
                    <wp:anchor distT="0" distB="0" distL="114300" distR="114300" simplePos="0" relativeHeight="251658242" behindDoc="0" locked="0" layoutInCell="1" allowOverlap="1" wp14:anchorId="23ECC024" wp14:editId="2FA136A8">
                      <wp:simplePos x="0" y="0"/>
                      <wp:positionH relativeFrom="column">
                        <wp:posOffset>287020</wp:posOffset>
                      </wp:positionH>
                      <wp:positionV relativeFrom="paragraph">
                        <wp:posOffset>100965</wp:posOffset>
                      </wp:positionV>
                      <wp:extent cx="4206240" cy="6499225"/>
                      <wp:effectExtent l="0" t="0" r="10160" b="3175"/>
                      <wp:wrapNone/>
                      <wp:docPr id="1284" name="Group 1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06240" cy="6499225"/>
                                <a:chOff x="3968" y="3063"/>
                                <a:chExt cx="6624" cy="10235"/>
                              </a:xfrm>
                            </wpg:grpSpPr>
                            <wpg:grpSp>
                              <wpg:cNvPr id="1285" name="Group 1641"/>
                              <wpg:cNvGrpSpPr>
                                <a:grpSpLocks/>
                              </wpg:cNvGrpSpPr>
                              <wpg:grpSpPr bwMode="auto">
                                <a:xfrm>
                                  <a:off x="3968" y="3063"/>
                                  <a:ext cx="4072" cy="930"/>
                                  <a:chOff x="3968" y="3063"/>
                                  <a:chExt cx="4072" cy="930"/>
                                </a:xfrm>
                              </wpg:grpSpPr>
                              <wpg:grpSp>
                                <wpg:cNvPr id="1286" name="Group 1642"/>
                                <wpg:cNvGrpSpPr>
                                  <a:grpSpLocks/>
                                </wpg:cNvGrpSpPr>
                                <wpg:grpSpPr bwMode="auto">
                                  <a:xfrm>
                                    <a:off x="4910" y="3374"/>
                                    <a:ext cx="3112" cy="10"/>
                                    <a:chOff x="4910" y="3374"/>
                                    <a:chExt cx="3112" cy="10"/>
                                  </a:xfrm>
                                </wpg:grpSpPr>
                                <wps:wsp>
                                  <wps:cNvPr id="1287" name="Line 1643"/>
                                  <wps:cNvCnPr>
                                    <a:cxnSpLocks/>
                                  </wps:cNvCnPr>
                                  <wps:spPr bwMode="auto">
                                    <a:xfrm>
                                      <a:off x="4910" y="3374"/>
                                      <a:ext cx="567" cy="1"/>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88" name="Line 1644"/>
                                  <wps:cNvCnPr>
                                    <a:cxnSpLocks/>
                                  </wps:cNvCnPr>
                                  <wps:spPr bwMode="auto">
                                    <a:xfrm>
                                      <a:off x="5693" y="3375"/>
                                      <a:ext cx="624" cy="1"/>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89" name="Line 1645"/>
                                  <wps:cNvCnPr>
                                    <a:cxnSpLocks/>
                                  </wps:cNvCnPr>
                                  <wps:spPr bwMode="auto">
                                    <a:xfrm>
                                      <a:off x="6540" y="3383"/>
                                      <a:ext cx="624" cy="1"/>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90" name="Line 1646"/>
                                  <wps:cNvCnPr>
                                    <a:cxnSpLocks/>
                                  </wps:cNvCnPr>
                                  <wps:spPr bwMode="auto">
                                    <a:xfrm>
                                      <a:off x="7398" y="3376"/>
                                      <a:ext cx="624"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1291" name="Group 1647"/>
                                <wpg:cNvGrpSpPr>
                                  <a:grpSpLocks/>
                                </wpg:cNvGrpSpPr>
                                <wpg:grpSpPr bwMode="auto">
                                  <a:xfrm>
                                    <a:off x="3968" y="3063"/>
                                    <a:ext cx="4047" cy="1"/>
                                    <a:chOff x="3968" y="3063"/>
                                    <a:chExt cx="4047" cy="1"/>
                                  </a:xfrm>
                                </wpg:grpSpPr>
                                <wps:wsp>
                                  <wps:cNvPr id="1292" name="Line 1648"/>
                                  <wps:cNvCnPr>
                                    <a:cxnSpLocks/>
                                  </wps:cNvCnPr>
                                  <wps:spPr bwMode="auto">
                                    <a:xfrm>
                                      <a:off x="3968" y="3063"/>
                                      <a:ext cx="680" cy="1"/>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93" name="Line 1649"/>
                                  <wps:cNvCnPr>
                                    <a:cxnSpLocks/>
                                  </wps:cNvCnPr>
                                  <wps:spPr bwMode="auto">
                                    <a:xfrm flipV="1">
                                      <a:off x="4840" y="3063"/>
                                      <a:ext cx="3175"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294" name="Group 1650"/>
                                <wpg:cNvGrpSpPr>
                                  <a:grpSpLocks/>
                                </wpg:cNvGrpSpPr>
                                <wpg:grpSpPr bwMode="auto">
                                  <a:xfrm>
                                    <a:off x="4833" y="3680"/>
                                    <a:ext cx="3185" cy="4"/>
                                    <a:chOff x="4833" y="3680"/>
                                    <a:chExt cx="3185" cy="4"/>
                                  </a:xfrm>
                                </wpg:grpSpPr>
                                <wps:wsp>
                                  <wps:cNvPr id="1295" name="Line 1651"/>
                                  <wps:cNvCnPr>
                                    <a:cxnSpLocks/>
                                  </wps:cNvCnPr>
                                  <wps:spPr bwMode="auto">
                                    <a:xfrm flipV="1">
                                      <a:off x="5694" y="3680"/>
                                      <a:ext cx="2324"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96" name="Line 1652"/>
                                  <wps:cNvCnPr>
                                    <a:cxnSpLocks/>
                                  </wps:cNvCnPr>
                                  <wps:spPr bwMode="auto">
                                    <a:xfrm>
                                      <a:off x="4833" y="3683"/>
                                      <a:ext cx="652" cy="1"/>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1297" name="Group 1653"/>
                                <wpg:cNvGrpSpPr>
                                  <a:grpSpLocks/>
                                </wpg:cNvGrpSpPr>
                                <wpg:grpSpPr bwMode="auto">
                                  <a:xfrm>
                                    <a:off x="4005" y="3991"/>
                                    <a:ext cx="4035" cy="2"/>
                                    <a:chOff x="4005" y="3991"/>
                                    <a:chExt cx="4035" cy="2"/>
                                  </a:xfrm>
                                </wpg:grpSpPr>
                                <wps:wsp>
                                  <wps:cNvPr id="1298" name="Line 1654"/>
                                  <wps:cNvCnPr>
                                    <a:cxnSpLocks/>
                                  </wps:cNvCnPr>
                                  <wps:spPr bwMode="auto">
                                    <a:xfrm>
                                      <a:off x="4005" y="3993"/>
                                      <a:ext cx="567"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99" name="Line 1655"/>
                                  <wps:cNvCnPr>
                                    <a:cxnSpLocks/>
                                  </wps:cNvCnPr>
                                  <wps:spPr bwMode="auto">
                                    <a:xfrm flipV="1">
                                      <a:off x="4912" y="3991"/>
                                      <a:ext cx="567"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00" name="Line 1656"/>
                                  <wps:cNvCnPr>
                                    <a:cxnSpLocks/>
                                  </wps:cNvCnPr>
                                  <wps:spPr bwMode="auto">
                                    <a:xfrm>
                                      <a:off x="5693" y="3992"/>
                                      <a:ext cx="624" cy="1"/>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01" name="Line 1657"/>
                                  <wps:cNvCnPr>
                                    <a:cxnSpLocks/>
                                  </wps:cNvCnPr>
                                  <wps:spPr bwMode="auto">
                                    <a:xfrm flipV="1">
                                      <a:off x="7388" y="3991"/>
                                      <a:ext cx="652"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02" name="Line 1658"/>
                                  <wps:cNvCnPr>
                                    <a:cxnSpLocks/>
                                  </wps:cNvCnPr>
                                  <wps:spPr bwMode="auto">
                                    <a:xfrm flipV="1">
                                      <a:off x="6541" y="3991"/>
                                      <a:ext cx="624"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grpSp>
                              <wpg:cNvPr id="1303" name="Group 1659"/>
                              <wpg:cNvGrpSpPr>
                                <a:grpSpLocks/>
                              </wpg:cNvGrpSpPr>
                              <wpg:grpSpPr bwMode="auto">
                                <a:xfrm>
                                  <a:off x="4847" y="4642"/>
                                  <a:ext cx="4893" cy="312"/>
                                  <a:chOff x="4847" y="4642"/>
                                  <a:chExt cx="4893" cy="312"/>
                                </a:xfrm>
                              </wpg:grpSpPr>
                              <wpg:grpSp>
                                <wpg:cNvPr id="1304" name="Group 1660"/>
                                <wpg:cNvGrpSpPr>
                                  <a:grpSpLocks/>
                                </wpg:cNvGrpSpPr>
                                <wpg:grpSpPr bwMode="auto">
                                  <a:xfrm>
                                    <a:off x="4847" y="4642"/>
                                    <a:ext cx="4893" cy="2"/>
                                    <a:chOff x="4847" y="4642"/>
                                    <a:chExt cx="4893" cy="2"/>
                                  </a:xfrm>
                                </wpg:grpSpPr>
                                <wps:wsp>
                                  <wps:cNvPr id="1305" name="Line 1661"/>
                                  <wps:cNvCnPr>
                                    <a:cxnSpLocks/>
                                  </wps:cNvCnPr>
                                  <wps:spPr bwMode="auto">
                                    <a:xfrm>
                                      <a:off x="9088" y="4642"/>
                                      <a:ext cx="652" cy="1"/>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06" name="Line 1662"/>
                                  <wps:cNvCnPr>
                                    <a:cxnSpLocks/>
                                  </wps:cNvCnPr>
                                  <wps:spPr bwMode="auto">
                                    <a:xfrm>
                                      <a:off x="4847" y="4644"/>
                                      <a:ext cx="3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7" name="Line 1663"/>
                                  <wps:cNvCnPr>
                                    <a:cxnSpLocks/>
                                  </wps:cNvCnPr>
                                  <wps:spPr bwMode="auto">
                                    <a:xfrm flipV="1">
                                      <a:off x="8249" y="4642"/>
                                      <a:ext cx="62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08" name="Group 1664"/>
                                <wpg:cNvGrpSpPr>
                                  <a:grpSpLocks/>
                                </wpg:cNvGrpSpPr>
                                <wpg:grpSpPr bwMode="auto">
                                  <a:xfrm>
                                    <a:off x="4850" y="4953"/>
                                    <a:ext cx="4862" cy="1"/>
                                    <a:chOff x="4850" y="4953"/>
                                    <a:chExt cx="4862" cy="1"/>
                                  </a:xfrm>
                                </wpg:grpSpPr>
                                <wps:wsp>
                                  <wps:cNvPr id="1309" name="Line 1665"/>
                                  <wps:cNvCnPr>
                                    <a:cxnSpLocks/>
                                  </wps:cNvCnPr>
                                  <wps:spPr bwMode="auto">
                                    <a:xfrm>
                                      <a:off x="5692" y="4954"/>
                                      <a:ext cx="235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0" name="Line 1666"/>
                                  <wps:cNvCnPr>
                                    <a:cxnSpLocks/>
                                  </wps:cNvCnPr>
                                  <wps:spPr bwMode="auto">
                                    <a:xfrm>
                                      <a:off x="8245" y="4954"/>
                                      <a:ext cx="6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1" name="Line 1667"/>
                                  <wps:cNvCnPr>
                                    <a:cxnSpLocks/>
                                  </wps:cNvCnPr>
                                  <wps:spPr bwMode="auto">
                                    <a:xfrm>
                                      <a:off x="9088" y="4954"/>
                                      <a:ext cx="6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2" name="Line 1668"/>
                                  <wps:cNvCnPr>
                                    <a:cxnSpLocks/>
                                  </wps:cNvCnPr>
                                  <wps:spPr bwMode="auto">
                                    <a:xfrm>
                                      <a:off x="4850" y="4953"/>
                                      <a:ext cx="624" cy="1"/>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grpSp>
                              <wpg:cNvPr id="1313" name="Group 1669"/>
                              <wpg:cNvGrpSpPr>
                                <a:grpSpLocks/>
                              </wpg:cNvGrpSpPr>
                              <wpg:grpSpPr bwMode="auto">
                                <a:xfrm>
                                  <a:off x="4847" y="5602"/>
                                  <a:ext cx="4030" cy="1121"/>
                                  <a:chOff x="4847" y="5602"/>
                                  <a:chExt cx="4030" cy="1121"/>
                                </a:xfrm>
                              </wpg:grpSpPr>
                              <wpg:grpSp>
                                <wpg:cNvPr id="1314" name="Group 1670"/>
                                <wpg:cNvGrpSpPr>
                                  <a:grpSpLocks/>
                                </wpg:cNvGrpSpPr>
                                <wpg:grpSpPr bwMode="auto">
                                  <a:xfrm>
                                    <a:off x="4853" y="5602"/>
                                    <a:ext cx="3169" cy="3"/>
                                    <a:chOff x="4853" y="5602"/>
                                    <a:chExt cx="3169" cy="3"/>
                                  </a:xfrm>
                                </wpg:grpSpPr>
                                <wps:wsp>
                                  <wps:cNvPr id="1315" name="Line 1671"/>
                                  <wps:cNvCnPr>
                                    <a:cxnSpLocks/>
                                  </wps:cNvCnPr>
                                  <wps:spPr bwMode="auto">
                                    <a:xfrm flipV="1">
                                      <a:off x="4853" y="5602"/>
                                      <a:ext cx="624" cy="1"/>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16" name="Line 1672"/>
                                  <wps:cNvCnPr>
                                    <a:cxnSpLocks/>
                                  </wps:cNvCnPr>
                                  <wps:spPr bwMode="auto">
                                    <a:xfrm>
                                      <a:off x="5689" y="5602"/>
                                      <a:ext cx="624" cy="1"/>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17" name="Line 1673"/>
                                  <wps:cNvCnPr>
                                    <a:cxnSpLocks/>
                                  </wps:cNvCnPr>
                                  <wps:spPr bwMode="auto">
                                    <a:xfrm>
                                      <a:off x="6550" y="5605"/>
                                      <a:ext cx="624"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18" name="Line 1674"/>
                                  <wps:cNvCnPr>
                                    <a:cxnSpLocks/>
                                  </wps:cNvCnPr>
                                  <wps:spPr bwMode="auto">
                                    <a:xfrm flipV="1">
                                      <a:off x="7398" y="5602"/>
                                      <a:ext cx="624" cy="2"/>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s:wsp>
                                <wps:cNvPr id="1319" name="Line 1675"/>
                                <wps:cNvCnPr>
                                  <a:cxnSpLocks/>
                                </wps:cNvCnPr>
                                <wps:spPr bwMode="auto">
                                  <a:xfrm>
                                    <a:off x="4847" y="5905"/>
                                    <a:ext cx="624" cy="1"/>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cNvPr id="1320" name="Group 1676"/>
                                <wpg:cNvGrpSpPr>
                                  <a:grpSpLocks/>
                                </wpg:cNvGrpSpPr>
                                <wpg:grpSpPr bwMode="auto">
                                  <a:xfrm>
                                    <a:off x="4849" y="6220"/>
                                    <a:ext cx="4020" cy="3"/>
                                    <a:chOff x="4849" y="6220"/>
                                    <a:chExt cx="4020" cy="3"/>
                                  </a:xfrm>
                                </wpg:grpSpPr>
                                <wps:wsp>
                                  <wps:cNvPr id="1321" name="Line 1677"/>
                                  <wps:cNvCnPr>
                                    <a:cxnSpLocks/>
                                  </wps:cNvCnPr>
                                  <wps:spPr bwMode="auto">
                                    <a:xfrm>
                                      <a:off x="8245" y="6223"/>
                                      <a:ext cx="624"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22" name="Line 1678"/>
                                  <wps:cNvCnPr>
                                    <a:cxnSpLocks/>
                                  </wps:cNvCnPr>
                                  <wps:spPr bwMode="auto">
                                    <a:xfrm flipV="1">
                                      <a:off x="4849" y="6220"/>
                                      <a:ext cx="624" cy="1"/>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23" name="Line 1679"/>
                                  <wps:cNvCnPr>
                                    <a:cxnSpLocks/>
                                  </wps:cNvCnPr>
                                  <wps:spPr bwMode="auto">
                                    <a:xfrm>
                                      <a:off x="5685" y="6220"/>
                                      <a:ext cx="624" cy="1"/>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24" name="Line 1680"/>
                                  <wps:cNvCnPr>
                                    <a:cxnSpLocks/>
                                  </wps:cNvCnPr>
                                  <wps:spPr bwMode="auto">
                                    <a:xfrm>
                                      <a:off x="6546" y="6223"/>
                                      <a:ext cx="624"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25" name="Line 1681"/>
                                  <wps:cNvCnPr>
                                    <a:cxnSpLocks/>
                                  </wps:cNvCnPr>
                                  <wps:spPr bwMode="auto">
                                    <a:xfrm flipV="1">
                                      <a:off x="7394" y="6220"/>
                                      <a:ext cx="624" cy="2"/>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1326" name="Group 1682"/>
                                <wpg:cNvGrpSpPr>
                                  <a:grpSpLocks/>
                                </wpg:cNvGrpSpPr>
                                <wpg:grpSpPr bwMode="auto">
                                  <a:xfrm>
                                    <a:off x="4899" y="6720"/>
                                    <a:ext cx="3978" cy="3"/>
                                    <a:chOff x="4899" y="6720"/>
                                    <a:chExt cx="3978" cy="3"/>
                                  </a:xfrm>
                                </wpg:grpSpPr>
                                <wps:wsp>
                                  <wps:cNvPr id="1327" name="Line 1683"/>
                                  <wps:cNvCnPr>
                                    <a:cxnSpLocks/>
                                  </wps:cNvCnPr>
                                  <wps:spPr bwMode="auto">
                                    <a:xfrm>
                                      <a:off x="8225" y="6723"/>
                                      <a:ext cx="652"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28" name="Line 1684"/>
                                  <wps:cNvCnPr>
                                    <a:cxnSpLocks/>
                                  </wps:cNvCnPr>
                                  <wps:spPr bwMode="auto">
                                    <a:xfrm flipV="1">
                                      <a:off x="4899" y="6720"/>
                                      <a:ext cx="567" cy="1"/>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29" name="Line 1685"/>
                                  <wps:cNvCnPr>
                                    <a:cxnSpLocks/>
                                  </wps:cNvCnPr>
                                  <wps:spPr bwMode="auto">
                                    <a:xfrm>
                                      <a:off x="5695" y="6720"/>
                                      <a:ext cx="624" cy="1"/>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30" name="Line 1686"/>
                                  <wps:cNvCnPr>
                                    <a:cxnSpLocks/>
                                  </wps:cNvCnPr>
                                  <wps:spPr bwMode="auto">
                                    <a:xfrm>
                                      <a:off x="6546" y="6723"/>
                                      <a:ext cx="624" cy="0"/>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31" name="Line 1687"/>
                                  <wps:cNvCnPr>
                                    <a:cxnSpLocks/>
                                  </wps:cNvCnPr>
                                  <wps:spPr bwMode="auto">
                                    <a:xfrm flipV="1">
                                      <a:off x="7404" y="6720"/>
                                      <a:ext cx="624" cy="2"/>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grpSp>
                              <wpg:cNvPr id="1332" name="Group 1688"/>
                              <wpg:cNvGrpSpPr>
                                <a:grpSpLocks/>
                              </wpg:cNvGrpSpPr>
                              <wpg:grpSpPr bwMode="auto">
                                <a:xfrm>
                                  <a:off x="4832" y="7374"/>
                                  <a:ext cx="5750" cy="1430"/>
                                  <a:chOff x="4832" y="7374"/>
                                  <a:chExt cx="5750" cy="1430"/>
                                </a:xfrm>
                              </wpg:grpSpPr>
                              <wpg:grpSp>
                                <wpg:cNvPr id="1333" name="Group 1689"/>
                                <wpg:cNvGrpSpPr>
                                  <a:grpSpLocks/>
                                </wpg:cNvGrpSpPr>
                                <wpg:grpSpPr bwMode="auto">
                                  <a:xfrm>
                                    <a:off x="4842" y="7374"/>
                                    <a:ext cx="5740" cy="0"/>
                                    <a:chOff x="4842" y="7374"/>
                                    <a:chExt cx="5740" cy="0"/>
                                  </a:xfrm>
                                </wpg:grpSpPr>
                                <wps:wsp>
                                  <wps:cNvPr id="1334" name="Line 1690"/>
                                  <wps:cNvCnPr>
                                    <a:cxnSpLocks/>
                                  </wps:cNvCnPr>
                                  <wps:spPr bwMode="auto">
                                    <a:xfrm>
                                      <a:off x="4842" y="7374"/>
                                      <a:ext cx="23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5" name="Line 1691"/>
                                  <wps:cNvCnPr>
                                    <a:cxnSpLocks/>
                                  </wps:cNvCnPr>
                                  <wps:spPr bwMode="auto">
                                    <a:xfrm>
                                      <a:off x="7408" y="7374"/>
                                      <a:ext cx="6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6" name="Line 1692"/>
                                  <wps:cNvCnPr>
                                    <a:cxnSpLocks/>
                                  </wps:cNvCnPr>
                                  <wps:spPr bwMode="auto">
                                    <a:xfrm>
                                      <a:off x="8229" y="7374"/>
                                      <a:ext cx="235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37" name="Line 1693"/>
                                <wps:cNvCnPr>
                                  <a:cxnSpLocks/>
                                </wps:cNvCnPr>
                                <wps:spPr bwMode="auto">
                                  <a:xfrm>
                                    <a:off x="8253" y="7684"/>
                                    <a:ext cx="23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338" name="Group 1694"/>
                                <wpg:cNvGrpSpPr>
                                  <a:grpSpLocks/>
                                </wpg:cNvGrpSpPr>
                                <wpg:grpSpPr bwMode="auto">
                                  <a:xfrm>
                                    <a:off x="4902" y="7994"/>
                                    <a:ext cx="5665" cy="0"/>
                                    <a:chOff x="4902" y="7994"/>
                                    <a:chExt cx="5665" cy="0"/>
                                  </a:xfrm>
                                </wpg:grpSpPr>
                                <wps:wsp>
                                  <wps:cNvPr id="1339" name="Line 1695"/>
                                  <wps:cNvCnPr>
                                    <a:cxnSpLocks/>
                                  </wps:cNvCnPr>
                                  <wps:spPr bwMode="auto">
                                    <a:xfrm>
                                      <a:off x="8243" y="7994"/>
                                      <a:ext cx="23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0" name="Line 1696"/>
                                  <wps:cNvCnPr>
                                    <a:cxnSpLocks/>
                                  </wps:cNvCnPr>
                                  <wps:spPr bwMode="auto">
                                    <a:xfrm>
                                      <a:off x="7398" y="7994"/>
                                      <a:ext cx="6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1" name="Line 1697"/>
                                  <wps:cNvCnPr>
                                    <a:cxnSpLocks/>
                                  </wps:cNvCnPr>
                                  <wps:spPr bwMode="auto">
                                    <a:xfrm>
                                      <a:off x="4902" y="7994"/>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2" name="Line 1698"/>
                                  <wps:cNvCnPr>
                                    <a:cxnSpLocks/>
                                  </wps:cNvCnPr>
                                  <wps:spPr bwMode="auto">
                                    <a:xfrm>
                                      <a:off x="5699" y="7994"/>
                                      <a:ext cx="6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3" name="Line 1699"/>
                                  <wps:cNvCnPr>
                                    <a:cxnSpLocks/>
                                  </wps:cNvCnPr>
                                  <wps:spPr bwMode="auto">
                                    <a:xfrm>
                                      <a:off x="6550" y="7994"/>
                                      <a:ext cx="6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44" name="Group 1700"/>
                                <wpg:cNvGrpSpPr>
                                  <a:grpSpLocks/>
                                </wpg:cNvGrpSpPr>
                                <wpg:grpSpPr bwMode="auto">
                                  <a:xfrm>
                                    <a:off x="4832" y="8494"/>
                                    <a:ext cx="5734" cy="0"/>
                                    <a:chOff x="4832" y="8494"/>
                                    <a:chExt cx="5734" cy="0"/>
                                  </a:xfrm>
                                </wpg:grpSpPr>
                                <wps:wsp>
                                  <wps:cNvPr id="1345" name="Line 1701"/>
                                  <wps:cNvCnPr>
                                    <a:cxnSpLocks/>
                                  </wps:cNvCnPr>
                                  <wps:spPr bwMode="auto">
                                    <a:xfrm>
                                      <a:off x="9092" y="8494"/>
                                      <a:ext cx="14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6" name="Line 1702"/>
                                  <wps:cNvCnPr>
                                    <a:cxnSpLocks/>
                                  </wps:cNvCnPr>
                                  <wps:spPr bwMode="auto">
                                    <a:xfrm>
                                      <a:off x="7398" y="8494"/>
                                      <a:ext cx="6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7" name="Line 1703"/>
                                  <wps:cNvCnPr>
                                    <a:cxnSpLocks/>
                                  </wps:cNvCnPr>
                                  <wps:spPr bwMode="auto">
                                    <a:xfrm>
                                      <a:off x="4832" y="8494"/>
                                      <a:ext cx="6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8" name="Line 1704"/>
                                  <wps:cNvCnPr>
                                    <a:cxnSpLocks/>
                                  </wps:cNvCnPr>
                                  <wps:spPr bwMode="auto">
                                    <a:xfrm>
                                      <a:off x="5699" y="8494"/>
                                      <a:ext cx="6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9" name="Line 1705"/>
                                  <wps:cNvCnPr>
                                    <a:cxnSpLocks/>
                                  </wps:cNvCnPr>
                                  <wps:spPr bwMode="auto">
                                    <a:xfrm>
                                      <a:off x="6550" y="8494"/>
                                      <a:ext cx="6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0" name="Line 1706"/>
                                  <wps:cNvCnPr>
                                    <a:cxnSpLocks/>
                                  </wps:cNvCnPr>
                                  <wps:spPr bwMode="auto">
                                    <a:xfrm>
                                      <a:off x="8235" y="8494"/>
                                      <a:ext cx="6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51" name="Group 1707"/>
                                <wpg:cNvGrpSpPr>
                                  <a:grpSpLocks/>
                                </wpg:cNvGrpSpPr>
                                <wpg:grpSpPr bwMode="auto">
                                  <a:xfrm>
                                    <a:off x="4902" y="8804"/>
                                    <a:ext cx="3957" cy="0"/>
                                    <a:chOff x="4902" y="8804"/>
                                    <a:chExt cx="3957" cy="0"/>
                                  </a:xfrm>
                                </wpg:grpSpPr>
                                <wps:wsp>
                                  <wps:cNvPr id="1352" name="Line 1708"/>
                                  <wps:cNvCnPr>
                                    <a:cxnSpLocks/>
                                  </wps:cNvCnPr>
                                  <wps:spPr bwMode="auto">
                                    <a:xfrm>
                                      <a:off x="7398" y="8804"/>
                                      <a:ext cx="6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3" name="Line 1709"/>
                                  <wps:cNvCnPr>
                                    <a:cxnSpLocks/>
                                  </wps:cNvCnPr>
                                  <wps:spPr bwMode="auto">
                                    <a:xfrm>
                                      <a:off x="4902" y="8804"/>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4" name="Line 1710"/>
                                  <wps:cNvCnPr>
                                    <a:cxnSpLocks/>
                                  </wps:cNvCnPr>
                                  <wps:spPr bwMode="auto">
                                    <a:xfrm>
                                      <a:off x="5699" y="8804"/>
                                      <a:ext cx="6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5" name="Line 1711"/>
                                  <wps:cNvCnPr>
                                    <a:cxnSpLocks/>
                                  </wps:cNvCnPr>
                                  <wps:spPr bwMode="auto">
                                    <a:xfrm>
                                      <a:off x="6550" y="8804"/>
                                      <a:ext cx="6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6" name="Line 1712"/>
                                  <wps:cNvCnPr>
                                    <a:cxnSpLocks/>
                                  </wps:cNvCnPr>
                                  <wps:spPr bwMode="auto">
                                    <a:xfrm>
                                      <a:off x="8235" y="8804"/>
                                      <a:ext cx="6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357" name="Group 1713"/>
                              <wpg:cNvGrpSpPr>
                                <a:grpSpLocks/>
                              </wpg:cNvGrpSpPr>
                              <wpg:grpSpPr bwMode="auto">
                                <a:xfrm>
                                  <a:off x="4828" y="9621"/>
                                  <a:ext cx="5748" cy="1423"/>
                                  <a:chOff x="4828" y="9621"/>
                                  <a:chExt cx="5748" cy="1423"/>
                                </a:xfrm>
                              </wpg:grpSpPr>
                              <wpg:grpSp>
                                <wpg:cNvPr id="1358" name="Group 1714"/>
                                <wpg:cNvGrpSpPr>
                                  <a:grpSpLocks/>
                                </wpg:cNvGrpSpPr>
                                <wpg:grpSpPr bwMode="auto">
                                  <a:xfrm>
                                    <a:off x="4828" y="9621"/>
                                    <a:ext cx="5748" cy="0"/>
                                    <a:chOff x="4843" y="9636"/>
                                    <a:chExt cx="5748" cy="0"/>
                                  </a:xfrm>
                                </wpg:grpSpPr>
                                <wps:wsp>
                                  <wps:cNvPr id="1359" name="Line 1715"/>
                                  <wps:cNvCnPr>
                                    <a:cxnSpLocks/>
                                  </wps:cNvCnPr>
                                  <wps:spPr bwMode="auto">
                                    <a:xfrm>
                                      <a:off x="4843" y="9636"/>
                                      <a:ext cx="23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0" name="Line 1716"/>
                                  <wps:cNvCnPr>
                                    <a:cxnSpLocks/>
                                  </wps:cNvCnPr>
                                  <wps:spPr bwMode="auto">
                                    <a:xfrm>
                                      <a:off x="7391" y="9636"/>
                                      <a:ext cx="6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1" name="Line 1717"/>
                                  <wps:cNvCnPr>
                                    <a:cxnSpLocks/>
                                  </wps:cNvCnPr>
                                  <wps:spPr bwMode="auto">
                                    <a:xfrm>
                                      <a:off x="8238" y="9636"/>
                                      <a:ext cx="235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62" name="Line 1718"/>
                                <wps:cNvCnPr>
                                  <a:cxnSpLocks/>
                                </wps:cNvCnPr>
                                <wps:spPr bwMode="auto">
                                  <a:xfrm>
                                    <a:off x="4833" y="10749"/>
                                    <a:ext cx="320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363" name="Group 1719"/>
                                <wpg:cNvGrpSpPr>
                                  <a:grpSpLocks/>
                                </wpg:cNvGrpSpPr>
                                <wpg:grpSpPr bwMode="auto">
                                  <a:xfrm>
                                    <a:off x="7379" y="10126"/>
                                    <a:ext cx="3195" cy="2"/>
                                    <a:chOff x="7391" y="10114"/>
                                    <a:chExt cx="3195" cy="2"/>
                                  </a:xfrm>
                                </wpg:grpSpPr>
                                <wps:wsp>
                                  <wps:cNvPr id="1364" name="Line 1720"/>
                                  <wps:cNvCnPr>
                                    <a:cxnSpLocks/>
                                  </wps:cNvCnPr>
                                  <wps:spPr bwMode="auto">
                                    <a:xfrm>
                                      <a:off x="8233" y="10114"/>
                                      <a:ext cx="235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5" name="Line 1721"/>
                                  <wps:cNvCnPr>
                                    <a:cxnSpLocks/>
                                  </wps:cNvCnPr>
                                  <wps:spPr bwMode="auto">
                                    <a:xfrm>
                                      <a:off x="7391" y="10116"/>
                                      <a:ext cx="6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66" name="Group 1722"/>
                                <wpg:cNvGrpSpPr>
                                  <a:grpSpLocks/>
                                </wpg:cNvGrpSpPr>
                                <wpg:grpSpPr bwMode="auto">
                                  <a:xfrm>
                                    <a:off x="4842" y="10454"/>
                                    <a:ext cx="5720" cy="0"/>
                                    <a:chOff x="4842" y="10454"/>
                                    <a:chExt cx="5720" cy="0"/>
                                  </a:xfrm>
                                </wpg:grpSpPr>
                                <wps:wsp>
                                  <wps:cNvPr id="1367" name="Line 1723"/>
                                  <wps:cNvCnPr>
                                    <a:cxnSpLocks/>
                                  </wps:cNvCnPr>
                                  <wps:spPr bwMode="auto">
                                    <a:xfrm>
                                      <a:off x="4842" y="10454"/>
                                      <a:ext cx="6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8" name="Line 1724"/>
                                  <wps:cNvCnPr>
                                    <a:cxnSpLocks/>
                                  </wps:cNvCnPr>
                                  <wps:spPr bwMode="auto">
                                    <a:xfrm>
                                      <a:off x="8238" y="10454"/>
                                      <a:ext cx="23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9" name="Line 1725"/>
                                  <wps:cNvCnPr>
                                    <a:cxnSpLocks/>
                                  </wps:cNvCnPr>
                                  <wps:spPr bwMode="auto">
                                    <a:xfrm>
                                      <a:off x="5692" y="10454"/>
                                      <a:ext cx="6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0" name="Line 1726"/>
                                  <wps:cNvCnPr>
                                    <a:cxnSpLocks/>
                                  </wps:cNvCnPr>
                                  <wps:spPr bwMode="auto">
                                    <a:xfrm>
                                      <a:off x="6552" y="10454"/>
                                      <a:ext cx="6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1" name="Line 1727"/>
                                  <wps:cNvCnPr>
                                    <a:cxnSpLocks/>
                                  </wps:cNvCnPr>
                                  <wps:spPr bwMode="auto">
                                    <a:xfrm>
                                      <a:off x="7412" y="10454"/>
                                      <a:ext cx="6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72" name="Line 1728"/>
                                <wps:cNvCnPr>
                                  <a:cxnSpLocks/>
                                </wps:cNvCnPr>
                                <wps:spPr bwMode="auto">
                                  <a:xfrm>
                                    <a:off x="4833" y="11044"/>
                                    <a:ext cx="320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73" name="Group 1729"/>
                              <wpg:cNvGrpSpPr>
                                <a:grpSpLocks/>
                              </wpg:cNvGrpSpPr>
                              <wpg:grpSpPr bwMode="auto">
                                <a:xfrm>
                                  <a:off x="4828" y="11732"/>
                                  <a:ext cx="5729" cy="0"/>
                                  <a:chOff x="4843" y="11724"/>
                                  <a:chExt cx="5729" cy="0"/>
                                </a:xfrm>
                              </wpg:grpSpPr>
                              <wps:wsp>
                                <wps:cNvPr id="1374" name="Line 1730"/>
                                <wps:cNvCnPr>
                                  <a:cxnSpLocks/>
                                </wps:cNvCnPr>
                                <wps:spPr bwMode="auto">
                                  <a:xfrm>
                                    <a:off x="8219" y="11724"/>
                                    <a:ext cx="235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5" name="Line 1731"/>
                                <wps:cNvCnPr>
                                  <a:cxnSpLocks/>
                                </wps:cNvCnPr>
                                <wps:spPr bwMode="auto">
                                  <a:xfrm>
                                    <a:off x="4843" y="11724"/>
                                    <a:ext cx="320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76" name="Group 1732"/>
                              <wpg:cNvGrpSpPr>
                                <a:grpSpLocks/>
                              </wpg:cNvGrpSpPr>
                              <wpg:grpSpPr bwMode="auto">
                                <a:xfrm>
                                  <a:off x="4828" y="12383"/>
                                  <a:ext cx="5764" cy="915"/>
                                  <a:chOff x="4828" y="12344"/>
                                  <a:chExt cx="5764" cy="915"/>
                                </a:xfrm>
                              </wpg:grpSpPr>
                              <wpg:grpSp>
                                <wpg:cNvPr id="1377" name="Group 1733"/>
                                <wpg:cNvGrpSpPr>
                                  <a:grpSpLocks/>
                                </wpg:cNvGrpSpPr>
                                <wpg:grpSpPr bwMode="auto">
                                  <a:xfrm>
                                    <a:off x="4828" y="12344"/>
                                    <a:ext cx="5739" cy="0"/>
                                    <a:chOff x="4843" y="12374"/>
                                    <a:chExt cx="5739" cy="0"/>
                                  </a:xfrm>
                                </wpg:grpSpPr>
                                <wps:wsp>
                                  <wps:cNvPr id="1378" name="Line 1734"/>
                                  <wps:cNvCnPr>
                                    <a:cxnSpLocks/>
                                  </wps:cNvCnPr>
                                  <wps:spPr bwMode="auto">
                                    <a:xfrm>
                                      <a:off x="8229" y="12374"/>
                                      <a:ext cx="235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9" name="Line 1735"/>
                                  <wps:cNvCnPr>
                                    <a:cxnSpLocks/>
                                  </wps:cNvCnPr>
                                  <wps:spPr bwMode="auto">
                                    <a:xfrm>
                                      <a:off x="4843" y="12374"/>
                                      <a:ext cx="320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80" name="Line 1736"/>
                                <wps:cNvCnPr>
                                  <a:cxnSpLocks/>
                                </wps:cNvCnPr>
                                <wps:spPr bwMode="auto">
                                  <a:xfrm>
                                    <a:off x="8239" y="12654"/>
                                    <a:ext cx="235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381" name="Group 1737"/>
                                <wpg:cNvGrpSpPr>
                                  <a:grpSpLocks/>
                                </wpg:cNvGrpSpPr>
                                <wpg:grpSpPr bwMode="auto">
                                  <a:xfrm>
                                    <a:off x="4842" y="13259"/>
                                    <a:ext cx="3190" cy="0"/>
                                    <a:chOff x="4842" y="13304"/>
                                    <a:chExt cx="3190" cy="0"/>
                                  </a:xfrm>
                                </wpg:grpSpPr>
                                <wps:wsp>
                                  <wps:cNvPr id="1382" name="Line 1738"/>
                                  <wps:cNvCnPr>
                                    <a:cxnSpLocks/>
                                  </wps:cNvCnPr>
                                  <wps:spPr bwMode="auto">
                                    <a:xfrm>
                                      <a:off x="5713" y="13304"/>
                                      <a:ext cx="14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3" name="Line 1739"/>
                                  <wps:cNvCnPr>
                                    <a:cxnSpLocks/>
                                  </wps:cNvCnPr>
                                  <wps:spPr bwMode="auto">
                                    <a:xfrm>
                                      <a:off x="7408" y="13304"/>
                                      <a:ext cx="6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4" name="Line 1740"/>
                                  <wps:cNvCnPr>
                                    <a:cxnSpLocks/>
                                  </wps:cNvCnPr>
                                  <wps:spPr bwMode="auto">
                                    <a:xfrm>
                                      <a:off x="4842" y="13304"/>
                                      <a:ext cx="6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85" name="Group 1741"/>
                                <wpg:cNvGrpSpPr>
                                  <a:grpSpLocks/>
                                </wpg:cNvGrpSpPr>
                                <wpg:grpSpPr bwMode="auto">
                                  <a:xfrm>
                                    <a:off x="4835" y="12964"/>
                                    <a:ext cx="4888" cy="0"/>
                                    <a:chOff x="4835" y="12994"/>
                                    <a:chExt cx="4888" cy="0"/>
                                  </a:xfrm>
                                </wpg:grpSpPr>
                                <wps:wsp>
                                  <wps:cNvPr id="1386" name="Line 1742"/>
                                  <wps:cNvCnPr>
                                    <a:cxnSpLocks/>
                                  </wps:cNvCnPr>
                                  <wps:spPr bwMode="auto">
                                    <a:xfrm>
                                      <a:off x="7399" y="12994"/>
                                      <a:ext cx="23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7" name="Line 1743"/>
                                  <wps:cNvCnPr>
                                    <a:cxnSpLocks/>
                                  </wps:cNvCnPr>
                                  <wps:spPr bwMode="auto">
                                    <a:xfrm>
                                      <a:off x="4835" y="12994"/>
                                      <a:ext cx="6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8" name="Line 1744"/>
                                  <wps:cNvCnPr>
                                    <a:cxnSpLocks/>
                                  </wps:cNvCnPr>
                                  <wps:spPr bwMode="auto">
                                    <a:xfrm>
                                      <a:off x="5685" y="12994"/>
                                      <a:ext cx="6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9" name="Line 1745"/>
                                  <wps:cNvCnPr>
                                    <a:cxnSpLocks/>
                                  </wps:cNvCnPr>
                                  <wps:spPr bwMode="auto">
                                    <a:xfrm>
                                      <a:off x="6545" y="12994"/>
                                      <a:ext cx="6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6BD8BA30" id="Group 1640" o:spid="_x0000_s1026" style="position:absolute;margin-left:22.6pt;margin-top:7.95pt;width:331.2pt;height:511.75pt;z-index:251658242" coordorigin="3968,3063" coordsize="6624,10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">
                      <v:group id="Group 1641" o:spid="_x0000_s1027" style="position:absolute;left:3968;top:3063;width:4072;height:930" coordorigin="3968,3063" coordsize="407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">
                        <v:group id="Group 1642" o:spid="_x0000_s1028" style="position:absolute;left:4910;top:3374;width:3112;height:10" coordorigin="4910,3374" coordsize="31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">
                          <v:line id="Line 1643" o:spid="_x0000_s1029" style="position:absolute;visibility:visible;mso-wrap-style:square" from="4910,3374" to="5477,3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" strokeweight=".5pt">
                            <v:stroke startarrowwidth="narrow" startarrowlength="short" endarrowwidth="narrow" endarrowlength="short"/>
                            <o:lock v:ext="edit" shapetype="f"/>
                          </v:line>
                          <v:line id="Line 1644" o:spid="_x0000_s1030" style="position:absolute;visibility:visible;mso-wrap-style:square" from="5693,3375" to="6317,3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" strokeweight=".5pt">
                            <v:stroke startarrowwidth="narrow" startarrowlength="short" endarrowwidth="narrow" endarrowlength="short"/>
                            <o:lock v:ext="edit" shapetype="f"/>
                          </v:line>
                          <v:line id="Line 1645" o:spid="_x0000_s1031" style="position:absolute;visibility:visible;mso-wrap-style:square" from="6540,3383" to="7164,3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" strokeweight=".5pt">
                            <v:stroke startarrowwidth="narrow" startarrowlength="short" endarrowwidth="narrow" endarrowlength="short"/>
                            <o:lock v:ext="edit" shapetype="f"/>
                          </v:line>
                          <v:line id="Line 1646" o:spid="_x0000_s1032" style="position:absolute;visibility:visible;mso-wrap-style:square" from="7398,3376" to="8022,3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" strokeweight=".5pt">
                            <v:stroke startarrowwidth="narrow" startarrowlength="short" endarrowwidth="narrow" endarrowlength="short"/>
                            <o:lock v:ext="edit" shapetype="f"/>
                          </v:line>
                        </v:group>
                        <v:group id="Group 1647" o:spid="_x0000_s1033" style="position:absolute;left:3968;top:3063;width:4047;height:1" coordorigin="3968,3063" coordsize="40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">
                          <v:line id="Line 1648" o:spid="_x0000_s1034" style="position:absolute;visibility:visible;mso-wrap-style:square" from="3968,3063" to="4648,3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" strokeweight=".5pt">
                            <v:stroke startarrowwidth="narrow" startarrowlength="short" endarrowwidth="narrow" endarrowlength="short"/>
                            <o:lock v:ext="edit" shapetype="f"/>
                          </v:line>
                          <v:line id="Line 1649" o:spid="_x0000_s1035" style="position:absolute;flip:y;visibility:visible;mso-wrap-style:square" from="4840,3063" to="8015,3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">
                            <o:lock v:ext="edit" shapetype="f"/>
                          </v:line>
                        </v:group>
                        <v:group id="Group 1650" o:spid="_x0000_s1036" style="position:absolute;left:4833;top:3680;width:3185;height:4" coordorigin="4833,3680" coordsize="3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">
                          <v:line id="Line 1651" o:spid="_x0000_s1037" style="position:absolute;flip:y;visibility:visible;mso-wrap-style:square" from="5694,3680" to="8018,3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" strokeweight=".5pt">
                            <v:stroke startarrowwidth="narrow" startarrowlength="short" endarrowwidth="narrow" endarrowlength="short"/>
                            <o:lock v:ext="edit" shapetype="f"/>
                          </v:line>
                          <v:line id="Line 1652" o:spid="_x0000_s1038" style="position:absolute;visibility:visible;mso-wrap-style:square" from="4833,3683" to="5485,3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" strokeweight=".5pt">
                            <v:stroke startarrowwidth="narrow" startarrowlength="short" endarrowwidth="narrow" endarrowlength="short"/>
                            <o:lock v:ext="edit" shapetype="f"/>
                          </v:line>
                        </v:group>
                        <v:group id="Group 1653" o:spid="_x0000_s1039" style="position:absolute;left:4005;top:3991;width:4035;height:2" coordorigin="4005,3991" coordsize="40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">
                          <v:line id="Line 1654" o:spid="_x0000_s1040" style="position:absolute;visibility:visible;mso-wrap-style:square" from="4005,3993" to="4572,3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" strokeweight=".5pt">
                            <v:stroke startarrowwidth="narrow" startarrowlength="short" endarrowwidth="narrow" endarrowlength="short"/>
                            <o:lock v:ext="edit" shapetype="f"/>
                          </v:line>
                          <v:line id="Line 1655" o:spid="_x0000_s1041" style="position:absolute;flip:y;visibility:visible;mso-wrap-style:square" from="4912,3991" to="5479,3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" strokeweight=".5pt">
                            <v:stroke startarrowwidth="narrow" startarrowlength="short" endarrowwidth="narrow" endarrowlength="short"/>
                            <o:lock v:ext="edit" shapetype="f"/>
                          </v:line>
                          <v:line id="Line 1656" o:spid="_x0000_s1042" style="position:absolute;visibility:visible;mso-wrap-style:square" from="5693,3992" to="6317,3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" strokeweight=".5pt">
                            <v:stroke startarrowwidth="narrow" startarrowlength="short" endarrowwidth="narrow" endarrowlength="short"/>
                            <o:lock v:ext="edit" shapetype="f"/>
                          </v:line>
                          <v:line id="Line 1657" o:spid="_x0000_s1043" style="position:absolute;flip:y;visibility:visible;mso-wrap-style:square" from="7388,3991" to="8040,3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" strokeweight=".5pt">
                            <v:stroke startarrowwidth="narrow" startarrowlength="short" endarrowwidth="narrow" endarrowlength="short"/>
                            <o:lock v:ext="edit" shapetype="f"/>
                          </v:line>
                          <v:line id="Line 1658" o:spid="_x0000_s1044" style="position:absolute;flip:y;visibility:visible;mso-wrap-style:square" from="6541,3991" to="7165,3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" strokeweight=".5pt">
                            <v:stroke startarrowwidth="narrow" startarrowlength="short" endarrowwidth="narrow" endarrowlength="short"/>
                            <o:lock v:ext="edit" shapetype="f"/>
                          </v:line>
                        </v:group>
                      </v:group>
                      <v:group id="Group 1659" o:spid="_x0000_s1045" style="position:absolute;left:4847;top:4642;width:4893;height:312" coordorigin="4847,4642" coordsize="4893,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">
                        <v:group id="Group 1660" o:spid="_x0000_s1046" style="position:absolute;left:4847;top:4642;width:4893;height:2" coordorigin="4847,4642" coordsize="48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">
                          <v:line id="Line 1661" o:spid="_x0000_s1047" style="position:absolute;visibility:visible;mso-wrap-style:square" from="9088,4642" to="9740,4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" strokeweight=".5pt">
                            <v:stroke startarrowwidth="narrow" startarrowlength="short" endarrowwidth="narrow" endarrowlength="short"/>
                            <o:lock v:ext="edit" shapetype="f"/>
                          </v:line>
                          <v:line id="Line 1662" o:spid="_x0000_s1048" style="position:absolute;visibility:visible;mso-wrap-style:square" from="4847,4644" to="8022,4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">
                            <o:lock v:ext="edit" shapetype="f"/>
                          </v:line>
                          <v:line id="Line 1663" o:spid="_x0000_s1049" style="position:absolute;flip:y;visibility:visible;mso-wrap-style:square" from="8249,4642" to="8873,4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">
                            <o:lock v:ext="edit" shapetype="f"/>
                          </v:line>
                        </v:group>
                        <v:group id="Group 1664" o:spid="_x0000_s1050" style="position:absolute;left:4850;top:4953;width:4862;height:1" coordorigin="4850,4953" coordsize="4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QQZ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nieDKNzKC3vwDAAD//wMAUEsBAi0AFAAGAAgAAAAhANvh9svuAAAAhQEAABMAAAAAAAAA&#10;AAAAAAAAAAAAAFtDb250ZW50X1R5cGVzXS54bWxQSwECLQAUAAYACAAAACEAWvQsW78AAAAVAQAA&#10;CwAAAAAAAAAAAAAAAAAfAQAAX3JlbHMvLnJlbHNQSwECLQAUAAYACAAAACEASskEGcYAAADdAAAA&#10;DwAAAAAAAAAAAAAAAAAHAgAAZHJzL2Rvd25yZXYueG1sUEsFBgAAAAADAAMAtwAAAPoCAAAAAA==&#10;">
                          <v:line id="Line 1665" o:spid="_x0000_s1051" style="position:absolute;visibility:visible;mso-wrap-style:square" from="5692,4954" to="8045,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">
                            <o:lock v:ext="edit" shapetype="f"/>
                          </v:line>
                          <v:line id="Line 1666" o:spid="_x0000_s1052" style="position:absolute;visibility:visible;mso-wrap-style:square" from="8245,4954" to="8869,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">
                            <o:lock v:ext="edit" shapetype="f"/>
                          </v:line>
                          <v:line id="Line 1667" o:spid="_x0000_s1053" style="position:absolute;visibility:visible;mso-wrap-style:square" from="9088,4954" to="9712,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">
                            <o:lock v:ext="edit" shapetype="f"/>
                          </v:line>
                          <v:line id="Line 1668" o:spid="_x0000_s1054" style="position:absolute;visibility:visible;mso-wrap-style:square" from="4850,4953" to="5474,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" strokeweight=".5pt">
                            <v:stroke startarrowwidth="narrow" startarrowlength="short" endarrowwidth="narrow" endarrowlength="short"/>
                            <o:lock v:ext="edit" shapetype="f"/>
                          </v:line>
                        </v:group>
                      </v:group>
                      <v:group id="Group 1669" o:spid="_x0000_s1055" style="position:absolute;left:4847;top:5602;width:4030;height:1121" coordorigin="4847,5602" coordsize="4030,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">
                        <v:group id="Group 1670" o:spid="_x0000_s1056" style="position:absolute;left:4853;top:5602;width:3169;height:3" coordorigin="4853,5602" coordsize="3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">
                          <v:line id="Line 1671" o:spid="_x0000_s1057" style="position:absolute;flip:y;visibility:visible;mso-wrap-style:square" from="4853,5602" to="5477,5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" strokeweight=".5pt">
                            <v:stroke startarrowwidth="narrow" startarrowlength="short" endarrowwidth="narrow" endarrowlength="short"/>
                            <o:lock v:ext="edit" shapetype="f"/>
                          </v:line>
                          <v:line id="Line 1672" o:spid="_x0000_s1058" style="position:absolute;visibility:visible;mso-wrap-style:square" from="5689,5602" to="6313,5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" strokeweight=".5pt">
                            <v:stroke startarrowwidth="narrow" startarrowlength="short" endarrowwidth="narrow" endarrowlength="short"/>
                            <o:lock v:ext="edit" shapetype="f"/>
                          </v:line>
                          <v:line id="Line 1673" o:spid="_x0000_s1059" style="position:absolute;visibility:visible;mso-wrap-style:square" from="6550,5605" to="7174,5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" strokeweight=".5pt">
                            <v:stroke startarrowwidth="narrow" startarrowlength="short" endarrowwidth="narrow" endarrowlength="short"/>
                            <o:lock v:ext="edit" shapetype="f"/>
                          </v:line>
                          <v:line id="Line 1674" o:spid="_x0000_s1060" style="position:absolute;flip:y;visibility:visible;mso-wrap-style:square" from="7398,5602" to="8022,5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" strokeweight=".5pt">
                            <v:stroke startarrowwidth="narrow" startarrowlength="short" endarrowwidth="narrow" endarrowlength="short"/>
                            <o:lock v:ext="edit" shapetype="f"/>
                          </v:line>
                        </v:group>
                        <v:line id="Line 1675" o:spid="_x0000_s1061" style="position:absolute;visibility:visible;mso-wrap-style:square" from="4847,5905" to="5471,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" strokeweight=".5pt">
                          <v:stroke startarrowwidth="narrow" startarrowlength="short" endarrowwidth="narrow" endarrowlength="short"/>
                          <o:lock v:ext="edit" shapetype="f"/>
                        </v:line>
                        <v:group id="Group 1676" o:spid="_x0000_s1062" style="position:absolute;left:4849;top:6220;width:4020;height:3" coordorigin="4849,6220" coordsize="40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">
                          <v:line id="Line 1677" o:spid="_x0000_s1063" style="position:absolute;visibility:visible;mso-wrap-style:square" from="8245,6223" to="8869,6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" strokeweight=".5pt">
                            <v:stroke startarrowwidth="narrow" startarrowlength="short" endarrowwidth="narrow" endarrowlength="short"/>
                            <o:lock v:ext="edit" shapetype="f"/>
                          </v:line>
                          <v:line id="Line 1678" o:spid="_x0000_s1064" style="position:absolute;flip:y;visibility:visible;mso-wrap-style:square" from="4849,6220" to="5473,6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" strokeweight=".5pt">
                            <v:stroke startarrowwidth="narrow" startarrowlength="short" endarrowwidth="narrow" endarrowlength="short"/>
                            <o:lock v:ext="edit" shapetype="f"/>
                          </v:line>
                          <v:line id="Line 1679" o:spid="_x0000_s1065" style="position:absolute;visibility:visible;mso-wrap-style:square" from="5685,6220" to="6309,6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" strokeweight=".5pt">
                            <v:stroke startarrowwidth="narrow" startarrowlength="short" endarrowwidth="narrow" endarrowlength="short"/>
                            <o:lock v:ext="edit" shapetype="f"/>
                          </v:line>
                          <v:line id="Line 1680" o:spid="_x0000_s1066" style="position:absolute;visibility:visible;mso-wrap-style:square" from="6546,6223" to="7170,6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" strokeweight=".5pt">
                            <v:stroke startarrowwidth="narrow" startarrowlength="short" endarrowwidth="narrow" endarrowlength="short"/>
                            <o:lock v:ext="edit" shapetype="f"/>
                          </v:line>
                          <v:line id="Line 1681" o:spid="_x0000_s1067" style="position:absolute;flip:y;visibility:visible;mso-wrap-style:square" from="7394,6220" to="8018,6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" strokeweight=".5pt">
                            <v:stroke startarrowwidth="narrow" startarrowlength="short" endarrowwidth="narrow" endarrowlength="short"/>
                            <o:lock v:ext="edit" shapetype="f"/>
                          </v:line>
                        </v:group>
                        <v:group id="Group 1682" o:spid="_x0000_s1068" style="position:absolute;left:4899;top:6720;width:3978;height:3" coordorigin="4899,6720" coordsize="39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">
                          <v:line id="Line 1683" o:spid="_x0000_s1069" style="position:absolute;visibility:visible;mso-wrap-style:square" from="8225,6723" to="8877,6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" strokeweight=".5pt">
                            <v:stroke startarrowwidth="narrow" startarrowlength="short" endarrowwidth="narrow" endarrowlength="short"/>
                            <o:lock v:ext="edit" shapetype="f"/>
                          </v:line>
                          <v:line id="Line 1684" o:spid="_x0000_s1070" style="position:absolute;flip:y;visibility:visible;mso-wrap-style:square" from="4899,6720" to="5466,6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" strokeweight=".5pt">
                            <v:stroke startarrowwidth="narrow" startarrowlength="short" endarrowwidth="narrow" endarrowlength="short"/>
                            <o:lock v:ext="edit" shapetype="f"/>
                          </v:line>
                          <v:line id="Line 1685" o:spid="_x0000_s1071" style="position:absolute;visibility:visible;mso-wrap-style:square" from="5695,6720" to="6319,6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" strokeweight=".5pt">
                            <v:stroke startarrowwidth="narrow" startarrowlength="short" endarrowwidth="narrow" endarrowlength="short"/>
                            <o:lock v:ext="edit" shapetype="f"/>
                          </v:line>
                          <v:line id="Line 1686" o:spid="_x0000_s1072" style="position:absolute;visibility:visible;mso-wrap-style:square" from="6546,6723" to="7170,6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" strokeweight=".5pt">
                            <v:stroke startarrowwidth="narrow" startarrowlength="short" endarrowwidth="narrow" endarrowlength="short"/>
                            <o:lock v:ext="edit" shapetype="f"/>
                          </v:line>
                          <v:line id="Line 1687" o:spid="_x0000_s1073" style="position:absolute;flip:y;visibility:visible;mso-wrap-style:square" from="7404,6720" to="8028,6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" strokeweight=".5pt">
                            <v:stroke startarrowwidth="narrow" startarrowlength="short" endarrowwidth="narrow" endarrowlength="short"/>
                            <o:lock v:ext="edit" shapetype="f"/>
                          </v:line>
                        </v:group>
                      </v:group>
                      <v:group id="Group 1688" o:spid="_x0000_s1074" style="position:absolute;left:4832;top:7374;width:5750;height:1430" coordorigin="4832,7374" coordsize="5750,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">
                        <v:group id="Group 1689" o:spid="_x0000_s1075" style="position:absolute;left:4842;top:7374;width:5740;height:0" coordorigin="4842,7374" coordsize="5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">
                          <v:line id="Line 1690" o:spid="_x0000_s1076" style="position:absolute;visibility:visible;mso-wrap-style:square" from="4842,7374" to="7166,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">
                            <o:lock v:ext="edit" shapetype="f"/>
                          </v:line>
                          <v:line id="Line 1691" o:spid="_x0000_s1077" style="position:absolute;visibility:visible;mso-wrap-style:square" from="7408,7374" to="8032,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">
                            <o:lock v:ext="edit" shapetype="f"/>
                          </v:line>
                          <v:line id="Line 1692" o:spid="_x0000_s1078" style="position:absolute;visibility:visible;mso-wrap-style:square" from="8229,7374" to="10582,7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">
                            <o:lock v:ext="edit" shapetype="f"/>
                          </v:line>
                        </v:group>
                        <v:line id="Line 1693" o:spid="_x0000_s1079" style="position:absolute;visibility:visible;mso-wrap-style:square" from="8253,7684" to="10577,7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">
                          <o:lock v:ext="edit" shapetype="f"/>
                        </v:line>
                        <v:group id="Group 1694" o:spid="_x0000_s1080" style="position:absolute;left:4902;top:7994;width:5665;height:0" coordorigin="4902,7994" coordsize="5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">
                          <v:line id="Line 1695" o:spid="_x0000_s1081" style="position:absolute;visibility:visible;mso-wrap-style:square" from="8243,7994" to="10567,7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">
                            <o:lock v:ext="edit" shapetype="f"/>
                          </v:line>
                          <v:line id="Line 1696" o:spid="_x0000_s1082" style="position:absolute;visibility:visible;mso-wrap-style:square" from="7398,7994" to="8022,7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">
                            <o:lock v:ext="edit" shapetype="f"/>
                          </v:line>
                          <v:line id="Line 1697" o:spid="_x0000_s1083" style="position:absolute;visibility:visible;mso-wrap-style:square" from="4902,7994" to="5469,7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">
                            <o:lock v:ext="edit" shapetype="f"/>
                          </v:line>
                          <v:line id="Line 1698" o:spid="_x0000_s1084" style="position:absolute;visibility:visible;mso-wrap-style:square" from="5699,7994" to="6323,7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">
                            <o:lock v:ext="edit" shapetype="f"/>
                          </v:line>
                          <v:line id="Line 1699" o:spid="_x0000_s1085" style="position:absolute;visibility:visible;mso-wrap-style:square" from="6550,7994" to="7174,7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">
                            <o:lock v:ext="edit" shapetype="f"/>
                          </v:line>
                        </v:group>
                        <v:group id="Group 1700" o:spid="_x0000_s1086" style="position:absolute;left:4832;top:8494;width:5734;height:0" coordorigin="4832,8494" coordsize="57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">
                          <v:line id="Line 1701" o:spid="_x0000_s1087" style="position:absolute;visibility:visible;mso-wrap-style:square" from="9092,8494" to="10566,8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">
                            <o:lock v:ext="edit" shapetype="f"/>
                          </v:line>
                          <v:line id="Line 1702" o:spid="_x0000_s1088" style="position:absolute;visibility:visible;mso-wrap-style:square" from="7398,8494" to="8022,8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">
                            <o:lock v:ext="edit" shapetype="f"/>
                          </v:line>
                          <v:line id="Line 1703" o:spid="_x0000_s1089" style="position:absolute;visibility:visible;mso-wrap-style:square" from="4832,8494" to="5456,8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">
                            <o:lock v:ext="edit" shapetype="f"/>
                          </v:line>
                          <v:line id="Line 1704" o:spid="_x0000_s1090" style="position:absolute;visibility:visible;mso-wrap-style:square" from="5699,8494" to="6323,8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">
                            <o:lock v:ext="edit" shapetype="f"/>
                          </v:line>
                          <v:line id="Line 1705" o:spid="_x0000_s1091" style="position:absolute;visibility:visible;mso-wrap-style:square" from="6550,8494" to="7174,8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">
                            <o:lock v:ext="edit" shapetype="f"/>
                          </v:line>
                          <v:line id="Line 1706" o:spid="_x0000_s1092" style="position:absolute;visibility:visible;mso-wrap-style:square" from="8235,8494" to="8859,8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">
                            <o:lock v:ext="edit" shapetype="f"/>
                          </v:line>
                        </v:group>
                        <v:group id="Group 1707" o:spid="_x0000_s1093" style="position:absolute;left:4902;top:8804;width:3957;height:0" coordorigin="4902,8804" coordsize="3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">
                          <v:line id="Line 1708" o:spid="_x0000_s1094" style="position:absolute;visibility:visible;mso-wrap-style:square" from="7398,8804" to="8022,8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">
                            <o:lock v:ext="edit" shapetype="f"/>
                          </v:line>
                          <v:line id="Line 1709" o:spid="_x0000_s1095" style="position:absolute;visibility:visible;mso-wrap-style:square" from="4902,8804" to="5469,8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">
                            <o:lock v:ext="edit" shapetype="f"/>
                          </v:line>
                          <v:line id="Line 1710" o:spid="_x0000_s1096" style="position:absolute;visibility:visible;mso-wrap-style:square" from="5699,8804" to="6323,8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">
                            <o:lock v:ext="edit" shapetype="f"/>
                          </v:line>
                          <v:line id="Line 1711" o:spid="_x0000_s1097" style="position:absolute;visibility:visible;mso-wrap-style:square" from="6550,8804" to="7174,8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">
                            <o:lock v:ext="edit" shapetype="f"/>
                          </v:line>
                          <v:line id="Line 1712" o:spid="_x0000_s1098" style="position:absolute;visibility:visible;mso-wrap-style:square" from="8235,8804" to="8859,8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">
                            <o:lock v:ext="edit" shapetype="f"/>
                          </v:line>
                        </v:group>
                      </v:group>
                      <v:group id="Group 1713" o:spid="_x0000_s1099" style="position:absolute;left:4828;top:9621;width:5748;height:1423" coordorigin="4828,9621" coordsize="5748,1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">
                        <v:group id="Group 1714" o:spid="_x0000_s1100" style="position:absolute;left:4828;top:9621;width:5748;height:0" coordorigin="4843,9636" coordsize="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">
                          <v:line id="Line 1715" o:spid="_x0000_s1101" style="position:absolute;visibility:visible;mso-wrap-style:square" from="4843,9636" to="7167,9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">
                            <o:lock v:ext="edit" shapetype="f"/>
                          </v:line>
                          <v:line id="Line 1716" o:spid="_x0000_s1102" style="position:absolute;visibility:visible;mso-wrap-style:square" from="7391,9636" to="8043,9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">
                            <o:lock v:ext="edit" shapetype="f"/>
                          </v:line>
                          <v:line id="Line 1717" o:spid="_x0000_s1103" style="position:absolute;visibility:visible;mso-wrap-style:square" from="8238,9636" to="10591,9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">
                            <o:lock v:ext="edit" shapetype="f"/>
                          </v:line>
                        </v:group>
                        <v:line id="Line 1718" o:spid="_x0000_s1104" style="position:absolute;visibility:visible;mso-wrap-style:square" from="4833,10749" to="8036,10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">
                          <o:lock v:ext="edit" shapetype="f"/>
                        </v:line>
                        <v:group id="Group 1719" o:spid="_x0000_s1105" style="position:absolute;left:7379;top:10126;width:3195;height:2" coordorigin="7391,10114" coordsize="31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">
                          <v:line id="Line 1720" o:spid="_x0000_s1106" style="position:absolute;visibility:visible;mso-wrap-style:square" from="8233,10114" to="10586,10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">
                            <o:lock v:ext="edit" shapetype="f"/>
                          </v:line>
                          <v:line id="Line 1721" o:spid="_x0000_s1107" style="position:absolute;visibility:visible;mso-wrap-style:square" from="7391,10116" to="8043,10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">
                            <o:lock v:ext="edit" shapetype="f"/>
                          </v:line>
                        </v:group>
                        <v:group id="Group 1722" o:spid="_x0000_s1108" style="position:absolute;left:4842;top:10454;width:5720;height:0" coordorigin="4842,10454" coordsize="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">
                          <v:line id="Line 1723" o:spid="_x0000_s1109" style="position:absolute;visibility:visible;mso-wrap-style:square" from="4842,10454" to="5466,10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">
                            <o:lock v:ext="edit" shapetype="f"/>
                          </v:line>
                          <v:line id="Line 1724" o:spid="_x0000_s1110" style="position:absolute;visibility:visible;mso-wrap-style:square" from="8238,10454" to="10562,10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">
                            <o:lock v:ext="edit" shapetype="f"/>
                          </v:line>
                          <v:line id="Line 1725" o:spid="_x0000_s1111" style="position:absolute;visibility:visible;mso-wrap-style:square" from="5692,10454" to="6316,10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">
                            <o:lock v:ext="edit" shapetype="f"/>
                          </v:line>
                          <v:line id="Line 1726" o:spid="_x0000_s1112" style="position:absolute;visibility:visible;mso-wrap-style:square" from="6552,10454" to="7176,10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">
                            <o:lock v:ext="edit" shapetype="f"/>
                          </v:line>
                          <v:line id="Line 1727" o:spid="_x0000_s1113" style="position:absolute;visibility:visible;mso-wrap-style:square" from="7412,10454" to="8036,10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">
                            <o:lock v:ext="edit" shapetype="f"/>
                          </v:line>
                        </v:group>
                        <v:line id="Line 1728" o:spid="_x0000_s1114" style="position:absolute;visibility:visible;mso-wrap-style:square" from="4833,11044" to="8036,1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">
                          <o:lock v:ext="edit" shapetype="f"/>
                        </v:line>
                      </v:group>
                      <v:group id="Group 1729" o:spid="_x0000_s1115" style="position:absolute;left:4828;top:11732;width:5729;height:0" coordorigin="4843,11724" coordsize="5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">
                        <v:line id="Line 1730" o:spid="_x0000_s1116" style="position:absolute;visibility:visible;mso-wrap-style:square" from="8219,11724" to="10572,1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">
                          <o:lock v:ext="edit" shapetype="f"/>
                        </v:line>
                        <v:line id="Line 1731" o:spid="_x0000_s1117" style="position:absolute;visibility:visible;mso-wrap-style:square" from="4843,11724" to="8046,1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">
                          <o:lock v:ext="edit" shapetype="f"/>
                        </v:line>
                      </v:group>
                      <v:group id="Group 1732" o:spid="_x0000_s1118" style="position:absolute;left:4828;top:12383;width:5764;height:915" coordorigin="4828,12344" coordsize="5764,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">
                        <v:group id="Group 1733" o:spid="_x0000_s1119" style="position:absolute;left:4828;top:12344;width:5739;height:0" coordorigin="4843,12374" coordsize="5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">
                          <v:line id="Line 1734" o:spid="_x0000_s1120" style="position:absolute;visibility:visible;mso-wrap-style:square" from="8229,12374" to="10582,1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">
                            <o:lock v:ext="edit" shapetype="f"/>
                          </v:line>
                          <v:line id="Line 1735" o:spid="_x0000_s1121" style="position:absolute;visibility:visible;mso-wrap-style:square" from="4843,12374" to="8046,1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">
                            <o:lock v:ext="edit" shapetype="f"/>
                          </v:line>
                        </v:group>
                        <v:line id="Line 1736" o:spid="_x0000_s1122" style="position:absolute;visibility:visible;mso-wrap-style:square" from="8239,12654" to="10592,12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">
                          <o:lock v:ext="edit" shapetype="f"/>
                        </v:line>
                        <v:group id="Group 1737" o:spid="_x0000_s1123" style="position:absolute;left:4842;top:13259;width:3190;height:0" coordorigin="4842,13304" coordsize="31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">
                          <v:line id="Line 1738" o:spid="_x0000_s1124" style="position:absolute;visibility:visible;mso-wrap-style:square" from="5713,13304" to="7159,13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">
                            <o:lock v:ext="edit" shapetype="f"/>
                          </v:line>
                          <v:line id="Line 1739" o:spid="_x0000_s1125" style="position:absolute;visibility:visible;mso-wrap-style:square" from="7408,13304" to="8032,13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">
                            <o:lock v:ext="edit" shapetype="f"/>
                          </v:line>
                          <v:line id="Line 1740" o:spid="_x0000_s1126" style="position:absolute;visibility:visible;mso-wrap-style:square" from="4842,13304" to="5466,13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">
                            <o:lock v:ext="edit" shapetype="f"/>
                          </v:line>
                        </v:group>
                        <v:group id="Group 1741" o:spid="_x0000_s1127" style="position:absolute;left:4835;top:12964;width:4888;height:0" coordorigin="4835,12994" coordsize="48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">
                          <v:line id="Line 1742" o:spid="_x0000_s1128" style="position:absolute;visibility:visible;mso-wrap-style:square" from="7399,12994" to="9723,12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">
                            <o:lock v:ext="edit" shapetype="f"/>
                          </v:line>
                          <v:line id="Line 1743" o:spid="_x0000_s1129" style="position:absolute;visibility:visible;mso-wrap-style:square" from="4835,12994" to="5459,12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">
                            <o:lock v:ext="edit" shapetype="f"/>
                          </v:line>
                          <v:line id="Line 1744" o:spid="_x0000_s1130" style="position:absolute;visibility:visible;mso-wrap-style:square" from="5685,12994" to="6309,12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">
                            <o:lock v:ext="edit" shapetype="f"/>
                          </v:line>
                          <v:line id="Line 1745" o:spid="_x0000_s1131" style="position:absolute;visibility:visible;mso-wrap-style:square" from="6545,12994" to="7169,12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">
                            <o:lock v:ext="edit" shapetype="f"/>
                          </v:line>
                        </v:group>
                      </v:group>
                    </v:group>
                  </w:pict>
                </mc:Fallback>
              </mc:AlternateContent>
            </w:r>
            <w:r w:rsidR="00151BEA" w:rsidRPr="0029606E">
              <w:sym w:font="Wingdings" w:char="F0AC"/>
            </w:r>
          </w:p>
        </w:tc>
        <w:tc>
          <w:tcPr>
            <w:tcW w:w="850" w:type="dxa"/>
            <w:tcBorders>
              <w:top w:val="nil"/>
              <w:bottom w:val="nil"/>
            </w:tcBorders>
          </w:tcPr>
          <w:p w14:paraId="7BD9EAEA" w14:textId="77777777" w:rsidR="00151BEA" w:rsidRPr="0029606E" w:rsidRDefault="00151BEA" w:rsidP="00FC4C16">
            <w:pPr>
              <w:pStyle w:val="Tabletext8"/>
              <w:spacing w:line="190" w:lineRule="exact"/>
              <w:jc w:val="center"/>
            </w:pPr>
            <w:r w:rsidRPr="0029606E">
              <w:sym w:font="Wingdings" w:char="F06C"/>
            </w:r>
          </w:p>
        </w:tc>
        <w:tc>
          <w:tcPr>
            <w:tcW w:w="850" w:type="dxa"/>
            <w:tcBorders>
              <w:top w:val="nil"/>
              <w:bottom w:val="nil"/>
            </w:tcBorders>
          </w:tcPr>
          <w:p w14:paraId="72160DD0" w14:textId="77777777" w:rsidR="00151BEA" w:rsidRPr="0029606E" w:rsidRDefault="00151BEA" w:rsidP="00FC4C16">
            <w:pPr>
              <w:pStyle w:val="Tabletext8"/>
              <w:spacing w:line="190" w:lineRule="exact"/>
              <w:jc w:val="center"/>
            </w:pPr>
          </w:p>
        </w:tc>
        <w:tc>
          <w:tcPr>
            <w:tcW w:w="850" w:type="dxa"/>
            <w:tcBorders>
              <w:top w:val="nil"/>
              <w:bottom w:val="nil"/>
            </w:tcBorders>
          </w:tcPr>
          <w:p w14:paraId="531CD9AD" w14:textId="77777777" w:rsidR="00151BEA" w:rsidRPr="0029606E" w:rsidRDefault="00151BEA" w:rsidP="00FC4C16">
            <w:pPr>
              <w:pStyle w:val="Tabletext8"/>
              <w:spacing w:line="190" w:lineRule="exact"/>
              <w:jc w:val="center"/>
            </w:pPr>
          </w:p>
        </w:tc>
        <w:tc>
          <w:tcPr>
            <w:tcW w:w="850" w:type="dxa"/>
            <w:tcBorders>
              <w:top w:val="nil"/>
              <w:bottom w:val="nil"/>
            </w:tcBorders>
          </w:tcPr>
          <w:p w14:paraId="14D79818" w14:textId="77777777" w:rsidR="00151BEA" w:rsidRPr="0029606E" w:rsidRDefault="00151BEA" w:rsidP="00FC4C16">
            <w:pPr>
              <w:pStyle w:val="Tabletext8"/>
              <w:spacing w:line="190" w:lineRule="exact"/>
              <w:jc w:val="center"/>
            </w:pPr>
          </w:p>
        </w:tc>
        <w:tc>
          <w:tcPr>
            <w:tcW w:w="850" w:type="dxa"/>
            <w:tcBorders>
              <w:top w:val="nil"/>
              <w:bottom w:val="nil"/>
            </w:tcBorders>
          </w:tcPr>
          <w:p w14:paraId="2DF286D2"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nil"/>
            </w:tcBorders>
          </w:tcPr>
          <w:p w14:paraId="4C2ADF4F" w14:textId="77777777" w:rsidR="00151BEA" w:rsidRPr="0029606E" w:rsidRDefault="00151BEA" w:rsidP="00FC4C16">
            <w:pPr>
              <w:pStyle w:val="Tabletext8"/>
              <w:spacing w:line="190" w:lineRule="exact"/>
              <w:jc w:val="center"/>
            </w:pPr>
          </w:p>
        </w:tc>
        <w:tc>
          <w:tcPr>
            <w:tcW w:w="850" w:type="dxa"/>
            <w:tcBorders>
              <w:top w:val="nil"/>
              <w:bottom w:val="nil"/>
            </w:tcBorders>
          </w:tcPr>
          <w:p w14:paraId="23C5BC4F" w14:textId="77777777" w:rsidR="00151BEA" w:rsidRPr="0029606E" w:rsidRDefault="00151BEA" w:rsidP="00FC4C16">
            <w:pPr>
              <w:pStyle w:val="Tabletext8"/>
              <w:spacing w:line="190" w:lineRule="exact"/>
              <w:jc w:val="center"/>
            </w:pPr>
          </w:p>
        </w:tc>
        <w:tc>
          <w:tcPr>
            <w:tcW w:w="850" w:type="dxa"/>
            <w:tcBorders>
              <w:top w:val="nil"/>
              <w:bottom w:val="nil"/>
            </w:tcBorders>
          </w:tcPr>
          <w:p w14:paraId="73D5D7AC" w14:textId="77777777" w:rsidR="00151BEA" w:rsidRPr="0029606E" w:rsidRDefault="00151BEA" w:rsidP="00FC4C16">
            <w:pPr>
              <w:pStyle w:val="Tabletext8"/>
              <w:spacing w:line="190" w:lineRule="exact"/>
              <w:jc w:val="center"/>
            </w:pPr>
          </w:p>
        </w:tc>
      </w:tr>
      <w:tr w:rsidR="00151BEA" w:rsidRPr="0029606E" w14:paraId="75CD4ED8" w14:textId="77777777" w:rsidTr="00FC4C16">
        <w:trPr>
          <w:cantSplit/>
          <w:jc w:val="center"/>
        </w:trPr>
        <w:tc>
          <w:tcPr>
            <w:tcW w:w="1984" w:type="dxa"/>
            <w:tcBorders>
              <w:top w:val="nil"/>
              <w:bottom w:val="nil"/>
            </w:tcBorders>
          </w:tcPr>
          <w:p w14:paraId="71EC352B" w14:textId="77777777" w:rsidR="00151BEA" w:rsidRPr="0029606E" w:rsidRDefault="00264C4D" w:rsidP="00FC4C16">
            <w:pPr>
              <w:pStyle w:val="Tabletext8"/>
              <w:spacing w:line="190" w:lineRule="exact"/>
              <w:ind w:left="170" w:hanging="170"/>
            </w:pPr>
            <w:r w:rsidRPr="0029606E">
              <w:t>NP ballot</w:t>
            </w:r>
          </w:p>
        </w:tc>
        <w:tc>
          <w:tcPr>
            <w:tcW w:w="850" w:type="dxa"/>
            <w:tcBorders>
              <w:top w:val="nil"/>
              <w:bottom w:val="nil"/>
            </w:tcBorders>
          </w:tcPr>
          <w:p w14:paraId="0DC0965B" w14:textId="77777777" w:rsidR="00151BEA" w:rsidRPr="0029606E" w:rsidRDefault="00151BEA" w:rsidP="00FC4C16">
            <w:pPr>
              <w:pStyle w:val="Tabletext8"/>
              <w:spacing w:line="190" w:lineRule="exact"/>
              <w:jc w:val="center"/>
            </w:pPr>
          </w:p>
        </w:tc>
        <w:tc>
          <w:tcPr>
            <w:tcW w:w="850" w:type="dxa"/>
            <w:tcBorders>
              <w:top w:val="nil"/>
              <w:bottom w:val="nil"/>
            </w:tcBorders>
          </w:tcPr>
          <w:p w14:paraId="3054CB8B" w14:textId="77777777" w:rsidR="00151BEA" w:rsidRPr="0029606E" w:rsidRDefault="00151BEA" w:rsidP="00FC4C16">
            <w:pPr>
              <w:pStyle w:val="Tabletext8"/>
              <w:spacing w:line="190" w:lineRule="exact"/>
              <w:jc w:val="center"/>
            </w:pPr>
            <w:r w:rsidRPr="0029606E">
              <w:sym w:font="Wingdings" w:char="F0AC"/>
            </w:r>
            <w:r w:rsidRPr="0029606E">
              <w:rPr>
                <w:position w:val="4"/>
                <w:sz w:val="12"/>
                <w:szCs w:val="12"/>
              </w:rPr>
              <w:t>1)</w:t>
            </w:r>
          </w:p>
        </w:tc>
        <w:tc>
          <w:tcPr>
            <w:tcW w:w="850" w:type="dxa"/>
            <w:tcBorders>
              <w:top w:val="nil"/>
              <w:bottom w:val="nil"/>
            </w:tcBorders>
          </w:tcPr>
          <w:p w14:paraId="40116CF6" w14:textId="77777777" w:rsidR="00151BEA" w:rsidRPr="0029606E" w:rsidRDefault="00151BEA" w:rsidP="00FC4C16">
            <w:pPr>
              <w:pStyle w:val="Tabletext8"/>
              <w:spacing w:line="190" w:lineRule="exact"/>
              <w:jc w:val="center"/>
            </w:pPr>
            <w:r w:rsidRPr="0029606E">
              <w:sym w:font="Wingdings" w:char="F06C"/>
            </w:r>
          </w:p>
        </w:tc>
        <w:tc>
          <w:tcPr>
            <w:tcW w:w="850" w:type="dxa"/>
            <w:tcBorders>
              <w:top w:val="nil"/>
              <w:bottom w:val="nil"/>
            </w:tcBorders>
          </w:tcPr>
          <w:p w14:paraId="778DEE8F"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nil"/>
            </w:tcBorders>
          </w:tcPr>
          <w:p w14:paraId="1B05D1F2"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nil"/>
            </w:tcBorders>
          </w:tcPr>
          <w:p w14:paraId="4953FD44"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nil"/>
            </w:tcBorders>
          </w:tcPr>
          <w:p w14:paraId="3627F711" w14:textId="77777777" w:rsidR="00151BEA" w:rsidRPr="0029606E" w:rsidRDefault="00151BEA" w:rsidP="00FC4C16">
            <w:pPr>
              <w:pStyle w:val="Tabletext8"/>
              <w:spacing w:line="190" w:lineRule="exact"/>
              <w:jc w:val="center"/>
            </w:pPr>
          </w:p>
        </w:tc>
        <w:tc>
          <w:tcPr>
            <w:tcW w:w="850" w:type="dxa"/>
            <w:tcBorders>
              <w:top w:val="nil"/>
              <w:bottom w:val="nil"/>
            </w:tcBorders>
          </w:tcPr>
          <w:p w14:paraId="363E0717" w14:textId="77777777" w:rsidR="00151BEA" w:rsidRPr="0029606E" w:rsidRDefault="00151BEA" w:rsidP="00FC4C16">
            <w:pPr>
              <w:pStyle w:val="Tabletext8"/>
              <w:spacing w:line="190" w:lineRule="exact"/>
              <w:jc w:val="center"/>
            </w:pPr>
          </w:p>
        </w:tc>
        <w:tc>
          <w:tcPr>
            <w:tcW w:w="850" w:type="dxa"/>
            <w:tcBorders>
              <w:top w:val="nil"/>
              <w:bottom w:val="nil"/>
            </w:tcBorders>
          </w:tcPr>
          <w:p w14:paraId="04A2D4E0" w14:textId="77777777" w:rsidR="00151BEA" w:rsidRPr="0029606E" w:rsidRDefault="00151BEA" w:rsidP="00FC4C16">
            <w:pPr>
              <w:pStyle w:val="Tabletext8"/>
              <w:spacing w:line="190" w:lineRule="exact"/>
              <w:jc w:val="center"/>
            </w:pPr>
          </w:p>
        </w:tc>
      </w:tr>
      <w:tr w:rsidR="00151BEA" w:rsidRPr="0029606E" w14:paraId="54A94509" w14:textId="77777777" w:rsidTr="00FC4C16">
        <w:trPr>
          <w:cantSplit/>
          <w:jc w:val="center"/>
        </w:trPr>
        <w:tc>
          <w:tcPr>
            <w:tcW w:w="1984" w:type="dxa"/>
            <w:tcBorders>
              <w:top w:val="nil"/>
              <w:bottom w:val="nil"/>
            </w:tcBorders>
          </w:tcPr>
          <w:p w14:paraId="60569A85" w14:textId="77777777" w:rsidR="00151BEA" w:rsidRPr="0029606E" w:rsidRDefault="00264C4D" w:rsidP="00FC4C16">
            <w:pPr>
              <w:pStyle w:val="Tabletext8"/>
              <w:spacing w:line="190" w:lineRule="exact"/>
              <w:ind w:left="170" w:hanging="170"/>
            </w:pPr>
            <w:r w:rsidRPr="0029606E">
              <w:t>Completed ballot</w:t>
            </w:r>
          </w:p>
        </w:tc>
        <w:tc>
          <w:tcPr>
            <w:tcW w:w="850" w:type="dxa"/>
            <w:tcBorders>
              <w:top w:val="nil"/>
              <w:bottom w:val="nil"/>
            </w:tcBorders>
          </w:tcPr>
          <w:p w14:paraId="7572C970" w14:textId="77777777" w:rsidR="00151BEA" w:rsidRPr="0029606E" w:rsidRDefault="00151BEA" w:rsidP="00FC4C16">
            <w:pPr>
              <w:pStyle w:val="Tabletext8"/>
              <w:spacing w:line="190" w:lineRule="exact"/>
              <w:jc w:val="center"/>
            </w:pPr>
          </w:p>
        </w:tc>
        <w:tc>
          <w:tcPr>
            <w:tcW w:w="850" w:type="dxa"/>
            <w:tcBorders>
              <w:top w:val="nil"/>
              <w:bottom w:val="nil"/>
            </w:tcBorders>
          </w:tcPr>
          <w:p w14:paraId="4FA6C7D2" w14:textId="77777777" w:rsidR="00151BEA" w:rsidRPr="0029606E" w:rsidRDefault="00151BEA" w:rsidP="00FC4C16">
            <w:pPr>
              <w:pStyle w:val="Tabletext8"/>
              <w:spacing w:line="190" w:lineRule="exact"/>
              <w:jc w:val="center"/>
            </w:pPr>
            <w:r w:rsidRPr="0029606E">
              <w:sym w:font="Wingdings" w:char="F06C"/>
            </w:r>
          </w:p>
        </w:tc>
        <w:tc>
          <w:tcPr>
            <w:tcW w:w="850" w:type="dxa"/>
            <w:tcBorders>
              <w:top w:val="nil"/>
              <w:bottom w:val="nil"/>
            </w:tcBorders>
          </w:tcPr>
          <w:p w14:paraId="4C4CA020" w14:textId="77777777" w:rsidR="00151BEA" w:rsidRPr="0029606E" w:rsidRDefault="00151BEA" w:rsidP="00FC4C16">
            <w:pPr>
              <w:pStyle w:val="Tabletext8"/>
              <w:spacing w:line="190" w:lineRule="exact"/>
              <w:jc w:val="center"/>
            </w:pPr>
            <w:r w:rsidRPr="0029606E">
              <w:sym w:font="Wingdings" w:char="F0AC"/>
            </w:r>
          </w:p>
        </w:tc>
        <w:tc>
          <w:tcPr>
            <w:tcW w:w="850" w:type="dxa"/>
            <w:tcBorders>
              <w:top w:val="nil"/>
              <w:bottom w:val="nil"/>
            </w:tcBorders>
          </w:tcPr>
          <w:p w14:paraId="32A7C77D" w14:textId="77777777" w:rsidR="00151BEA" w:rsidRPr="0029606E" w:rsidRDefault="00151BEA" w:rsidP="00FC4C16">
            <w:pPr>
              <w:pStyle w:val="Tabletext8"/>
              <w:spacing w:line="190" w:lineRule="exact"/>
              <w:jc w:val="center"/>
            </w:pPr>
          </w:p>
        </w:tc>
        <w:tc>
          <w:tcPr>
            <w:tcW w:w="850" w:type="dxa"/>
            <w:tcBorders>
              <w:top w:val="nil"/>
              <w:bottom w:val="nil"/>
            </w:tcBorders>
          </w:tcPr>
          <w:p w14:paraId="699CD469" w14:textId="77777777" w:rsidR="00151BEA" w:rsidRPr="0029606E" w:rsidRDefault="00151BEA" w:rsidP="00FC4C16">
            <w:pPr>
              <w:pStyle w:val="Tabletext8"/>
              <w:spacing w:line="190" w:lineRule="exact"/>
              <w:jc w:val="center"/>
            </w:pPr>
          </w:p>
        </w:tc>
        <w:tc>
          <w:tcPr>
            <w:tcW w:w="850" w:type="dxa"/>
            <w:tcBorders>
              <w:top w:val="nil"/>
              <w:bottom w:val="nil"/>
            </w:tcBorders>
          </w:tcPr>
          <w:p w14:paraId="408D9D5B"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nil"/>
            </w:tcBorders>
          </w:tcPr>
          <w:p w14:paraId="13DA8467" w14:textId="77777777" w:rsidR="00151BEA" w:rsidRPr="0029606E" w:rsidRDefault="00151BEA" w:rsidP="00FC4C16">
            <w:pPr>
              <w:pStyle w:val="Tabletext8"/>
              <w:spacing w:line="190" w:lineRule="exact"/>
              <w:jc w:val="center"/>
            </w:pPr>
          </w:p>
        </w:tc>
        <w:tc>
          <w:tcPr>
            <w:tcW w:w="850" w:type="dxa"/>
            <w:tcBorders>
              <w:top w:val="nil"/>
              <w:bottom w:val="nil"/>
            </w:tcBorders>
          </w:tcPr>
          <w:p w14:paraId="41161CD0" w14:textId="77777777" w:rsidR="00151BEA" w:rsidRPr="0029606E" w:rsidRDefault="00151BEA" w:rsidP="00FC4C16">
            <w:pPr>
              <w:pStyle w:val="Tabletext8"/>
              <w:spacing w:line="190" w:lineRule="exact"/>
              <w:jc w:val="center"/>
            </w:pPr>
          </w:p>
        </w:tc>
        <w:tc>
          <w:tcPr>
            <w:tcW w:w="850" w:type="dxa"/>
            <w:tcBorders>
              <w:top w:val="nil"/>
              <w:bottom w:val="nil"/>
            </w:tcBorders>
          </w:tcPr>
          <w:p w14:paraId="085C36A6" w14:textId="77777777" w:rsidR="00151BEA" w:rsidRPr="0029606E" w:rsidRDefault="00151BEA" w:rsidP="00FC4C16">
            <w:pPr>
              <w:pStyle w:val="Tabletext8"/>
              <w:spacing w:line="190" w:lineRule="exact"/>
              <w:jc w:val="center"/>
            </w:pPr>
          </w:p>
        </w:tc>
      </w:tr>
      <w:tr w:rsidR="00151BEA" w:rsidRPr="0029606E" w14:paraId="3ACCCF51" w14:textId="77777777" w:rsidTr="00FC4C16">
        <w:trPr>
          <w:cantSplit/>
          <w:jc w:val="center"/>
        </w:trPr>
        <w:tc>
          <w:tcPr>
            <w:tcW w:w="1984" w:type="dxa"/>
            <w:tcBorders>
              <w:top w:val="nil"/>
              <w:bottom w:val="single" w:sz="12" w:space="0" w:color="auto"/>
            </w:tcBorders>
          </w:tcPr>
          <w:p w14:paraId="7CCA5617" w14:textId="77777777" w:rsidR="00151BEA" w:rsidRPr="0029606E" w:rsidRDefault="00151BEA" w:rsidP="00FC4C16">
            <w:pPr>
              <w:pStyle w:val="Tabletext8"/>
              <w:spacing w:line="190" w:lineRule="exact"/>
              <w:ind w:left="170" w:hanging="170"/>
            </w:pPr>
            <w:r w:rsidRPr="0029606E">
              <w:t>Result of voting</w:t>
            </w:r>
          </w:p>
        </w:tc>
        <w:tc>
          <w:tcPr>
            <w:tcW w:w="850" w:type="dxa"/>
            <w:tcBorders>
              <w:top w:val="nil"/>
              <w:bottom w:val="single" w:sz="12" w:space="0" w:color="auto"/>
            </w:tcBorders>
          </w:tcPr>
          <w:p w14:paraId="795598CD"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single" w:sz="12" w:space="0" w:color="auto"/>
            </w:tcBorders>
          </w:tcPr>
          <w:p w14:paraId="63D3F8C4" w14:textId="77777777" w:rsidR="00151BEA" w:rsidRPr="0029606E" w:rsidRDefault="00151BEA" w:rsidP="00FC4C16">
            <w:pPr>
              <w:pStyle w:val="Tabletext8"/>
              <w:spacing w:line="190" w:lineRule="exact"/>
              <w:jc w:val="center"/>
            </w:pPr>
            <w:r w:rsidRPr="0029606E">
              <w:sym w:font="Wingdings" w:char="F0AC"/>
            </w:r>
            <w:r w:rsidRPr="0029606E">
              <w:rPr>
                <w:position w:val="4"/>
                <w:sz w:val="12"/>
                <w:szCs w:val="12"/>
              </w:rPr>
              <w:t>1)</w:t>
            </w:r>
          </w:p>
        </w:tc>
        <w:tc>
          <w:tcPr>
            <w:tcW w:w="850" w:type="dxa"/>
            <w:tcBorders>
              <w:top w:val="nil"/>
              <w:bottom w:val="single" w:sz="12" w:space="0" w:color="auto"/>
            </w:tcBorders>
          </w:tcPr>
          <w:p w14:paraId="55FB60A0"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single" w:sz="12" w:space="0" w:color="auto"/>
            </w:tcBorders>
          </w:tcPr>
          <w:p w14:paraId="27B6C9C5"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single" w:sz="12" w:space="0" w:color="auto"/>
            </w:tcBorders>
          </w:tcPr>
          <w:p w14:paraId="2A6756C5"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single" w:sz="12" w:space="0" w:color="auto"/>
            </w:tcBorders>
          </w:tcPr>
          <w:p w14:paraId="597892FD" w14:textId="77777777" w:rsidR="00151BEA" w:rsidRPr="0029606E" w:rsidRDefault="00151BEA" w:rsidP="00FC4C16">
            <w:pPr>
              <w:pStyle w:val="Tabletext8"/>
              <w:spacing w:line="190" w:lineRule="exact"/>
              <w:jc w:val="center"/>
            </w:pPr>
            <w:r w:rsidRPr="0029606E">
              <w:sym w:font="Wingdings" w:char="F06E"/>
            </w:r>
          </w:p>
        </w:tc>
        <w:tc>
          <w:tcPr>
            <w:tcW w:w="850" w:type="dxa"/>
            <w:tcBorders>
              <w:top w:val="nil"/>
              <w:bottom w:val="single" w:sz="12" w:space="0" w:color="auto"/>
            </w:tcBorders>
          </w:tcPr>
          <w:p w14:paraId="01ABE26F" w14:textId="77777777" w:rsidR="00151BEA" w:rsidRPr="0029606E" w:rsidRDefault="00151BEA" w:rsidP="00FC4C16">
            <w:pPr>
              <w:pStyle w:val="Tabletext8"/>
              <w:spacing w:line="190" w:lineRule="exact"/>
              <w:jc w:val="center"/>
            </w:pPr>
          </w:p>
        </w:tc>
        <w:tc>
          <w:tcPr>
            <w:tcW w:w="850" w:type="dxa"/>
            <w:tcBorders>
              <w:top w:val="nil"/>
              <w:bottom w:val="single" w:sz="12" w:space="0" w:color="auto"/>
            </w:tcBorders>
          </w:tcPr>
          <w:p w14:paraId="3A1A6CBB" w14:textId="77777777" w:rsidR="00151BEA" w:rsidRPr="0029606E" w:rsidRDefault="00151BEA" w:rsidP="00FC4C16">
            <w:pPr>
              <w:pStyle w:val="Tabletext8"/>
              <w:spacing w:line="190" w:lineRule="exact"/>
              <w:jc w:val="center"/>
            </w:pPr>
          </w:p>
        </w:tc>
        <w:tc>
          <w:tcPr>
            <w:tcW w:w="850" w:type="dxa"/>
            <w:tcBorders>
              <w:top w:val="nil"/>
              <w:bottom w:val="single" w:sz="12" w:space="0" w:color="auto"/>
            </w:tcBorders>
          </w:tcPr>
          <w:p w14:paraId="22CA0274" w14:textId="77777777" w:rsidR="00151BEA" w:rsidRPr="0029606E" w:rsidRDefault="00151BEA" w:rsidP="00FC4C16">
            <w:pPr>
              <w:pStyle w:val="Tabletext8"/>
              <w:spacing w:line="190" w:lineRule="exact"/>
              <w:jc w:val="center"/>
            </w:pPr>
          </w:p>
        </w:tc>
      </w:tr>
      <w:tr w:rsidR="00151BEA" w:rsidRPr="0029606E" w14:paraId="331EE188" w14:textId="77777777" w:rsidTr="00FC4C16">
        <w:trPr>
          <w:cantSplit/>
          <w:jc w:val="center"/>
        </w:trPr>
        <w:tc>
          <w:tcPr>
            <w:tcW w:w="1984" w:type="dxa"/>
            <w:tcBorders>
              <w:top w:val="single" w:sz="12" w:space="0" w:color="auto"/>
              <w:bottom w:val="nil"/>
            </w:tcBorders>
          </w:tcPr>
          <w:p w14:paraId="5E3A3296" w14:textId="77777777" w:rsidR="00151BEA" w:rsidRPr="0029606E" w:rsidRDefault="00151BEA" w:rsidP="00FC4C16">
            <w:pPr>
              <w:pStyle w:val="Tabletext8"/>
              <w:spacing w:line="190" w:lineRule="exact"/>
              <w:ind w:left="170" w:hanging="170"/>
              <w:rPr>
                <w:b/>
              </w:rPr>
            </w:pPr>
            <w:r w:rsidRPr="0029606E">
              <w:rPr>
                <w:b/>
              </w:rPr>
              <w:t>Preparatory stage</w:t>
            </w:r>
          </w:p>
        </w:tc>
        <w:tc>
          <w:tcPr>
            <w:tcW w:w="850" w:type="dxa"/>
            <w:tcBorders>
              <w:top w:val="single" w:sz="12" w:space="0" w:color="auto"/>
              <w:bottom w:val="nil"/>
            </w:tcBorders>
          </w:tcPr>
          <w:p w14:paraId="79B38E5D"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786978DF"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014F0338"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4F3B26BA"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2B498DEE"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3FD6B908"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2B852C05"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2EF67390"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3FBC3A8C" w14:textId="77777777" w:rsidR="00151BEA" w:rsidRPr="0029606E" w:rsidRDefault="00151BEA" w:rsidP="00FC4C16">
            <w:pPr>
              <w:pStyle w:val="Tabletext8"/>
              <w:spacing w:line="190" w:lineRule="exact"/>
              <w:jc w:val="center"/>
            </w:pPr>
          </w:p>
        </w:tc>
      </w:tr>
      <w:tr w:rsidR="00151BEA" w:rsidRPr="0029606E" w14:paraId="3ACA5C3D" w14:textId="77777777" w:rsidTr="00FC4C16">
        <w:trPr>
          <w:cantSplit/>
          <w:jc w:val="center"/>
        </w:trPr>
        <w:tc>
          <w:tcPr>
            <w:tcW w:w="1984" w:type="dxa"/>
            <w:tcBorders>
              <w:top w:val="nil"/>
              <w:bottom w:val="nil"/>
            </w:tcBorders>
          </w:tcPr>
          <w:p w14:paraId="42BEDB9F" w14:textId="77777777" w:rsidR="00151BEA" w:rsidRPr="0029606E" w:rsidRDefault="00151BEA" w:rsidP="00FC4C16">
            <w:pPr>
              <w:pStyle w:val="Tabletext8"/>
              <w:spacing w:line="190" w:lineRule="exact"/>
              <w:ind w:left="170" w:hanging="170"/>
            </w:pPr>
            <w:r w:rsidRPr="0029606E">
              <w:t>Working draft(s) (WD)</w:t>
            </w:r>
          </w:p>
        </w:tc>
        <w:tc>
          <w:tcPr>
            <w:tcW w:w="850" w:type="dxa"/>
            <w:tcBorders>
              <w:top w:val="nil"/>
              <w:bottom w:val="nil"/>
            </w:tcBorders>
          </w:tcPr>
          <w:p w14:paraId="2EFC4BF6" w14:textId="77777777" w:rsidR="00151BEA" w:rsidRPr="0029606E" w:rsidRDefault="00151BEA" w:rsidP="00FC4C16">
            <w:pPr>
              <w:pStyle w:val="Tabletext8"/>
              <w:spacing w:line="190" w:lineRule="exact"/>
              <w:jc w:val="center"/>
            </w:pPr>
          </w:p>
        </w:tc>
        <w:tc>
          <w:tcPr>
            <w:tcW w:w="850" w:type="dxa"/>
            <w:tcBorders>
              <w:top w:val="nil"/>
              <w:bottom w:val="nil"/>
            </w:tcBorders>
          </w:tcPr>
          <w:p w14:paraId="1FFAF71C"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nil"/>
            </w:tcBorders>
          </w:tcPr>
          <w:p w14:paraId="79E69F5F" w14:textId="77777777" w:rsidR="00151BEA" w:rsidRPr="0029606E" w:rsidRDefault="00151BEA" w:rsidP="00FC4C16">
            <w:pPr>
              <w:pStyle w:val="Tabletext8"/>
              <w:spacing w:line="190" w:lineRule="exact"/>
              <w:jc w:val="center"/>
            </w:pPr>
          </w:p>
        </w:tc>
        <w:tc>
          <w:tcPr>
            <w:tcW w:w="850" w:type="dxa"/>
            <w:tcBorders>
              <w:top w:val="nil"/>
              <w:bottom w:val="nil"/>
            </w:tcBorders>
          </w:tcPr>
          <w:p w14:paraId="1F7CF42D" w14:textId="77777777" w:rsidR="00151BEA" w:rsidRPr="0029606E" w:rsidRDefault="00151BEA" w:rsidP="00FC4C16">
            <w:pPr>
              <w:pStyle w:val="Tabletext8"/>
              <w:spacing w:line="190" w:lineRule="exact"/>
              <w:jc w:val="center"/>
            </w:pPr>
          </w:p>
        </w:tc>
        <w:tc>
          <w:tcPr>
            <w:tcW w:w="850" w:type="dxa"/>
            <w:tcBorders>
              <w:top w:val="nil"/>
              <w:bottom w:val="nil"/>
            </w:tcBorders>
          </w:tcPr>
          <w:p w14:paraId="17B03525" w14:textId="77777777" w:rsidR="00151BEA" w:rsidRPr="0029606E" w:rsidRDefault="00151BEA" w:rsidP="00FC4C16">
            <w:pPr>
              <w:pStyle w:val="Tabletext8"/>
              <w:spacing w:line="190" w:lineRule="exact"/>
              <w:jc w:val="center"/>
            </w:pPr>
          </w:p>
        </w:tc>
        <w:tc>
          <w:tcPr>
            <w:tcW w:w="850" w:type="dxa"/>
            <w:tcBorders>
              <w:top w:val="nil"/>
              <w:bottom w:val="nil"/>
            </w:tcBorders>
          </w:tcPr>
          <w:p w14:paraId="5DF39B44"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nil"/>
            </w:tcBorders>
          </w:tcPr>
          <w:p w14:paraId="65985CD6" w14:textId="77777777" w:rsidR="00151BEA" w:rsidRPr="0029606E" w:rsidRDefault="00151BEA" w:rsidP="00FC4C16">
            <w:pPr>
              <w:pStyle w:val="Tabletext8"/>
              <w:spacing w:line="190" w:lineRule="exact"/>
              <w:jc w:val="center"/>
            </w:pPr>
            <w:r w:rsidRPr="0029606E">
              <w:sym w:font="Wingdings" w:char="F0AC"/>
            </w:r>
          </w:p>
        </w:tc>
        <w:tc>
          <w:tcPr>
            <w:tcW w:w="850" w:type="dxa"/>
            <w:tcBorders>
              <w:top w:val="nil"/>
              <w:bottom w:val="nil"/>
            </w:tcBorders>
          </w:tcPr>
          <w:p w14:paraId="212E757B" w14:textId="77777777" w:rsidR="00151BEA" w:rsidRPr="0029606E" w:rsidRDefault="00151BEA" w:rsidP="00FC4C16">
            <w:pPr>
              <w:pStyle w:val="Tabletext8"/>
              <w:spacing w:line="190" w:lineRule="exact"/>
              <w:jc w:val="center"/>
            </w:pPr>
            <w:r w:rsidRPr="0029606E">
              <w:sym w:font="Wingdings" w:char="F06C"/>
            </w:r>
          </w:p>
        </w:tc>
        <w:tc>
          <w:tcPr>
            <w:tcW w:w="850" w:type="dxa"/>
            <w:tcBorders>
              <w:top w:val="nil"/>
              <w:bottom w:val="nil"/>
            </w:tcBorders>
          </w:tcPr>
          <w:p w14:paraId="0E5DAD34" w14:textId="77777777" w:rsidR="00151BEA" w:rsidRPr="0029606E" w:rsidRDefault="00151BEA" w:rsidP="00FC4C16">
            <w:pPr>
              <w:pStyle w:val="Tabletext8"/>
              <w:spacing w:line="190" w:lineRule="exact"/>
              <w:jc w:val="center"/>
            </w:pPr>
          </w:p>
        </w:tc>
      </w:tr>
      <w:tr w:rsidR="00151BEA" w:rsidRPr="0029606E" w14:paraId="711F24CB" w14:textId="77777777" w:rsidTr="00FC4C16">
        <w:trPr>
          <w:cantSplit/>
          <w:jc w:val="center"/>
        </w:trPr>
        <w:tc>
          <w:tcPr>
            <w:tcW w:w="1984" w:type="dxa"/>
            <w:tcBorders>
              <w:top w:val="nil"/>
              <w:bottom w:val="single" w:sz="12" w:space="0" w:color="auto"/>
            </w:tcBorders>
          </w:tcPr>
          <w:p w14:paraId="00415A6B" w14:textId="77777777" w:rsidR="00151BEA" w:rsidRPr="0029606E" w:rsidRDefault="00151BEA" w:rsidP="00FC4C16">
            <w:pPr>
              <w:pStyle w:val="Tabletext8"/>
              <w:spacing w:line="190" w:lineRule="exact"/>
              <w:ind w:left="170" w:hanging="170"/>
            </w:pPr>
            <w:r w:rsidRPr="0029606E">
              <w:t>Final working draft</w:t>
            </w:r>
          </w:p>
        </w:tc>
        <w:tc>
          <w:tcPr>
            <w:tcW w:w="850" w:type="dxa"/>
            <w:tcBorders>
              <w:top w:val="nil"/>
              <w:bottom w:val="single" w:sz="12" w:space="0" w:color="auto"/>
            </w:tcBorders>
          </w:tcPr>
          <w:p w14:paraId="66366E92" w14:textId="77777777" w:rsidR="00151BEA" w:rsidRPr="0029606E" w:rsidRDefault="00151BEA" w:rsidP="00FC4C16">
            <w:pPr>
              <w:pStyle w:val="Tabletext8"/>
              <w:spacing w:line="190" w:lineRule="exact"/>
              <w:jc w:val="center"/>
            </w:pPr>
          </w:p>
        </w:tc>
        <w:tc>
          <w:tcPr>
            <w:tcW w:w="850" w:type="dxa"/>
            <w:tcBorders>
              <w:top w:val="nil"/>
              <w:bottom w:val="single" w:sz="12" w:space="0" w:color="auto"/>
            </w:tcBorders>
          </w:tcPr>
          <w:p w14:paraId="513CBD9E" w14:textId="77777777" w:rsidR="00151BEA" w:rsidRPr="0029606E" w:rsidRDefault="00151BEA" w:rsidP="00FC4C16">
            <w:pPr>
              <w:pStyle w:val="Tabletext8"/>
              <w:spacing w:line="190" w:lineRule="exact"/>
              <w:jc w:val="center"/>
            </w:pPr>
            <w:r w:rsidRPr="0029606E">
              <w:sym w:font="Wingdings" w:char="F06C"/>
            </w:r>
          </w:p>
        </w:tc>
        <w:tc>
          <w:tcPr>
            <w:tcW w:w="850" w:type="dxa"/>
            <w:tcBorders>
              <w:top w:val="nil"/>
              <w:bottom w:val="single" w:sz="12" w:space="0" w:color="auto"/>
            </w:tcBorders>
          </w:tcPr>
          <w:p w14:paraId="224331D0"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single" w:sz="12" w:space="0" w:color="auto"/>
            </w:tcBorders>
          </w:tcPr>
          <w:p w14:paraId="06DAC31F" w14:textId="77777777" w:rsidR="00151BEA" w:rsidRPr="0029606E" w:rsidRDefault="00151BEA" w:rsidP="00FC4C16">
            <w:pPr>
              <w:pStyle w:val="Tabletext8"/>
              <w:spacing w:line="190" w:lineRule="exact"/>
              <w:jc w:val="center"/>
            </w:pPr>
          </w:p>
        </w:tc>
        <w:tc>
          <w:tcPr>
            <w:tcW w:w="850" w:type="dxa"/>
            <w:tcBorders>
              <w:top w:val="nil"/>
              <w:bottom w:val="single" w:sz="12" w:space="0" w:color="auto"/>
            </w:tcBorders>
          </w:tcPr>
          <w:p w14:paraId="117C257A" w14:textId="77777777" w:rsidR="00151BEA" w:rsidRPr="0029606E" w:rsidRDefault="00151BEA" w:rsidP="00FC4C16">
            <w:pPr>
              <w:pStyle w:val="Tabletext8"/>
              <w:spacing w:line="190" w:lineRule="exact"/>
              <w:jc w:val="center"/>
            </w:pPr>
          </w:p>
        </w:tc>
        <w:tc>
          <w:tcPr>
            <w:tcW w:w="850" w:type="dxa"/>
            <w:tcBorders>
              <w:top w:val="nil"/>
              <w:bottom w:val="single" w:sz="12" w:space="0" w:color="auto"/>
            </w:tcBorders>
          </w:tcPr>
          <w:p w14:paraId="62B6690C" w14:textId="77777777" w:rsidR="00151BEA" w:rsidRPr="0029606E" w:rsidRDefault="00151BEA" w:rsidP="00FC4C16">
            <w:pPr>
              <w:pStyle w:val="Tabletext8"/>
              <w:spacing w:line="190" w:lineRule="exact"/>
              <w:jc w:val="center"/>
            </w:pPr>
            <w:r w:rsidRPr="0029606E">
              <w:sym w:font="Wingdings" w:char="F06E"/>
            </w:r>
          </w:p>
        </w:tc>
        <w:tc>
          <w:tcPr>
            <w:tcW w:w="850" w:type="dxa"/>
            <w:tcBorders>
              <w:top w:val="nil"/>
              <w:bottom w:val="single" w:sz="12" w:space="0" w:color="auto"/>
            </w:tcBorders>
          </w:tcPr>
          <w:p w14:paraId="0AE8E640" w14:textId="77777777" w:rsidR="00151BEA" w:rsidRPr="0029606E" w:rsidRDefault="00151BEA" w:rsidP="00FC4C16">
            <w:pPr>
              <w:pStyle w:val="Tabletext8"/>
              <w:spacing w:line="190" w:lineRule="exact"/>
              <w:jc w:val="center"/>
            </w:pPr>
            <w:r w:rsidRPr="0029606E">
              <w:sym w:font="Wingdings" w:char="F0AC"/>
            </w:r>
          </w:p>
        </w:tc>
        <w:tc>
          <w:tcPr>
            <w:tcW w:w="850" w:type="dxa"/>
            <w:tcBorders>
              <w:top w:val="nil"/>
              <w:bottom w:val="single" w:sz="12" w:space="0" w:color="auto"/>
            </w:tcBorders>
          </w:tcPr>
          <w:p w14:paraId="23D5E684"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single" w:sz="12" w:space="0" w:color="auto"/>
            </w:tcBorders>
          </w:tcPr>
          <w:p w14:paraId="5FF91172" w14:textId="77777777" w:rsidR="00151BEA" w:rsidRPr="0029606E" w:rsidRDefault="00151BEA" w:rsidP="00FC4C16">
            <w:pPr>
              <w:pStyle w:val="Tabletext8"/>
              <w:spacing w:line="190" w:lineRule="exact"/>
              <w:jc w:val="center"/>
            </w:pPr>
          </w:p>
        </w:tc>
      </w:tr>
      <w:tr w:rsidR="00151BEA" w:rsidRPr="0029606E" w14:paraId="1C2B61EB" w14:textId="77777777" w:rsidTr="00FC4C16">
        <w:trPr>
          <w:cantSplit/>
          <w:jc w:val="center"/>
        </w:trPr>
        <w:tc>
          <w:tcPr>
            <w:tcW w:w="1984" w:type="dxa"/>
            <w:tcBorders>
              <w:top w:val="single" w:sz="12" w:space="0" w:color="auto"/>
              <w:bottom w:val="nil"/>
            </w:tcBorders>
          </w:tcPr>
          <w:p w14:paraId="52D36C8B" w14:textId="77777777" w:rsidR="00151BEA" w:rsidRPr="0029606E" w:rsidRDefault="00151BEA" w:rsidP="00FC4C16">
            <w:pPr>
              <w:pStyle w:val="Tabletext8"/>
              <w:spacing w:line="190" w:lineRule="exact"/>
              <w:ind w:left="170" w:hanging="170"/>
              <w:rPr>
                <w:b/>
              </w:rPr>
            </w:pPr>
            <w:r w:rsidRPr="0029606E">
              <w:rPr>
                <w:b/>
              </w:rPr>
              <w:t>Committee stage</w:t>
            </w:r>
          </w:p>
        </w:tc>
        <w:tc>
          <w:tcPr>
            <w:tcW w:w="850" w:type="dxa"/>
            <w:tcBorders>
              <w:top w:val="single" w:sz="12" w:space="0" w:color="auto"/>
              <w:bottom w:val="nil"/>
            </w:tcBorders>
          </w:tcPr>
          <w:p w14:paraId="13F7E073"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276A47FD"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33586ED5"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62A0A483"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47D42C34"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31B08EF9"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5D69B641"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3B81C69D"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7CAD3732" w14:textId="77777777" w:rsidR="00151BEA" w:rsidRPr="0029606E" w:rsidRDefault="00151BEA" w:rsidP="00FC4C16">
            <w:pPr>
              <w:pStyle w:val="Tabletext8"/>
              <w:spacing w:line="190" w:lineRule="exact"/>
              <w:jc w:val="center"/>
            </w:pPr>
          </w:p>
        </w:tc>
      </w:tr>
      <w:tr w:rsidR="00151BEA" w:rsidRPr="0029606E" w14:paraId="30C4B9C2" w14:textId="77777777" w:rsidTr="00FC4C16">
        <w:trPr>
          <w:cantSplit/>
          <w:jc w:val="center"/>
        </w:trPr>
        <w:tc>
          <w:tcPr>
            <w:tcW w:w="1984" w:type="dxa"/>
            <w:tcBorders>
              <w:top w:val="nil"/>
              <w:bottom w:val="nil"/>
            </w:tcBorders>
          </w:tcPr>
          <w:p w14:paraId="47582573" w14:textId="77777777" w:rsidR="00151BEA" w:rsidRPr="0029606E" w:rsidRDefault="00151BEA" w:rsidP="00FC4C16">
            <w:pPr>
              <w:pStyle w:val="Tabletext8"/>
              <w:spacing w:line="190" w:lineRule="exact"/>
              <w:ind w:left="170" w:hanging="170"/>
            </w:pPr>
            <w:r w:rsidRPr="0029606E">
              <w:t>Committee draft(s) (CD)</w:t>
            </w:r>
          </w:p>
        </w:tc>
        <w:tc>
          <w:tcPr>
            <w:tcW w:w="850" w:type="dxa"/>
            <w:tcBorders>
              <w:top w:val="nil"/>
              <w:bottom w:val="nil"/>
            </w:tcBorders>
          </w:tcPr>
          <w:p w14:paraId="1BA185A5" w14:textId="77777777" w:rsidR="00151BEA" w:rsidRPr="0029606E" w:rsidRDefault="00151BEA" w:rsidP="00FC4C16">
            <w:pPr>
              <w:pStyle w:val="Tabletext8"/>
              <w:spacing w:line="190" w:lineRule="exact"/>
              <w:jc w:val="center"/>
            </w:pPr>
          </w:p>
        </w:tc>
        <w:tc>
          <w:tcPr>
            <w:tcW w:w="850" w:type="dxa"/>
            <w:tcBorders>
              <w:top w:val="nil"/>
              <w:bottom w:val="nil"/>
            </w:tcBorders>
          </w:tcPr>
          <w:p w14:paraId="1E90CEC1" w14:textId="77777777" w:rsidR="00151BEA" w:rsidRPr="0029606E" w:rsidRDefault="00151BEA" w:rsidP="00FC4C16">
            <w:pPr>
              <w:pStyle w:val="Tabletext8"/>
              <w:spacing w:line="190" w:lineRule="exact"/>
              <w:jc w:val="center"/>
            </w:pPr>
            <w:r w:rsidRPr="0029606E">
              <w:sym w:font="Wingdings" w:char="F0AC"/>
            </w:r>
          </w:p>
        </w:tc>
        <w:tc>
          <w:tcPr>
            <w:tcW w:w="850" w:type="dxa"/>
            <w:tcBorders>
              <w:top w:val="nil"/>
              <w:bottom w:val="nil"/>
            </w:tcBorders>
          </w:tcPr>
          <w:p w14:paraId="3458845A" w14:textId="77777777" w:rsidR="00151BEA" w:rsidRPr="0029606E" w:rsidRDefault="00151BEA" w:rsidP="00FC4C16">
            <w:pPr>
              <w:pStyle w:val="Tabletext8"/>
              <w:spacing w:line="190" w:lineRule="exact"/>
              <w:jc w:val="center"/>
            </w:pPr>
            <w:r w:rsidRPr="0029606E">
              <w:sym w:font="Wingdings" w:char="F06C"/>
            </w:r>
          </w:p>
        </w:tc>
        <w:tc>
          <w:tcPr>
            <w:tcW w:w="850" w:type="dxa"/>
            <w:tcBorders>
              <w:top w:val="nil"/>
              <w:bottom w:val="nil"/>
            </w:tcBorders>
          </w:tcPr>
          <w:p w14:paraId="42DA3A0D"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nil"/>
            </w:tcBorders>
          </w:tcPr>
          <w:p w14:paraId="48F1D7E5"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nil"/>
            </w:tcBorders>
          </w:tcPr>
          <w:p w14:paraId="00F43780"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nil"/>
            </w:tcBorders>
          </w:tcPr>
          <w:p w14:paraId="3401CBAB" w14:textId="77777777" w:rsidR="00151BEA" w:rsidRPr="0029606E" w:rsidRDefault="00151BEA" w:rsidP="00FC4C16">
            <w:pPr>
              <w:pStyle w:val="Tabletext8"/>
              <w:spacing w:line="190" w:lineRule="exact"/>
              <w:jc w:val="center"/>
            </w:pPr>
          </w:p>
        </w:tc>
        <w:tc>
          <w:tcPr>
            <w:tcW w:w="850" w:type="dxa"/>
            <w:tcBorders>
              <w:top w:val="nil"/>
              <w:bottom w:val="nil"/>
            </w:tcBorders>
          </w:tcPr>
          <w:p w14:paraId="43EF325E" w14:textId="77777777" w:rsidR="00151BEA" w:rsidRPr="0029606E" w:rsidRDefault="00151BEA" w:rsidP="00FC4C16">
            <w:pPr>
              <w:pStyle w:val="Tabletext8"/>
              <w:spacing w:line="190" w:lineRule="exact"/>
              <w:jc w:val="center"/>
            </w:pPr>
          </w:p>
        </w:tc>
        <w:tc>
          <w:tcPr>
            <w:tcW w:w="850" w:type="dxa"/>
            <w:tcBorders>
              <w:top w:val="nil"/>
              <w:bottom w:val="nil"/>
            </w:tcBorders>
          </w:tcPr>
          <w:p w14:paraId="4A6C1DEC" w14:textId="77777777" w:rsidR="00151BEA" w:rsidRPr="0029606E" w:rsidRDefault="00151BEA" w:rsidP="00FC4C16">
            <w:pPr>
              <w:pStyle w:val="Tabletext8"/>
              <w:spacing w:line="190" w:lineRule="exact"/>
              <w:jc w:val="center"/>
            </w:pPr>
          </w:p>
        </w:tc>
      </w:tr>
      <w:tr w:rsidR="00151BEA" w:rsidRPr="0029606E" w14:paraId="5CE16876" w14:textId="77777777" w:rsidTr="00FC4C16">
        <w:trPr>
          <w:cantSplit/>
          <w:jc w:val="center"/>
        </w:trPr>
        <w:tc>
          <w:tcPr>
            <w:tcW w:w="1984" w:type="dxa"/>
            <w:tcBorders>
              <w:top w:val="nil"/>
              <w:bottom w:val="nil"/>
            </w:tcBorders>
          </w:tcPr>
          <w:p w14:paraId="061704D9" w14:textId="77777777" w:rsidR="00151BEA" w:rsidRPr="0029606E" w:rsidRDefault="00151BEA" w:rsidP="00FC4C16">
            <w:pPr>
              <w:pStyle w:val="Tabletext8"/>
              <w:spacing w:line="190" w:lineRule="exact"/>
              <w:ind w:left="170" w:hanging="170"/>
            </w:pPr>
            <w:r w:rsidRPr="0029606E">
              <w:t>Comments/Vote</w:t>
            </w:r>
          </w:p>
        </w:tc>
        <w:tc>
          <w:tcPr>
            <w:tcW w:w="850" w:type="dxa"/>
            <w:tcBorders>
              <w:top w:val="nil"/>
              <w:bottom w:val="nil"/>
            </w:tcBorders>
          </w:tcPr>
          <w:p w14:paraId="3C21A33E" w14:textId="77777777" w:rsidR="00151BEA" w:rsidRPr="0029606E" w:rsidRDefault="00151BEA" w:rsidP="00FC4C16">
            <w:pPr>
              <w:pStyle w:val="Tabletext8"/>
              <w:spacing w:line="190" w:lineRule="exact"/>
              <w:jc w:val="center"/>
            </w:pPr>
          </w:p>
        </w:tc>
        <w:tc>
          <w:tcPr>
            <w:tcW w:w="850" w:type="dxa"/>
            <w:tcBorders>
              <w:top w:val="nil"/>
              <w:bottom w:val="nil"/>
            </w:tcBorders>
          </w:tcPr>
          <w:p w14:paraId="71805404" w14:textId="77777777" w:rsidR="00151BEA" w:rsidRPr="0029606E" w:rsidRDefault="00151BEA" w:rsidP="00FC4C16">
            <w:pPr>
              <w:pStyle w:val="Tabletext8"/>
              <w:spacing w:line="190" w:lineRule="exact"/>
              <w:jc w:val="center"/>
            </w:pPr>
            <w:r w:rsidRPr="0029606E">
              <w:sym w:font="Wingdings" w:char="F06C"/>
            </w:r>
          </w:p>
        </w:tc>
        <w:tc>
          <w:tcPr>
            <w:tcW w:w="850" w:type="dxa"/>
            <w:tcBorders>
              <w:top w:val="nil"/>
              <w:bottom w:val="nil"/>
            </w:tcBorders>
          </w:tcPr>
          <w:p w14:paraId="63241D21" w14:textId="77777777" w:rsidR="00151BEA" w:rsidRPr="0029606E" w:rsidRDefault="00151BEA" w:rsidP="00FC4C16">
            <w:pPr>
              <w:pStyle w:val="Tabletext8"/>
              <w:spacing w:line="190" w:lineRule="exact"/>
              <w:jc w:val="center"/>
            </w:pPr>
            <w:r w:rsidRPr="0029606E">
              <w:sym w:font="Wingdings" w:char="F0AC"/>
            </w:r>
          </w:p>
        </w:tc>
        <w:tc>
          <w:tcPr>
            <w:tcW w:w="850" w:type="dxa"/>
            <w:tcBorders>
              <w:top w:val="nil"/>
              <w:bottom w:val="nil"/>
            </w:tcBorders>
          </w:tcPr>
          <w:p w14:paraId="7B7E689B" w14:textId="77777777" w:rsidR="00151BEA" w:rsidRPr="0029606E" w:rsidRDefault="00151BEA" w:rsidP="00FC4C16">
            <w:pPr>
              <w:pStyle w:val="Tabletext8"/>
              <w:spacing w:line="190" w:lineRule="exact"/>
              <w:jc w:val="center"/>
            </w:pPr>
          </w:p>
        </w:tc>
        <w:tc>
          <w:tcPr>
            <w:tcW w:w="850" w:type="dxa"/>
            <w:tcBorders>
              <w:top w:val="nil"/>
              <w:bottom w:val="nil"/>
            </w:tcBorders>
          </w:tcPr>
          <w:p w14:paraId="3B7FF88C" w14:textId="77777777" w:rsidR="00151BEA" w:rsidRPr="0029606E" w:rsidRDefault="00151BEA" w:rsidP="00FC4C16">
            <w:pPr>
              <w:pStyle w:val="Tabletext8"/>
              <w:spacing w:line="190" w:lineRule="exact"/>
            </w:pPr>
          </w:p>
        </w:tc>
        <w:tc>
          <w:tcPr>
            <w:tcW w:w="850" w:type="dxa"/>
            <w:tcBorders>
              <w:top w:val="nil"/>
              <w:bottom w:val="nil"/>
            </w:tcBorders>
          </w:tcPr>
          <w:p w14:paraId="376EDE9D" w14:textId="77777777" w:rsidR="00151BEA" w:rsidRPr="0029606E" w:rsidRDefault="00151BEA" w:rsidP="00FC4C16">
            <w:pPr>
              <w:pStyle w:val="Tabletext8"/>
              <w:spacing w:line="190" w:lineRule="exact"/>
              <w:jc w:val="center"/>
            </w:pPr>
          </w:p>
        </w:tc>
        <w:tc>
          <w:tcPr>
            <w:tcW w:w="850" w:type="dxa"/>
            <w:tcBorders>
              <w:top w:val="nil"/>
              <w:bottom w:val="nil"/>
            </w:tcBorders>
          </w:tcPr>
          <w:p w14:paraId="335EF903" w14:textId="77777777" w:rsidR="00151BEA" w:rsidRPr="0029606E" w:rsidRDefault="00151BEA" w:rsidP="00FC4C16">
            <w:pPr>
              <w:pStyle w:val="Tabletext8"/>
              <w:spacing w:line="190" w:lineRule="exact"/>
              <w:jc w:val="center"/>
            </w:pPr>
          </w:p>
        </w:tc>
        <w:tc>
          <w:tcPr>
            <w:tcW w:w="850" w:type="dxa"/>
            <w:tcBorders>
              <w:top w:val="nil"/>
              <w:bottom w:val="nil"/>
            </w:tcBorders>
          </w:tcPr>
          <w:p w14:paraId="5D83C8F8" w14:textId="77777777" w:rsidR="00151BEA" w:rsidRPr="0029606E" w:rsidRDefault="00151BEA" w:rsidP="00FC4C16">
            <w:pPr>
              <w:pStyle w:val="Tabletext8"/>
              <w:spacing w:line="190" w:lineRule="exact"/>
              <w:jc w:val="center"/>
            </w:pPr>
          </w:p>
        </w:tc>
        <w:tc>
          <w:tcPr>
            <w:tcW w:w="850" w:type="dxa"/>
            <w:tcBorders>
              <w:top w:val="nil"/>
              <w:bottom w:val="nil"/>
            </w:tcBorders>
          </w:tcPr>
          <w:p w14:paraId="23C1CCFA" w14:textId="77777777" w:rsidR="00151BEA" w:rsidRPr="0029606E" w:rsidRDefault="00151BEA" w:rsidP="00FC4C16">
            <w:pPr>
              <w:pStyle w:val="Tabletext8"/>
              <w:spacing w:line="190" w:lineRule="exact"/>
              <w:jc w:val="center"/>
            </w:pPr>
          </w:p>
        </w:tc>
      </w:tr>
      <w:tr w:rsidR="00151BEA" w:rsidRPr="0029606E" w14:paraId="379EB71F" w14:textId="77777777" w:rsidTr="00FC4C16">
        <w:trPr>
          <w:cantSplit/>
          <w:jc w:val="center"/>
        </w:trPr>
        <w:tc>
          <w:tcPr>
            <w:tcW w:w="1984" w:type="dxa"/>
            <w:tcBorders>
              <w:top w:val="nil"/>
              <w:bottom w:val="nil"/>
            </w:tcBorders>
          </w:tcPr>
          <w:p w14:paraId="4E71684F" w14:textId="77777777" w:rsidR="00151BEA" w:rsidRPr="0029606E" w:rsidRDefault="00151BEA" w:rsidP="00FC4C16">
            <w:pPr>
              <w:pStyle w:val="Tabletext8"/>
              <w:spacing w:line="190" w:lineRule="exact"/>
              <w:ind w:left="170" w:hanging="170"/>
            </w:pPr>
            <w:r w:rsidRPr="0029606E">
              <w:rPr>
                <w:spacing w:val="-2"/>
              </w:rPr>
              <w:t>Compilation of comments</w:t>
            </w:r>
            <w:r w:rsidRPr="0029606E">
              <w:br/>
              <w:t>+ proposal</w:t>
            </w:r>
          </w:p>
        </w:tc>
        <w:tc>
          <w:tcPr>
            <w:tcW w:w="850" w:type="dxa"/>
            <w:tcBorders>
              <w:top w:val="nil"/>
              <w:bottom w:val="nil"/>
            </w:tcBorders>
          </w:tcPr>
          <w:p w14:paraId="6FBB78AF" w14:textId="77777777" w:rsidR="00151BEA" w:rsidRPr="0029606E" w:rsidRDefault="00151BEA" w:rsidP="00FC4C16">
            <w:pPr>
              <w:pStyle w:val="Tabletext8"/>
              <w:spacing w:line="190" w:lineRule="exact"/>
              <w:jc w:val="center"/>
            </w:pPr>
          </w:p>
        </w:tc>
        <w:tc>
          <w:tcPr>
            <w:tcW w:w="850" w:type="dxa"/>
            <w:tcBorders>
              <w:top w:val="nil"/>
              <w:bottom w:val="nil"/>
            </w:tcBorders>
          </w:tcPr>
          <w:p w14:paraId="0611D78D" w14:textId="77777777" w:rsidR="00151BEA" w:rsidRPr="0029606E" w:rsidRDefault="00151BEA" w:rsidP="00FC4C16">
            <w:pPr>
              <w:pStyle w:val="Tabletext8"/>
              <w:spacing w:line="190" w:lineRule="exact"/>
              <w:jc w:val="center"/>
            </w:pPr>
            <w:r w:rsidRPr="0029606E">
              <w:sym w:font="Wingdings" w:char="F0AC"/>
            </w:r>
          </w:p>
        </w:tc>
        <w:tc>
          <w:tcPr>
            <w:tcW w:w="850" w:type="dxa"/>
            <w:tcBorders>
              <w:top w:val="nil"/>
              <w:bottom w:val="nil"/>
            </w:tcBorders>
          </w:tcPr>
          <w:p w14:paraId="7586E701" w14:textId="77777777" w:rsidR="00151BEA" w:rsidRPr="0029606E" w:rsidRDefault="00151BEA" w:rsidP="00FC4C16">
            <w:pPr>
              <w:pStyle w:val="Tabletext8"/>
              <w:spacing w:line="190" w:lineRule="exact"/>
              <w:jc w:val="center"/>
            </w:pPr>
            <w:r w:rsidRPr="0029606E">
              <w:sym w:font="Wingdings" w:char="F06C"/>
            </w:r>
          </w:p>
        </w:tc>
        <w:tc>
          <w:tcPr>
            <w:tcW w:w="850" w:type="dxa"/>
            <w:tcBorders>
              <w:top w:val="nil"/>
              <w:bottom w:val="nil"/>
            </w:tcBorders>
          </w:tcPr>
          <w:p w14:paraId="535906B3"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nil"/>
            </w:tcBorders>
          </w:tcPr>
          <w:p w14:paraId="1962EC41"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nil"/>
            </w:tcBorders>
          </w:tcPr>
          <w:p w14:paraId="030E2A52"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nil"/>
            </w:tcBorders>
          </w:tcPr>
          <w:p w14:paraId="517A41D0"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nil"/>
            </w:tcBorders>
          </w:tcPr>
          <w:p w14:paraId="5A3BA0FB" w14:textId="77777777" w:rsidR="00151BEA" w:rsidRPr="0029606E" w:rsidRDefault="00151BEA" w:rsidP="00FC4C16">
            <w:pPr>
              <w:pStyle w:val="Tabletext8"/>
              <w:spacing w:line="190" w:lineRule="exact"/>
              <w:jc w:val="center"/>
            </w:pPr>
          </w:p>
        </w:tc>
        <w:tc>
          <w:tcPr>
            <w:tcW w:w="850" w:type="dxa"/>
            <w:tcBorders>
              <w:top w:val="nil"/>
              <w:bottom w:val="nil"/>
            </w:tcBorders>
          </w:tcPr>
          <w:p w14:paraId="3C9B948D" w14:textId="77777777" w:rsidR="00151BEA" w:rsidRPr="0029606E" w:rsidRDefault="00151BEA" w:rsidP="00FC4C16">
            <w:pPr>
              <w:pStyle w:val="Tabletext8"/>
              <w:spacing w:line="190" w:lineRule="exact"/>
              <w:jc w:val="center"/>
            </w:pPr>
          </w:p>
        </w:tc>
      </w:tr>
      <w:tr w:rsidR="00151BEA" w:rsidRPr="0029606E" w14:paraId="2B0B7509" w14:textId="77777777" w:rsidTr="00FC4C16">
        <w:trPr>
          <w:cantSplit/>
          <w:jc w:val="center"/>
        </w:trPr>
        <w:tc>
          <w:tcPr>
            <w:tcW w:w="1984" w:type="dxa"/>
            <w:tcBorders>
              <w:top w:val="nil"/>
              <w:bottom w:val="single" w:sz="12" w:space="0" w:color="auto"/>
            </w:tcBorders>
          </w:tcPr>
          <w:p w14:paraId="5EE3E831" w14:textId="77777777" w:rsidR="00151BEA" w:rsidRPr="0029606E" w:rsidRDefault="00151BEA" w:rsidP="00FC4C16">
            <w:pPr>
              <w:pStyle w:val="Tabletext8"/>
              <w:spacing w:line="190" w:lineRule="exact"/>
              <w:ind w:left="170" w:hanging="170"/>
            </w:pPr>
            <w:r w:rsidRPr="0029606E">
              <w:t>Final committee draft</w:t>
            </w:r>
          </w:p>
        </w:tc>
        <w:tc>
          <w:tcPr>
            <w:tcW w:w="850" w:type="dxa"/>
            <w:tcBorders>
              <w:top w:val="nil"/>
              <w:bottom w:val="single" w:sz="12" w:space="0" w:color="auto"/>
            </w:tcBorders>
          </w:tcPr>
          <w:p w14:paraId="684F8806" w14:textId="77777777" w:rsidR="00151BEA" w:rsidRPr="0029606E" w:rsidRDefault="00151BEA" w:rsidP="00FC4C16">
            <w:pPr>
              <w:pStyle w:val="Tabletext8"/>
              <w:spacing w:line="190" w:lineRule="exact"/>
              <w:jc w:val="center"/>
            </w:pPr>
          </w:p>
        </w:tc>
        <w:tc>
          <w:tcPr>
            <w:tcW w:w="850" w:type="dxa"/>
            <w:tcBorders>
              <w:top w:val="nil"/>
              <w:bottom w:val="single" w:sz="12" w:space="0" w:color="auto"/>
            </w:tcBorders>
          </w:tcPr>
          <w:p w14:paraId="4E22416B" w14:textId="77777777" w:rsidR="00151BEA" w:rsidRPr="0029606E" w:rsidRDefault="00151BEA" w:rsidP="00FC4C16">
            <w:pPr>
              <w:pStyle w:val="Tabletext8"/>
              <w:spacing w:line="190" w:lineRule="exact"/>
              <w:jc w:val="center"/>
            </w:pPr>
            <w:r w:rsidRPr="0029606E">
              <w:sym w:font="Wingdings" w:char="F0AC"/>
            </w:r>
            <w:r w:rsidRPr="0029606E">
              <w:rPr>
                <w:position w:val="4"/>
                <w:sz w:val="12"/>
                <w:szCs w:val="12"/>
              </w:rPr>
              <w:t>1)</w:t>
            </w:r>
          </w:p>
        </w:tc>
        <w:tc>
          <w:tcPr>
            <w:tcW w:w="850" w:type="dxa"/>
            <w:tcBorders>
              <w:top w:val="nil"/>
              <w:bottom w:val="single" w:sz="12" w:space="0" w:color="auto"/>
            </w:tcBorders>
          </w:tcPr>
          <w:p w14:paraId="13348DA6"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single" w:sz="12" w:space="0" w:color="auto"/>
            </w:tcBorders>
          </w:tcPr>
          <w:p w14:paraId="622AE2BC"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single" w:sz="12" w:space="0" w:color="auto"/>
            </w:tcBorders>
          </w:tcPr>
          <w:p w14:paraId="22492070"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single" w:sz="12" w:space="0" w:color="auto"/>
            </w:tcBorders>
          </w:tcPr>
          <w:p w14:paraId="6A6E2FDE" w14:textId="77777777" w:rsidR="00151BEA" w:rsidRPr="0029606E" w:rsidRDefault="00151BEA" w:rsidP="00FC4C16">
            <w:pPr>
              <w:pStyle w:val="Tabletext8"/>
              <w:spacing w:line="190" w:lineRule="exact"/>
              <w:jc w:val="center"/>
            </w:pPr>
            <w:r w:rsidRPr="0029606E">
              <w:sym w:font="Wingdings" w:char="F06E"/>
            </w:r>
          </w:p>
        </w:tc>
        <w:tc>
          <w:tcPr>
            <w:tcW w:w="850" w:type="dxa"/>
            <w:tcBorders>
              <w:top w:val="nil"/>
              <w:bottom w:val="single" w:sz="12" w:space="0" w:color="auto"/>
            </w:tcBorders>
          </w:tcPr>
          <w:p w14:paraId="202F46EB"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single" w:sz="12" w:space="0" w:color="auto"/>
            </w:tcBorders>
          </w:tcPr>
          <w:p w14:paraId="50C07518" w14:textId="77777777" w:rsidR="00151BEA" w:rsidRPr="0029606E" w:rsidRDefault="00151BEA" w:rsidP="00FC4C16">
            <w:pPr>
              <w:pStyle w:val="Tabletext8"/>
              <w:spacing w:line="190" w:lineRule="exact"/>
              <w:jc w:val="center"/>
            </w:pPr>
          </w:p>
        </w:tc>
        <w:tc>
          <w:tcPr>
            <w:tcW w:w="850" w:type="dxa"/>
            <w:tcBorders>
              <w:top w:val="nil"/>
              <w:bottom w:val="single" w:sz="12" w:space="0" w:color="auto"/>
            </w:tcBorders>
          </w:tcPr>
          <w:p w14:paraId="0258FDC1" w14:textId="77777777" w:rsidR="00151BEA" w:rsidRPr="0029606E" w:rsidRDefault="00151BEA" w:rsidP="00FC4C16">
            <w:pPr>
              <w:pStyle w:val="Tabletext8"/>
              <w:spacing w:line="190" w:lineRule="exact"/>
              <w:jc w:val="center"/>
            </w:pPr>
          </w:p>
        </w:tc>
      </w:tr>
      <w:tr w:rsidR="00151BEA" w:rsidRPr="0029606E" w14:paraId="2DFBF02B" w14:textId="77777777" w:rsidTr="00FC4C16">
        <w:trPr>
          <w:cantSplit/>
          <w:jc w:val="center"/>
        </w:trPr>
        <w:tc>
          <w:tcPr>
            <w:tcW w:w="1984" w:type="dxa"/>
            <w:tcBorders>
              <w:top w:val="single" w:sz="12" w:space="0" w:color="auto"/>
              <w:bottom w:val="nil"/>
            </w:tcBorders>
          </w:tcPr>
          <w:p w14:paraId="71959C48" w14:textId="77777777" w:rsidR="00151BEA" w:rsidRPr="0029606E" w:rsidRDefault="00151BEA" w:rsidP="00FC4C16">
            <w:pPr>
              <w:pStyle w:val="Tabletext8"/>
              <w:spacing w:line="190" w:lineRule="exact"/>
              <w:ind w:left="170" w:hanging="170"/>
              <w:rPr>
                <w:b/>
              </w:rPr>
            </w:pPr>
            <w:r w:rsidRPr="0029606E">
              <w:rPr>
                <w:b/>
              </w:rPr>
              <w:t>Enquiry stage</w:t>
            </w:r>
          </w:p>
        </w:tc>
        <w:tc>
          <w:tcPr>
            <w:tcW w:w="850" w:type="dxa"/>
            <w:tcBorders>
              <w:top w:val="single" w:sz="12" w:space="0" w:color="auto"/>
              <w:bottom w:val="nil"/>
            </w:tcBorders>
          </w:tcPr>
          <w:p w14:paraId="139967FA"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7F3691FF"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6B8BDBF8"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6F82AE81"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036D7CFC"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1A60753D"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017E66A7"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6934BEB3"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2784D569" w14:textId="77777777" w:rsidR="00151BEA" w:rsidRPr="0029606E" w:rsidRDefault="00151BEA" w:rsidP="00FC4C16">
            <w:pPr>
              <w:pStyle w:val="Tabletext8"/>
              <w:spacing w:line="190" w:lineRule="exact"/>
              <w:jc w:val="center"/>
            </w:pPr>
          </w:p>
        </w:tc>
      </w:tr>
      <w:tr w:rsidR="00151BEA" w:rsidRPr="0029606E" w14:paraId="044F7ED4" w14:textId="77777777" w:rsidTr="00FC4C16">
        <w:trPr>
          <w:cantSplit/>
          <w:jc w:val="center"/>
        </w:trPr>
        <w:tc>
          <w:tcPr>
            <w:tcW w:w="1984" w:type="dxa"/>
            <w:tcBorders>
              <w:top w:val="nil"/>
              <w:bottom w:val="nil"/>
            </w:tcBorders>
          </w:tcPr>
          <w:p w14:paraId="35395EFD" w14:textId="77777777" w:rsidR="00151BEA" w:rsidRPr="0029606E" w:rsidRDefault="00151BEA" w:rsidP="00FC4C16">
            <w:pPr>
              <w:pStyle w:val="Tabletext8"/>
              <w:spacing w:line="190" w:lineRule="exact"/>
              <w:ind w:left="170" w:hanging="170"/>
              <w:rPr>
                <w:spacing w:val="-6"/>
              </w:rPr>
            </w:pPr>
            <w:r w:rsidRPr="0029606E">
              <w:rPr>
                <w:spacing w:val="-6"/>
              </w:rPr>
              <w:t>Draft International Standard</w:t>
            </w:r>
          </w:p>
        </w:tc>
        <w:tc>
          <w:tcPr>
            <w:tcW w:w="850" w:type="dxa"/>
            <w:tcBorders>
              <w:top w:val="nil"/>
              <w:bottom w:val="nil"/>
            </w:tcBorders>
          </w:tcPr>
          <w:p w14:paraId="74FDE0AE" w14:textId="77777777" w:rsidR="00151BEA" w:rsidRPr="0029606E" w:rsidRDefault="00151BEA" w:rsidP="00FC4C16">
            <w:pPr>
              <w:pStyle w:val="Tabletext8"/>
              <w:spacing w:line="190" w:lineRule="exact"/>
              <w:jc w:val="center"/>
            </w:pPr>
          </w:p>
        </w:tc>
        <w:tc>
          <w:tcPr>
            <w:tcW w:w="850" w:type="dxa"/>
            <w:tcBorders>
              <w:top w:val="nil"/>
              <w:bottom w:val="nil"/>
            </w:tcBorders>
          </w:tcPr>
          <w:p w14:paraId="4AA16C12"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nil"/>
            </w:tcBorders>
          </w:tcPr>
          <w:p w14:paraId="2DBBC7EE" w14:textId="77777777" w:rsidR="00151BEA" w:rsidRPr="0029606E" w:rsidRDefault="00151BEA" w:rsidP="00FC4C16">
            <w:pPr>
              <w:pStyle w:val="Tabletext8"/>
              <w:spacing w:line="190" w:lineRule="exact"/>
              <w:jc w:val="center"/>
            </w:pPr>
          </w:p>
        </w:tc>
        <w:tc>
          <w:tcPr>
            <w:tcW w:w="850" w:type="dxa"/>
            <w:tcBorders>
              <w:top w:val="nil"/>
              <w:bottom w:val="nil"/>
            </w:tcBorders>
          </w:tcPr>
          <w:p w14:paraId="17F1C3B0" w14:textId="77777777" w:rsidR="00151BEA" w:rsidRPr="0029606E" w:rsidRDefault="00151BEA" w:rsidP="00FC4C16">
            <w:pPr>
              <w:pStyle w:val="Tabletext8"/>
              <w:spacing w:line="190" w:lineRule="exact"/>
              <w:jc w:val="center"/>
            </w:pPr>
          </w:p>
        </w:tc>
        <w:tc>
          <w:tcPr>
            <w:tcW w:w="850" w:type="dxa"/>
            <w:tcBorders>
              <w:top w:val="nil"/>
              <w:bottom w:val="nil"/>
            </w:tcBorders>
          </w:tcPr>
          <w:p w14:paraId="30ED02B1"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nil"/>
            </w:tcBorders>
          </w:tcPr>
          <w:p w14:paraId="0F8D0C48" w14:textId="77777777" w:rsidR="00151BEA" w:rsidRPr="0029606E" w:rsidRDefault="00151BEA" w:rsidP="00FC4C16">
            <w:pPr>
              <w:pStyle w:val="Tabletext8"/>
              <w:spacing w:line="190" w:lineRule="exact"/>
              <w:jc w:val="center"/>
            </w:pPr>
            <w:r w:rsidRPr="0029606E">
              <w:sym w:font="Wingdings" w:char="F0AC"/>
            </w:r>
          </w:p>
        </w:tc>
        <w:tc>
          <w:tcPr>
            <w:tcW w:w="850" w:type="dxa"/>
            <w:tcBorders>
              <w:top w:val="nil"/>
              <w:bottom w:val="nil"/>
            </w:tcBorders>
          </w:tcPr>
          <w:p w14:paraId="311CE0AD" w14:textId="77777777" w:rsidR="00151BEA" w:rsidRPr="0029606E" w:rsidRDefault="00151BEA" w:rsidP="00FC4C16">
            <w:pPr>
              <w:pStyle w:val="Tabletext8"/>
              <w:spacing w:line="190" w:lineRule="exact"/>
              <w:jc w:val="center"/>
            </w:pPr>
          </w:p>
        </w:tc>
        <w:tc>
          <w:tcPr>
            <w:tcW w:w="850" w:type="dxa"/>
            <w:tcBorders>
              <w:top w:val="nil"/>
              <w:bottom w:val="nil"/>
            </w:tcBorders>
          </w:tcPr>
          <w:p w14:paraId="3BE4215E" w14:textId="77777777" w:rsidR="00151BEA" w:rsidRPr="0029606E" w:rsidRDefault="00151BEA" w:rsidP="00FC4C16">
            <w:pPr>
              <w:pStyle w:val="Tabletext8"/>
              <w:spacing w:line="190" w:lineRule="exact"/>
              <w:jc w:val="center"/>
            </w:pPr>
          </w:p>
        </w:tc>
        <w:tc>
          <w:tcPr>
            <w:tcW w:w="850" w:type="dxa"/>
            <w:tcBorders>
              <w:top w:val="nil"/>
              <w:bottom w:val="nil"/>
            </w:tcBorders>
          </w:tcPr>
          <w:p w14:paraId="39E0E8CB" w14:textId="77777777" w:rsidR="00151BEA" w:rsidRPr="0029606E" w:rsidRDefault="00151BEA" w:rsidP="00FC4C16">
            <w:pPr>
              <w:pStyle w:val="Tabletext8"/>
              <w:spacing w:line="190" w:lineRule="exact"/>
              <w:jc w:val="center"/>
            </w:pPr>
            <w:r w:rsidRPr="0029606E">
              <w:sym w:font="Wingdings" w:char="F06C"/>
            </w:r>
          </w:p>
        </w:tc>
      </w:tr>
      <w:tr w:rsidR="00151BEA" w:rsidRPr="0029606E" w14:paraId="4D6E3887" w14:textId="77777777" w:rsidTr="00FC4C16">
        <w:trPr>
          <w:cantSplit/>
          <w:jc w:val="center"/>
        </w:trPr>
        <w:tc>
          <w:tcPr>
            <w:tcW w:w="1984" w:type="dxa"/>
            <w:tcBorders>
              <w:top w:val="nil"/>
              <w:bottom w:val="nil"/>
            </w:tcBorders>
          </w:tcPr>
          <w:p w14:paraId="78C13EA3" w14:textId="77777777" w:rsidR="00151BEA" w:rsidRPr="0029606E" w:rsidRDefault="009840C6" w:rsidP="00FC4C16">
            <w:pPr>
              <w:pStyle w:val="Tabletext8"/>
              <w:spacing w:line="190" w:lineRule="exact"/>
              <w:ind w:left="170" w:hanging="170"/>
            </w:pPr>
            <w:r w:rsidRPr="0029606E">
              <w:rPr>
                <w:noProof/>
                <w:spacing w:val="-6"/>
                <w:lang w:eastAsia="en-GB"/>
              </w:rPr>
              <mc:AlternateContent>
                <mc:Choice Requires="wps">
                  <w:drawing>
                    <wp:anchor distT="0" distB="0" distL="114300" distR="114300" simplePos="0" relativeHeight="251658241" behindDoc="0" locked="0" layoutInCell="0" allowOverlap="1" wp14:anchorId="61F84DF3" wp14:editId="56BA9A4E">
                      <wp:simplePos x="0" y="0"/>
                      <wp:positionH relativeFrom="column">
                        <wp:posOffset>3803650</wp:posOffset>
                      </wp:positionH>
                      <wp:positionV relativeFrom="paragraph">
                        <wp:posOffset>101600</wp:posOffset>
                      </wp:positionV>
                      <wp:extent cx="396240" cy="0"/>
                      <wp:effectExtent l="0" t="0" r="0" b="0"/>
                      <wp:wrapNone/>
                      <wp:docPr id="1283" name="Line 16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96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17E83720" id="Line 1639"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5pt,8pt" to="330.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" o:allowincell="f">
                      <o:lock v:ext="edit" shapetype="f"/>
                    </v:line>
                  </w:pict>
                </mc:Fallback>
              </mc:AlternateContent>
            </w:r>
            <w:r w:rsidR="00151BEA" w:rsidRPr="0029606E">
              <w:t>Completed ballot</w:t>
            </w:r>
          </w:p>
        </w:tc>
        <w:tc>
          <w:tcPr>
            <w:tcW w:w="850" w:type="dxa"/>
            <w:tcBorders>
              <w:top w:val="nil"/>
              <w:bottom w:val="nil"/>
            </w:tcBorders>
          </w:tcPr>
          <w:p w14:paraId="288CF930" w14:textId="77777777" w:rsidR="00151BEA" w:rsidRPr="0029606E" w:rsidRDefault="00151BEA" w:rsidP="00FC4C16">
            <w:pPr>
              <w:pStyle w:val="Tabletext8"/>
              <w:spacing w:line="190" w:lineRule="exact"/>
              <w:jc w:val="center"/>
            </w:pPr>
          </w:p>
        </w:tc>
        <w:tc>
          <w:tcPr>
            <w:tcW w:w="850" w:type="dxa"/>
            <w:tcBorders>
              <w:top w:val="nil"/>
              <w:bottom w:val="nil"/>
            </w:tcBorders>
          </w:tcPr>
          <w:p w14:paraId="43407796" w14:textId="77777777" w:rsidR="00151BEA" w:rsidRPr="0029606E" w:rsidRDefault="00151BEA" w:rsidP="00FC4C16">
            <w:pPr>
              <w:pStyle w:val="Tabletext8"/>
              <w:spacing w:line="190" w:lineRule="exact"/>
              <w:jc w:val="center"/>
            </w:pPr>
          </w:p>
        </w:tc>
        <w:tc>
          <w:tcPr>
            <w:tcW w:w="850" w:type="dxa"/>
            <w:tcBorders>
              <w:top w:val="nil"/>
              <w:bottom w:val="nil"/>
            </w:tcBorders>
          </w:tcPr>
          <w:p w14:paraId="1B388478" w14:textId="77777777" w:rsidR="00151BEA" w:rsidRPr="0029606E" w:rsidRDefault="00151BEA" w:rsidP="00FC4C16">
            <w:pPr>
              <w:pStyle w:val="Tabletext8"/>
              <w:spacing w:line="190" w:lineRule="exact"/>
              <w:jc w:val="center"/>
            </w:pPr>
          </w:p>
        </w:tc>
        <w:tc>
          <w:tcPr>
            <w:tcW w:w="850" w:type="dxa"/>
            <w:tcBorders>
              <w:top w:val="nil"/>
              <w:bottom w:val="nil"/>
            </w:tcBorders>
          </w:tcPr>
          <w:p w14:paraId="623EB44D" w14:textId="77777777" w:rsidR="00151BEA" w:rsidRPr="0029606E" w:rsidRDefault="00151BEA" w:rsidP="00FC4C16">
            <w:pPr>
              <w:pStyle w:val="Tabletext8"/>
              <w:spacing w:line="190" w:lineRule="exact"/>
              <w:jc w:val="center"/>
            </w:pPr>
          </w:p>
        </w:tc>
        <w:tc>
          <w:tcPr>
            <w:tcW w:w="850" w:type="dxa"/>
            <w:tcBorders>
              <w:top w:val="nil"/>
              <w:bottom w:val="nil"/>
            </w:tcBorders>
          </w:tcPr>
          <w:p w14:paraId="1A97DD78" w14:textId="77777777" w:rsidR="00151BEA" w:rsidRPr="0029606E" w:rsidRDefault="00A25331" w:rsidP="00FC4C16">
            <w:pPr>
              <w:pStyle w:val="Tabletext8"/>
              <w:spacing w:line="190" w:lineRule="exact"/>
              <w:jc w:val="center"/>
            </w:pPr>
            <w:r w:rsidRPr="0029606E">
              <w:sym w:font="Wingdings" w:char="F0AC"/>
            </w:r>
          </w:p>
        </w:tc>
        <w:tc>
          <w:tcPr>
            <w:tcW w:w="850" w:type="dxa"/>
            <w:tcBorders>
              <w:top w:val="nil"/>
              <w:bottom w:val="nil"/>
            </w:tcBorders>
          </w:tcPr>
          <w:p w14:paraId="4F1802DC" w14:textId="77777777" w:rsidR="00151BEA" w:rsidRPr="0029606E" w:rsidRDefault="00151BEA" w:rsidP="00FC4C16">
            <w:pPr>
              <w:pStyle w:val="Tabletext8"/>
              <w:spacing w:line="190" w:lineRule="exact"/>
              <w:jc w:val="center"/>
            </w:pPr>
            <w:r w:rsidRPr="0029606E">
              <w:sym w:font="Wingdings" w:char="F06C"/>
            </w:r>
          </w:p>
        </w:tc>
        <w:tc>
          <w:tcPr>
            <w:tcW w:w="850" w:type="dxa"/>
            <w:tcBorders>
              <w:top w:val="nil"/>
              <w:bottom w:val="nil"/>
            </w:tcBorders>
          </w:tcPr>
          <w:p w14:paraId="67328996" w14:textId="77777777" w:rsidR="00151BEA" w:rsidRPr="0029606E" w:rsidRDefault="00151BEA" w:rsidP="00FC4C16">
            <w:pPr>
              <w:pStyle w:val="Tabletext8"/>
              <w:spacing w:line="190" w:lineRule="exact"/>
              <w:jc w:val="center"/>
            </w:pPr>
          </w:p>
        </w:tc>
        <w:tc>
          <w:tcPr>
            <w:tcW w:w="850" w:type="dxa"/>
            <w:tcBorders>
              <w:top w:val="nil"/>
              <w:bottom w:val="nil"/>
            </w:tcBorders>
          </w:tcPr>
          <w:p w14:paraId="18D52D44" w14:textId="77777777" w:rsidR="00151BEA" w:rsidRPr="0029606E" w:rsidRDefault="00151BEA" w:rsidP="00FC4C16">
            <w:pPr>
              <w:pStyle w:val="Tabletext8"/>
              <w:spacing w:line="190" w:lineRule="exact"/>
              <w:jc w:val="center"/>
            </w:pPr>
          </w:p>
        </w:tc>
        <w:tc>
          <w:tcPr>
            <w:tcW w:w="850" w:type="dxa"/>
            <w:tcBorders>
              <w:top w:val="nil"/>
              <w:bottom w:val="nil"/>
            </w:tcBorders>
          </w:tcPr>
          <w:p w14:paraId="45364126" w14:textId="77777777" w:rsidR="00151BEA" w:rsidRPr="0029606E" w:rsidRDefault="00151BEA" w:rsidP="00FC4C16">
            <w:pPr>
              <w:pStyle w:val="Tabletext8"/>
              <w:spacing w:line="190" w:lineRule="exact"/>
              <w:jc w:val="center"/>
            </w:pPr>
            <w:r w:rsidRPr="0029606E">
              <w:sym w:font="Wingdings" w:char="F0AC"/>
            </w:r>
          </w:p>
        </w:tc>
      </w:tr>
      <w:tr w:rsidR="00151BEA" w:rsidRPr="0029606E" w14:paraId="69B7D0FA" w14:textId="77777777" w:rsidTr="00FC4C16">
        <w:trPr>
          <w:cantSplit/>
          <w:jc w:val="center"/>
        </w:trPr>
        <w:tc>
          <w:tcPr>
            <w:tcW w:w="1984" w:type="dxa"/>
            <w:tcBorders>
              <w:top w:val="nil"/>
              <w:bottom w:val="nil"/>
            </w:tcBorders>
          </w:tcPr>
          <w:p w14:paraId="187B7833" w14:textId="77777777" w:rsidR="00151BEA" w:rsidRPr="0029606E" w:rsidRDefault="00151BEA" w:rsidP="00FC4C16">
            <w:pPr>
              <w:pStyle w:val="Tabletext8"/>
              <w:spacing w:line="190" w:lineRule="exact"/>
              <w:ind w:left="170" w:hanging="170"/>
            </w:pPr>
            <w:r w:rsidRPr="0029606E">
              <w:t>Result of voting</w:t>
            </w:r>
            <w:r w:rsidRPr="0029606E">
              <w:br/>
              <w:t>+ comments</w:t>
            </w:r>
          </w:p>
        </w:tc>
        <w:tc>
          <w:tcPr>
            <w:tcW w:w="850" w:type="dxa"/>
            <w:tcBorders>
              <w:top w:val="nil"/>
              <w:bottom w:val="nil"/>
            </w:tcBorders>
          </w:tcPr>
          <w:p w14:paraId="53BEF83F" w14:textId="77777777" w:rsidR="00151BEA" w:rsidRPr="0029606E" w:rsidRDefault="00151BEA" w:rsidP="00FC4C16">
            <w:pPr>
              <w:pStyle w:val="Tabletext8"/>
              <w:spacing w:line="190" w:lineRule="exact"/>
              <w:jc w:val="center"/>
            </w:pPr>
          </w:p>
        </w:tc>
        <w:tc>
          <w:tcPr>
            <w:tcW w:w="850" w:type="dxa"/>
            <w:tcBorders>
              <w:top w:val="nil"/>
              <w:bottom w:val="nil"/>
            </w:tcBorders>
          </w:tcPr>
          <w:p w14:paraId="604659CF" w14:textId="77777777" w:rsidR="00151BEA" w:rsidRPr="0029606E" w:rsidRDefault="00151BEA" w:rsidP="00FC4C16">
            <w:pPr>
              <w:pStyle w:val="Tabletext8"/>
              <w:spacing w:line="190" w:lineRule="exact"/>
              <w:jc w:val="center"/>
            </w:pPr>
            <w:r w:rsidRPr="0029606E">
              <w:sym w:font="Wingdings" w:char="F06C"/>
            </w:r>
            <w:r w:rsidRPr="0029606E">
              <w:rPr>
                <w:position w:val="4"/>
                <w:sz w:val="12"/>
                <w:szCs w:val="12"/>
              </w:rPr>
              <w:t>1)</w:t>
            </w:r>
          </w:p>
        </w:tc>
        <w:tc>
          <w:tcPr>
            <w:tcW w:w="850" w:type="dxa"/>
            <w:tcBorders>
              <w:top w:val="nil"/>
              <w:bottom w:val="nil"/>
            </w:tcBorders>
          </w:tcPr>
          <w:p w14:paraId="05F03AA3"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nil"/>
            </w:tcBorders>
          </w:tcPr>
          <w:p w14:paraId="6C0629EC" w14:textId="77777777" w:rsidR="00151BEA" w:rsidRPr="0029606E" w:rsidRDefault="00A25331" w:rsidP="00FC4C16">
            <w:pPr>
              <w:pStyle w:val="Tabletext8"/>
              <w:spacing w:line="190" w:lineRule="exact"/>
              <w:jc w:val="center"/>
            </w:pPr>
            <w:r w:rsidRPr="0029606E">
              <w:sym w:font="Wingdings" w:char="F0A6"/>
            </w:r>
          </w:p>
        </w:tc>
        <w:tc>
          <w:tcPr>
            <w:tcW w:w="850" w:type="dxa"/>
            <w:tcBorders>
              <w:top w:val="nil"/>
              <w:bottom w:val="nil"/>
            </w:tcBorders>
          </w:tcPr>
          <w:p w14:paraId="4383311B" w14:textId="77777777" w:rsidR="00151BEA" w:rsidRPr="0029606E" w:rsidRDefault="00A25331" w:rsidP="00FC4C16">
            <w:pPr>
              <w:pStyle w:val="Tabletext8"/>
              <w:spacing w:line="190" w:lineRule="exact"/>
              <w:jc w:val="center"/>
            </w:pPr>
            <w:r w:rsidRPr="0029606E">
              <w:sym w:font="Wingdings" w:char="F0A6"/>
            </w:r>
          </w:p>
        </w:tc>
        <w:tc>
          <w:tcPr>
            <w:tcW w:w="850" w:type="dxa"/>
            <w:tcBorders>
              <w:top w:val="nil"/>
              <w:bottom w:val="nil"/>
            </w:tcBorders>
          </w:tcPr>
          <w:p w14:paraId="1AFFA1B7" w14:textId="77777777" w:rsidR="00151BEA" w:rsidRPr="0029606E" w:rsidRDefault="00151BEA" w:rsidP="00FC4C16">
            <w:pPr>
              <w:pStyle w:val="Tabletext8"/>
              <w:spacing w:line="190" w:lineRule="exact"/>
              <w:jc w:val="center"/>
            </w:pPr>
            <w:r w:rsidRPr="0029606E">
              <w:sym w:font="Wingdings" w:char="F0AC"/>
            </w:r>
            <w:r w:rsidRPr="0029606E">
              <w:br/>
            </w:r>
          </w:p>
        </w:tc>
        <w:tc>
          <w:tcPr>
            <w:tcW w:w="850" w:type="dxa"/>
            <w:tcBorders>
              <w:top w:val="nil"/>
              <w:bottom w:val="nil"/>
            </w:tcBorders>
          </w:tcPr>
          <w:p w14:paraId="5BEBB934" w14:textId="77777777" w:rsidR="00151BEA" w:rsidRPr="0029606E" w:rsidRDefault="00151BEA" w:rsidP="00FC4C16">
            <w:pPr>
              <w:pStyle w:val="Tabletext8"/>
              <w:spacing w:line="190" w:lineRule="exact"/>
              <w:jc w:val="center"/>
            </w:pPr>
          </w:p>
        </w:tc>
        <w:tc>
          <w:tcPr>
            <w:tcW w:w="850" w:type="dxa"/>
            <w:tcBorders>
              <w:top w:val="nil"/>
              <w:bottom w:val="nil"/>
            </w:tcBorders>
          </w:tcPr>
          <w:p w14:paraId="7D2CE3EB" w14:textId="77777777" w:rsidR="00151BEA" w:rsidRPr="0029606E" w:rsidRDefault="00151BEA" w:rsidP="00FC4C16">
            <w:pPr>
              <w:pStyle w:val="Tabletext8"/>
              <w:spacing w:line="190" w:lineRule="exact"/>
              <w:jc w:val="center"/>
            </w:pPr>
          </w:p>
        </w:tc>
        <w:tc>
          <w:tcPr>
            <w:tcW w:w="850" w:type="dxa"/>
            <w:tcBorders>
              <w:top w:val="nil"/>
              <w:bottom w:val="nil"/>
            </w:tcBorders>
          </w:tcPr>
          <w:p w14:paraId="3E309B04" w14:textId="77777777" w:rsidR="00151BEA" w:rsidRPr="0029606E" w:rsidRDefault="00A25331" w:rsidP="00FC4C16">
            <w:pPr>
              <w:pStyle w:val="Tabletext8"/>
              <w:spacing w:line="190" w:lineRule="exact"/>
              <w:jc w:val="center"/>
            </w:pPr>
            <w:r w:rsidRPr="0029606E">
              <w:sym w:font="Wingdings" w:char="F0A6"/>
            </w:r>
          </w:p>
        </w:tc>
      </w:tr>
      <w:tr w:rsidR="00151BEA" w:rsidRPr="0029606E" w14:paraId="021A0B61" w14:textId="77777777" w:rsidTr="00FC4C16">
        <w:trPr>
          <w:cantSplit/>
          <w:jc w:val="center"/>
        </w:trPr>
        <w:tc>
          <w:tcPr>
            <w:tcW w:w="1984" w:type="dxa"/>
            <w:tcBorders>
              <w:top w:val="nil"/>
              <w:bottom w:val="nil"/>
            </w:tcBorders>
          </w:tcPr>
          <w:p w14:paraId="4BD8EF92" w14:textId="77777777" w:rsidR="00151BEA" w:rsidRPr="0029606E" w:rsidRDefault="00151BEA" w:rsidP="00FC4C16">
            <w:pPr>
              <w:pStyle w:val="Tabletext8"/>
              <w:spacing w:line="190" w:lineRule="exact"/>
              <w:ind w:left="170" w:hanging="170"/>
            </w:pPr>
            <w:r w:rsidRPr="0029606E">
              <w:t>Report of voting</w:t>
            </w:r>
          </w:p>
        </w:tc>
        <w:tc>
          <w:tcPr>
            <w:tcW w:w="850" w:type="dxa"/>
            <w:tcBorders>
              <w:top w:val="nil"/>
              <w:bottom w:val="nil"/>
            </w:tcBorders>
          </w:tcPr>
          <w:p w14:paraId="5C6B8B54" w14:textId="77777777" w:rsidR="00151BEA" w:rsidRPr="0029606E" w:rsidRDefault="00151BEA" w:rsidP="00FC4C16">
            <w:pPr>
              <w:pStyle w:val="Tabletext8"/>
              <w:spacing w:line="190" w:lineRule="exact"/>
              <w:jc w:val="center"/>
            </w:pPr>
          </w:p>
        </w:tc>
        <w:tc>
          <w:tcPr>
            <w:tcW w:w="850" w:type="dxa"/>
            <w:tcBorders>
              <w:top w:val="nil"/>
              <w:bottom w:val="nil"/>
            </w:tcBorders>
          </w:tcPr>
          <w:p w14:paraId="24CD06CF" w14:textId="77777777" w:rsidR="00151BEA" w:rsidRPr="0029606E" w:rsidRDefault="00151BEA" w:rsidP="00FC4C16">
            <w:pPr>
              <w:pStyle w:val="Tabletext8"/>
              <w:spacing w:line="190" w:lineRule="exact"/>
              <w:jc w:val="center"/>
            </w:pPr>
            <w:r w:rsidRPr="0029606E">
              <w:sym w:font="Wingdings" w:char="F0AC"/>
            </w:r>
          </w:p>
        </w:tc>
        <w:tc>
          <w:tcPr>
            <w:tcW w:w="850" w:type="dxa"/>
            <w:tcBorders>
              <w:top w:val="nil"/>
              <w:bottom w:val="nil"/>
            </w:tcBorders>
          </w:tcPr>
          <w:p w14:paraId="688AFF40"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nil"/>
            </w:tcBorders>
          </w:tcPr>
          <w:p w14:paraId="376F221A"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nil"/>
            </w:tcBorders>
          </w:tcPr>
          <w:p w14:paraId="3D7C0FD8"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nil"/>
            </w:tcBorders>
          </w:tcPr>
          <w:p w14:paraId="5B78A77C" w14:textId="77777777" w:rsidR="00151BEA" w:rsidRPr="0029606E" w:rsidRDefault="00151BEA" w:rsidP="00FC4C16">
            <w:pPr>
              <w:pStyle w:val="Tabletext8"/>
              <w:spacing w:line="190" w:lineRule="exact"/>
              <w:jc w:val="center"/>
            </w:pPr>
            <w:r w:rsidRPr="0029606E">
              <w:sym w:font="Wingdings" w:char="F06C"/>
            </w:r>
          </w:p>
        </w:tc>
        <w:tc>
          <w:tcPr>
            <w:tcW w:w="850" w:type="dxa"/>
            <w:tcBorders>
              <w:top w:val="nil"/>
              <w:bottom w:val="nil"/>
            </w:tcBorders>
          </w:tcPr>
          <w:p w14:paraId="3EBE2DF8"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nil"/>
            </w:tcBorders>
          </w:tcPr>
          <w:p w14:paraId="20F6487B" w14:textId="77777777" w:rsidR="00151BEA" w:rsidRPr="0029606E" w:rsidRDefault="00151BEA" w:rsidP="00FC4C16">
            <w:pPr>
              <w:pStyle w:val="Tabletext8"/>
              <w:spacing w:line="190" w:lineRule="exact"/>
              <w:jc w:val="center"/>
            </w:pPr>
          </w:p>
        </w:tc>
        <w:tc>
          <w:tcPr>
            <w:tcW w:w="850" w:type="dxa"/>
            <w:tcBorders>
              <w:top w:val="nil"/>
              <w:bottom w:val="nil"/>
            </w:tcBorders>
          </w:tcPr>
          <w:p w14:paraId="234751CE" w14:textId="77777777" w:rsidR="00151BEA" w:rsidRPr="0029606E" w:rsidRDefault="00151BEA" w:rsidP="00FC4C16">
            <w:pPr>
              <w:pStyle w:val="Tabletext8"/>
              <w:spacing w:line="190" w:lineRule="exact"/>
              <w:jc w:val="center"/>
            </w:pPr>
            <w:r w:rsidRPr="0029606E">
              <w:sym w:font="Wingdings" w:char="F0A6"/>
            </w:r>
          </w:p>
        </w:tc>
      </w:tr>
      <w:tr w:rsidR="00151BEA" w:rsidRPr="0029606E" w14:paraId="1AAF6215" w14:textId="77777777" w:rsidTr="00FC4C16">
        <w:trPr>
          <w:cantSplit/>
          <w:jc w:val="center"/>
        </w:trPr>
        <w:tc>
          <w:tcPr>
            <w:tcW w:w="1984" w:type="dxa"/>
            <w:tcBorders>
              <w:top w:val="nil"/>
              <w:bottom w:val="single" w:sz="12" w:space="0" w:color="auto"/>
            </w:tcBorders>
          </w:tcPr>
          <w:p w14:paraId="3C333CEA" w14:textId="77777777" w:rsidR="00151BEA" w:rsidRPr="0029606E" w:rsidRDefault="00151BEA" w:rsidP="00FC4C16">
            <w:pPr>
              <w:pStyle w:val="Tabletext8"/>
              <w:spacing w:line="190" w:lineRule="exact"/>
              <w:ind w:left="170" w:hanging="170"/>
            </w:pPr>
            <w:r w:rsidRPr="0029606E">
              <w:t>Text for final draft International Standard</w:t>
            </w:r>
          </w:p>
        </w:tc>
        <w:tc>
          <w:tcPr>
            <w:tcW w:w="850" w:type="dxa"/>
            <w:tcBorders>
              <w:top w:val="nil"/>
              <w:bottom w:val="single" w:sz="12" w:space="0" w:color="auto"/>
            </w:tcBorders>
          </w:tcPr>
          <w:p w14:paraId="14B4AB17" w14:textId="77777777" w:rsidR="00151BEA" w:rsidRPr="0029606E" w:rsidRDefault="00151BEA" w:rsidP="00FC4C16">
            <w:pPr>
              <w:pStyle w:val="Tabletext8"/>
              <w:spacing w:line="190" w:lineRule="exact"/>
              <w:jc w:val="center"/>
            </w:pPr>
          </w:p>
        </w:tc>
        <w:tc>
          <w:tcPr>
            <w:tcW w:w="850" w:type="dxa"/>
            <w:tcBorders>
              <w:top w:val="nil"/>
              <w:bottom w:val="single" w:sz="12" w:space="0" w:color="auto"/>
            </w:tcBorders>
          </w:tcPr>
          <w:p w14:paraId="72143FCF" w14:textId="77777777" w:rsidR="00151BEA" w:rsidRPr="0029606E" w:rsidRDefault="00151BEA" w:rsidP="00FC4C16">
            <w:pPr>
              <w:pStyle w:val="Tabletext8"/>
              <w:spacing w:line="190" w:lineRule="exact"/>
              <w:jc w:val="center"/>
            </w:pPr>
            <w:r w:rsidRPr="0029606E">
              <w:sym w:font="Wingdings" w:char="F0AC"/>
            </w:r>
            <w:r w:rsidRPr="0029606E">
              <w:rPr>
                <w:position w:val="4"/>
                <w:sz w:val="12"/>
                <w:szCs w:val="12"/>
              </w:rPr>
              <w:t>1)</w:t>
            </w:r>
            <w:r w:rsidRPr="0029606E">
              <w:br/>
            </w:r>
          </w:p>
        </w:tc>
        <w:tc>
          <w:tcPr>
            <w:tcW w:w="850" w:type="dxa"/>
            <w:tcBorders>
              <w:top w:val="nil"/>
              <w:bottom w:val="single" w:sz="12" w:space="0" w:color="auto"/>
            </w:tcBorders>
          </w:tcPr>
          <w:p w14:paraId="0DE0D9B8"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single" w:sz="12" w:space="0" w:color="auto"/>
            </w:tcBorders>
          </w:tcPr>
          <w:p w14:paraId="060D2284"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single" w:sz="12" w:space="0" w:color="auto"/>
            </w:tcBorders>
          </w:tcPr>
          <w:p w14:paraId="40F1DE0C"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single" w:sz="12" w:space="0" w:color="auto"/>
            </w:tcBorders>
          </w:tcPr>
          <w:p w14:paraId="19E03FC3" w14:textId="77777777" w:rsidR="00151BEA" w:rsidRPr="0029606E" w:rsidRDefault="00151BEA" w:rsidP="00FC4C16">
            <w:pPr>
              <w:pStyle w:val="Tabletext8"/>
              <w:spacing w:line="190" w:lineRule="exact"/>
              <w:jc w:val="center"/>
            </w:pPr>
            <w:r w:rsidRPr="0029606E">
              <w:sym w:font="Wingdings" w:char="F06E"/>
            </w:r>
            <w:r w:rsidRPr="0029606E">
              <w:br/>
            </w:r>
          </w:p>
        </w:tc>
        <w:tc>
          <w:tcPr>
            <w:tcW w:w="850" w:type="dxa"/>
            <w:tcBorders>
              <w:top w:val="nil"/>
              <w:bottom w:val="single" w:sz="12" w:space="0" w:color="auto"/>
            </w:tcBorders>
          </w:tcPr>
          <w:p w14:paraId="4AFAE7AB" w14:textId="77777777" w:rsidR="00151BEA" w:rsidRPr="0029606E" w:rsidRDefault="00151BEA" w:rsidP="00FC4C16">
            <w:pPr>
              <w:pStyle w:val="Tabletext8"/>
              <w:spacing w:line="190" w:lineRule="exact"/>
              <w:jc w:val="center"/>
            </w:pPr>
            <w:r w:rsidRPr="0029606E">
              <w:sym w:font="Wingdings" w:char="F0A6"/>
            </w:r>
            <w:r w:rsidRPr="0029606E">
              <w:br/>
            </w:r>
          </w:p>
        </w:tc>
        <w:tc>
          <w:tcPr>
            <w:tcW w:w="850" w:type="dxa"/>
            <w:tcBorders>
              <w:top w:val="nil"/>
              <w:bottom w:val="single" w:sz="12" w:space="0" w:color="auto"/>
            </w:tcBorders>
          </w:tcPr>
          <w:p w14:paraId="16965E12" w14:textId="77777777" w:rsidR="00151BEA" w:rsidRPr="0029606E" w:rsidRDefault="00151BEA" w:rsidP="00FC4C16">
            <w:pPr>
              <w:pStyle w:val="Tabletext8"/>
              <w:spacing w:line="190" w:lineRule="exact"/>
              <w:jc w:val="center"/>
            </w:pPr>
          </w:p>
        </w:tc>
        <w:tc>
          <w:tcPr>
            <w:tcW w:w="850" w:type="dxa"/>
            <w:tcBorders>
              <w:top w:val="nil"/>
              <w:bottom w:val="single" w:sz="12" w:space="0" w:color="auto"/>
            </w:tcBorders>
          </w:tcPr>
          <w:p w14:paraId="21A38EF0" w14:textId="77777777" w:rsidR="00151BEA" w:rsidRPr="0029606E" w:rsidRDefault="00151BEA" w:rsidP="00FC4C16">
            <w:pPr>
              <w:pStyle w:val="Tabletext8"/>
              <w:spacing w:line="190" w:lineRule="exact"/>
              <w:jc w:val="center"/>
            </w:pPr>
          </w:p>
        </w:tc>
      </w:tr>
      <w:tr w:rsidR="00151BEA" w:rsidRPr="0029606E" w14:paraId="530EBF50" w14:textId="77777777" w:rsidTr="00FC4C16">
        <w:trPr>
          <w:cantSplit/>
          <w:jc w:val="center"/>
        </w:trPr>
        <w:tc>
          <w:tcPr>
            <w:tcW w:w="1984" w:type="dxa"/>
            <w:tcBorders>
              <w:top w:val="single" w:sz="12" w:space="0" w:color="auto"/>
              <w:bottom w:val="nil"/>
            </w:tcBorders>
          </w:tcPr>
          <w:p w14:paraId="555291C0" w14:textId="77777777" w:rsidR="00151BEA" w:rsidRPr="0029606E" w:rsidRDefault="00151BEA" w:rsidP="00FC4C16">
            <w:pPr>
              <w:pStyle w:val="Tabletext8"/>
              <w:spacing w:line="190" w:lineRule="exact"/>
              <w:ind w:left="170" w:hanging="170"/>
              <w:rPr>
                <w:b/>
              </w:rPr>
            </w:pPr>
            <w:r w:rsidRPr="0029606E">
              <w:rPr>
                <w:b/>
              </w:rPr>
              <w:t>Approval stage</w:t>
            </w:r>
          </w:p>
        </w:tc>
        <w:tc>
          <w:tcPr>
            <w:tcW w:w="850" w:type="dxa"/>
            <w:tcBorders>
              <w:top w:val="single" w:sz="12" w:space="0" w:color="auto"/>
              <w:bottom w:val="nil"/>
            </w:tcBorders>
          </w:tcPr>
          <w:p w14:paraId="5BAE4F96"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4930095B"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52E3B60F"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04CC3AAA"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29F33DBD"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7394350D"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17C4392C"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5DD213CA"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5F4E1F2C" w14:textId="77777777" w:rsidR="00151BEA" w:rsidRPr="0029606E" w:rsidRDefault="00151BEA" w:rsidP="00FC4C16">
            <w:pPr>
              <w:pStyle w:val="Tabletext8"/>
              <w:spacing w:line="190" w:lineRule="exact"/>
              <w:jc w:val="center"/>
            </w:pPr>
          </w:p>
        </w:tc>
      </w:tr>
      <w:tr w:rsidR="00151BEA" w:rsidRPr="0029606E" w14:paraId="5AF7CD36" w14:textId="77777777" w:rsidTr="00FC4C16">
        <w:trPr>
          <w:cantSplit/>
          <w:jc w:val="center"/>
        </w:trPr>
        <w:tc>
          <w:tcPr>
            <w:tcW w:w="1984" w:type="dxa"/>
            <w:tcBorders>
              <w:top w:val="nil"/>
              <w:bottom w:val="nil"/>
            </w:tcBorders>
          </w:tcPr>
          <w:p w14:paraId="77CE4237" w14:textId="77777777" w:rsidR="00151BEA" w:rsidRPr="0029606E" w:rsidRDefault="00264C4D" w:rsidP="00FC4C16">
            <w:pPr>
              <w:pStyle w:val="Tabletext8"/>
              <w:spacing w:line="190" w:lineRule="exact"/>
              <w:ind w:left="170" w:hanging="170"/>
            </w:pPr>
            <w:r w:rsidRPr="0029606E">
              <w:t>F</w:t>
            </w:r>
            <w:r w:rsidR="00151BEA" w:rsidRPr="0029606E">
              <w:t>inal draft International Standard + ballot</w:t>
            </w:r>
          </w:p>
        </w:tc>
        <w:tc>
          <w:tcPr>
            <w:tcW w:w="850" w:type="dxa"/>
            <w:tcBorders>
              <w:top w:val="nil"/>
              <w:bottom w:val="nil"/>
            </w:tcBorders>
          </w:tcPr>
          <w:p w14:paraId="3ECF363C" w14:textId="77777777" w:rsidR="00151BEA" w:rsidRPr="0029606E" w:rsidRDefault="00151BEA" w:rsidP="00FC4C16">
            <w:pPr>
              <w:pStyle w:val="Tabletext8"/>
              <w:spacing w:line="190" w:lineRule="exact"/>
              <w:jc w:val="center"/>
            </w:pPr>
          </w:p>
        </w:tc>
        <w:tc>
          <w:tcPr>
            <w:tcW w:w="850" w:type="dxa"/>
            <w:tcBorders>
              <w:top w:val="nil"/>
              <w:bottom w:val="nil"/>
            </w:tcBorders>
          </w:tcPr>
          <w:p w14:paraId="2E60782F"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nil"/>
            </w:tcBorders>
          </w:tcPr>
          <w:p w14:paraId="45EF7B7D" w14:textId="77777777" w:rsidR="00151BEA" w:rsidRPr="0029606E" w:rsidRDefault="00151BEA" w:rsidP="00FC4C16">
            <w:pPr>
              <w:pStyle w:val="Tabletext8"/>
              <w:spacing w:line="190" w:lineRule="exact"/>
              <w:jc w:val="center"/>
            </w:pPr>
          </w:p>
        </w:tc>
        <w:tc>
          <w:tcPr>
            <w:tcW w:w="850" w:type="dxa"/>
            <w:tcBorders>
              <w:top w:val="nil"/>
              <w:bottom w:val="nil"/>
            </w:tcBorders>
          </w:tcPr>
          <w:p w14:paraId="0F615124" w14:textId="77777777" w:rsidR="00151BEA" w:rsidRPr="0029606E" w:rsidRDefault="00151BEA" w:rsidP="00FC4C16">
            <w:pPr>
              <w:pStyle w:val="Tabletext8"/>
              <w:spacing w:line="190" w:lineRule="exact"/>
              <w:jc w:val="center"/>
            </w:pPr>
          </w:p>
        </w:tc>
        <w:tc>
          <w:tcPr>
            <w:tcW w:w="850" w:type="dxa"/>
            <w:tcBorders>
              <w:top w:val="nil"/>
              <w:bottom w:val="nil"/>
            </w:tcBorders>
          </w:tcPr>
          <w:p w14:paraId="237286AE"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nil"/>
            </w:tcBorders>
          </w:tcPr>
          <w:p w14:paraId="7BA58851" w14:textId="77777777" w:rsidR="00151BEA" w:rsidRPr="0029606E" w:rsidRDefault="00151BEA" w:rsidP="00FC4C16">
            <w:pPr>
              <w:pStyle w:val="Tabletext8"/>
              <w:spacing w:line="190" w:lineRule="exact"/>
              <w:jc w:val="center"/>
            </w:pPr>
            <w:r w:rsidRPr="0029606E">
              <w:sym w:font="Wingdings" w:char="F0AC"/>
            </w:r>
          </w:p>
        </w:tc>
        <w:tc>
          <w:tcPr>
            <w:tcW w:w="850" w:type="dxa"/>
            <w:tcBorders>
              <w:top w:val="nil"/>
              <w:bottom w:val="nil"/>
            </w:tcBorders>
          </w:tcPr>
          <w:p w14:paraId="186B73BB" w14:textId="77777777" w:rsidR="00151BEA" w:rsidRPr="0029606E" w:rsidRDefault="00151BEA" w:rsidP="00FC4C16">
            <w:pPr>
              <w:pStyle w:val="Tabletext8"/>
              <w:spacing w:line="190" w:lineRule="exact"/>
              <w:jc w:val="center"/>
            </w:pPr>
          </w:p>
        </w:tc>
        <w:tc>
          <w:tcPr>
            <w:tcW w:w="850" w:type="dxa"/>
            <w:tcBorders>
              <w:top w:val="nil"/>
              <w:bottom w:val="nil"/>
            </w:tcBorders>
          </w:tcPr>
          <w:p w14:paraId="6D437A6A" w14:textId="77777777" w:rsidR="00151BEA" w:rsidRPr="0029606E" w:rsidRDefault="00151BEA" w:rsidP="00FC4C16">
            <w:pPr>
              <w:pStyle w:val="Tabletext8"/>
              <w:spacing w:line="190" w:lineRule="exact"/>
              <w:jc w:val="center"/>
            </w:pPr>
          </w:p>
        </w:tc>
        <w:tc>
          <w:tcPr>
            <w:tcW w:w="850" w:type="dxa"/>
            <w:tcBorders>
              <w:top w:val="nil"/>
              <w:bottom w:val="nil"/>
            </w:tcBorders>
          </w:tcPr>
          <w:p w14:paraId="50BC1829" w14:textId="77777777" w:rsidR="00151BEA" w:rsidRPr="0029606E" w:rsidRDefault="00151BEA" w:rsidP="00FC4C16">
            <w:pPr>
              <w:pStyle w:val="Tabletext8"/>
              <w:spacing w:line="190" w:lineRule="exact"/>
              <w:jc w:val="center"/>
            </w:pPr>
            <w:r w:rsidRPr="0029606E">
              <w:sym w:font="Wingdings" w:char="F06C"/>
            </w:r>
          </w:p>
        </w:tc>
      </w:tr>
      <w:tr w:rsidR="00151BEA" w:rsidRPr="0029606E" w14:paraId="6F27A1A6" w14:textId="77777777" w:rsidTr="00FC4C16">
        <w:trPr>
          <w:cantSplit/>
          <w:jc w:val="center"/>
        </w:trPr>
        <w:tc>
          <w:tcPr>
            <w:tcW w:w="1984" w:type="dxa"/>
            <w:tcBorders>
              <w:top w:val="nil"/>
              <w:bottom w:val="nil"/>
            </w:tcBorders>
          </w:tcPr>
          <w:p w14:paraId="6F88752B" w14:textId="77777777" w:rsidR="00151BEA" w:rsidRPr="0029606E" w:rsidRDefault="00151BEA" w:rsidP="00FC4C16">
            <w:pPr>
              <w:pStyle w:val="Tabletext8"/>
              <w:spacing w:line="190" w:lineRule="exact"/>
              <w:ind w:left="170" w:hanging="170"/>
            </w:pPr>
            <w:r w:rsidRPr="0029606E">
              <w:t>Completed ballot</w:t>
            </w:r>
          </w:p>
        </w:tc>
        <w:tc>
          <w:tcPr>
            <w:tcW w:w="850" w:type="dxa"/>
            <w:tcBorders>
              <w:top w:val="nil"/>
              <w:bottom w:val="nil"/>
            </w:tcBorders>
          </w:tcPr>
          <w:p w14:paraId="6103E9AE" w14:textId="77777777" w:rsidR="00151BEA" w:rsidRPr="0029606E" w:rsidRDefault="00151BEA" w:rsidP="00FC4C16">
            <w:pPr>
              <w:pStyle w:val="Tabletext8"/>
              <w:spacing w:line="190" w:lineRule="exact"/>
              <w:jc w:val="center"/>
            </w:pPr>
          </w:p>
        </w:tc>
        <w:tc>
          <w:tcPr>
            <w:tcW w:w="850" w:type="dxa"/>
            <w:tcBorders>
              <w:top w:val="nil"/>
              <w:bottom w:val="nil"/>
            </w:tcBorders>
          </w:tcPr>
          <w:p w14:paraId="6E28AA2D" w14:textId="77777777" w:rsidR="00151BEA" w:rsidRPr="0029606E" w:rsidRDefault="00151BEA" w:rsidP="00FC4C16">
            <w:pPr>
              <w:pStyle w:val="Tabletext8"/>
              <w:spacing w:line="190" w:lineRule="exact"/>
              <w:jc w:val="center"/>
            </w:pPr>
          </w:p>
        </w:tc>
        <w:tc>
          <w:tcPr>
            <w:tcW w:w="850" w:type="dxa"/>
            <w:tcBorders>
              <w:top w:val="nil"/>
              <w:bottom w:val="nil"/>
            </w:tcBorders>
          </w:tcPr>
          <w:p w14:paraId="291564C1" w14:textId="77777777" w:rsidR="00151BEA" w:rsidRPr="0029606E" w:rsidRDefault="00151BEA" w:rsidP="00FC4C16">
            <w:pPr>
              <w:pStyle w:val="Tabletext8"/>
              <w:spacing w:line="190" w:lineRule="exact"/>
              <w:jc w:val="center"/>
            </w:pPr>
          </w:p>
        </w:tc>
        <w:tc>
          <w:tcPr>
            <w:tcW w:w="850" w:type="dxa"/>
            <w:tcBorders>
              <w:top w:val="nil"/>
              <w:bottom w:val="nil"/>
            </w:tcBorders>
          </w:tcPr>
          <w:p w14:paraId="34C702E0" w14:textId="77777777" w:rsidR="00151BEA" w:rsidRPr="0029606E" w:rsidRDefault="00151BEA" w:rsidP="00FC4C16">
            <w:pPr>
              <w:pStyle w:val="Tabletext8"/>
              <w:spacing w:line="190" w:lineRule="exact"/>
              <w:jc w:val="center"/>
            </w:pPr>
          </w:p>
        </w:tc>
        <w:tc>
          <w:tcPr>
            <w:tcW w:w="850" w:type="dxa"/>
            <w:tcBorders>
              <w:top w:val="nil"/>
              <w:bottom w:val="nil"/>
            </w:tcBorders>
          </w:tcPr>
          <w:p w14:paraId="51C61F25" w14:textId="77777777" w:rsidR="00151BEA" w:rsidRPr="0029606E" w:rsidRDefault="00A25331" w:rsidP="00FC4C16">
            <w:pPr>
              <w:pStyle w:val="Tabletext8"/>
              <w:spacing w:line="190" w:lineRule="exact"/>
              <w:jc w:val="center"/>
            </w:pPr>
            <w:r w:rsidRPr="0029606E">
              <w:sym w:font="Wingdings" w:char="F0AC"/>
            </w:r>
          </w:p>
        </w:tc>
        <w:tc>
          <w:tcPr>
            <w:tcW w:w="850" w:type="dxa"/>
            <w:tcBorders>
              <w:top w:val="nil"/>
              <w:bottom w:val="nil"/>
            </w:tcBorders>
          </w:tcPr>
          <w:p w14:paraId="38A5AB21" w14:textId="77777777" w:rsidR="00151BEA" w:rsidRPr="0029606E" w:rsidRDefault="00151BEA" w:rsidP="00FC4C16">
            <w:pPr>
              <w:pStyle w:val="Tabletext8"/>
              <w:spacing w:line="190" w:lineRule="exact"/>
              <w:jc w:val="center"/>
            </w:pPr>
            <w:r w:rsidRPr="0029606E">
              <w:sym w:font="Wingdings" w:char="F06C"/>
            </w:r>
          </w:p>
        </w:tc>
        <w:tc>
          <w:tcPr>
            <w:tcW w:w="850" w:type="dxa"/>
            <w:tcBorders>
              <w:top w:val="nil"/>
              <w:bottom w:val="nil"/>
            </w:tcBorders>
          </w:tcPr>
          <w:p w14:paraId="46A2DEEA" w14:textId="77777777" w:rsidR="00151BEA" w:rsidRPr="0029606E" w:rsidRDefault="00151BEA" w:rsidP="00FC4C16">
            <w:pPr>
              <w:pStyle w:val="Tabletext8"/>
              <w:spacing w:line="190" w:lineRule="exact"/>
              <w:jc w:val="center"/>
            </w:pPr>
          </w:p>
        </w:tc>
        <w:tc>
          <w:tcPr>
            <w:tcW w:w="850" w:type="dxa"/>
            <w:tcBorders>
              <w:top w:val="nil"/>
              <w:bottom w:val="nil"/>
            </w:tcBorders>
          </w:tcPr>
          <w:p w14:paraId="714E8D3F" w14:textId="77777777" w:rsidR="00151BEA" w:rsidRPr="0029606E" w:rsidRDefault="00151BEA" w:rsidP="00FC4C16">
            <w:pPr>
              <w:pStyle w:val="Tabletext8"/>
              <w:spacing w:line="190" w:lineRule="exact"/>
              <w:jc w:val="center"/>
            </w:pPr>
          </w:p>
        </w:tc>
        <w:tc>
          <w:tcPr>
            <w:tcW w:w="850" w:type="dxa"/>
            <w:tcBorders>
              <w:top w:val="nil"/>
              <w:bottom w:val="nil"/>
            </w:tcBorders>
          </w:tcPr>
          <w:p w14:paraId="6D8DACB6" w14:textId="77777777" w:rsidR="00151BEA" w:rsidRPr="0029606E" w:rsidRDefault="00151BEA" w:rsidP="00FC4C16">
            <w:pPr>
              <w:pStyle w:val="Tabletext8"/>
              <w:spacing w:line="190" w:lineRule="exact"/>
              <w:jc w:val="center"/>
            </w:pPr>
            <w:r w:rsidRPr="0029606E">
              <w:sym w:font="Wingdings" w:char="F0AC"/>
            </w:r>
          </w:p>
        </w:tc>
      </w:tr>
      <w:tr w:rsidR="00151BEA" w:rsidRPr="0029606E" w14:paraId="607EF03E" w14:textId="77777777" w:rsidTr="00FC4C16">
        <w:trPr>
          <w:cantSplit/>
          <w:jc w:val="center"/>
        </w:trPr>
        <w:tc>
          <w:tcPr>
            <w:tcW w:w="1984" w:type="dxa"/>
            <w:tcBorders>
              <w:top w:val="nil"/>
              <w:bottom w:val="nil"/>
            </w:tcBorders>
          </w:tcPr>
          <w:p w14:paraId="5E714DEC" w14:textId="77777777" w:rsidR="00151BEA" w:rsidRPr="0029606E" w:rsidRDefault="00151BEA" w:rsidP="00FC4C16">
            <w:pPr>
              <w:pStyle w:val="Tabletext8"/>
              <w:spacing w:line="190" w:lineRule="exact"/>
              <w:ind w:left="170" w:hanging="170"/>
            </w:pPr>
            <w:r w:rsidRPr="0029606E">
              <w:t>Result of voting</w:t>
            </w:r>
          </w:p>
        </w:tc>
        <w:tc>
          <w:tcPr>
            <w:tcW w:w="850" w:type="dxa"/>
            <w:tcBorders>
              <w:top w:val="nil"/>
              <w:bottom w:val="nil"/>
            </w:tcBorders>
          </w:tcPr>
          <w:p w14:paraId="3BC730E0" w14:textId="77777777" w:rsidR="00151BEA" w:rsidRPr="0029606E" w:rsidRDefault="00151BEA" w:rsidP="00FC4C16">
            <w:pPr>
              <w:pStyle w:val="Tabletext8"/>
              <w:spacing w:line="190" w:lineRule="exact"/>
              <w:jc w:val="center"/>
            </w:pPr>
          </w:p>
        </w:tc>
        <w:tc>
          <w:tcPr>
            <w:tcW w:w="850" w:type="dxa"/>
            <w:tcBorders>
              <w:top w:val="nil"/>
              <w:bottom w:val="nil"/>
            </w:tcBorders>
          </w:tcPr>
          <w:p w14:paraId="63AAC88E"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nil"/>
            </w:tcBorders>
          </w:tcPr>
          <w:p w14:paraId="29DCDEDB"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nil"/>
            </w:tcBorders>
          </w:tcPr>
          <w:p w14:paraId="195E4749"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nil"/>
            </w:tcBorders>
          </w:tcPr>
          <w:p w14:paraId="50E1792F"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nil"/>
            </w:tcBorders>
          </w:tcPr>
          <w:p w14:paraId="74F2ECB8" w14:textId="77777777" w:rsidR="00151BEA" w:rsidRPr="0029606E" w:rsidRDefault="00151BEA" w:rsidP="00FC4C16">
            <w:pPr>
              <w:pStyle w:val="Tabletext8"/>
              <w:spacing w:line="190" w:lineRule="exact"/>
              <w:jc w:val="center"/>
            </w:pPr>
            <w:r w:rsidRPr="0029606E">
              <w:sym w:font="Wingdings" w:char="F0AC"/>
            </w:r>
          </w:p>
        </w:tc>
        <w:tc>
          <w:tcPr>
            <w:tcW w:w="850" w:type="dxa"/>
            <w:tcBorders>
              <w:top w:val="nil"/>
              <w:bottom w:val="nil"/>
            </w:tcBorders>
          </w:tcPr>
          <w:p w14:paraId="26703739" w14:textId="77777777" w:rsidR="00151BEA" w:rsidRPr="0029606E" w:rsidRDefault="00151BEA" w:rsidP="00FC4C16">
            <w:pPr>
              <w:pStyle w:val="Tabletext8"/>
              <w:spacing w:line="190" w:lineRule="exact"/>
              <w:jc w:val="center"/>
            </w:pPr>
          </w:p>
        </w:tc>
        <w:tc>
          <w:tcPr>
            <w:tcW w:w="850" w:type="dxa"/>
            <w:tcBorders>
              <w:top w:val="nil"/>
              <w:bottom w:val="nil"/>
            </w:tcBorders>
          </w:tcPr>
          <w:p w14:paraId="3A033A3C" w14:textId="77777777" w:rsidR="00151BEA" w:rsidRPr="0029606E" w:rsidRDefault="00151BEA" w:rsidP="00FC4C16">
            <w:pPr>
              <w:pStyle w:val="Tabletext8"/>
              <w:spacing w:line="190" w:lineRule="exact"/>
              <w:jc w:val="center"/>
            </w:pPr>
          </w:p>
        </w:tc>
        <w:tc>
          <w:tcPr>
            <w:tcW w:w="850" w:type="dxa"/>
            <w:tcBorders>
              <w:top w:val="nil"/>
              <w:bottom w:val="nil"/>
            </w:tcBorders>
          </w:tcPr>
          <w:p w14:paraId="28DDCFF0" w14:textId="77777777" w:rsidR="00151BEA" w:rsidRPr="0029606E" w:rsidRDefault="00151BEA" w:rsidP="00FC4C16">
            <w:pPr>
              <w:pStyle w:val="Tabletext8"/>
              <w:spacing w:line="190" w:lineRule="exact"/>
              <w:jc w:val="center"/>
            </w:pPr>
            <w:r w:rsidRPr="0029606E">
              <w:sym w:font="Wingdings" w:char="F0A6"/>
            </w:r>
          </w:p>
        </w:tc>
      </w:tr>
      <w:tr w:rsidR="00151BEA" w:rsidRPr="0029606E" w14:paraId="20ED4B0B" w14:textId="77777777" w:rsidTr="00FC4C16">
        <w:trPr>
          <w:cantSplit/>
          <w:jc w:val="center"/>
        </w:trPr>
        <w:tc>
          <w:tcPr>
            <w:tcW w:w="1984" w:type="dxa"/>
            <w:tcBorders>
              <w:top w:val="nil"/>
              <w:bottom w:val="nil"/>
            </w:tcBorders>
          </w:tcPr>
          <w:p w14:paraId="00D3745C" w14:textId="77777777" w:rsidR="00151BEA" w:rsidRPr="0029606E" w:rsidRDefault="00151BEA" w:rsidP="00FC4C16">
            <w:pPr>
              <w:pStyle w:val="Tabletext8"/>
              <w:spacing w:line="190" w:lineRule="exact"/>
              <w:ind w:left="170" w:hanging="170"/>
            </w:pPr>
            <w:r w:rsidRPr="0029606E">
              <w:t>Final proof</w:t>
            </w:r>
          </w:p>
        </w:tc>
        <w:tc>
          <w:tcPr>
            <w:tcW w:w="850" w:type="dxa"/>
            <w:tcBorders>
              <w:top w:val="nil"/>
              <w:bottom w:val="nil"/>
            </w:tcBorders>
          </w:tcPr>
          <w:p w14:paraId="4B23AE3C" w14:textId="77777777" w:rsidR="00151BEA" w:rsidRPr="0029606E" w:rsidRDefault="00151BEA" w:rsidP="00FC4C16">
            <w:pPr>
              <w:pStyle w:val="Tabletext8"/>
              <w:spacing w:line="190" w:lineRule="exact"/>
              <w:jc w:val="center"/>
            </w:pPr>
          </w:p>
        </w:tc>
        <w:tc>
          <w:tcPr>
            <w:tcW w:w="850" w:type="dxa"/>
            <w:tcBorders>
              <w:top w:val="nil"/>
              <w:bottom w:val="nil"/>
            </w:tcBorders>
          </w:tcPr>
          <w:p w14:paraId="32E01235" w14:textId="77777777" w:rsidR="00151BEA" w:rsidRPr="0029606E" w:rsidRDefault="00151BEA" w:rsidP="00FC4C16">
            <w:pPr>
              <w:pStyle w:val="Tabletext8"/>
              <w:spacing w:line="190" w:lineRule="exact"/>
              <w:jc w:val="center"/>
            </w:pPr>
            <w:r w:rsidRPr="0029606E">
              <w:sym w:font="Wingdings" w:char="F06C"/>
            </w:r>
          </w:p>
        </w:tc>
        <w:tc>
          <w:tcPr>
            <w:tcW w:w="850" w:type="dxa"/>
            <w:tcBorders>
              <w:top w:val="nil"/>
              <w:bottom w:val="nil"/>
            </w:tcBorders>
          </w:tcPr>
          <w:p w14:paraId="59275B76" w14:textId="77777777" w:rsidR="00151BEA" w:rsidRPr="0029606E" w:rsidRDefault="00151BEA" w:rsidP="00FC4C16">
            <w:pPr>
              <w:pStyle w:val="Tabletext8"/>
              <w:spacing w:line="190" w:lineRule="exact"/>
              <w:jc w:val="center"/>
            </w:pPr>
          </w:p>
        </w:tc>
        <w:tc>
          <w:tcPr>
            <w:tcW w:w="850" w:type="dxa"/>
            <w:tcBorders>
              <w:top w:val="nil"/>
              <w:bottom w:val="nil"/>
            </w:tcBorders>
          </w:tcPr>
          <w:p w14:paraId="55ECA066" w14:textId="77777777" w:rsidR="00151BEA" w:rsidRPr="0029606E" w:rsidRDefault="00151BEA" w:rsidP="00FC4C16">
            <w:pPr>
              <w:pStyle w:val="Tabletext8"/>
              <w:spacing w:line="190" w:lineRule="exact"/>
              <w:jc w:val="center"/>
            </w:pPr>
          </w:p>
        </w:tc>
        <w:tc>
          <w:tcPr>
            <w:tcW w:w="850" w:type="dxa"/>
            <w:tcBorders>
              <w:top w:val="nil"/>
              <w:bottom w:val="nil"/>
            </w:tcBorders>
          </w:tcPr>
          <w:p w14:paraId="71D23D6C" w14:textId="77777777" w:rsidR="00151BEA" w:rsidRPr="0029606E" w:rsidRDefault="00151BEA" w:rsidP="00FC4C16">
            <w:pPr>
              <w:pStyle w:val="Tabletext8"/>
              <w:spacing w:line="190" w:lineRule="exact"/>
              <w:jc w:val="center"/>
            </w:pPr>
          </w:p>
        </w:tc>
        <w:tc>
          <w:tcPr>
            <w:tcW w:w="850" w:type="dxa"/>
            <w:tcBorders>
              <w:top w:val="nil"/>
              <w:bottom w:val="nil"/>
            </w:tcBorders>
          </w:tcPr>
          <w:p w14:paraId="298B464E" w14:textId="77777777" w:rsidR="00151BEA" w:rsidRPr="0029606E" w:rsidRDefault="00151BEA" w:rsidP="00FC4C16">
            <w:pPr>
              <w:pStyle w:val="Tabletext8"/>
              <w:spacing w:line="190" w:lineRule="exact"/>
              <w:jc w:val="center"/>
            </w:pPr>
            <w:r w:rsidRPr="0029606E">
              <w:sym w:font="Wingdings" w:char="F0AC"/>
            </w:r>
          </w:p>
        </w:tc>
        <w:tc>
          <w:tcPr>
            <w:tcW w:w="850" w:type="dxa"/>
            <w:tcBorders>
              <w:top w:val="nil"/>
              <w:bottom w:val="nil"/>
            </w:tcBorders>
          </w:tcPr>
          <w:p w14:paraId="5F14F1BB" w14:textId="77777777" w:rsidR="00151BEA" w:rsidRPr="0029606E" w:rsidRDefault="00151BEA" w:rsidP="00FC4C16">
            <w:pPr>
              <w:pStyle w:val="Tabletext8"/>
              <w:spacing w:line="190" w:lineRule="exact"/>
              <w:jc w:val="center"/>
            </w:pPr>
          </w:p>
        </w:tc>
        <w:tc>
          <w:tcPr>
            <w:tcW w:w="850" w:type="dxa"/>
            <w:tcBorders>
              <w:top w:val="nil"/>
              <w:bottom w:val="nil"/>
            </w:tcBorders>
          </w:tcPr>
          <w:p w14:paraId="418A7324" w14:textId="77777777" w:rsidR="00151BEA" w:rsidRPr="0029606E" w:rsidRDefault="00151BEA" w:rsidP="00FC4C16">
            <w:pPr>
              <w:pStyle w:val="Tabletext8"/>
              <w:spacing w:line="190" w:lineRule="exact"/>
              <w:jc w:val="center"/>
            </w:pPr>
          </w:p>
        </w:tc>
        <w:tc>
          <w:tcPr>
            <w:tcW w:w="850" w:type="dxa"/>
            <w:tcBorders>
              <w:top w:val="nil"/>
              <w:bottom w:val="nil"/>
            </w:tcBorders>
          </w:tcPr>
          <w:p w14:paraId="77700E9B" w14:textId="77777777" w:rsidR="00151BEA" w:rsidRPr="0029606E" w:rsidRDefault="00151BEA" w:rsidP="00FC4C16">
            <w:pPr>
              <w:pStyle w:val="Tabletext8"/>
              <w:spacing w:line="190" w:lineRule="exact"/>
              <w:jc w:val="center"/>
            </w:pPr>
          </w:p>
        </w:tc>
      </w:tr>
      <w:tr w:rsidR="00151BEA" w:rsidRPr="0029606E" w14:paraId="0A074124" w14:textId="77777777" w:rsidTr="00FC4C16">
        <w:trPr>
          <w:cantSplit/>
          <w:jc w:val="center"/>
        </w:trPr>
        <w:tc>
          <w:tcPr>
            <w:tcW w:w="1984" w:type="dxa"/>
            <w:tcBorders>
              <w:top w:val="nil"/>
              <w:bottom w:val="single" w:sz="12" w:space="0" w:color="auto"/>
            </w:tcBorders>
          </w:tcPr>
          <w:p w14:paraId="4A64ACDA" w14:textId="77777777" w:rsidR="00151BEA" w:rsidRPr="0029606E" w:rsidRDefault="00151BEA" w:rsidP="00FC4C16">
            <w:pPr>
              <w:pStyle w:val="Tabletext8"/>
              <w:spacing w:line="190" w:lineRule="exact"/>
              <w:ind w:left="170" w:hanging="170"/>
            </w:pPr>
            <w:r w:rsidRPr="0029606E">
              <w:t>Proof corrections</w:t>
            </w:r>
          </w:p>
        </w:tc>
        <w:tc>
          <w:tcPr>
            <w:tcW w:w="850" w:type="dxa"/>
            <w:tcBorders>
              <w:top w:val="nil"/>
              <w:bottom w:val="single" w:sz="12" w:space="0" w:color="auto"/>
            </w:tcBorders>
          </w:tcPr>
          <w:p w14:paraId="13480875" w14:textId="77777777" w:rsidR="00151BEA" w:rsidRPr="0029606E" w:rsidRDefault="00151BEA" w:rsidP="00FC4C16">
            <w:pPr>
              <w:pStyle w:val="Tabletext8"/>
              <w:spacing w:line="190" w:lineRule="exact"/>
              <w:jc w:val="center"/>
            </w:pPr>
          </w:p>
        </w:tc>
        <w:tc>
          <w:tcPr>
            <w:tcW w:w="850" w:type="dxa"/>
            <w:tcBorders>
              <w:top w:val="nil"/>
              <w:bottom w:val="single" w:sz="12" w:space="0" w:color="auto"/>
            </w:tcBorders>
          </w:tcPr>
          <w:p w14:paraId="4D791B23" w14:textId="77777777" w:rsidR="00151BEA" w:rsidRPr="0029606E" w:rsidRDefault="00151BEA" w:rsidP="00FC4C16">
            <w:pPr>
              <w:pStyle w:val="Tabletext8"/>
              <w:spacing w:line="190" w:lineRule="exact"/>
              <w:jc w:val="center"/>
            </w:pPr>
            <w:r w:rsidRPr="0029606E">
              <w:sym w:font="Wingdings" w:char="F0AC"/>
            </w:r>
          </w:p>
        </w:tc>
        <w:tc>
          <w:tcPr>
            <w:tcW w:w="850" w:type="dxa"/>
            <w:tcBorders>
              <w:top w:val="nil"/>
              <w:bottom w:val="single" w:sz="12" w:space="0" w:color="auto"/>
            </w:tcBorders>
          </w:tcPr>
          <w:p w14:paraId="3A12F51E" w14:textId="77777777" w:rsidR="00151BEA" w:rsidRPr="0029606E" w:rsidRDefault="00151BEA" w:rsidP="00FC4C16">
            <w:pPr>
              <w:pStyle w:val="Tabletext8"/>
              <w:spacing w:line="190" w:lineRule="exact"/>
              <w:jc w:val="center"/>
            </w:pPr>
          </w:p>
        </w:tc>
        <w:tc>
          <w:tcPr>
            <w:tcW w:w="850" w:type="dxa"/>
            <w:tcBorders>
              <w:top w:val="nil"/>
              <w:bottom w:val="single" w:sz="12" w:space="0" w:color="auto"/>
            </w:tcBorders>
          </w:tcPr>
          <w:p w14:paraId="04524CDB" w14:textId="77777777" w:rsidR="00151BEA" w:rsidRPr="0029606E" w:rsidRDefault="00151BEA" w:rsidP="00FC4C16">
            <w:pPr>
              <w:pStyle w:val="Tabletext8"/>
              <w:spacing w:line="190" w:lineRule="exact"/>
              <w:jc w:val="center"/>
            </w:pPr>
          </w:p>
        </w:tc>
        <w:tc>
          <w:tcPr>
            <w:tcW w:w="850" w:type="dxa"/>
            <w:tcBorders>
              <w:top w:val="nil"/>
              <w:bottom w:val="single" w:sz="12" w:space="0" w:color="auto"/>
            </w:tcBorders>
          </w:tcPr>
          <w:p w14:paraId="645B0F93" w14:textId="77777777" w:rsidR="00151BEA" w:rsidRPr="0029606E" w:rsidRDefault="00151BEA" w:rsidP="00FC4C16">
            <w:pPr>
              <w:pStyle w:val="Tabletext8"/>
              <w:spacing w:line="190" w:lineRule="exact"/>
              <w:jc w:val="center"/>
            </w:pPr>
          </w:p>
        </w:tc>
        <w:tc>
          <w:tcPr>
            <w:tcW w:w="850" w:type="dxa"/>
            <w:tcBorders>
              <w:top w:val="nil"/>
              <w:bottom w:val="single" w:sz="12" w:space="0" w:color="auto"/>
            </w:tcBorders>
          </w:tcPr>
          <w:p w14:paraId="14716614" w14:textId="77777777" w:rsidR="00151BEA" w:rsidRPr="0029606E" w:rsidRDefault="00151BEA" w:rsidP="00FC4C16">
            <w:pPr>
              <w:pStyle w:val="Tabletext8"/>
              <w:spacing w:line="190" w:lineRule="exact"/>
              <w:jc w:val="center"/>
            </w:pPr>
            <w:r w:rsidRPr="0029606E">
              <w:sym w:font="Wingdings" w:char="F06C"/>
            </w:r>
          </w:p>
        </w:tc>
        <w:tc>
          <w:tcPr>
            <w:tcW w:w="850" w:type="dxa"/>
            <w:tcBorders>
              <w:top w:val="nil"/>
              <w:bottom w:val="single" w:sz="12" w:space="0" w:color="auto"/>
            </w:tcBorders>
          </w:tcPr>
          <w:p w14:paraId="5D65C16A" w14:textId="77777777" w:rsidR="00151BEA" w:rsidRPr="0029606E" w:rsidRDefault="00151BEA" w:rsidP="00FC4C16">
            <w:pPr>
              <w:pStyle w:val="Tabletext8"/>
              <w:spacing w:line="190" w:lineRule="exact"/>
              <w:jc w:val="center"/>
            </w:pPr>
          </w:p>
        </w:tc>
        <w:tc>
          <w:tcPr>
            <w:tcW w:w="850" w:type="dxa"/>
            <w:tcBorders>
              <w:top w:val="nil"/>
              <w:bottom w:val="single" w:sz="12" w:space="0" w:color="auto"/>
            </w:tcBorders>
          </w:tcPr>
          <w:p w14:paraId="23B9E989" w14:textId="77777777" w:rsidR="00151BEA" w:rsidRPr="0029606E" w:rsidRDefault="00151BEA" w:rsidP="00FC4C16">
            <w:pPr>
              <w:pStyle w:val="Tabletext8"/>
              <w:spacing w:line="190" w:lineRule="exact"/>
              <w:jc w:val="center"/>
            </w:pPr>
          </w:p>
        </w:tc>
        <w:tc>
          <w:tcPr>
            <w:tcW w:w="850" w:type="dxa"/>
            <w:tcBorders>
              <w:top w:val="nil"/>
              <w:bottom w:val="single" w:sz="12" w:space="0" w:color="auto"/>
            </w:tcBorders>
          </w:tcPr>
          <w:p w14:paraId="2E40E112" w14:textId="77777777" w:rsidR="00151BEA" w:rsidRPr="0029606E" w:rsidRDefault="00151BEA" w:rsidP="00FC4C16">
            <w:pPr>
              <w:pStyle w:val="Tabletext8"/>
              <w:spacing w:line="190" w:lineRule="exact"/>
              <w:jc w:val="center"/>
            </w:pPr>
          </w:p>
        </w:tc>
      </w:tr>
      <w:tr w:rsidR="00151BEA" w:rsidRPr="0029606E" w14:paraId="4CA22078" w14:textId="77777777" w:rsidTr="00FC4C16">
        <w:trPr>
          <w:cantSplit/>
          <w:jc w:val="center"/>
        </w:trPr>
        <w:tc>
          <w:tcPr>
            <w:tcW w:w="1984" w:type="dxa"/>
            <w:tcBorders>
              <w:top w:val="single" w:sz="12" w:space="0" w:color="auto"/>
              <w:bottom w:val="nil"/>
            </w:tcBorders>
          </w:tcPr>
          <w:p w14:paraId="535AAE23" w14:textId="77777777" w:rsidR="00151BEA" w:rsidRPr="0029606E" w:rsidRDefault="00151BEA" w:rsidP="00FC4C16">
            <w:pPr>
              <w:pStyle w:val="Tabletext8"/>
              <w:spacing w:line="190" w:lineRule="exact"/>
              <w:ind w:left="170" w:hanging="170"/>
              <w:rPr>
                <w:b/>
              </w:rPr>
            </w:pPr>
            <w:r w:rsidRPr="0029606E">
              <w:rPr>
                <w:b/>
              </w:rPr>
              <w:t>Publication stage</w:t>
            </w:r>
          </w:p>
        </w:tc>
        <w:tc>
          <w:tcPr>
            <w:tcW w:w="850" w:type="dxa"/>
            <w:tcBorders>
              <w:top w:val="single" w:sz="12" w:space="0" w:color="auto"/>
              <w:bottom w:val="nil"/>
            </w:tcBorders>
          </w:tcPr>
          <w:p w14:paraId="58D7470F"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55CDFC30"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5A50B34C"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64FB6018"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1AA271BB"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64F1D3D2"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2C5804AB"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47B7E4BE"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74CF37F1" w14:textId="77777777" w:rsidR="00151BEA" w:rsidRPr="0029606E" w:rsidRDefault="00151BEA" w:rsidP="00FC4C16">
            <w:pPr>
              <w:pStyle w:val="Tabletext8"/>
              <w:spacing w:line="190" w:lineRule="exact"/>
              <w:jc w:val="center"/>
            </w:pPr>
          </w:p>
        </w:tc>
      </w:tr>
      <w:tr w:rsidR="00151BEA" w:rsidRPr="0029606E" w14:paraId="44BD3354" w14:textId="77777777" w:rsidTr="00FC4C16">
        <w:trPr>
          <w:cantSplit/>
          <w:jc w:val="center"/>
        </w:trPr>
        <w:tc>
          <w:tcPr>
            <w:tcW w:w="1984" w:type="dxa"/>
            <w:tcBorders>
              <w:top w:val="nil"/>
              <w:bottom w:val="single" w:sz="12" w:space="0" w:color="auto"/>
            </w:tcBorders>
          </w:tcPr>
          <w:p w14:paraId="02C4889E" w14:textId="77777777" w:rsidR="00151BEA" w:rsidRPr="0029606E" w:rsidRDefault="00151BEA" w:rsidP="00FC4C16">
            <w:pPr>
              <w:pStyle w:val="Tabletext8"/>
              <w:spacing w:line="190" w:lineRule="exact"/>
              <w:ind w:left="170" w:hanging="170"/>
            </w:pPr>
            <w:r w:rsidRPr="0029606E">
              <w:t>International Standard</w:t>
            </w:r>
          </w:p>
        </w:tc>
        <w:tc>
          <w:tcPr>
            <w:tcW w:w="850" w:type="dxa"/>
            <w:tcBorders>
              <w:top w:val="nil"/>
              <w:bottom w:val="single" w:sz="12" w:space="0" w:color="auto"/>
            </w:tcBorders>
          </w:tcPr>
          <w:p w14:paraId="48B9D3E3" w14:textId="77777777" w:rsidR="00151BEA" w:rsidRPr="0029606E" w:rsidRDefault="00151BEA" w:rsidP="00FC4C16">
            <w:pPr>
              <w:pStyle w:val="Tabletext8"/>
              <w:spacing w:line="190" w:lineRule="exact"/>
              <w:jc w:val="center"/>
            </w:pPr>
          </w:p>
        </w:tc>
        <w:tc>
          <w:tcPr>
            <w:tcW w:w="850" w:type="dxa"/>
            <w:tcBorders>
              <w:top w:val="nil"/>
              <w:bottom w:val="single" w:sz="12" w:space="0" w:color="auto"/>
            </w:tcBorders>
          </w:tcPr>
          <w:p w14:paraId="1C02980A"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single" w:sz="12" w:space="0" w:color="auto"/>
            </w:tcBorders>
          </w:tcPr>
          <w:p w14:paraId="2A8F89AE" w14:textId="77777777" w:rsidR="00151BEA" w:rsidRPr="0029606E" w:rsidRDefault="00151BEA" w:rsidP="00FC4C16">
            <w:pPr>
              <w:pStyle w:val="Tabletext8"/>
              <w:spacing w:line="190" w:lineRule="exact"/>
              <w:jc w:val="center"/>
            </w:pPr>
          </w:p>
        </w:tc>
        <w:tc>
          <w:tcPr>
            <w:tcW w:w="850" w:type="dxa"/>
            <w:tcBorders>
              <w:top w:val="nil"/>
              <w:bottom w:val="single" w:sz="12" w:space="0" w:color="auto"/>
            </w:tcBorders>
          </w:tcPr>
          <w:p w14:paraId="5FA1AE14" w14:textId="77777777" w:rsidR="00151BEA" w:rsidRPr="0029606E" w:rsidRDefault="00151BEA" w:rsidP="00FC4C16">
            <w:pPr>
              <w:pStyle w:val="Tabletext8"/>
              <w:spacing w:line="190" w:lineRule="exact"/>
              <w:jc w:val="center"/>
            </w:pPr>
          </w:p>
        </w:tc>
        <w:tc>
          <w:tcPr>
            <w:tcW w:w="850" w:type="dxa"/>
            <w:tcBorders>
              <w:top w:val="nil"/>
              <w:bottom w:val="single" w:sz="12" w:space="0" w:color="auto"/>
            </w:tcBorders>
          </w:tcPr>
          <w:p w14:paraId="58A0153F" w14:textId="77777777" w:rsidR="00151BEA" w:rsidRPr="0029606E" w:rsidRDefault="00151BEA" w:rsidP="00FC4C16">
            <w:pPr>
              <w:pStyle w:val="Tabletext8"/>
              <w:spacing w:line="190" w:lineRule="exact"/>
              <w:jc w:val="center"/>
            </w:pPr>
          </w:p>
        </w:tc>
        <w:tc>
          <w:tcPr>
            <w:tcW w:w="850" w:type="dxa"/>
            <w:tcBorders>
              <w:top w:val="nil"/>
              <w:bottom w:val="single" w:sz="12" w:space="0" w:color="auto"/>
            </w:tcBorders>
          </w:tcPr>
          <w:p w14:paraId="105C05E1" w14:textId="77777777" w:rsidR="00151BEA" w:rsidRPr="0029606E" w:rsidRDefault="00151BEA" w:rsidP="00FC4C16">
            <w:pPr>
              <w:pStyle w:val="Tabletext8"/>
              <w:spacing w:line="190" w:lineRule="exact"/>
              <w:jc w:val="center"/>
            </w:pPr>
            <w:r w:rsidRPr="0029606E">
              <w:sym w:font="Wingdings" w:char="F0AC"/>
            </w:r>
          </w:p>
        </w:tc>
        <w:tc>
          <w:tcPr>
            <w:tcW w:w="850" w:type="dxa"/>
            <w:tcBorders>
              <w:top w:val="nil"/>
              <w:bottom w:val="single" w:sz="12" w:space="0" w:color="auto"/>
            </w:tcBorders>
          </w:tcPr>
          <w:p w14:paraId="355A431C" w14:textId="77777777" w:rsidR="00151BEA" w:rsidRPr="0029606E" w:rsidRDefault="00151BEA" w:rsidP="00FC4C16">
            <w:pPr>
              <w:pStyle w:val="Tabletext8"/>
              <w:spacing w:line="190" w:lineRule="exact"/>
              <w:jc w:val="center"/>
            </w:pPr>
          </w:p>
        </w:tc>
        <w:tc>
          <w:tcPr>
            <w:tcW w:w="850" w:type="dxa"/>
            <w:tcBorders>
              <w:top w:val="nil"/>
              <w:bottom w:val="single" w:sz="12" w:space="0" w:color="auto"/>
            </w:tcBorders>
          </w:tcPr>
          <w:p w14:paraId="62CD4FC1" w14:textId="77777777" w:rsidR="00151BEA" w:rsidRPr="0029606E" w:rsidRDefault="00151BEA" w:rsidP="00FC4C16">
            <w:pPr>
              <w:pStyle w:val="Tabletext8"/>
              <w:spacing w:line="190" w:lineRule="exact"/>
              <w:jc w:val="center"/>
            </w:pPr>
          </w:p>
        </w:tc>
        <w:tc>
          <w:tcPr>
            <w:tcW w:w="850" w:type="dxa"/>
            <w:tcBorders>
              <w:top w:val="nil"/>
              <w:bottom w:val="single" w:sz="12" w:space="0" w:color="auto"/>
            </w:tcBorders>
          </w:tcPr>
          <w:p w14:paraId="79797CFF" w14:textId="77777777" w:rsidR="00151BEA" w:rsidRPr="0029606E" w:rsidRDefault="00151BEA" w:rsidP="00FC4C16">
            <w:pPr>
              <w:pStyle w:val="Tabletext8"/>
              <w:spacing w:line="190" w:lineRule="exact"/>
              <w:jc w:val="center"/>
            </w:pPr>
            <w:r w:rsidRPr="0029606E">
              <w:sym w:font="Wingdings" w:char="F0A6"/>
            </w:r>
          </w:p>
        </w:tc>
      </w:tr>
      <w:tr w:rsidR="00151BEA" w:rsidRPr="0029606E" w14:paraId="04A6E4EB" w14:textId="77777777" w:rsidTr="00FC4C16">
        <w:trPr>
          <w:cantSplit/>
          <w:jc w:val="center"/>
        </w:trPr>
        <w:tc>
          <w:tcPr>
            <w:tcW w:w="1984" w:type="dxa"/>
            <w:tcBorders>
              <w:top w:val="single" w:sz="12" w:space="0" w:color="auto"/>
              <w:bottom w:val="nil"/>
            </w:tcBorders>
          </w:tcPr>
          <w:p w14:paraId="2966FE8D" w14:textId="77777777" w:rsidR="00151BEA" w:rsidRPr="0029606E" w:rsidRDefault="00151BEA" w:rsidP="00FC4C16">
            <w:pPr>
              <w:pStyle w:val="Tabletext8"/>
              <w:spacing w:line="190" w:lineRule="exact"/>
              <w:ind w:left="170" w:hanging="170"/>
              <w:rPr>
                <w:b/>
              </w:rPr>
            </w:pPr>
            <w:r w:rsidRPr="0029606E">
              <w:rPr>
                <w:b/>
              </w:rPr>
              <w:t>Systematic review</w:t>
            </w:r>
          </w:p>
        </w:tc>
        <w:tc>
          <w:tcPr>
            <w:tcW w:w="850" w:type="dxa"/>
            <w:tcBorders>
              <w:top w:val="single" w:sz="12" w:space="0" w:color="auto"/>
              <w:bottom w:val="nil"/>
            </w:tcBorders>
          </w:tcPr>
          <w:p w14:paraId="6F402350"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0A97A7D5"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770E3BEA"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781D8048"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1ECF4929"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11367F3E"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72BC1CBA"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35A6F60B" w14:textId="77777777" w:rsidR="00151BEA" w:rsidRPr="0029606E" w:rsidRDefault="00151BEA" w:rsidP="00FC4C16">
            <w:pPr>
              <w:pStyle w:val="Tabletext8"/>
              <w:spacing w:line="190" w:lineRule="exact"/>
              <w:jc w:val="center"/>
            </w:pPr>
          </w:p>
        </w:tc>
        <w:tc>
          <w:tcPr>
            <w:tcW w:w="850" w:type="dxa"/>
            <w:tcBorders>
              <w:top w:val="single" w:sz="12" w:space="0" w:color="auto"/>
              <w:bottom w:val="nil"/>
            </w:tcBorders>
          </w:tcPr>
          <w:p w14:paraId="6139E22E" w14:textId="77777777" w:rsidR="00151BEA" w:rsidRPr="0029606E" w:rsidRDefault="00151BEA" w:rsidP="00FC4C16">
            <w:pPr>
              <w:pStyle w:val="Tabletext8"/>
              <w:spacing w:line="190" w:lineRule="exact"/>
              <w:jc w:val="center"/>
            </w:pPr>
          </w:p>
        </w:tc>
      </w:tr>
      <w:tr w:rsidR="00151BEA" w:rsidRPr="0029606E" w14:paraId="3AFA7014" w14:textId="77777777" w:rsidTr="00FC4C16">
        <w:trPr>
          <w:cantSplit/>
          <w:jc w:val="center"/>
        </w:trPr>
        <w:tc>
          <w:tcPr>
            <w:tcW w:w="1984" w:type="dxa"/>
            <w:tcBorders>
              <w:top w:val="nil"/>
              <w:bottom w:val="nil"/>
            </w:tcBorders>
          </w:tcPr>
          <w:p w14:paraId="11A8B58F" w14:textId="77777777" w:rsidR="00151BEA" w:rsidRPr="0029606E" w:rsidRDefault="00151BEA" w:rsidP="00FC4C16">
            <w:pPr>
              <w:pStyle w:val="Tabletext8"/>
              <w:spacing w:line="190" w:lineRule="exact"/>
              <w:ind w:left="170" w:hanging="170"/>
              <w:rPr>
                <w:spacing w:val="-6"/>
              </w:rPr>
            </w:pPr>
            <w:r w:rsidRPr="0029606E">
              <w:rPr>
                <w:spacing w:val="-6"/>
              </w:rPr>
              <w:t>SR ballot</w:t>
            </w:r>
          </w:p>
        </w:tc>
        <w:tc>
          <w:tcPr>
            <w:tcW w:w="850" w:type="dxa"/>
            <w:tcBorders>
              <w:top w:val="nil"/>
              <w:bottom w:val="nil"/>
            </w:tcBorders>
          </w:tcPr>
          <w:p w14:paraId="1049EC8B" w14:textId="77777777" w:rsidR="00151BEA" w:rsidRPr="0029606E" w:rsidRDefault="00151BEA" w:rsidP="00FC4C16">
            <w:pPr>
              <w:pStyle w:val="Tabletext8"/>
              <w:spacing w:line="190" w:lineRule="exact"/>
              <w:jc w:val="center"/>
            </w:pPr>
          </w:p>
        </w:tc>
        <w:tc>
          <w:tcPr>
            <w:tcW w:w="850" w:type="dxa"/>
            <w:tcBorders>
              <w:top w:val="nil"/>
              <w:bottom w:val="nil"/>
            </w:tcBorders>
          </w:tcPr>
          <w:p w14:paraId="7F044FCF"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nil"/>
            </w:tcBorders>
          </w:tcPr>
          <w:p w14:paraId="6376A4B2" w14:textId="77777777" w:rsidR="00151BEA" w:rsidRPr="0029606E" w:rsidRDefault="00151BEA" w:rsidP="00FC4C16">
            <w:pPr>
              <w:pStyle w:val="Tabletext8"/>
              <w:spacing w:line="190" w:lineRule="exact"/>
              <w:jc w:val="center"/>
            </w:pPr>
          </w:p>
        </w:tc>
        <w:tc>
          <w:tcPr>
            <w:tcW w:w="850" w:type="dxa"/>
            <w:tcBorders>
              <w:top w:val="nil"/>
              <w:bottom w:val="nil"/>
            </w:tcBorders>
          </w:tcPr>
          <w:p w14:paraId="59991B1A" w14:textId="77777777" w:rsidR="00151BEA" w:rsidRPr="0029606E" w:rsidRDefault="00151BEA" w:rsidP="00FC4C16">
            <w:pPr>
              <w:pStyle w:val="Tabletext8"/>
              <w:spacing w:line="190" w:lineRule="exact"/>
              <w:jc w:val="center"/>
            </w:pPr>
          </w:p>
        </w:tc>
        <w:tc>
          <w:tcPr>
            <w:tcW w:w="850" w:type="dxa"/>
            <w:tcBorders>
              <w:top w:val="nil"/>
              <w:bottom w:val="nil"/>
            </w:tcBorders>
          </w:tcPr>
          <w:p w14:paraId="61B19780" w14:textId="77777777" w:rsidR="00151BEA" w:rsidRPr="0029606E" w:rsidRDefault="00151BEA" w:rsidP="00FC4C16">
            <w:pPr>
              <w:pStyle w:val="Tabletext8"/>
              <w:spacing w:line="190" w:lineRule="exact"/>
              <w:jc w:val="center"/>
            </w:pPr>
          </w:p>
        </w:tc>
        <w:tc>
          <w:tcPr>
            <w:tcW w:w="850" w:type="dxa"/>
            <w:tcBorders>
              <w:top w:val="nil"/>
              <w:bottom w:val="nil"/>
            </w:tcBorders>
          </w:tcPr>
          <w:p w14:paraId="750DE848" w14:textId="77777777" w:rsidR="00151BEA" w:rsidRPr="0029606E" w:rsidRDefault="00151BEA" w:rsidP="00FC4C16">
            <w:pPr>
              <w:pStyle w:val="Tabletext8"/>
              <w:spacing w:line="190" w:lineRule="exact"/>
              <w:jc w:val="center"/>
            </w:pPr>
            <w:r w:rsidRPr="0029606E">
              <w:sym w:font="Wingdings" w:char="F0AC"/>
            </w:r>
          </w:p>
        </w:tc>
        <w:tc>
          <w:tcPr>
            <w:tcW w:w="850" w:type="dxa"/>
            <w:tcBorders>
              <w:top w:val="nil"/>
              <w:bottom w:val="nil"/>
            </w:tcBorders>
          </w:tcPr>
          <w:p w14:paraId="319509BE" w14:textId="77777777" w:rsidR="00151BEA" w:rsidRPr="0029606E" w:rsidRDefault="00151BEA" w:rsidP="00FC4C16">
            <w:pPr>
              <w:pStyle w:val="Tabletext8"/>
              <w:spacing w:line="190" w:lineRule="exact"/>
              <w:jc w:val="center"/>
            </w:pPr>
          </w:p>
        </w:tc>
        <w:tc>
          <w:tcPr>
            <w:tcW w:w="850" w:type="dxa"/>
            <w:tcBorders>
              <w:top w:val="nil"/>
              <w:bottom w:val="nil"/>
            </w:tcBorders>
          </w:tcPr>
          <w:p w14:paraId="3DA393F7" w14:textId="77777777" w:rsidR="00151BEA" w:rsidRPr="0029606E" w:rsidRDefault="00151BEA" w:rsidP="00FC4C16">
            <w:pPr>
              <w:pStyle w:val="Tabletext8"/>
              <w:spacing w:line="190" w:lineRule="exact"/>
              <w:jc w:val="center"/>
            </w:pPr>
          </w:p>
        </w:tc>
        <w:tc>
          <w:tcPr>
            <w:tcW w:w="850" w:type="dxa"/>
            <w:tcBorders>
              <w:top w:val="nil"/>
              <w:bottom w:val="nil"/>
            </w:tcBorders>
          </w:tcPr>
          <w:p w14:paraId="477051AF" w14:textId="77777777" w:rsidR="00151BEA" w:rsidRPr="0029606E" w:rsidRDefault="00151BEA" w:rsidP="00FC4C16">
            <w:pPr>
              <w:pStyle w:val="Tabletext8"/>
              <w:spacing w:line="190" w:lineRule="exact"/>
              <w:jc w:val="center"/>
            </w:pPr>
            <w:r w:rsidRPr="0029606E">
              <w:sym w:font="Wingdings" w:char="F06C"/>
            </w:r>
          </w:p>
        </w:tc>
      </w:tr>
      <w:tr w:rsidR="00151BEA" w:rsidRPr="0029606E" w14:paraId="6CD7B8E0" w14:textId="77777777" w:rsidTr="00FC4C16">
        <w:trPr>
          <w:cantSplit/>
          <w:jc w:val="center"/>
        </w:trPr>
        <w:tc>
          <w:tcPr>
            <w:tcW w:w="1984" w:type="dxa"/>
            <w:tcBorders>
              <w:top w:val="nil"/>
              <w:bottom w:val="nil"/>
            </w:tcBorders>
          </w:tcPr>
          <w:p w14:paraId="34AA9060" w14:textId="77777777" w:rsidR="00151BEA" w:rsidRPr="0029606E" w:rsidRDefault="00FC4C16" w:rsidP="00FC4C16">
            <w:pPr>
              <w:pStyle w:val="Tabletext8"/>
              <w:spacing w:line="190" w:lineRule="exact"/>
            </w:pPr>
            <w:r w:rsidRPr="0029606E">
              <w:t>Ballot</w:t>
            </w:r>
          </w:p>
        </w:tc>
        <w:tc>
          <w:tcPr>
            <w:tcW w:w="850" w:type="dxa"/>
            <w:tcBorders>
              <w:top w:val="nil"/>
              <w:bottom w:val="nil"/>
            </w:tcBorders>
          </w:tcPr>
          <w:p w14:paraId="0E7175F0" w14:textId="77777777" w:rsidR="00151BEA" w:rsidRPr="0029606E" w:rsidRDefault="00151BEA" w:rsidP="00FC4C16">
            <w:pPr>
              <w:pStyle w:val="Tabletext8"/>
              <w:spacing w:line="190" w:lineRule="exact"/>
              <w:jc w:val="center"/>
            </w:pPr>
          </w:p>
        </w:tc>
        <w:tc>
          <w:tcPr>
            <w:tcW w:w="850" w:type="dxa"/>
            <w:tcBorders>
              <w:top w:val="nil"/>
              <w:bottom w:val="nil"/>
            </w:tcBorders>
          </w:tcPr>
          <w:p w14:paraId="31C64178" w14:textId="77777777" w:rsidR="00151BEA" w:rsidRPr="0029606E" w:rsidRDefault="00151BEA" w:rsidP="00FC4C16">
            <w:pPr>
              <w:pStyle w:val="Tabletext8"/>
              <w:spacing w:line="190" w:lineRule="exact"/>
              <w:jc w:val="center"/>
            </w:pPr>
          </w:p>
        </w:tc>
        <w:tc>
          <w:tcPr>
            <w:tcW w:w="850" w:type="dxa"/>
            <w:tcBorders>
              <w:top w:val="nil"/>
              <w:bottom w:val="nil"/>
            </w:tcBorders>
          </w:tcPr>
          <w:p w14:paraId="1DCA64CC" w14:textId="77777777" w:rsidR="00151BEA" w:rsidRPr="0029606E" w:rsidRDefault="00151BEA" w:rsidP="00FC4C16">
            <w:pPr>
              <w:pStyle w:val="Tabletext8"/>
              <w:spacing w:line="190" w:lineRule="exact"/>
              <w:jc w:val="center"/>
            </w:pPr>
          </w:p>
        </w:tc>
        <w:tc>
          <w:tcPr>
            <w:tcW w:w="850" w:type="dxa"/>
            <w:tcBorders>
              <w:top w:val="nil"/>
              <w:bottom w:val="nil"/>
            </w:tcBorders>
          </w:tcPr>
          <w:p w14:paraId="7889B588" w14:textId="77777777" w:rsidR="00151BEA" w:rsidRPr="0029606E" w:rsidRDefault="00151BEA" w:rsidP="00FC4C16">
            <w:pPr>
              <w:pStyle w:val="Tabletext8"/>
              <w:spacing w:line="190" w:lineRule="exact"/>
              <w:jc w:val="center"/>
            </w:pPr>
          </w:p>
        </w:tc>
        <w:tc>
          <w:tcPr>
            <w:tcW w:w="850" w:type="dxa"/>
            <w:tcBorders>
              <w:top w:val="nil"/>
              <w:bottom w:val="nil"/>
            </w:tcBorders>
          </w:tcPr>
          <w:p w14:paraId="560610ED" w14:textId="77777777" w:rsidR="00151BEA" w:rsidRPr="0029606E" w:rsidRDefault="00151BEA" w:rsidP="00FC4C16">
            <w:pPr>
              <w:pStyle w:val="Tabletext8"/>
              <w:spacing w:line="190" w:lineRule="exact"/>
              <w:jc w:val="center"/>
            </w:pPr>
          </w:p>
        </w:tc>
        <w:tc>
          <w:tcPr>
            <w:tcW w:w="850" w:type="dxa"/>
            <w:tcBorders>
              <w:top w:val="nil"/>
              <w:bottom w:val="nil"/>
            </w:tcBorders>
          </w:tcPr>
          <w:p w14:paraId="41C42AF1" w14:textId="77777777" w:rsidR="00151BEA" w:rsidRPr="0029606E" w:rsidRDefault="00151BEA" w:rsidP="00FC4C16">
            <w:pPr>
              <w:pStyle w:val="Tabletext8"/>
              <w:spacing w:line="190" w:lineRule="exact"/>
              <w:jc w:val="center"/>
            </w:pPr>
            <w:r w:rsidRPr="0029606E">
              <w:sym w:font="Wingdings" w:char="F06C"/>
            </w:r>
          </w:p>
        </w:tc>
        <w:tc>
          <w:tcPr>
            <w:tcW w:w="850" w:type="dxa"/>
            <w:tcBorders>
              <w:top w:val="nil"/>
              <w:bottom w:val="nil"/>
            </w:tcBorders>
          </w:tcPr>
          <w:p w14:paraId="1DB02709" w14:textId="77777777" w:rsidR="00151BEA" w:rsidRPr="0029606E" w:rsidRDefault="00151BEA" w:rsidP="00FC4C16">
            <w:pPr>
              <w:pStyle w:val="Tabletext8"/>
              <w:spacing w:line="190" w:lineRule="exact"/>
              <w:jc w:val="center"/>
            </w:pPr>
          </w:p>
        </w:tc>
        <w:tc>
          <w:tcPr>
            <w:tcW w:w="850" w:type="dxa"/>
            <w:tcBorders>
              <w:top w:val="nil"/>
              <w:bottom w:val="nil"/>
            </w:tcBorders>
          </w:tcPr>
          <w:p w14:paraId="09D642B0" w14:textId="77777777" w:rsidR="00151BEA" w:rsidRPr="0029606E" w:rsidRDefault="00151BEA" w:rsidP="00FC4C16">
            <w:pPr>
              <w:pStyle w:val="Tabletext8"/>
              <w:spacing w:line="190" w:lineRule="exact"/>
              <w:jc w:val="center"/>
            </w:pPr>
          </w:p>
        </w:tc>
        <w:tc>
          <w:tcPr>
            <w:tcW w:w="850" w:type="dxa"/>
            <w:tcBorders>
              <w:top w:val="nil"/>
              <w:bottom w:val="nil"/>
            </w:tcBorders>
          </w:tcPr>
          <w:p w14:paraId="7BC9192C" w14:textId="77777777" w:rsidR="00151BEA" w:rsidRPr="0029606E" w:rsidRDefault="00151BEA" w:rsidP="00FC4C16">
            <w:pPr>
              <w:pStyle w:val="Tabletext8"/>
              <w:spacing w:line="190" w:lineRule="exact"/>
              <w:jc w:val="center"/>
            </w:pPr>
            <w:r w:rsidRPr="0029606E">
              <w:sym w:font="Wingdings" w:char="F0AC"/>
            </w:r>
          </w:p>
        </w:tc>
      </w:tr>
      <w:tr w:rsidR="00151BEA" w:rsidRPr="0029606E" w14:paraId="2F222CA7" w14:textId="77777777" w:rsidTr="00FC4C16">
        <w:trPr>
          <w:cantSplit/>
          <w:jc w:val="center"/>
        </w:trPr>
        <w:tc>
          <w:tcPr>
            <w:tcW w:w="1984" w:type="dxa"/>
            <w:tcBorders>
              <w:top w:val="nil"/>
              <w:bottom w:val="nil"/>
            </w:tcBorders>
          </w:tcPr>
          <w:p w14:paraId="2ADC4803" w14:textId="77777777" w:rsidR="00151BEA" w:rsidRPr="0029606E" w:rsidRDefault="00151BEA" w:rsidP="00FC4C16">
            <w:pPr>
              <w:pStyle w:val="Tabletext8"/>
              <w:spacing w:line="190" w:lineRule="exact"/>
              <w:ind w:left="170" w:hanging="170"/>
            </w:pPr>
            <w:r w:rsidRPr="0029606E">
              <w:t>Completed ballot</w:t>
            </w:r>
          </w:p>
        </w:tc>
        <w:tc>
          <w:tcPr>
            <w:tcW w:w="850" w:type="dxa"/>
            <w:tcBorders>
              <w:top w:val="nil"/>
              <w:bottom w:val="nil"/>
            </w:tcBorders>
          </w:tcPr>
          <w:p w14:paraId="5FC35E73" w14:textId="77777777" w:rsidR="00151BEA" w:rsidRPr="0029606E" w:rsidRDefault="00151BEA" w:rsidP="00FC4C16">
            <w:pPr>
              <w:pStyle w:val="Tabletext8"/>
              <w:spacing w:line="190" w:lineRule="exact"/>
              <w:jc w:val="center"/>
            </w:pPr>
          </w:p>
        </w:tc>
        <w:tc>
          <w:tcPr>
            <w:tcW w:w="850" w:type="dxa"/>
            <w:tcBorders>
              <w:top w:val="nil"/>
              <w:bottom w:val="nil"/>
            </w:tcBorders>
          </w:tcPr>
          <w:p w14:paraId="650B46EE" w14:textId="77777777" w:rsidR="00151BEA" w:rsidRPr="0029606E" w:rsidRDefault="00151BEA" w:rsidP="00FC4C16">
            <w:pPr>
              <w:pStyle w:val="Tabletext8"/>
              <w:spacing w:line="190" w:lineRule="exact"/>
              <w:jc w:val="center"/>
            </w:pPr>
            <w:r w:rsidRPr="0029606E">
              <w:sym w:font="Wingdings" w:char="F06C"/>
            </w:r>
          </w:p>
        </w:tc>
        <w:tc>
          <w:tcPr>
            <w:tcW w:w="850" w:type="dxa"/>
            <w:tcBorders>
              <w:top w:val="nil"/>
              <w:bottom w:val="nil"/>
            </w:tcBorders>
          </w:tcPr>
          <w:p w14:paraId="7CACFA8A" w14:textId="77777777" w:rsidR="00151BEA" w:rsidRPr="0029606E" w:rsidRDefault="00151BEA" w:rsidP="00FC4C16">
            <w:pPr>
              <w:pStyle w:val="Tabletext8"/>
              <w:spacing w:line="190" w:lineRule="exact"/>
              <w:jc w:val="center"/>
            </w:pPr>
            <w:r w:rsidRPr="0029606E">
              <w:sym w:font="Wingdings" w:char="F06C"/>
            </w:r>
          </w:p>
        </w:tc>
        <w:tc>
          <w:tcPr>
            <w:tcW w:w="850" w:type="dxa"/>
            <w:tcBorders>
              <w:top w:val="nil"/>
              <w:bottom w:val="nil"/>
            </w:tcBorders>
          </w:tcPr>
          <w:p w14:paraId="1314776C"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nil"/>
            </w:tcBorders>
          </w:tcPr>
          <w:p w14:paraId="1336244F"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nil"/>
            </w:tcBorders>
          </w:tcPr>
          <w:p w14:paraId="1F1B9569" w14:textId="77777777" w:rsidR="00151BEA" w:rsidRPr="0029606E" w:rsidRDefault="00151BEA" w:rsidP="00FC4C16">
            <w:pPr>
              <w:pStyle w:val="Tabletext8"/>
              <w:spacing w:line="190" w:lineRule="exact"/>
              <w:jc w:val="center"/>
            </w:pPr>
          </w:p>
        </w:tc>
        <w:tc>
          <w:tcPr>
            <w:tcW w:w="850" w:type="dxa"/>
            <w:tcBorders>
              <w:top w:val="nil"/>
              <w:bottom w:val="nil"/>
            </w:tcBorders>
          </w:tcPr>
          <w:p w14:paraId="003FA528" w14:textId="77777777" w:rsidR="00151BEA" w:rsidRPr="0029606E" w:rsidRDefault="00151BEA" w:rsidP="00FC4C16">
            <w:pPr>
              <w:pStyle w:val="Tabletext8"/>
              <w:spacing w:line="190" w:lineRule="exact"/>
              <w:jc w:val="center"/>
            </w:pPr>
          </w:p>
        </w:tc>
        <w:tc>
          <w:tcPr>
            <w:tcW w:w="850" w:type="dxa"/>
            <w:tcBorders>
              <w:top w:val="nil"/>
              <w:bottom w:val="nil"/>
            </w:tcBorders>
          </w:tcPr>
          <w:p w14:paraId="24AF9200" w14:textId="77777777" w:rsidR="00151BEA" w:rsidRPr="0029606E" w:rsidRDefault="00725EF1" w:rsidP="00FC4C16">
            <w:pPr>
              <w:pStyle w:val="Tabletext8"/>
              <w:spacing w:line="190" w:lineRule="exact"/>
              <w:jc w:val="center"/>
            </w:pPr>
            <w:r w:rsidRPr="0029606E">
              <w:sym w:font="Wingdings" w:char="F0A6"/>
            </w:r>
          </w:p>
        </w:tc>
        <w:tc>
          <w:tcPr>
            <w:tcW w:w="850" w:type="dxa"/>
            <w:tcBorders>
              <w:top w:val="nil"/>
              <w:bottom w:val="nil"/>
            </w:tcBorders>
          </w:tcPr>
          <w:p w14:paraId="7E80D2C1" w14:textId="77777777" w:rsidR="00151BEA" w:rsidRPr="0029606E" w:rsidRDefault="00151BEA" w:rsidP="00FC4C16">
            <w:pPr>
              <w:pStyle w:val="Tabletext8"/>
              <w:spacing w:line="190" w:lineRule="exact"/>
              <w:jc w:val="center"/>
            </w:pPr>
          </w:p>
        </w:tc>
      </w:tr>
      <w:tr w:rsidR="00151BEA" w:rsidRPr="0029606E" w14:paraId="4324F803" w14:textId="77777777" w:rsidTr="00FC4C16">
        <w:trPr>
          <w:cantSplit/>
          <w:jc w:val="center"/>
        </w:trPr>
        <w:tc>
          <w:tcPr>
            <w:tcW w:w="1984" w:type="dxa"/>
            <w:tcBorders>
              <w:top w:val="nil"/>
              <w:bottom w:val="nil"/>
            </w:tcBorders>
          </w:tcPr>
          <w:p w14:paraId="4D17C3EE" w14:textId="77777777" w:rsidR="00151BEA" w:rsidRPr="0029606E" w:rsidRDefault="00151BEA" w:rsidP="00FC4C16">
            <w:pPr>
              <w:pStyle w:val="Tabletext8"/>
              <w:spacing w:line="190" w:lineRule="exact"/>
              <w:ind w:left="170" w:hanging="170"/>
            </w:pPr>
            <w:r w:rsidRPr="0029606E">
              <w:t>Report of voting</w:t>
            </w:r>
            <w:r w:rsidRPr="0029606E">
              <w:br/>
              <w:t>+ proposal</w:t>
            </w:r>
          </w:p>
        </w:tc>
        <w:tc>
          <w:tcPr>
            <w:tcW w:w="850" w:type="dxa"/>
            <w:tcBorders>
              <w:top w:val="nil"/>
              <w:bottom w:val="nil"/>
            </w:tcBorders>
          </w:tcPr>
          <w:p w14:paraId="23C46352" w14:textId="77777777" w:rsidR="00151BEA" w:rsidRPr="0029606E" w:rsidRDefault="00151BEA" w:rsidP="00FC4C16">
            <w:pPr>
              <w:pStyle w:val="Tabletext8"/>
              <w:spacing w:line="190" w:lineRule="exact"/>
              <w:jc w:val="center"/>
            </w:pPr>
          </w:p>
        </w:tc>
        <w:tc>
          <w:tcPr>
            <w:tcW w:w="850" w:type="dxa"/>
            <w:tcBorders>
              <w:top w:val="nil"/>
              <w:bottom w:val="nil"/>
            </w:tcBorders>
          </w:tcPr>
          <w:p w14:paraId="4022FCCF" w14:textId="77777777" w:rsidR="00151BEA" w:rsidRPr="0029606E" w:rsidRDefault="002E483C" w:rsidP="00FC4C16">
            <w:pPr>
              <w:pStyle w:val="Tabletext8"/>
              <w:spacing w:line="190" w:lineRule="exact"/>
              <w:jc w:val="center"/>
            </w:pPr>
            <w:r w:rsidRPr="0029606E">
              <w:sym w:font="Wingdings" w:char="F0AC"/>
            </w:r>
          </w:p>
        </w:tc>
        <w:tc>
          <w:tcPr>
            <w:tcW w:w="850" w:type="dxa"/>
            <w:tcBorders>
              <w:top w:val="nil"/>
              <w:bottom w:val="nil"/>
            </w:tcBorders>
          </w:tcPr>
          <w:p w14:paraId="194957A2" w14:textId="77777777" w:rsidR="00151BEA" w:rsidRPr="0029606E" w:rsidRDefault="00151BEA" w:rsidP="00FC4C16">
            <w:pPr>
              <w:pStyle w:val="Tabletext8"/>
              <w:spacing w:line="190" w:lineRule="exact"/>
              <w:jc w:val="center"/>
            </w:pPr>
            <w:r w:rsidRPr="0029606E">
              <w:sym w:font="Wingdings" w:char="F0A6"/>
            </w:r>
          </w:p>
        </w:tc>
        <w:tc>
          <w:tcPr>
            <w:tcW w:w="850" w:type="dxa"/>
            <w:tcBorders>
              <w:top w:val="nil"/>
              <w:bottom w:val="nil"/>
            </w:tcBorders>
          </w:tcPr>
          <w:p w14:paraId="2DB3B1CD" w14:textId="77777777" w:rsidR="00151BEA" w:rsidRPr="0029606E" w:rsidRDefault="00151BEA" w:rsidP="00FC4C16">
            <w:pPr>
              <w:pStyle w:val="Tabletext8"/>
              <w:spacing w:line="190" w:lineRule="exact"/>
              <w:jc w:val="center"/>
            </w:pPr>
          </w:p>
        </w:tc>
        <w:tc>
          <w:tcPr>
            <w:tcW w:w="850" w:type="dxa"/>
            <w:tcBorders>
              <w:top w:val="nil"/>
              <w:bottom w:val="nil"/>
            </w:tcBorders>
          </w:tcPr>
          <w:p w14:paraId="61B8D80B" w14:textId="77777777" w:rsidR="00151BEA" w:rsidRPr="0029606E" w:rsidRDefault="002E483C" w:rsidP="00FC4C16">
            <w:pPr>
              <w:pStyle w:val="Tabletext8"/>
              <w:spacing w:line="190" w:lineRule="exact"/>
              <w:jc w:val="center"/>
            </w:pPr>
            <w:r w:rsidRPr="0029606E">
              <w:sym w:font="Wingdings" w:char="F0A6"/>
            </w:r>
          </w:p>
        </w:tc>
        <w:tc>
          <w:tcPr>
            <w:tcW w:w="850" w:type="dxa"/>
            <w:tcBorders>
              <w:top w:val="nil"/>
              <w:bottom w:val="nil"/>
            </w:tcBorders>
          </w:tcPr>
          <w:p w14:paraId="0B44FE48" w14:textId="77777777" w:rsidR="00151BEA" w:rsidRPr="0029606E" w:rsidRDefault="002E483C" w:rsidP="00FC4C16">
            <w:pPr>
              <w:pStyle w:val="Tabletext8"/>
              <w:spacing w:line="190" w:lineRule="exact"/>
              <w:jc w:val="center"/>
            </w:pPr>
            <w:r w:rsidRPr="0029606E">
              <w:sym w:font="Wingdings" w:char="F06E"/>
            </w:r>
          </w:p>
        </w:tc>
        <w:tc>
          <w:tcPr>
            <w:tcW w:w="850" w:type="dxa"/>
            <w:tcBorders>
              <w:top w:val="nil"/>
              <w:bottom w:val="nil"/>
            </w:tcBorders>
          </w:tcPr>
          <w:p w14:paraId="70DBD34A" w14:textId="77777777" w:rsidR="00151BEA" w:rsidRPr="0029606E" w:rsidRDefault="00151BEA" w:rsidP="00FC4C16">
            <w:pPr>
              <w:pStyle w:val="Tabletext8"/>
              <w:spacing w:line="190" w:lineRule="exact"/>
              <w:jc w:val="center"/>
            </w:pPr>
          </w:p>
        </w:tc>
        <w:tc>
          <w:tcPr>
            <w:tcW w:w="850" w:type="dxa"/>
            <w:tcBorders>
              <w:top w:val="nil"/>
              <w:bottom w:val="nil"/>
            </w:tcBorders>
          </w:tcPr>
          <w:p w14:paraId="3C45B47F" w14:textId="77777777" w:rsidR="00151BEA" w:rsidRPr="0029606E" w:rsidRDefault="00151BEA" w:rsidP="00FC4C16">
            <w:pPr>
              <w:pStyle w:val="Tabletext8"/>
              <w:spacing w:line="190" w:lineRule="exact"/>
              <w:jc w:val="center"/>
            </w:pPr>
          </w:p>
        </w:tc>
        <w:tc>
          <w:tcPr>
            <w:tcW w:w="850" w:type="dxa"/>
            <w:tcBorders>
              <w:top w:val="nil"/>
              <w:bottom w:val="nil"/>
            </w:tcBorders>
          </w:tcPr>
          <w:p w14:paraId="592A344B" w14:textId="77777777" w:rsidR="00151BEA" w:rsidRPr="0029606E" w:rsidRDefault="00151BEA" w:rsidP="00FC4C16">
            <w:pPr>
              <w:pStyle w:val="Tabletext8"/>
              <w:spacing w:line="190" w:lineRule="exact"/>
              <w:jc w:val="center"/>
            </w:pPr>
          </w:p>
        </w:tc>
      </w:tr>
      <w:tr w:rsidR="00D77357" w:rsidRPr="0029606E" w14:paraId="4088A79B" w14:textId="77777777" w:rsidTr="00FC4C16">
        <w:trPr>
          <w:cantSplit/>
          <w:jc w:val="center"/>
        </w:trPr>
        <w:tc>
          <w:tcPr>
            <w:tcW w:w="9634" w:type="dxa"/>
            <w:gridSpan w:val="10"/>
            <w:tcBorders>
              <w:top w:val="single" w:sz="12" w:space="0" w:color="auto"/>
              <w:bottom w:val="single" w:sz="12" w:space="0" w:color="auto"/>
            </w:tcBorders>
          </w:tcPr>
          <w:p w14:paraId="7C4B71F7" w14:textId="77777777" w:rsidR="00D77357" w:rsidRPr="0029606E" w:rsidRDefault="00D77357" w:rsidP="00FC4C16">
            <w:pPr>
              <w:pStyle w:val="Tabletext8"/>
              <w:tabs>
                <w:tab w:val="left" w:pos="510"/>
                <w:tab w:val="left" w:pos="3402"/>
                <w:tab w:val="left" w:pos="3969"/>
              </w:tabs>
              <w:spacing w:line="190" w:lineRule="exact"/>
              <w:rPr>
                <w:szCs w:val="16"/>
              </w:rPr>
            </w:pPr>
            <w:r w:rsidRPr="0029606E">
              <w:rPr>
                <w:szCs w:val="16"/>
              </w:rPr>
              <w:sym w:font="Wingdings" w:char="F0AC"/>
            </w:r>
            <w:r w:rsidRPr="0029606E">
              <w:rPr>
                <w:szCs w:val="16"/>
              </w:rPr>
              <w:tab/>
              <w:t>Sender of document</w:t>
            </w:r>
            <w:r w:rsidRPr="0029606E">
              <w:rPr>
                <w:szCs w:val="16"/>
              </w:rPr>
              <w:tab/>
            </w:r>
            <w:r w:rsidRPr="0029606E">
              <w:rPr>
                <w:position w:val="4"/>
                <w:sz w:val="12"/>
                <w:szCs w:val="12"/>
              </w:rPr>
              <w:t>1)</w:t>
            </w:r>
            <w:r w:rsidRPr="0029606E">
              <w:rPr>
                <w:szCs w:val="16"/>
                <w:vertAlign w:val="superscript"/>
              </w:rPr>
              <w:tab/>
            </w:r>
            <w:r w:rsidRPr="0029606E">
              <w:rPr>
                <w:szCs w:val="16"/>
              </w:rPr>
              <w:t>In the case of an SC, a copy is also sent to the TC secretariat for information</w:t>
            </w:r>
          </w:p>
          <w:p w14:paraId="755FF9A1" w14:textId="77777777" w:rsidR="00D77357" w:rsidRPr="0029606E" w:rsidRDefault="00D77357" w:rsidP="00FC4C16">
            <w:pPr>
              <w:pStyle w:val="Tabletext8"/>
              <w:tabs>
                <w:tab w:val="left" w:pos="510"/>
                <w:tab w:val="left" w:pos="3402"/>
                <w:tab w:val="left" w:pos="3969"/>
              </w:tabs>
              <w:spacing w:before="40" w:line="190" w:lineRule="exact"/>
              <w:rPr>
                <w:szCs w:val="16"/>
              </w:rPr>
            </w:pPr>
            <w:r w:rsidRPr="0029606E">
              <w:rPr>
                <w:szCs w:val="16"/>
              </w:rPr>
              <w:sym w:font="Wingdings" w:char="F06C"/>
            </w:r>
            <w:r w:rsidRPr="0029606E">
              <w:rPr>
                <w:szCs w:val="16"/>
              </w:rPr>
              <w:tab/>
              <w:t>Recipient for action</w:t>
            </w:r>
            <w:r w:rsidRPr="0029606E">
              <w:rPr>
                <w:szCs w:val="16"/>
              </w:rPr>
              <w:tab/>
            </w:r>
            <w:r w:rsidRPr="0029606E">
              <w:rPr>
                <w:szCs w:val="16"/>
              </w:rPr>
              <w:sym w:font="Wingdings" w:char="F06E"/>
            </w:r>
            <w:r w:rsidRPr="0029606E">
              <w:rPr>
                <w:szCs w:val="16"/>
              </w:rPr>
              <w:tab/>
              <w:t>Recipient for registration action</w:t>
            </w:r>
          </w:p>
          <w:p w14:paraId="7DF87AB7" w14:textId="77777777" w:rsidR="00D77357" w:rsidRPr="0029606E" w:rsidRDefault="00D77357" w:rsidP="00FC4C16">
            <w:pPr>
              <w:pStyle w:val="Tabletext8"/>
              <w:tabs>
                <w:tab w:val="left" w:pos="510"/>
                <w:tab w:val="left" w:pos="3402"/>
                <w:tab w:val="left" w:pos="3969"/>
              </w:tabs>
              <w:spacing w:before="40" w:line="190" w:lineRule="exact"/>
              <w:rPr>
                <w:szCs w:val="16"/>
              </w:rPr>
            </w:pPr>
            <w:r w:rsidRPr="0029606E">
              <w:rPr>
                <w:szCs w:val="16"/>
              </w:rPr>
              <w:sym w:font="Wingdings" w:char="F0A6"/>
            </w:r>
            <w:r w:rsidRPr="0029606E">
              <w:rPr>
                <w:szCs w:val="16"/>
              </w:rPr>
              <w:tab/>
              <w:t>Recipient for information</w:t>
            </w:r>
            <w:r w:rsidRPr="0029606E">
              <w:rPr>
                <w:szCs w:val="16"/>
              </w:rPr>
              <w:tab/>
            </w:r>
            <w:r w:rsidRPr="0029606E">
              <w:rPr>
                <w:szCs w:val="16"/>
              </w:rPr>
              <w:sym w:font="Wingdings" w:char="F0B6"/>
            </w:r>
            <w:r w:rsidRPr="0029606E">
              <w:rPr>
                <w:szCs w:val="16"/>
              </w:rPr>
              <w:tab/>
              <w:t>Optional action</w:t>
            </w:r>
          </w:p>
        </w:tc>
      </w:tr>
    </w:tbl>
    <w:p w14:paraId="5592B927" w14:textId="53E6C2D9" w:rsidR="00D77357" w:rsidRPr="0029606E" w:rsidRDefault="00D77357" w:rsidP="00D77357">
      <w:pPr>
        <w:pStyle w:val="ANNEX"/>
        <w:numPr>
          <w:ilvl w:val="0"/>
          <w:numId w:val="0"/>
        </w:numPr>
      </w:pPr>
      <w:bookmarkStart w:id="4008" w:name="_Toc354474316"/>
      <w:bookmarkStart w:id="4009" w:name="_Toc478053502"/>
      <w:bookmarkStart w:id="4010" w:name="_Toc69205187"/>
      <w:bookmarkStart w:id="4011" w:name="_Toc69205532"/>
      <w:bookmarkStart w:id="4012" w:name="_Toc69304224"/>
      <w:r w:rsidRPr="0029606E">
        <w:rPr>
          <w:rStyle w:val="zzzHighlight0"/>
        </w:rPr>
        <w:t>Annex SC</w:t>
      </w:r>
      <w:r w:rsidRPr="0029606E">
        <w:br/>
      </w:r>
      <w:bookmarkStart w:id="4013" w:name="_Toc246327368"/>
      <w:bookmarkStart w:id="4014" w:name="_Toc280356928"/>
      <w:bookmarkStart w:id="4015" w:name="_Toc320542946"/>
      <w:bookmarkStart w:id="4016" w:name="_Ref320543630"/>
      <w:bookmarkStart w:id="4017" w:name="_Ref323553567"/>
      <w:bookmarkStart w:id="4018" w:name="_Toc323556596"/>
      <w:r w:rsidRPr="0029606E">
        <w:rPr>
          <w:rStyle w:val="zzzHighlight0"/>
          <w:b w:val="0"/>
        </w:rPr>
        <w:t>(normative)</w:t>
      </w:r>
      <w:r w:rsidRPr="0029606E">
        <w:br/>
      </w:r>
      <w:r w:rsidRPr="0029606E">
        <w:br/>
      </w:r>
      <w:r w:rsidRPr="0029606E">
        <w:rPr>
          <w:rStyle w:val="zzzHighlight0"/>
        </w:rPr>
        <w:t>Strategic business plans</w:t>
      </w:r>
      <w:bookmarkEnd w:id="4008"/>
      <w:bookmarkEnd w:id="4009"/>
      <w:bookmarkEnd w:id="4010"/>
      <w:bookmarkEnd w:id="4011"/>
      <w:bookmarkEnd w:id="4012"/>
      <w:bookmarkEnd w:id="4013"/>
      <w:bookmarkEnd w:id="4014"/>
      <w:bookmarkEnd w:id="4015"/>
      <w:bookmarkEnd w:id="4016"/>
      <w:bookmarkEnd w:id="4017"/>
      <w:bookmarkEnd w:id="4018"/>
    </w:p>
    <w:p w14:paraId="78D5F0D2" w14:textId="77777777" w:rsidR="00D77357" w:rsidRPr="0029606E" w:rsidRDefault="00D77357" w:rsidP="00F27F9E">
      <w:pPr>
        <w:pStyle w:val="a2"/>
        <w:numPr>
          <w:ilvl w:val="0"/>
          <w:numId w:val="0"/>
        </w:numPr>
        <w:tabs>
          <w:tab w:val="clear" w:pos="500"/>
        </w:tabs>
      </w:pPr>
      <w:bookmarkStart w:id="4019" w:name="_Toc478053503"/>
      <w:bookmarkStart w:id="4020" w:name="_Toc69205188"/>
      <w:bookmarkStart w:id="4021" w:name="_Toc69205533"/>
      <w:bookmarkStart w:id="4022" w:name="_Toc69304225"/>
      <w:bookmarkStart w:id="4023" w:name="_Toc320542947"/>
      <w:bookmarkStart w:id="4024" w:name="_Ref323553561"/>
      <w:bookmarkStart w:id="4025" w:name="_Toc323556597"/>
      <w:r w:rsidRPr="0029606E">
        <w:t>SC.1</w:t>
      </w:r>
      <w:r w:rsidR="006E4591" w:rsidRPr="0029606E">
        <w:tab/>
      </w:r>
      <w:r w:rsidRPr="0029606E">
        <w:t>Objectives of a strategic business plan (SBP)</w:t>
      </w:r>
      <w:bookmarkEnd w:id="4019"/>
      <w:bookmarkEnd w:id="4020"/>
      <w:bookmarkEnd w:id="4021"/>
      <w:bookmarkEnd w:id="4022"/>
    </w:p>
    <w:p w14:paraId="42849875" w14:textId="77777777" w:rsidR="00D77357" w:rsidRPr="0029606E" w:rsidRDefault="00A77870" w:rsidP="007E13B3">
      <w:pPr>
        <w:pStyle w:val="ListNumber1"/>
      </w:pPr>
      <w:r w:rsidRPr="0029606E">
        <w:t>1)</w:t>
      </w:r>
      <w:r w:rsidR="007E13B3" w:rsidRPr="0029606E">
        <w:tab/>
      </w:r>
      <w:r w:rsidR="00D77357" w:rsidRPr="0029606E">
        <w:t>To demonstrate in an objective manner the specific benefits which result from, or are expected from, the work of this technical committee.</w:t>
      </w:r>
    </w:p>
    <w:p w14:paraId="73D99731" w14:textId="77777777" w:rsidR="00D77357" w:rsidRPr="0029606E" w:rsidRDefault="00D77357" w:rsidP="006E4591">
      <w:pPr>
        <w:pStyle w:val="Note"/>
      </w:pPr>
      <w:r w:rsidRPr="0029606E">
        <w:t>NOTE 1</w:t>
      </w:r>
      <w:r w:rsidRPr="0029606E">
        <w:tab/>
        <w:t>These benefits can vary significantly between different fields in which committees are involved: they can be economic (cost savings, reduced time to market, easier access to certain regional markets, lower sales prices), they can be social (improvement of safety for workers, measured in the reduction of accidents) or they can be the improvement of the environmental impact, for example.</w:t>
      </w:r>
    </w:p>
    <w:p w14:paraId="7D8A3912" w14:textId="77777777" w:rsidR="00D77357" w:rsidRPr="0029606E" w:rsidRDefault="00A77870" w:rsidP="007E13B3">
      <w:pPr>
        <w:pStyle w:val="ListNumber1"/>
      </w:pPr>
      <w:r w:rsidRPr="0029606E">
        <w:t>2)</w:t>
      </w:r>
      <w:r w:rsidR="007E13B3" w:rsidRPr="0029606E">
        <w:tab/>
      </w:r>
      <w:r w:rsidR="00D77357" w:rsidRPr="0029606E">
        <w:t>To support prioritization and to improve the management of the technical work in a committee.</w:t>
      </w:r>
    </w:p>
    <w:p w14:paraId="3ABC548F" w14:textId="77777777" w:rsidR="00D77357" w:rsidRPr="0029606E" w:rsidRDefault="00D77357" w:rsidP="006E4591">
      <w:pPr>
        <w:pStyle w:val="Note"/>
      </w:pPr>
      <w:r w:rsidRPr="0029606E">
        <w:t>NOTE 2</w:t>
      </w:r>
      <w:r w:rsidRPr="0029606E">
        <w:tab/>
        <w:t>This includes the definition of target dates and the planning of resources for the work of the technical committee (and its SCs) in relation to the development of new and the maintenance of existing documents.</w:t>
      </w:r>
    </w:p>
    <w:p w14:paraId="6604D6E0" w14:textId="77777777" w:rsidR="00D77357" w:rsidRPr="0029606E" w:rsidRDefault="00A77870" w:rsidP="007E13B3">
      <w:pPr>
        <w:pStyle w:val="ListNumber1"/>
      </w:pPr>
      <w:r w:rsidRPr="0029606E">
        <w:t>3)</w:t>
      </w:r>
      <w:r w:rsidR="007E13B3" w:rsidRPr="0029606E">
        <w:tab/>
      </w:r>
      <w:r w:rsidR="00D77357" w:rsidRPr="0029606E">
        <w:t>To increase the transparency in relation to the market forces and the percentage of market share represented within a committee.</w:t>
      </w:r>
    </w:p>
    <w:p w14:paraId="62B442EA" w14:textId="77777777" w:rsidR="00D77357" w:rsidRPr="0029606E" w:rsidRDefault="00D77357" w:rsidP="006E4591">
      <w:pPr>
        <w:pStyle w:val="BodyText"/>
      </w:pPr>
      <w:r w:rsidRPr="0029606E">
        <w:t xml:space="preserve">All current SBP may be viewed online at </w:t>
      </w:r>
      <w:hyperlink r:id="rId48" w:history="1">
        <w:r w:rsidRPr="0029606E">
          <w:rPr>
            <w:rStyle w:val="Hyperlink"/>
            <w:lang w:val="en-GB"/>
          </w:rPr>
          <w:t>http://www.iso.org/bp</w:t>
        </w:r>
      </w:hyperlink>
      <w:r w:rsidRPr="0029606E">
        <w:rPr>
          <w:color w:val="0000FF"/>
        </w:rPr>
        <w:t>.</w:t>
      </w:r>
    </w:p>
    <w:p w14:paraId="3877E84B" w14:textId="77777777" w:rsidR="00D77357" w:rsidRPr="0029606E" w:rsidRDefault="00D77357" w:rsidP="00F27F9E">
      <w:pPr>
        <w:pStyle w:val="a2"/>
        <w:numPr>
          <w:ilvl w:val="0"/>
          <w:numId w:val="0"/>
        </w:numPr>
        <w:tabs>
          <w:tab w:val="clear" w:pos="500"/>
        </w:tabs>
      </w:pPr>
      <w:bookmarkStart w:id="4026" w:name="_Toc478053504"/>
      <w:bookmarkStart w:id="4027" w:name="_Toc69205189"/>
      <w:bookmarkStart w:id="4028" w:name="_Toc69205534"/>
      <w:bookmarkStart w:id="4029" w:name="_Toc69304226"/>
      <w:r w:rsidRPr="0029606E">
        <w:t>SC.2</w:t>
      </w:r>
      <w:r w:rsidR="006E4591" w:rsidRPr="0029606E">
        <w:tab/>
      </w:r>
      <w:r w:rsidRPr="0029606E">
        <w:t>Development tools and additional guidance</w:t>
      </w:r>
      <w:bookmarkEnd w:id="4026"/>
      <w:bookmarkEnd w:id="4027"/>
      <w:bookmarkEnd w:id="4028"/>
      <w:bookmarkEnd w:id="4029"/>
    </w:p>
    <w:p w14:paraId="6B17648D" w14:textId="77777777" w:rsidR="00D77357" w:rsidRPr="0029606E" w:rsidRDefault="00D77357" w:rsidP="006E4591">
      <w:pPr>
        <w:pStyle w:val="BodyText"/>
      </w:pPr>
      <w:r w:rsidRPr="0029606E">
        <w:t xml:space="preserve">To facilitate the preparation of SBP, ISO Central Secretariat has developed a document template. This template and additional guidance may be downloaded from the ISOTC server at </w:t>
      </w:r>
      <w:hyperlink r:id="rId49" w:history="1">
        <w:r w:rsidRPr="0029606E">
          <w:rPr>
            <w:rStyle w:val="Hyperlink"/>
            <w:lang w:val="en-GB"/>
          </w:rPr>
          <w:t>www.iso.org/forms</w:t>
        </w:r>
      </w:hyperlink>
      <w:r w:rsidRPr="0029606E">
        <w:t>.</w:t>
      </w:r>
    </w:p>
    <w:p w14:paraId="7B797738" w14:textId="77777777" w:rsidR="00D77357" w:rsidRPr="0029606E" w:rsidRDefault="00D77357" w:rsidP="00F27F9E">
      <w:pPr>
        <w:pStyle w:val="a2"/>
        <w:numPr>
          <w:ilvl w:val="0"/>
          <w:numId w:val="0"/>
        </w:numPr>
        <w:tabs>
          <w:tab w:val="clear" w:pos="500"/>
        </w:tabs>
      </w:pPr>
      <w:bookmarkStart w:id="4030" w:name="_Toc478053505"/>
      <w:bookmarkStart w:id="4031" w:name="_Toc69205190"/>
      <w:bookmarkStart w:id="4032" w:name="_Toc69205535"/>
      <w:bookmarkStart w:id="4033" w:name="_Toc69304227"/>
      <w:r w:rsidRPr="0029606E">
        <w:t>SC.3</w:t>
      </w:r>
      <w:r w:rsidR="006E4591" w:rsidRPr="0029606E">
        <w:tab/>
      </w:r>
      <w:r w:rsidRPr="0029606E">
        <w:t>Procedure for the development of a strategic business plan</w:t>
      </w:r>
      <w:bookmarkEnd w:id="4030"/>
      <w:bookmarkEnd w:id="4031"/>
      <w:bookmarkEnd w:id="4032"/>
      <w:bookmarkEnd w:id="4033"/>
    </w:p>
    <w:p w14:paraId="7DDFA53D" w14:textId="1461500D" w:rsidR="00D77357" w:rsidRPr="0029606E" w:rsidRDefault="00D77357" w:rsidP="004611B8">
      <w:pPr>
        <w:pStyle w:val="p3"/>
      </w:pPr>
      <w:r w:rsidRPr="0029606E">
        <w:rPr>
          <w:b/>
        </w:rPr>
        <w:t>SC.3.1</w:t>
      </w:r>
      <w:r w:rsidR="004611B8" w:rsidRPr="0029606E">
        <w:tab/>
      </w:r>
      <w:r w:rsidRPr="0029606E">
        <w:t xml:space="preserve">The </w:t>
      </w:r>
      <w:del w:id="4034" w:author="Author">
        <w:r w:rsidRPr="0029606E" w:rsidDel="00FB10FE">
          <w:delText>committee secretary</w:delText>
        </w:r>
      </w:del>
      <w:ins w:id="4035" w:author="Author">
        <w:r w:rsidR="00FB10FE">
          <w:t>Secretary/Committee Manager</w:t>
        </w:r>
      </w:ins>
      <w:r w:rsidRPr="0029606E">
        <w:t xml:space="preserve">, in cooperation with committee members and/or the committee </w:t>
      </w:r>
      <w:del w:id="4036" w:author="Author">
        <w:r w:rsidRPr="0029606E" w:rsidDel="00627DBC">
          <w:delText>chair</w:delText>
        </w:r>
      </w:del>
      <w:ins w:id="4037" w:author="Author">
        <w:r w:rsidR="00627DBC">
          <w:t>Chair</w:t>
        </w:r>
      </w:ins>
      <w:r w:rsidRPr="0029606E">
        <w:t>, shall prepare a draft SBP. The draft SBP shall be submitted to an internal consultation within the technical committee. It shall be formally agreed upon by the technical committee by way of a resolution, before being submitted to the technical management board for review.</w:t>
      </w:r>
    </w:p>
    <w:p w14:paraId="07D305C8" w14:textId="4D1FA1BE" w:rsidR="00BF3BC8" w:rsidRPr="0029606E" w:rsidRDefault="00D77357" w:rsidP="00D77357">
      <w:pPr>
        <w:pStyle w:val="BodyText"/>
      </w:pPr>
      <w:r w:rsidRPr="0029606E">
        <w:t>The technical committee shall submit the draft SBP (</w:t>
      </w:r>
      <w:hyperlink r:id="rId50" w:history="1">
        <w:r w:rsidRPr="0029606E">
          <w:rPr>
            <w:rStyle w:val="Hyperlink"/>
            <w:lang w:val="en-GB"/>
          </w:rPr>
          <w:t>tmb@iso.org</w:t>
        </w:r>
      </w:hyperlink>
      <w:r w:rsidRPr="0029606E">
        <w:t>) in revisable (i.e. Word) and PDF-format to the ISO technical management board who will review the draft SBP against the set of minimum requirements for SBPs (see Table</w:t>
      </w:r>
      <w:r w:rsidR="00862844" w:rsidRPr="0029606E">
        <w:t> </w:t>
      </w:r>
      <w:r w:rsidRPr="0029606E">
        <w:t>SC.1).</w:t>
      </w:r>
    </w:p>
    <w:p w14:paraId="45917D6F" w14:textId="77777777" w:rsidR="00D77357" w:rsidRPr="0029606E" w:rsidRDefault="00D77357" w:rsidP="00BB1E9B">
      <w:pPr>
        <w:pStyle w:val="Tabletitle"/>
        <w:pageBreakBefore/>
        <w:spacing w:before="0"/>
      </w:pPr>
      <w:r w:rsidRPr="0029606E">
        <w:t>Table SC.1 — Requirements for strategic business plans of ISO technical committees</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964"/>
        <w:gridCol w:w="7371"/>
        <w:gridCol w:w="1417"/>
      </w:tblGrid>
      <w:tr w:rsidR="00D77357" w:rsidRPr="0029606E" w14:paraId="753A62CD" w14:textId="77777777" w:rsidTr="009A5960">
        <w:trPr>
          <w:cantSplit/>
          <w:jc w:val="center"/>
        </w:trPr>
        <w:tc>
          <w:tcPr>
            <w:tcW w:w="964" w:type="dxa"/>
            <w:tcBorders>
              <w:top w:val="single" w:sz="12" w:space="0" w:color="auto"/>
              <w:bottom w:val="single" w:sz="12" w:space="0" w:color="auto"/>
            </w:tcBorders>
          </w:tcPr>
          <w:p w14:paraId="7985D281" w14:textId="77777777" w:rsidR="00D77357" w:rsidRPr="0029606E" w:rsidRDefault="00D77357" w:rsidP="00111207">
            <w:pPr>
              <w:pStyle w:val="Tableheader"/>
              <w:jc w:val="center"/>
            </w:pPr>
            <w:r w:rsidRPr="0029606E">
              <w:rPr>
                <w:b/>
              </w:rPr>
              <w:t>Item</w:t>
            </w:r>
          </w:p>
        </w:tc>
        <w:tc>
          <w:tcPr>
            <w:tcW w:w="7371" w:type="dxa"/>
            <w:tcBorders>
              <w:top w:val="single" w:sz="12" w:space="0" w:color="auto"/>
              <w:bottom w:val="single" w:sz="12" w:space="0" w:color="auto"/>
            </w:tcBorders>
          </w:tcPr>
          <w:p w14:paraId="1DE98E22" w14:textId="77777777" w:rsidR="00D77357" w:rsidRPr="0029606E" w:rsidRDefault="00D77357" w:rsidP="00111207">
            <w:pPr>
              <w:pStyle w:val="Tableheader"/>
              <w:jc w:val="center"/>
            </w:pPr>
            <w:r w:rsidRPr="0029606E">
              <w:rPr>
                <w:b/>
              </w:rPr>
              <w:t>Description of Requirements</w:t>
            </w:r>
          </w:p>
        </w:tc>
        <w:tc>
          <w:tcPr>
            <w:tcW w:w="1417" w:type="dxa"/>
            <w:tcBorders>
              <w:top w:val="single" w:sz="12" w:space="0" w:color="auto"/>
              <w:bottom w:val="single" w:sz="12" w:space="0" w:color="auto"/>
            </w:tcBorders>
          </w:tcPr>
          <w:p w14:paraId="23FE7E27" w14:textId="77777777" w:rsidR="00D77357" w:rsidRPr="0029606E" w:rsidRDefault="00D77357" w:rsidP="00111207">
            <w:pPr>
              <w:pStyle w:val="Tableheader"/>
              <w:jc w:val="center"/>
            </w:pPr>
            <w:r w:rsidRPr="0029606E">
              <w:rPr>
                <w:b/>
              </w:rPr>
              <w:t>Score</w:t>
            </w:r>
          </w:p>
        </w:tc>
      </w:tr>
      <w:tr w:rsidR="00D77357" w:rsidRPr="0029606E" w14:paraId="27116ACC" w14:textId="77777777" w:rsidTr="009A5960">
        <w:trPr>
          <w:cantSplit/>
          <w:jc w:val="center"/>
        </w:trPr>
        <w:tc>
          <w:tcPr>
            <w:tcW w:w="964" w:type="dxa"/>
            <w:tcBorders>
              <w:top w:val="single" w:sz="12" w:space="0" w:color="auto"/>
            </w:tcBorders>
          </w:tcPr>
          <w:p w14:paraId="5BED3AFF" w14:textId="77777777" w:rsidR="00D77357" w:rsidRPr="0029606E" w:rsidRDefault="00D77357" w:rsidP="00111207">
            <w:pPr>
              <w:pStyle w:val="Tablebody"/>
              <w:jc w:val="center"/>
            </w:pPr>
            <w:r w:rsidRPr="0029606E">
              <w:t>1</w:t>
            </w:r>
          </w:p>
        </w:tc>
        <w:tc>
          <w:tcPr>
            <w:tcW w:w="7371" w:type="dxa"/>
            <w:tcBorders>
              <w:top w:val="single" w:sz="12" w:space="0" w:color="auto"/>
            </w:tcBorders>
          </w:tcPr>
          <w:p w14:paraId="36FD3176" w14:textId="77777777" w:rsidR="00D77357" w:rsidRPr="0029606E" w:rsidRDefault="00D77357" w:rsidP="00111207">
            <w:pPr>
              <w:pStyle w:val="Tablebody"/>
            </w:pPr>
            <w:r w:rsidRPr="0029606E">
              <w:t>Descriptions of relevant dynamics in the business environment related to the work of the ISO committee, and quantitative indictors of trends in this business environment and the acceptance and implementation of the ISO committee’s standards.</w:t>
            </w:r>
          </w:p>
        </w:tc>
        <w:tc>
          <w:tcPr>
            <w:tcW w:w="1417" w:type="dxa"/>
            <w:tcBorders>
              <w:top w:val="single" w:sz="12" w:space="0" w:color="auto"/>
            </w:tcBorders>
          </w:tcPr>
          <w:p w14:paraId="2A5F5A21" w14:textId="77777777" w:rsidR="00D77357" w:rsidRPr="0029606E" w:rsidRDefault="00D77357" w:rsidP="00111207">
            <w:pPr>
              <w:pStyle w:val="Tablebody"/>
              <w:jc w:val="center"/>
            </w:pPr>
            <w:r w:rsidRPr="0029606E">
              <w:t>1 to 5</w:t>
            </w:r>
          </w:p>
        </w:tc>
      </w:tr>
      <w:tr w:rsidR="00D77357" w:rsidRPr="0029606E" w14:paraId="0026A50E" w14:textId="77777777" w:rsidTr="009A5960">
        <w:trPr>
          <w:cantSplit/>
          <w:jc w:val="center"/>
        </w:trPr>
        <w:tc>
          <w:tcPr>
            <w:tcW w:w="964" w:type="dxa"/>
          </w:tcPr>
          <w:p w14:paraId="623AE089" w14:textId="77777777" w:rsidR="00D77357" w:rsidRPr="0029606E" w:rsidRDefault="00D77357" w:rsidP="00111207">
            <w:pPr>
              <w:pStyle w:val="Tablebody"/>
              <w:jc w:val="center"/>
            </w:pPr>
            <w:r w:rsidRPr="0029606E">
              <w:t>2</w:t>
            </w:r>
          </w:p>
        </w:tc>
        <w:tc>
          <w:tcPr>
            <w:tcW w:w="7371" w:type="dxa"/>
          </w:tcPr>
          <w:p w14:paraId="07C4CC1A" w14:textId="77777777" w:rsidR="00D77357" w:rsidRPr="0029606E" w:rsidRDefault="00D77357" w:rsidP="00111207">
            <w:pPr>
              <w:pStyle w:val="Tablebody"/>
            </w:pPr>
            <w:r w:rsidRPr="0029606E">
              <w:t>Descriptions of tangible benefits that the standardization programme is expected to achieve for the business environment.</w:t>
            </w:r>
          </w:p>
        </w:tc>
        <w:tc>
          <w:tcPr>
            <w:tcW w:w="1417" w:type="dxa"/>
          </w:tcPr>
          <w:p w14:paraId="23D6BD3D" w14:textId="77777777" w:rsidR="00D77357" w:rsidRPr="0029606E" w:rsidRDefault="00D77357" w:rsidP="00111207">
            <w:pPr>
              <w:pStyle w:val="Tablebody"/>
              <w:jc w:val="center"/>
            </w:pPr>
            <w:r w:rsidRPr="0029606E">
              <w:t>1 to 5</w:t>
            </w:r>
          </w:p>
        </w:tc>
      </w:tr>
      <w:tr w:rsidR="00D77357" w:rsidRPr="0029606E" w14:paraId="02E5AD47" w14:textId="77777777" w:rsidTr="009A5960">
        <w:trPr>
          <w:cantSplit/>
          <w:jc w:val="center"/>
        </w:trPr>
        <w:tc>
          <w:tcPr>
            <w:tcW w:w="964" w:type="dxa"/>
          </w:tcPr>
          <w:p w14:paraId="6596C008" w14:textId="77777777" w:rsidR="00D77357" w:rsidRPr="0029606E" w:rsidRDefault="00D77357" w:rsidP="00111207">
            <w:pPr>
              <w:pStyle w:val="Tablebody"/>
              <w:jc w:val="center"/>
            </w:pPr>
            <w:r w:rsidRPr="0029606E">
              <w:t>3</w:t>
            </w:r>
          </w:p>
        </w:tc>
        <w:tc>
          <w:tcPr>
            <w:tcW w:w="7371" w:type="dxa"/>
          </w:tcPr>
          <w:p w14:paraId="6351EAB7" w14:textId="77777777" w:rsidR="00D77357" w:rsidRPr="0029606E" w:rsidRDefault="00D77357" w:rsidP="00111207">
            <w:pPr>
              <w:pStyle w:val="Tablebody"/>
            </w:pPr>
            <w:r w:rsidRPr="0029606E">
              <w:t>Descriptions of identified objectives of the ISO committee and strategies to achieve those objectives. This should include descriptions of specific actions that will be taken or that will be proposed to the ISO committee to better respond to the needs and trends of the business environment.</w:t>
            </w:r>
          </w:p>
        </w:tc>
        <w:tc>
          <w:tcPr>
            <w:tcW w:w="1417" w:type="dxa"/>
          </w:tcPr>
          <w:p w14:paraId="58A667B7" w14:textId="77777777" w:rsidR="00D77357" w:rsidRPr="0029606E" w:rsidRDefault="00D77357" w:rsidP="00111207">
            <w:pPr>
              <w:pStyle w:val="Tablebody"/>
              <w:jc w:val="center"/>
            </w:pPr>
            <w:r w:rsidRPr="0029606E">
              <w:t>1 to 5</w:t>
            </w:r>
          </w:p>
        </w:tc>
      </w:tr>
      <w:tr w:rsidR="00D77357" w:rsidRPr="0029606E" w14:paraId="08F71B05" w14:textId="77777777" w:rsidTr="009A5960">
        <w:trPr>
          <w:cantSplit/>
          <w:jc w:val="center"/>
        </w:trPr>
        <w:tc>
          <w:tcPr>
            <w:tcW w:w="964" w:type="dxa"/>
          </w:tcPr>
          <w:p w14:paraId="40352F72" w14:textId="77777777" w:rsidR="00D77357" w:rsidRPr="0029606E" w:rsidRDefault="00D77357" w:rsidP="00111207">
            <w:pPr>
              <w:pStyle w:val="Tablebody"/>
              <w:jc w:val="center"/>
            </w:pPr>
            <w:r w:rsidRPr="0029606E">
              <w:t>4</w:t>
            </w:r>
          </w:p>
        </w:tc>
        <w:tc>
          <w:tcPr>
            <w:tcW w:w="7371" w:type="dxa"/>
          </w:tcPr>
          <w:p w14:paraId="5369FA2A" w14:textId="77777777" w:rsidR="00D77357" w:rsidRPr="0029606E" w:rsidRDefault="00D77357" w:rsidP="00111207">
            <w:pPr>
              <w:pStyle w:val="Tablebody"/>
            </w:pPr>
            <w:r w:rsidRPr="0029606E">
              <w:t>Descriptions of factors that may negatively impact the ISO committee’s ability to achieve its objectives and implement its strategies, including information on the representation of the major market forces in the committee (geographically as well as by type, e.g. manufacturer, government, etc.).</w:t>
            </w:r>
          </w:p>
        </w:tc>
        <w:tc>
          <w:tcPr>
            <w:tcW w:w="1417" w:type="dxa"/>
          </w:tcPr>
          <w:p w14:paraId="23AEEE42" w14:textId="77777777" w:rsidR="00D77357" w:rsidRPr="0029606E" w:rsidRDefault="00D77357" w:rsidP="00111207">
            <w:pPr>
              <w:pStyle w:val="Tablebody"/>
              <w:jc w:val="center"/>
            </w:pPr>
            <w:r w:rsidRPr="0029606E">
              <w:t>1 to 5</w:t>
            </w:r>
          </w:p>
        </w:tc>
      </w:tr>
      <w:tr w:rsidR="00D77357" w:rsidRPr="0029606E" w14:paraId="2BEAD99A" w14:textId="77777777" w:rsidTr="00841DC9">
        <w:trPr>
          <w:cantSplit/>
          <w:jc w:val="center"/>
        </w:trPr>
        <w:tc>
          <w:tcPr>
            <w:tcW w:w="964" w:type="dxa"/>
          </w:tcPr>
          <w:p w14:paraId="0AD43568" w14:textId="77777777" w:rsidR="00D77357" w:rsidRPr="0029606E" w:rsidRDefault="00D77357" w:rsidP="00841DC9">
            <w:pPr>
              <w:pStyle w:val="Tablebody"/>
              <w:jc w:val="center"/>
            </w:pPr>
            <w:r w:rsidRPr="0029606E">
              <w:t>5</w:t>
            </w:r>
          </w:p>
        </w:tc>
        <w:tc>
          <w:tcPr>
            <w:tcW w:w="7371" w:type="dxa"/>
          </w:tcPr>
          <w:p w14:paraId="0A119F2A" w14:textId="77777777" w:rsidR="00D77357" w:rsidRPr="0029606E" w:rsidRDefault="00D77357" w:rsidP="00841DC9">
            <w:pPr>
              <w:pStyle w:val="Tablebody"/>
            </w:pPr>
            <w:r w:rsidRPr="0029606E">
              <w:t>Objective information regarding the ISO committee and its work programme that is required:</w:t>
            </w:r>
          </w:p>
          <w:p w14:paraId="6113D391" w14:textId="70E09BC3" w:rsidR="00D77357" w:rsidRPr="0029606E" w:rsidRDefault="00A77870" w:rsidP="00841DC9">
            <w:pPr>
              <w:pStyle w:val="ListContinue1-"/>
              <w:spacing w:before="60" w:after="60"/>
              <w:jc w:val="left"/>
            </w:pPr>
            <w:r w:rsidRPr="0029606E">
              <w:t>—</w:t>
            </w:r>
            <w:r w:rsidR="00841DC9" w:rsidRPr="0029606E">
              <w:tab/>
            </w:r>
            <w:r w:rsidR="00D77357" w:rsidRPr="0029606E">
              <w:t>link added in section</w:t>
            </w:r>
            <w:r w:rsidR="00111207" w:rsidRPr="0029606E">
              <w:t> </w:t>
            </w:r>
            <w:r w:rsidR="00D77357" w:rsidRPr="0029606E">
              <w:t xml:space="preserve">7 to the TC’s page on ISO’s website About (Secretariat, </w:t>
            </w:r>
            <w:del w:id="4038" w:author="Author">
              <w:r w:rsidR="00D77357" w:rsidRPr="0029606E" w:rsidDel="00FB10FE">
                <w:delText>Secretary</w:delText>
              </w:r>
            </w:del>
            <w:ins w:id="4039" w:author="Author">
              <w:r w:rsidR="00FB10FE">
                <w:t>Secretary/Committee Manager</w:t>
              </w:r>
            </w:ins>
            <w:r w:rsidR="00D77357" w:rsidRPr="0029606E">
              <w:t>, Chair, Date of creation, Scope, etc.), Contact details, Structure (Subcommittees and working groups), Liaisons, Meetings, Tools, Work programme (published standards and standards under development</w:t>
            </w:r>
            <w:r w:rsidR="000727BA" w:rsidRPr="0029606E">
              <w:t>;</w:t>
            </w:r>
          </w:p>
          <w:p w14:paraId="50A83C30" w14:textId="77777777" w:rsidR="00D77357" w:rsidRPr="0029606E" w:rsidRDefault="00111207" w:rsidP="00841DC9">
            <w:pPr>
              <w:pStyle w:val="ListContinue1-"/>
              <w:spacing w:before="60" w:after="60"/>
              <w:jc w:val="left"/>
            </w:pPr>
            <w:r w:rsidRPr="0029606E">
              <w:t>—</w:t>
            </w:r>
            <w:r w:rsidR="00841DC9" w:rsidRPr="0029606E">
              <w:tab/>
            </w:r>
            <w:r w:rsidR="00D77357" w:rsidRPr="0029606E">
              <w:t>priorities assigned to projects in the work programme (if the committee assigns priorities) with an explanation of the reasons/process for prioritization;</w:t>
            </w:r>
          </w:p>
          <w:p w14:paraId="6119E776" w14:textId="77777777" w:rsidR="00BF3BC8" w:rsidRPr="0029606E" w:rsidRDefault="00111207" w:rsidP="00841DC9">
            <w:pPr>
              <w:pStyle w:val="ListContinue1-"/>
              <w:spacing w:before="60" w:after="60"/>
              <w:jc w:val="left"/>
            </w:pPr>
            <w:r w:rsidRPr="0029606E">
              <w:t>—</w:t>
            </w:r>
            <w:r w:rsidR="00841DC9" w:rsidRPr="0029606E">
              <w:tab/>
            </w:r>
            <w:r w:rsidR="00D77357" w:rsidRPr="0029606E">
              <w:t>relationships of projects to European regional standardization (CEN);</w:t>
            </w:r>
          </w:p>
          <w:p w14:paraId="39D17488" w14:textId="6F234798" w:rsidR="00D77357" w:rsidRPr="0029606E" w:rsidRDefault="00111207" w:rsidP="00841DC9">
            <w:pPr>
              <w:pStyle w:val="ListContinue1-"/>
              <w:spacing w:before="60" w:after="60"/>
              <w:jc w:val="left"/>
            </w:pPr>
            <w:r w:rsidRPr="0029606E">
              <w:t>—</w:t>
            </w:r>
            <w:r w:rsidR="00841DC9" w:rsidRPr="0029606E">
              <w:tab/>
            </w:r>
            <w:r w:rsidR="00D77357" w:rsidRPr="0029606E" w:rsidDel="00902637">
              <w:t xml:space="preserve">time allocated to each project by working group </w:t>
            </w:r>
            <w:del w:id="4040" w:author="Author">
              <w:r w:rsidR="00D77357" w:rsidRPr="0029606E" w:rsidDel="00627DBC">
                <w:delText>convenor</w:delText>
              </w:r>
            </w:del>
            <w:ins w:id="4041" w:author="Author">
              <w:r w:rsidR="00627DBC">
                <w:t>Convenor</w:t>
              </w:r>
            </w:ins>
            <w:r w:rsidR="00D77357" w:rsidRPr="0029606E" w:rsidDel="00902637">
              <w:t xml:space="preserve">s, </w:t>
            </w:r>
            <w:del w:id="4042" w:author="Author">
              <w:r w:rsidR="00D77357" w:rsidRPr="0029606E" w:rsidDel="00627DBC">
                <w:delText>project leader</w:delText>
              </w:r>
            </w:del>
            <w:ins w:id="4043" w:author="Author">
              <w:r w:rsidR="00627DBC">
                <w:t>Project Leader</w:t>
              </w:r>
            </w:ins>
            <w:r w:rsidR="00D77357" w:rsidRPr="0029606E" w:rsidDel="00902637">
              <w:t>s/editors and for translation</w:t>
            </w:r>
            <w:r w:rsidR="00D77357" w:rsidRPr="0029606E">
              <w:t>; and</w:t>
            </w:r>
          </w:p>
          <w:p w14:paraId="33705701" w14:textId="77777777" w:rsidR="00D77357" w:rsidRPr="0029606E" w:rsidRDefault="00111207" w:rsidP="00841DC9">
            <w:pPr>
              <w:pStyle w:val="ListContinue1-"/>
              <w:spacing w:before="60" w:after="60"/>
              <w:jc w:val="left"/>
            </w:pPr>
            <w:r w:rsidRPr="0029606E">
              <w:t>—</w:t>
            </w:r>
            <w:r w:rsidR="00841DC9" w:rsidRPr="0029606E">
              <w:tab/>
            </w:r>
            <w:r w:rsidR="00D77357" w:rsidRPr="0029606E">
              <w:t>the range of stakeholders that should be engaged based on the subject area being standardized.</w:t>
            </w:r>
          </w:p>
        </w:tc>
        <w:tc>
          <w:tcPr>
            <w:tcW w:w="1417" w:type="dxa"/>
          </w:tcPr>
          <w:p w14:paraId="77C693C8" w14:textId="77777777" w:rsidR="00D77357" w:rsidRPr="0029606E" w:rsidRDefault="00D77357" w:rsidP="00841DC9">
            <w:pPr>
              <w:pStyle w:val="Tablebody"/>
              <w:jc w:val="center"/>
            </w:pPr>
            <w:r w:rsidRPr="0029606E">
              <w:t>No score</w:t>
            </w:r>
            <w:r w:rsidRPr="0029606E">
              <w:br/>
              <w:t>(Yes/No)</w:t>
            </w:r>
          </w:p>
          <w:p w14:paraId="1820585E" w14:textId="77777777" w:rsidR="00D77357" w:rsidRPr="0029606E" w:rsidRDefault="00D77357" w:rsidP="00841DC9">
            <w:pPr>
              <w:pStyle w:val="Tablebody"/>
              <w:jc w:val="center"/>
            </w:pPr>
            <w:r w:rsidRPr="0029606E">
              <w:t>Mandatory information</w:t>
            </w:r>
          </w:p>
        </w:tc>
      </w:tr>
    </w:tbl>
    <w:p w14:paraId="6BAABF69" w14:textId="1D0F05A2" w:rsidR="00BF3BC8" w:rsidRPr="0029606E" w:rsidRDefault="00D77357" w:rsidP="004611B8">
      <w:pPr>
        <w:pStyle w:val="p3"/>
        <w:spacing w:before="240"/>
      </w:pPr>
      <w:r w:rsidRPr="0029606E">
        <w:rPr>
          <w:b/>
        </w:rPr>
        <w:t>SC.3.2</w:t>
      </w:r>
      <w:r w:rsidR="004611B8" w:rsidRPr="0029606E">
        <w:tab/>
      </w:r>
      <w:r w:rsidRPr="0029606E">
        <w:t xml:space="preserve">An </w:t>
      </w:r>
      <w:del w:id="4044" w:author="Author">
        <w:r w:rsidRPr="0029606E" w:rsidDel="003F4853">
          <w:delText xml:space="preserve">average </w:delText>
        </w:r>
      </w:del>
      <w:ins w:id="4045" w:author="Author">
        <w:r w:rsidR="003F4853">
          <w:t>total</w:t>
        </w:r>
        <w:r w:rsidR="003F4853" w:rsidRPr="0029606E">
          <w:t xml:space="preserve"> </w:t>
        </w:r>
      </w:ins>
      <w:r w:rsidRPr="0029606E">
        <w:t>score of at least 10 is necessary for approval. If the SBP is not approved by the TMB, the technical management board scores and comments will be sent to the committee who will be asked to resubmit the SBP. If approved, the comments from the technical management board shall be taken into consideration during the SBP review at the next plenary meeting.</w:t>
      </w:r>
    </w:p>
    <w:p w14:paraId="107E1084" w14:textId="77777777" w:rsidR="00BF3BC8" w:rsidRPr="0029606E" w:rsidRDefault="00D77357" w:rsidP="004611B8">
      <w:pPr>
        <w:pStyle w:val="p3"/>
      </w:pPr>
      <w:r w:rsidRPr="0029606E">
        <w:rPr>
          <w:b/>
        </w:rPr>
        <w:t>SC.3.3</w:t>
      </w:r>
      <w:r w:rsidR="004611B8" w:rsidRPr="0029606E">
        <w:tab/>
      </w:r>
      <w:r w:rsidRPr="0029606E">
        <w:t>Once approved by the technical management board, the SBP is made available to the general public for review and comment on a publicly accessible server (</w:t>
      </w:r>
      <w:hyperlink r:id="rId51" w:history="1">
        <w:r w:rsidRPr="0029606E">
          <w:rPr>
            <w:rStyle w:val="Hyperlink"/>
            <w:lang w:val="en-GB"/>
          </w:rPr>
          <w:t>http://www.iso.org/bp</w:t>
        </w:r>
      </w:hyperlink>
      <w:r w:rsidRPr="0029606E">
        <w:t>) by the ISO Central Secretariat. Member bodies are encouraged to inform the interested public in their countries of the availability of the SBP for public review and, if appropriate, to set links to the SBPs.</w:t>
      </w:r>
    </w:p>
    <w:p w14:paraId="4F4C44AF" w14:textId="77777777" w:rsidR="00D77357" w:rsidRPr="0029606E" w:rsidRDefault="00D77357" w:rsidP="004611B8">
      <w:pPr>
        <w:pStyle w:val="p3"/>
      </w:pPr>
      <w:bookmarkStart w:id="4046" w:name="_Toc354474317"/>
      <w:r w:rsidRPr="0029606E">
        <w:rPr>
          <w:b/>
        </w:rPr>
        <w:t>SC.3.4</w:t>
      </w:r>
      <w:r w:rsidR="004611B8" w:rsidRPr="0029606E">
        <w:tab/>
      </w:r>
      <w:r w:rsidR="008E3EAF" w:rsidRPr="0029606E">
        <w:t>T</w:t>
      </w:r>
      <w:r w:rsidRPr="0029606E">
        <w:t xml:space="preserve">he committee </w:t>
      </w:r>
      <w:r w:rsidR="008E3EAF" w:rsidRPr="0029606E">
        <w:t>shall conduct</w:t>
      </w:r>
      <w:r w:rsidRPr="0029606E">
        <w:t xml:space="preserve"> a review </w:t>
      </w:r>
      <w:r w:rsidR="008E3EAF" w:rsidRPr="0029606E">
        <w:t xml:space="preserve">of the SBP, considering all comments received, </w:t>
      </w:r>
      <w:r w:rsidRPr="0029606E">
        <w:t>preferably once per year</w:t>
      </w:r>
      <w:r w:rsidR="008E3EAF" w:rsidRPr="0029606E">
        <w:t>, but at least once every 3</w:t>
      </w:r>
      <w:r w:rsidR="00A32513" w:rsidRPr="0029606E">
        <w:t> </w:t>
      </w:r>
      <w:r w:rsidR="008E3EAF" w:rsidRPr="0029606E">
        <w:t>years</w:t>
      </w:r>
      <w:r w:rsidRPr="0029606E">
        <w:t>. Updated SBP do not need to be submitted for TMB approval</w:t>
      </w:r>
      <w:r w:rsidR="0025539D" w:rsidRPr="0029606E">
        <w:t xml:space="preserve"> — </w:t>
      </w:r>
      <w:r w:rsidRPr="0029606E">
        <w:t>they shall be approved by consensus within the committee (or, if consensus is not possible, by a simple majority of P</w:t>
      </w:r>
      <w:r w:rsidR="0025539D" w:rsidRPr="0029606E">
        <w:noBreakHyphen/>
        <w:t>member</w:t>
      </w:r>
      <w:r w:rsidRPr="0029606E">
        <w:t>s casting a vote).</w:t>
      </w:r>
    </w:p>
    <w:p w14:paraId="3BF3D846" w14:textId="71FC43AD" w:rsidR="00D77357" w:rsidRPr="0029606E" w:rsidRDefault="00D77357" w:rsidP="00D77357">
      <w:pPr>
        <w:pStyle w:val="ANNEX"/>
        <w:numPr>
          <w:ilvl w:val="0"/>
          <w:numId w:val="0"/>
        </w:numPr>
      </w:pPr>
      <w:bookmarkStart w:id="4047" w:name="_Toc478053506"/>
      <w:bookmarkStart w:id="4048" w:name="_Toc69205191"/>
      <w:bookmarkStart w:id="4049" w:name="_Toc69205536"/>
      <w:bookmarkStart w:id="4050" w:name="_Toc69304228"/>
      <w:bookmarkEnd w:id="4023"/>
      <w:bookmarkEnd w:id="4024"/>
      <w:bookmarkEnd w:id="4025"/>
      <w:r w:rsidRPr="0029606E">
        <w:rPr>
          <w:rStyle w:val="zzzHighlight0"/>
        </w:rPr>
        <w:t>Annex SD</w:t>
      </w:r>
      <w:r w:rsidRPr="0029606E">
        <w:br/>
      </w:r>
      <w:bookmarkStart w:id="4051" w:name="_Toc320542950"/>
      <w:bookmarkStart w:id="4052" w:name="_Ref320544098"/>
      <w:bookmarkStart w:id="4053" w:name="_Toc323556600"/>
      <w:r w:rsidRPr="0029606E">
        <w:rPr>
          <w:rStyle w:val="zzzHighlight0"/>
          <w:b w:val="0"/>
        </w:rPr>
        <w:t>(normative)</w:t>
      </w:r>
      <w:r w:rsidRPr="0029606E">
        <w:br/>
      </w:r>
      <w:r w:rsidRPr="0029606E">
        <w:br/>
      </w:r>
      <w:r w:rsidRPr="0029606E">
        <w:rPr>
          <w:rStyle w:val="zzzHighlight0"/>
        </w:rPr>
        <w:t>Matrix presentation of project stages</w:t>
      </w:r>
      <w:bookmarkEnd w:id="4046"/>
      <w:bookmarkEnd w:id="4047"/>
      <w:bookmarkEnd w:id="4048"/>
      <w:bookmarkEnd w:id="4049"/>
      <w:bookmarkEnd w:id="4050"/>
      <w:bookmarkEnd w:id="4051"/>
      <w:bookmarkEnd w:id="4052"/>
      <w:bookmarkEnd w:id="4053"/>
    </w:p>
    <w:p w14:paraId="14BCC216" w14:textId="07920593" w:rsidR="00C63990" w:rsidRPr="0029606E" w:rsidRDefault="00C63990" w:rsidP="009A5960">
      <w:pPr>
        <w:pStyle w:val="a2"/>
        <w:numPr>
          <w:ilvl w:val="0"/>
          <w:numId w:val="0"/>
        </w:numPr>
      </w:pPr>
      <w:bookmarkStart w:id="4054" w:name="_Toc478053507"/>
      <w:bookmarkStart w:id="4055" w:name="_Toc69205192"/>
      <w:bookmarkStart w:id="4056" w:name="_Toc69205537"/>
      <w:bookmarkStart w:id="4057" w:name="_Toc69304229"/>
      <w:r w:rsidRPr="0029606E">
        <w:t>SD.1</w:t>
      </w:r>
      <w:r w:rsidR="009A5960" w:rsidRPr="0029606E">
        <w:tab/>
      </w:r>
      <w:r w:rsidRPr="0029606E">
        <w:t>Introduction to the Harmonized Stage Code</w:t>
      </w:r>
      <w:bookmarkEnd w:id="4054"/>
      <w:bookmarkEnd w:id="4055"/>
      <w:bookmarkEnd w:id="4056"/>
      <w:bookmarkEnd w:id="4057"/>
    </w:p>
    <w:p w14:paraId="286E7280" w14:textId="77777777" w:rsidR="00C63990" w:rsidRPr="0029606E" w:rsidRDefault="00C63990" w:rsidP="002D33E2">
      <w:pPr>
        <w:pStyle w:val="BodyText"/>
      </w:pPr>
      <w:r w:rsidRPr="0029606E">
        <w:t>The standardization process has a number of definite steps or stages which can be used both to describe the process and to indicate where in the process any one item has reached. In general terms the methods used to develop and publish standards via the formal standardization process operated by international, regional and national standards bodies are very similar no matter which body is overseeing the process. Thus, at a high level, it is possible to have a common view of the standardization process and with it a common set of stages. There are differences between the processes of individual bodies, however, and this has led to the development of different stage systems for each body.</w:t>
      </w:r>
    </w:p>
    <w:p w14:paraId="302B6E4B" w14:textId="77777777" w:rsidR="00C63990" w:rsidRPr="0029606E" w:rsidRDefault="00C63990" w:rsidP="002D33E2">
      <w:pPr>
        <w:pStyle w:val="BodyText"/>
      </w:pPr>
      <w:r w:rsidRPr="0029606E">
        <w:t>This Harmonized Stage Code (HSC) system is used in ISO’s databases for tracking standards development projects. Its purpose is to provide a common framework for the transfer of core data. The system allows tracking of the development of a given project in the same way in databases being used at international, regional and national levels and the matrix is so constructed that it can easily be adapted to new requirements.</w:t>
      </w:r>
    </w:p>
    <w:p w14:paraId="0D330C44" w14:textId="02A7E674" w:rsidR="00C63990" w:rsidRPr="0029606E" w:rsidRDefault="00C63990" w:rsidP="002D33E2">
      <w:pPr>
        <w:pStyle w:val="a2"/>
        <w:numPr>
          <w:ilvl w:val="0"/>
          <w:numId w:val="0"/>
        </w:numPr>
      </w:pPr>
      <w:bookmarkStart w:id="4058" w:name="_Toc478053508"/>
      <w:bookmarkStart w:id="4059" w:name="_Toc69205193"/>
      <w:bookmarkStart w:id="4060" w:name="_Toc69205538"/>
      <w:bookmarkStart w:id="4061" w:name="_Toc69304230"/>
      <w:r w:rsidRPr="0029606E">
        <w:t>SD.2</w:t>
      </w:r>
      <w:r w:rsidR="002D33E2" w:rsidRPr="0029606E">
        <w:tab/>
      </w:r>
      <w:r w:rsidRPr="0029606E">
        <w:t>Design of the stage code matrix</w:t>
      </w:r>
      <w:bookmarkEnd w:id="4058"/>
      <w:bookmarkEnd w:id="4059"/>
      <w:bookmarkEnd w:id="4060"/>
      <w:bookmarkEnd w:id="4061"/>
    </w:p>
    <w:p w14:paraId="7A6A3815" w14:textId="77777777" w:rsidR="00C63990" w:rsidRPr="0029606E" w:rsidRDefault="00C63990" w:rsidP="002D33E2">
      <w:pPr>
        <w:pStyle w:val="BodyText"/>
      </w:pPr>
      <w:r w:rsidRPr="0029606E">
        <w:t xml:space="preserve">A series of </w:t>
      </w:r>
      <w:r w:rsidR="002D33E2" w:rsidRPr="0029606E">
        <w:t>“</w:t>
      </w:r>
      <w:r w:rsidRPr="0029606E">
        <w:t>stages</w:t>
      </w:r>
      <w:r w:rsidR="002D33E2" w:rsidRPr="0029606E">
        <w:t>”</w:t>
      </w:r>
      <w:r w:rsidRPr="0029606E">
        <w:t xml:space="preserve"> representing procedural sequences common to different organizations has been established. These represent the main stages of standards development.</w:t>
      </w:r>
    </w:p>
    <w:p w14:paraId="57F68459" w14:textId="77777777" w:rsidR="00C63990" w:rsidRPr="0029606E" w:rsidRDefault="00C63990" w:rsidP="002D33E2">
      <w:pPr>
        <w:pStyle w:val="BodyText"/>
      </w:pPr>
      <w:r w:rsidRPr="0029606E">
        <w:t xml:space="preserve">A series of </w:t>
      </w:r>
      <w:r w:rsidR="002D33E2" w:rsidRPr="0029606E">
        <w:t>“</w:t>
      </w:r>
      <w:r w:rsidRPr="0029606E">
        <w:t>sub-stages</w:t>
      </w:r>
      <w:r w:rsidR="002D33E2" w:rsidRPr="0029606E">
        <w:t>”</w:t>
      </w:r>
      <w:r w:rsidRPr="0029606E">
        <w:t xml:space="preserve"> has been established within each stage, using a consistent logical system of concepts. The terms </w:t>
      </w:r>
      <w:r w:rsidR="002D33E2" w:rsidRPr="0029606E">
        <w:t>“</w:t>
      </w:r>
      <w:r w:rsidRPr="0029606E">
        <w:t>stage</w:t>
      </w:r>
      <w:r w:rsidR="002D33E2" w:rsidRPr="0029606E">
        <w:t>”</w:t>
      </w:r>
      <w:r w:rsidRPr="0029606E">
        <w:t xml:space="preserve"> and </w:t>
      </w:r>
      <w:r w:rsidR="002D33E2" w:rsidRPr="0029606E">
        <w:t>“</w:t>
      </w:r>
      <w:r w:rsidRPr="0029606E">
        <w:t>sub-stage</w:t>
      </w:r>
      <w:r w:rsidR="002D33E2" w:rsidRPr="0029606E">
        <w:t>”</w:t>
      </w:r>
      <w:r w:rsidRPr="0029606E">
        <w:t xml:space="preserve"> are hence used to designate the respective axes of the resulting matrix.</w:t>
      </w:r>
    </w:p>
    <w:p w14:paraId="27403AF3" w14:textId="77777777" w:rsidR="00C63990" w:rsidRPr="0029606E" w:rsidRDefault="00C63990" w:rsidP="002D33E2">
      <w:pPr>
        <w:pStyle w:val="BodyText"/>
      </w:pPr>
      <w:r w:rsidRPr="0029606E">
        <w:t>Principal stages and sub-stages are each coded by a two-digit number from 00 to 90, in increments of 10. Individual cells within the generic matrix are coded by a four-digit number made up of its stage and sub-stage coordinates. For visual presentation (although not necessarily for the purposes of database operations), the pair of coordinates are separated by a point (e.g. 10.20 for stage</w:t>
      </w:r>
      <w:r w:rsidR="002D33E2" w:rsidRPr="0029606E">
        <w:t> </w:t>
      </w:r>
      <w:r w:rsidRPr="0029606E">
        <w:t>10, sub-stage</w:t>
      </w:r>
      <w:r w:rsidR="002D33E2" w:rsidRPr="0029606E">
        <w:t> </w:t>
      </w:r>
      <w:r w:rsidRPr="0029606E">
        <w:t>20).</w:t>
      </w:r>
    </w:p>
    <w:p w14:paraId="66225657" w14:textId="77777777" w:rsidR="00C63990" w:rsidRPr="0029606E" w:rsidRDefault="00C63990" w:rsidP="002D33E2">
      <w:pPr>
        <w:pStyle w:val="BodyText"/>
      </w:pPr>
      <w:r w:rsidRPr="0029606E">
        <w:t>All unused stage codes are reserved for future use, to allow for interpolation of additional phases that might be identified, e.g. stage codes</w:t>
      </w:r>
      <w:r w:rsidR="002D33E2" w:rsidRPr="0029606E">
        <w:t> </w:t>
      </w:r>
      <w:r w:rsidRPr="0029606E">
        <w:t>10, 30, 40, 50 and 80.</w:t>
      </w:r>
    </w:p>
    <w:p w14:paraId="4E572E2F" w14:textId="58DC8F54" w:rsidR="00D5180B" w:rsidRPr="0029606E" w:rsidRDefault="00D5180B" w:rsidP="00F27F9E">
      <w:pPr>
        <w:pStyle w:val="a2"/>
        <w:numPr>
          <w:ilvl w:val="0"/>
          <w:numId w:val="0"/>
        </w:numPr>
      </w:pPr>
      <w:bookmarkStart w:id="4062" w:name="_Toc478053509"/>
      <w:bookmarkStart w:id="4063" w:name="_Toc69205194"/>
      <w:bookmarkStart w:id="4064" w:name="_Toc69205539"/>
      <w:bookmarkStart w:id="4065" w:name="_Toc69304231"/>
      <w:r w:rsidRPr="0029606E">
        <w:t>SD.3</w:t>
      </w:r>
      <w:r w:rsidR="002D33E2" w:rsidRPr="0029606E">
        <w:tab/>
      </w:r>
      <w:r w:rsidRPr="0029606E">
        <w:t>Basic guidelines for using the system</w:t>
      </w:r>
      <w:bookmarkEnd w:id="4062"/>
      <w:bookmarkEnd w:id="4063"/>
      <w:bookmarkEnd w:id="4064"/>
      <w:bookmarkEnd w:id="4065"/>
    </w:p>
    <w:p w14:paraId="01938E1B" w14:textId="77777777" w:rsidR="00D5180B" w:rsidRPr="0029606E" w:rsidRDefault="002D33E2" w:rsidP="002D33E2">
      <w:pPr>
        <w:pStyle w:val="ListContinue1"/>
      </w:pPr>
      <w:r w:rsidRPr="0029606E">
        <w:t>—</w:t>
      </w:r>
      <w:r w:rsidRPr="0029606E">
        <w:tab/>
      </w:r>
      <w:r w:rsidR="00D5180B" w:rsidRPr="0029606E">
        <w:t>Other information concerning, for example, document source or document type, should be recorded in separate database fields and should not be reflected in stage codes.</w:t>
      </w:r>
    </w:p>
    <w:p w14:paraId="14BF4ACC" w14:textId="77777777" w:rsidR="00D5180B" w:rsidRPr="0029606E" w:rsidRDefault="002D33E2" w:rsidP="002D33E2">
      <w:pPr>
        <w:pStyle w:val="ListContinue1"/>
      </w:pPr>
      <w:r w:rsidRPr="0029606E">
        <w:t>—</w:t>
      </w:r>
      <w:r w:rsidRPr="0029606E">
        <w:tab/>
      </w:r>
      <w:r w:rsidR="00D5180B" w:rsidRPr="0029606E">
        <w:t>There is no sub-code to indicate that a project is dormant at any particular stage. It is recommended to use another database field to address this issue.</w:t>
      </w:r>
    </w:p>
    <w:p w14:paraId="09A5354D" w14:textId="77777777" w:rsidR="00D5180B" w:rsidRPr="0029606E" w:rsidRDefault="002D33E2" w:rsidP="002D33E2">
      <w:pPr>
        <w:pStyle w:val="ListContinue1"/>
      </w:pPr>
      <w:r w:rsidRPr="0029606E">
        <w:t>—</w:t>
      </w:r>
      <w:r w:rsidRPr="0029606E">
        <w:tab/>
      </w:r>
      <w:r w:rsidR="00D5180B" w:rsidRPr="0029606E">
        <w:t>The HSC system allows for the cyclical nature of the standards process and for the repeating of either the current phase or an earlier phase. Events that may be repeated in the life of a project are recordable by repetition of the same stage codes.</w:t>
      </w:r>
    </w:p>
    <w:p w14:paraId="21FA8B00" w14:textId="77777777" w:rsidR="00D5180B" w:rsidRPr="0029606E" w:rsidRDefault="002D33E2" w:rsidP="002D33E2">
      <w:pPr>
        <w:pStyle w:val="ListContinue1"/>
      </w:pPr>
      <w:r w:rsidRPr="0029606E">
        <w:t>—</w:t>
      </w:r>
      <w:r w:rsidRPr="0029606E">
        <w:tab/>
      </w:r>
      <w:r w:rsidR="00D5180B" w:rsidRPr="0029606E">
        <w:t>Freezing a project at any point is possible by using the code the project has reached. Projects that have been suspended should have this information recorded in a separate database field.</w:t>
      </w:r>
    </w:p>
    <w:p w14:paraId="23B34DCA" w14:textId="77777777" w:rsidR="00D5180B" w:rsidRPr="0029606E" w:rsidRDefault="002D33E2" w:rsidP="002D33E2">
      <w:pPr>
        <w:pStyle w:val="ListContinue1"/>
      </w:pPr>
      <w:r w:rsidRPr="0029606E">
        <w:t>—</w:t>
      </w:r>
      <w:r w:rsidRPr="0029606E">
        <w:tab/>
      </w:r>
      <w:r w:rsidR="00D5180B" w:rsidRPr="0029606E">
        <w:t>The HSC system is not concerned with recording either target or actual dates for achieving stages.</w:t>
      </w:r>
    </w:p>
    <w:p w14:paraId="30BC04DB" w14:textId="77777777" w:rsidR="00D5180B" w:rsidRPr="0029606E" w:rsidRDefault="002D33E2" w:rsidP="002D33E2">
      <w:pPr>
        <w:pStyle w:val="BodyText"/>
      </w:pPr>
      <w:r w:rsidRPr="0029606E">
        <w:t> </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0E0E0"/>
        <w:tblLayout w:type="fixed"/>
        <w:tblCellMar>
          <w:left w:w="57" w:type="dxa"/>
          <w:right w:w="57" w:type="dxa"/>
        </w:tblCellMar>
        <w:tblLook w:val="0000" w:firstRow="0" w:lastRow="0" w:firstColumn="0" w:lastColumn="0" w:noHBand="0" w:noVBand="0"/>
      </w:tblPr>
      <w:tblGrid>
        <w:gridCol w:w="1587"/>
        <w:gridCol w:w="1134"/>
        <w:gridCol w:w="1134"/>
        <w:gridCol w:w="1134"/>
        <w:gridCol w:w="1134"/>
        <w:gridCol w:w="1134"/>
        <w:gridCol w:w="1134"/>
        <w:gridCol w:w="1134"/>
      </w:tblGrid>
      <w:tr w:rsidR="00D77357" w:rsidRPr="0029606E" w14:paraId="4B324056" w14:textId="77777777" w:rsidTr="000F747E">
        <w:trPr>
          <w:cantSplit/>
          <w:jc w:val="center"/>
        </w:trPr>
        <w:tc>
          <w:tcPr>
            <w:tcW w:w="1587" w:type="dxa"/>
            <w:vMerge w:val="restart"/>
            <w:vAlign w:val="center"/>
          </w:tcPr>
          <w:p w14:paraId="381305CF" w14:textId="77777777" w:rsidR="00D77357" w:rsidRPr="0029606E" w:rsidRDefault="00D77357" w:rsidP="002D33E2">
            <w:pPr>
              <w:pStyle w:val="Special"/>
              <w:pageBreakBefore/>
              <w:spacing w:after="0" w:line="240" w:lineRule="auto"/>
              <w:jc w:val="center"/>
              <w:rPr>
                <w:b/>
              </w:rPr>
            </w:pPr>
            <w:r w:rsidRPr="0029606E">
              <w:rPr>
                <w:b/>
              </w:rPr>
              <w:t>STAGE</w:t>
            </w:r>
          </w:p>
        </w:tc>
        <w:tc>
          <w:tcPr>
            <w:tcW w:w="7938" w:type="dxa"/>
            <w:gridSpan w:val="7"/>
            <w:tcBorders>
              <w:bottom w:val="single" w:sz="6" w:space="0" w:color="auto"/>
            </w:tcBorders>
          </w:tcPr>
          <w:p w14:paraId="4CD2B9E4" w14:textId="77777777" w:rsidR="00D77357" w:rsidRPr="0029606E" w:rsidRDefault="00D77357" w:rsidP="000F747E">
            <w:pPr>
              <w:pStyle w:val="Special"/>
              <w:spacing w:after="0" w:line="240" w:lineRule="exact"/>
              <w:jc w:val="center"/>
              <w:rPr>
                <w:b/>
              </w:rPr>
            </w:pPr>
            <w:r w:rsidRPr="0029606E">
              <w:rPr>
                <w:b/>
              </w:rPr>
              <w:t>SUB-STAGE</w:t>
            </w:r>
          </w:p>
        </w:tc>
      </w:tr>
      <w:tr w:rsidR="00D77357" w:rsidRPr="0029606E" w14:paraId="55CDCB97" w14:textId="77777777" w:rsidTr="000F747E">
        <w:trPr>
          <w:cantSplit/>
          <w:jc w:val="center"/>
        </w:trPr>
        <w:tc>
          <w:tcPr>
            <w:tcW w:w="1587" w:type="dxa"/>
            <w:vMerge/>
            <w:vAlign w:val="center"/>
          </w:tcPr>
          <w:p w14:paraId="61DAFB48" w14:textId="77777777" w:rsidR="00D77357" w:rsidRPr="0029606E" w:rsidRDefault="00D77357" w:rsidP="000F747E">
            <w:pPr>
              <w:pStyle w:val="Special"/>
              <w:spacing w:after="0" w:line="240" w:lineRule="auto"/>
              <w:jc w:val="center"/>
              <w:rPr>
                <w:b/>
              </w:rPr>
            </w:pPr>
          </w:p>
        </w:tc>
        <w:tc>
          <w:tcPr>
            <w:tcW w:w="1134" w:type="dxa"/>
            <w:tcBorders>
              <w:top w:val="single" w:sz="6" w:space="0" w:color="auto"/>
              <w:bottom w:val="nil"/>
              <w:right w:val="single" w:sz="6" w:space="0" w:color="auto"/>
            </w:tcBorders>
          </w:tcPr>
          <w:p w14:paraId="28E6E368" w14:textId="77777777" w:rsidR="00D77357" w:rsidRPr="0029606E" w:rsidRDefault="00D77357" w:rsidP="000F747E">
            <w:pPr>
              <w:pStyle w:val="Special"/>
              <w:spacing w:after="0" w:line="400" w:lineRule="exact"/>
              <w:jc w:val="center"/>
              <w:rPr>
                <w:b/>
                <w:sz w:val="40"/>
                <w:szCs w:val="40"/>
              </w:rPr>
            </w:pPr>
            <w:r w:rsidRPr="0029606E">
              <w:rPr>
                <w:b/>
                <w:sz w:val="40"/>
                <w:szCs w:val="40"/>
              </w:rPr>
              <w:t>00</w:t>
            </w:r>
          </w:p>
        </w:tc>
        <w:tc>
          <w:tcPr>
            <w:tcW w:w="1134" w:type="dxa"/>
            <w:tcBorders>
              <w:top w:val="single" w:sz="6" w:space="0" w:color="auto"/>
              <w:left w:val="single" w:sz="6" w:space="0" w:color="auto"/>
              <w:bottom w:val="nil"/>
              <w:right w:val="single" w:sz="6" w:space="0" w:color="auto"/>
            </w:tcBorders>
          </w:tcPr>
          <w:p w14:paraId="3CAED5FD" w14:textId="77777777" w:rsidR="00D77357" w:rsidRPr="0029606E" w:rsidRDefault="00D77357" w:rsidP="000F747E">
            <w:pPr>
              <w:pStyle w:val="Special"/>
              <w:spacing w:after="0" w:line="400" w:lineRule="exact"/>
              <w:jc w:val="center"/>
              <w:rPr>
                <w:b/>
                <w:sz w:val="40"/>
                <w:szCs w:val="40"/>
              </w:rPr>
            </w:pPr>
            <w:r w:rsidRPr="0029606E">
              <w:rPr>
                <w:b/>
                <w:sz w:val="40"/>
                <w:szCs w:val="40"/>
              </w:rPr>
              <w:t>20</w:t>
            </w:r>
          </w:p>
        </w:tc>
        <w:tc>
          <w:tcPr>
            <w:tcW w:w="1134" w:type="dxa"/>
            <w:tcBorders>
              <w:top w:val="single" w:sz="6" w:space="0" w:color="auto"/>
              <w:left w:val="single" w:sz="6" w:space="0" w:color="auto"/>
              <w:bottom w:val="nil"/>
              <w:right w:val="single" w:sz="6" w:space="0" w:color="auto"/>
            </w:tcBorders>
          </w:tcPr>
          <w:p w14:paraId="1A541026" w14:textId="77777777" w:rsidR="00D77357" w:rsidRPr="0029606E" w:rsidRDefault="00D77357" w:rsidP="000F747E">
            <w:pPr>
              <w:pStyle w:val="Special"/>
              <w:spacing w:after="0" w:line="400" w:lineRule="exact"/>
              <w:jc w:val="center"/>
              <w:rPr>
                <w:b/>
                <w:sz w:val="40"/>
                <w:szCs w:val="40"/>
              </w:rPr>
            </w:pPr>
            <w:r w:rsidRPr="0029606E">
              <w:rPr>
                <w:b/>
                <w:sz w:val="40"/>
                <w:szCs w:val="40"/>
              </w:rPr>
              <w:t>60</w:t>
            </w:r>
          </w:p>
        </w:tc>
        <w:tc>
          <w:tcPr>
            <w:tcW w:w="4536" w:type="dxa"/>
            <w:gridSpan w:val="4"/>
            <w:tcBorders>
              <w:top w:val="single" w:sz="6" w:space="0" w:color="auto"/>
              <w:left w:val="single" w:sz="6" w:space="0" w:color="auto"/>
              <w:bottom w:val="single" w:sz="6" w:space="0" w:color="auto"/>
            </w:tcBorders>
          </w:tcPr>
          <w:p w14:paraId="25FC2EFD" w14:textId="77777777" w:rsidR="00D77357" w:rsidRPr="0029606E" w:rsidRDefault="00D77357" w:rsidP="000F747E">
            <w:pPr>
              <w:pStyle w:val="Special"/>
              <w:spacing w:after="0" w:line="400" w:lineRule="exact"/>
              <w:jc w:val="center"/>
              <w:rPr>
                <w:b/>
                <w:sz w:val="40"/>
                <w:szCs w:val="40"/>
              </w:rPr>
            </w:pPr>
            <w:r w:rsidRPr="0029606E">
              <w:rPr>
                <w:b/>
                <w:sz w:val="40"/>
                <w:szCs w:val="40"/>
              </w:rPr>
              <w:t>90</w:t>
            </w:r>
          </w:p>
          <w:p w14:paraId="56A367B1" w14:textId="77777777" w:rsidR="00D77357" w:rsidRPr="0029606E" w:rsidRDefault="00D77357" w:rsidP="000F747E">
            <w:pPr>
              <w:pStyle w:val="Special"/>
              <w:spacing w:after="10" w:line="160" w:lineRule="exact"/>
              <w:jc w:val="center"/>
              <w:rPr>
                <w:b/>
                <w:sz w:val="32"/>
              </w:rPr>
            </w:pPr>
            <w:r w:rsidRPr="0029606E">
              <w:rPr>
                <w:b/>
                <w:sz w:val="18"/>
              </w:rPr>
              <w:t>Decision</w:t>
            </w:r>
          </w:p>
        </w:tc>
      </w:tr>
      <w:tr w:rsidR="00D77357" w:rsidRPr="0029606E" w14:paraId="7EB49315" w14:textId="77777777" w:rsidTr="000F747E">
        <w:trPr>
          <w:cantSplit/>
          <w:jc w:val="center"/>
        </w:trPr>
        <w:tc>
          <w:tcPr>
            <w:tcW w:w="1587" w:type="dxa"/>
            <w:vMerge/>
            <w:vAlign w:val="center"/>
          </w:tcPr>
          <w:p w14:paraId="530834F9" w14:textId="77777777" w:rsidR="00D77357" w:rsidRPr="0029606E" w:rsidRDefault="00D77357" w:rsidP="000F747E">
            <w:pPr>
              <w:pStyle w:val="Special"/>
              <w:spacing w:after="0" w:line="240" w:lineRule="auto"/>
              <w:jc w:val="center"/>
              <w:rPr>
                <w:b/>
                <w:sz w:val="16"/>
              </w:rPr>
            </w:pPr>
          </w:p>
        </w:tc>
        <w:tc>
          <w:tcPr>
            <w:tcW w:w="1134" w:type="dxa"/>
            <w:tcBorders>
              <w:top w:val="nil"/>
              <w:bottom w:val="single" w:sz="12" w:space="0" w:color="auto"/>
              <w:right w:val="single" w:sz="6" w:space="0" w:color="auto"/>
            </w:tcBorders>
          </w:tcPr>
          <w:p w14:paraId="7CE51B7B" w14:textId="77777777" w:rsidR="00D77357" w:rsidRPr="0029606E" w:rsidRDefault="00D77357" w:rsidP="000F747E">
            <w:pPr>
              <w:pStyle w:val="Special"/>
              <w:spacing w:after="0" w:line="240" w:lineRule="auto"/>
              <w:jc w:val="center"/>
              <w:rPr>
                <w:b/>
                <w:sz w:val="16"/>
              </w:rPr>
            </w:pPr>
            <w:r w:rsidRPr="0029606E">
              <w:rPr>
                <w:b/>
                <w:sz w:val="16"/>
              </w:rPr>
              <w:t>Registration</w:t>
            </w:r>
          </w:p>
        </w:tc>
        <w:tc>
          <w:tcPr>
            <w:tcW w:w="1134" w:type="dxa"/>
            <w:tcBorders>
              <w:top w:val="nil"/>
              <w:left w:val="single" w:sz="6" w:space="0" w:color="auto"/>
              <w:bottom w:val="single" w:sz="12" w:space="0" w:color="auto"/>
              <w:right w:val="single" w:sz="6" w:space="0" w:color="auto"/>
            </w:tcBorders>
          </w:tcPr>
          <w:p w14:paraId="7C5C3484" w14:textId="77777777" w:rsidR="00D77357" w:rsidRPr="0029606E" w:rsidRDefault="00D77357" w:rsidP="000F747E">
            <w:pPr>
              <w:pStyle w:val="Special"/>
              <w:spacing w:after="0" w:line="240" w:lineRule="auto"/>
              <w:jc w:val="center"/>
              <w:rPr>
                <w:b/>
                <w:sz w:val="16"/>
              </w:rPr>
            </w:pPr>
            <w:r w:rsidRPr="0029606E">
              <w:rPr>
                <w:b/>
                <w:sz w:val="16"/>
              </w:rPr>
              <w:t>Start of main action</w:t>
            </w:r>
          </w:p>
        </w:tc>
        <w:tc>
          <w:tcPr>
            <w:tcW w:w="1134" w:type="dxa"/>
            <w:tcBorders>
              <w:top w:val="nil"/>
              <w:left w:val="single" w:sz="6" w:space="0" w:color="auto"/>
              <w:bottom w:val="single" w:sz="12" w:space="0" w:color="auto"/>
              <w:right w:val="single" w:sz="6" w:space="0" w:color="auto"/>
            </w:tcBorders>
          </w:tcPr>
          <w:p w14:paraId="7857AF73" w14:textId="77777777" w:rsidR="00D77357" w:rsidRPr="0029606E" w:rsidRDefault="00D77357" w:rsidP="000F747E">
            <w:pPr>
              <w:pStyle w:val="Special"/>
              <w:spacing w:after="0" w:line="240" w:lineRule="auto"/>
              <w:jc w:val="center"/>
              <w:rPr>
                <w:b/>
                <w:sz w:val="16"/>
              </w:rPr>
            </w:pPr>
            <w:r w:rsidRPr="0029606E">
              <w:rPr>
                <w:b/>
                <w:sz w:val="16"/>
              </w:rPr>
              <w:t>Completion of main action</w:t>
            </w:r>
          </w:p>
        </w:tc>
        <w:tc>
          <w:tcPr>
            <w:tcW w:w="1134" w:type="dxa"/>
            <w:tcBorders>
              <w:top w:val="single" w:sz="6" w:space="0" w:color="auto"/>
              <w:left w:val="single" w:sz="6" w:space="0" w:color="auto"/>
              <w:bottom w:val="single" w:sz="12" w:space="0" w:color="auto"/>
              <w:right w:val="single" w:sz="6" w:space="0" w:color="auto"/>
            </w:tcBorders>
          </w:tcPr>
          <w:p w14:paraId="56F2C696" w14:textId="77777777" w:rsidR="00D77357" w:rsidRPr="0029606E" w:rsidRDefault="00D77357" w:rsidP="000F747E">
            <w:pPr>
              <w:pStyle w:val="Special"/>
              <w:spacing w:after="0" w:line="280" w:lineRule="exact"/>
              <w:jc w:val="center"/>
              <w:rPr>
                <w:b/>
                <w:sz w:val="28"/>
              </w:rPr>
            </w:pPr>
            <w:r w:rsidRPr="0029606E">
              <w:rPr>
                <w:b/>
                <w:sz w:val="28"/>
              </w:rPr>
              <w:t>92</w:t>
            </w:r>
          </w:p>
          <w:p w14:paraId="3AB9536A" w14:textId="77777777" w:rsidR="00D77357" w:rsidRPr="0029606E" w:rsidRDefault="00D77357" w:rsidP="000F747E">
            <w:pPr>
              <w:pStyle w:val="Special"/>
              <w:spacing w:after="20" w:line="240" w:lineRule="auto"/>
              <w:jc w:val="center"/>
              <w:rPr>
                <w:b/>
                <w:sz w:val="16"/>
              </w:rPr>
            </w:pPr>
            <w:r w:rsidRPr="0029606E">
              <w:rPr>
                <w:b/>
                <w:sz w:val="16"/>
              </w:rPr>
              <w:t>Repeat</w:t>
            </w:r>
            <w:r w:rsidRPr="0029606E">
              <w:rPr>
                <w:b/>
                <w:sz w:val="16"/>
              </w:rPr>
              <w:br/>
              <w:t>an earlier phase</w:t>
            </w:r>
          </w:p>
        </w:tc>
        <w:tc>
          <w:tcPr>
            <w:tcW w:w="1134" w:type="dxa"/>
            <w:tcBorders>
              <w:top w:val="single" w:sz="6" w:space="0" w:color="auto"/>
              <w:left w:val="single" w:sz="6" w:space="0" w:color="auto"/>
              <w:bottom w:val="single" w:sz="12" w:space="0" w:color="auto"/>
              <w:right w:val="single" w:sz="6" w:space="0" w:color="auto"/>
            </w:tcBorders>
          </w:tcPr>
          <w:p w14:paraId="72C1EB10" w14:textId="77777777" w:rsidR="00D77357" w:rsidRPr="0029606E" w:rsidRDefault="00D77357" w:rsidP="000F747E">
            <w:pPr>
              <w:pStyle w:val="Special"/>
              <w:spacing w:after="0" w:line="280" w:lineRule="exact"/>
              <w:jc w:val="center"/>
              <w:rPr>
                <w:b/>
                <w:sz w:val="28"/>
              </w:rPr>
            </w:pPr>
            <w:r w:rsidRPr="0029606E">
              <w:rPr>
                <w:b/>
                <w:sz w:val="28"/>
              </w:rPr>
              <w:t>93</w:t>
            </w:r>
          </w:p>
          <w:p w14:paraId="1463B1B0" w14:textId="77777777" w:rsidR="00D77357" w:rsidRPr="0029606E" w:rsidRDefault="00D77357" w:rsidP="000F747E">
            <w:pPr>
              <w:pStyle w:val="Special"/>
              <w:spacing w:after="0" w:line="240" w:lineRule="auto"/>
              <w:jc w:val="center"/>
              <w:rPr>
                <w:b/>
                <w:sz w:val="16"/>
              </w:rPr>
            </w:pPr>
            <w:r w:rsidRPr="0029606E">
              <w:rPr>
                <w:b/>
                <w:sz w:val="16"/>
              </w:rPr>
              <w:t>Repeat current phase</w:t>
            </w:r>
          </w:p>
        </w:tc>
        <w:tc>
          <w:tcPr>
            <w:tcW w:w="1134" w:type="dxa"/>
            <w:tcBorders>
              <w:top w:val="single" w:sz="6" w:space="0" w:color="auto"/>
              <w:left w:val="single" w:sz="6" w:space="0" w:color="auto"/>
              <w:bottom w:val="single" w:sz="12" w:space="0" w:color="auto"/>
              <w:right w:val="single" w:sz="6" w:space="0" w:color="auto"/>
            </w:tcBorders>
          </w:tcPr>
          <w:p w14:paraId="4FA45D91" w14:textId="77777777" w:rsidR="00D77357" w:rsidRPr="0029606E" w:rsidRDefault="00D77357" w:rsidP="000F747E">
            <w:pPr>
              <w:pStyle w:val="Special"/>
              <w:spacing w:after="0" w:line="280" w:lineRule="exact"/>
              <w:jc w:val="center"/>
              <w:rPr>
                <w:b/>
                <w:sz w:val="28"/>
              </w:rPr>
            </w:pPr>
            <w:r w:rsidRPr="0029606E">
              <w:rPr>
                <w:b/>
                <w:sz w:val="28"/>
              </w:rPr>
              <w:t>98</w:t>
            </w:r>
          </w:p>
          <w:p w14:paraId="6FA65917" w14:textId="77777777" w:rsidR="00D77357" w:rsidRPr="0029606E" w:rsidRDefault="00D77357" w:rsidP="000F747E">
            <w:pPr>
              <w:pStyle w:val="Special"/>
              <w:spacing w:after="0" w:line="240" w:lineRule="auto"/>
              <w:jc w:val="center"/>
              <w:rPr>
                <w:b/>
                <w:sz w:val="16"/>
              </w:rPr>
            </w:pPr>
            <w:r w:rsidRPr="0029606E">
              <w:rPr>
                <w:b/>
                <w:sz w:val="16"/>
              </w:rPr>
              <w:t>Abandon</w:t>
            </w:r>
          </w:p>
        </w:tc>
        <w:tc>
          <w:tcPr>
            <w:tcW w:w="1134" w:type="dxa"/>
            <w:tcBorders>
              <w:top w:val="single" w:sz="6" w:space="0" w:color="auto"/>
              <w:left w:val="single" w:sz="6" w:space="0" w:color="auto"/>
              <w:bottom w:val="single" w:sz="12" w:space="0" w:color="auto"/>
            </w:tcBorders>
          </w:tcPr>
          <w:p w14:paraId="5BB4CA41" w14:textId="77777777" w:rsidR="00D77357" w:rsidRPr="0029606E" w:rsidRDefault="00D77357" w:rsidP="000F747E">
            <w:pPr>
              <w:pStyle w:val="Special"/>
              <w:spacing w:after="0" w:line="280" w:lineRule="exact"/>
              <w:jc w:val="center"/>
              <w:rPr>
                <w:b/>
                <w:sz w:val="28"/>
              </w:rPr>
            </w:pPr>
            <w:r w:rsidRPr="0029606E">
              <w:rPr>
                <w:b/>
                <w:sz w:val="28"/>
              </w:rPr>
              <w:t>99</w:t>
            </w:r>
          </w:p>
          <w:p w14:paraId="41C0060A" w14:textId="77777777" w:rsidR="00D77357" w:rsidRPr="0029606E" w:rsidRDefault="00D77357" w:rsidP="000F747E">
            <w:pPr>
              <w:pStyle w:val="Special"/>
              <w:spacing w:after="0" w:line="240" w:lineRule="auto"/>
              <w:jc w:val="center"/>
              <w:rPr>
                <w:b/>
                <w:sz w:val="16"/>
              </w:rPr>
            </w:pPr>
            <w:r w:rsidRPr="0029606E">
              <w:rPr>
                <w:b/>
                <w:sz w:val="16"/>
              </w:rPr>
              <w:t>Proceed</w:t>
            </w:r>
          </w:p>
        </w:tc>
      </w:tr>
      <w:tr w:rsidR="00D77357" w:rsidRPr="0029606E" w14:paraId="3FA22D24" w14:textId="77777777" w:rsidTr="000F747E">
        <w:trPr>
          <w:cantSplit/>
          <w:jc w:val="center"/>
        </w:trPr>
        <w:tc>
          <w:tcPr>
            <w:tcW w:w="1587" w:type="dxa"/>
            <w:vMerge w:val="restart"/>
            <w:vAlign w:val="center"/>
          </w:tcPr>
          <w:p w14:paraId="707B8A95" w14:textId="77777777" w:rsidR="00D77357" w:rsidRPr="0029606E" w:rsidRDefault="00D77357" w:rsidP="000F747E">
            <w:pPr>
              <w:pStyle w:val="Special"/>
              <w:spacing w:after="0" w:line="400" w:lineRule="exact"/>
              <w:jc w:val="center"/>
              <w:rPr>
                <w:b/>
                <w:sz w:val="40"/>
                <w:szCs w:val="40"/>
              </w:rPr>
            </w:pPr>
            <w:r w:rsidRPr="0029606E">
              <w:rPr>
                <w:b/>
                <w:sz w:val="40"/>
                <w:szCs w:val="40"/>
              </w:rPr>
              <w:t>00</w:t>
            </w:r>
          </w:p>
          <w:p w14:paraId="4E805D01" w14:textId="77777777" w:rsidR="00D77357" w:rsidRPr="0029606E" w:rsidRDefault="00D77357" w:rsidP="000F747E">
            <w:pPr>
              <w:pStyle w:val="Special"/>
              <w:spacing w:after="0" w:line="240" w:lineRule="auto"/>
              <w:jc w:val="center"/>
              <w:rPr>
                <w:b/>
              </w:rPr>
            </w:pPr>
            <w:r w:rsidRPr="0029606E">
              <w:rPr>
                <w:b/>
                <w:sz w:val="18"/>
              </w:rPr>
              <w:t>Preliminary</w:t>
            </w:r>
            <w:r w:rsidRPr="0029606E">
              <w:rPr>
                <w:b/>
                <w:sz w:val="18"/>
              </w:rPr>
              <w:br/>
              <w:t>stage</w:t>
            </w:r>
          </w:p>
        </w:tc>
        <w:tc>
          <w:tcPr>
            <w:tcW w:w="1134" w:type="dxa"/>
            <w:tcBorders>
              <w:bottom w:val="nil"/>
              <w:right w:val="single" w:sz="6" w:space="0" w:color="auto"/>
            </w:tcBorders>
          </w:tcPr>
          <w:p w14:paraId="2D7CD857" w14:textId="77777777" w:rsidR="00D77357" w:rsidRPr="0029606E" w:rsidRDefault="00D77357" w:rsidP="000F747E">
            <w:pPr>
              <w:pStyle w:val="Special"/>
              <w:spacing w:after="0" w:line="180" w:lineRule="exact"/>
              <w:jc w:val="center"/>
              <w:rPr>
                <w:b/>
                <w:position w:val="-2"/>
                <w:sz w:val="15"/>
              </w:rPr>
            </w:pPr>
            <w:r w:rsidRPr="0029606E">
              <w:rPr>
                <w:b/>
                <w:position w:val="-2"/>
                <w:sz w:val="18"/>
              </w:rPr>
              <w:t>00.00</w:t>
            </w:r>
          </w:p>
        </w:tc>
        <w:tc>
          <w:tcPr>
            <w:tcW w:w="1134" w:type="dxa"/>
            <w:tcBorders>
              <w:left w:val="single" w:sz="6" w:space="0" w:color="auto"/>
              <w:bottom w:val="nil"/>
              <w:right w:val="single" w:sz="6" w:space="0" w:color="auto"/>
            </w:tcBorders>
          </w:tcPr>
          <w:p w14:paraId="29844771" w14:textId="77777777" w:rsidR="00D77357" w:rsidRPr="0029606E" w:rsidRDefault="00D77357" w:rsidP="000F747E">
            <w:pPr>
              <w:pStyle w:val="Special"/>
              <w:spacing w:after="0" w:line="180" w:lineRule="exact"/>
              <w:jc w:val="center"/>
              <w:rPr>
                <w:b/>
                <w:position w:val="-2"/>
                <w:sz w:val="16"/>
              </w:rPr>
            </w:pPr>
            <w:r w:rsidRPr="0029606E">
              <w:rPr>
                <w:b/>
                <w:position w:val="-2"/>
                <w:sz w:val="18"/>
              </w:rPr>
              <w:t>00.20</w:t>
            </w:r>
          </w:p>
        </w:tc>
        <w:tc>
          <w:tcPr>
            <w:tcW w:w="1134" w:type="dxa"/>
            <w:tcBorders>
              <w:left w:val="single" w:sz="6" w:space="0" w:color="auto"/>
              <w:bottom w:val="nil"/>
              <w:right w:val="single" w:sz="6" w:space="0" w:color="auto"/>
            </w:tcBorders>
          </w:tcPr>
          <w:p w14:paraId="52B5789D" w14:textId="77777777" w:rsidR="00D77357" w:rsidRPr="0029606E" w:rsidRDefault="00D77357" w:rsidP="000F747E">
            <w:pPr>
              <w:pStyle w:val="Special"/>
              <w:spacing w:after="0" w:line="180" w:lineRule="exact"/>
              <w:jc w:val="center"/>
              <w:rPr>
                <w:b/>
                <w:position w:val="-2"/>
                <w:sz w:val="16"/>
              </w:rPr>
            </w:pPr>
            <w:r w:rsidRPr="0029606E">
              <w:rPr>
                <w:b/>
                <w:position w:val="-2"/>
                <w:sz w:val="18"/>
              </w:rPr>
              <w:t>00.60</w:t>
            </w:r>
          </w:p>
        </w:tc>
        <w:tc>
          <w:tcPr>
            <w:tcW w:w="1134" w:type="dxa"/>
            <w:tcBorders>
              <w:left w:val="single" w:sz="6" w:space="0" w:color="auto"/>
              <w:bottom w:val="nil"/>
              <w:right w:val="single" w:sz="6" w:space="0" w:color="auto"/>
            </w:tcBorders>
          </w:tcPr>
          <w:p w14:paraId="16E11294" w14:textId="77777777" w:rsidR="00D77357" w:rsidRPr="0029606E" w:rsidRDefault="00D77357" w:rsidP="000F747E">
            <w:pPr>
              <w:spacing w:after="0" w:line="180" w:lineRule="exact"/>
              <w:jc w:val="center"/>
              <w:rPr>
                <w:b/>
                <w:position w:val="-2"/>
                <w:sz w:val="18"/>
                <w:szCs w:val="18"/>
              </w:rPr>
            </w:pPr>
          </w:p>
        </w:tc>
        <w:tc>
          <w:tcPr>
            <w:tcW w:w="1134" w:type="dxa"/>
            <w:tcBorders>
              <w:left w:val="single" w:sz="6" w:space="0" w:color="auto"/>
              <w:bottom w:val="nil"/>
              <w:right w:val="single" w:sz="6" w:space="0" w:color="auto"/>
            </w:tcBorders>
          </w:tcPr>
          <w:p w14:paraId="53926EB0" w14:textId="77777777" w:rsidR="00D77357" w:rsidRPr="0029606E" w:rsidRDefault="00D77357" w:rsidP="000F747E">
            <w:pPr>
              <w:spacing w:after="0" w:line="180" w:lineRule="exact"/>
              <w:jc w:val="center"/>
              <w:rPr>
                <w:b/>
                <w:position w:val="-2"/>
                <w:sz w:val="18"/>
                <w:szCs w:val="18"/>
              </w:rPr>
            </w:pPr>
          </w:p>
        </w:tc>
        <w:tc>
          <w:tcPr>
            <w:tcW w:w="1134" w:type="dxa"/>
            <w:tcBorders>
              <w:left w:val="single" w:sz="6" w:space="0" w:color="auto"/>
              <w:bottom w:val="nil"/>
              <w:right w:val="single" w:sz="6" w:space="0" w:color="auto"/>
            </w:tcBorders>
          </w:tcPr>
          <w:p w14:paraId="33AD353F" w14:textId="77777777" w:rsidR="00D77357" w:rsidRPr="0029606E" w:rsidRDefault="00D77357" w:rsidP="000F747E">
            <w:pPr>
              <w:pStyle w:val="Special"/>
              <w:spacing w:after="0" w:line="180" w:lineRule="exact"/>
              <w:jc w:val="center"/>
              <w:rPr>
                <w:b/>
                <w:position w:val="-2"/>
                <w:sz w:val="16"/>
              </w:rPr>
            </w:pPr>
            <w:r w:rsidRPr="0029606E">
              <w:rPr>
                <w:b/>
                <w:position w:val="-2"/>
                <w:sz w:val="18"/>
              </w:rPr>
              <w:t>00.98</w:t>
            </w:r>
          </w:p>
        </w:tc>
        <w:tc>
          <w:tcPr>
            <w:tcW w:w="1134" w:type="dxa"/>
            <w:tcBorders>
              <w:left w:val="single" w:sz="6" w:space="0" w:color="auto"/>
              <w:bottom w:val="nil"/>
            </w:tcBorders>
          </w:tcPr>
          <w:p w14:paraId="16E08D87" w14:textId="77777777" w:rsidR="00D77357" w:rsidRPr="0029606E" w:rsidRDefault="00D77357" w:rsidP="000F747E">
            <w:pPr>
              <w:pStyle w:val="Special"/>
              <w:spacing w:after="0" w:line="180" w:lineRule="exact"/>
              <w:jc w:val="center"/>
              <w:rPr>
                <w:b/>
                <w:position w:val="-2"/>
                <w:sz w:val="16"/>
              </w:rPr>
            </w:pPr>
            <w:r w:rsidRPr="0029606E">
              <w:rPr>
                <w:b/>
                <w:position w:val="-2"/>
                <w:sz w:val="18"/>
              </w:rPr>
              <w:t>00.99</w:t>
            </w:r>
          </w:p>
        </w:tc>
      </w:tr>
      <w:tr w:rsidR="00D77357" w:rsidRPr="0029606E" w14:paraId="7FEAD079" w14:textId="77777777" w:rsidTr="000F747E">
        <w:trPr>
          <w:cantSplit/>
          <w:jc w:val="center"/>
        </w:trPr>
        <w:tc>
          <w:tcPr>
            <w:tcW w:w="1587" w:type="dxa"/>
            <w:vMerge/>
            <w:vAlign w:val="center"/>
          </w:tcPr>
          <w:p w14:paraId="4BAA814A" w14:textId="77777777" w:rsidR="00D77357" w:rsidRPr="0029606E" w:rsidRDefault="00D77357" w:rsidP="000F747E">
            <w:pPr>
              <w:pStyle w:val="Special"/>
              <w:spacing w:after="0" w:line="240" w:lineRule="auto"/>
              <w:jc w:val="center"/>
              <w:rPr>
                <w:b/>
                <w:sz w:val="40"/>
              </w:rPr>
            </w:pPr>
          </w:p>
        </w:tc>
        <w:tc>
          <w:tcPr>
            <w:tcW w:w="1134" w:type="dxa"/>
            <w:tcBorders>
              <w:top w:val="nil"/>
              <w:bottom w:val="single" w:sz="12" w:space="0" w:color="auto"/>
              <w:right w:val="single" w:sz="6" w:space="0" w:color="auto"/>
            </w:tcBorders>
          </w:tcPr>
          <w:p w14:paraId="672ECB19" w14:textId="77777777" w:rsidR="00D77357" w:rsidRPr="0029606E" w:rsidRDefault="00D77357" w:rsidP="000F747E">
            <w:pPr>
              <w:pStyle w:val="Special"/>
              <w:spacing w:after="0" w:line="180" w:lineRule="exact"/>
              <w:jc w:val="center"/>
              <w:rPr>
                <w:sz w:val="18"/>
              </w:rPr>
            </w:pPr>
            <w:r w:rsidRPr="0029606E">
              <w:rPr>
                <w:sz w:val="16"/>
              </w:rPr>
              <w:t>Proposal for new project received</w:t>
            </w:r>
          </w:p>
        </w:tc>
        <w:tc>
          <w:tcPr>
            <w:tcW w:w="1134" w:type="dxa"/>
            <w:tcBorders>
              <w:top w:val="nil"/>
              <w:left w:val="single" w:sz="6" w:space="0" w:color="auto"/>
              <w:bottom w:val="single" w:sz="12" w:space="0" w:color="auto"/>
              <w:right w:val="single" w:sz="6" w:space="0" w:color="auto"/>
            </w:tcBorders>
          </w:tcPr>
          <w:p w14:paraId="09326869" w14:textId="77777777" w:rsidR="00D77357" w:rsidRPr="0029606E" w:rsidRDefault="00D77357" w:rsidP="000F747E">
            <w:pPr>
              <w:pStyle w:val="Special"/>
              <w:spacing w:after="0" w:line="180" w:lineRule="exact"/>
              <w:jc w:val="center"/>
              <w:rPr>
                <w:sz w:val="18"/>
              </w:rPr>
            </w:pPr>
            <w:r w:rsidRPr="0029606E">
              <w:rPr>
                <w:sz w:val="16"/>
              </w:rPr>
              <w:t>Proposal for new project under review</w:t>
            </w:r>
          </w:p>
        </w:tc>
        <w:tc>
          <w:tcPr>
            <w:tcW w:w="1134" w:type="dxa"/>
            <w:tcBorders>
              <w:top w:val="nil"/>
              <w:left w:val="single" w:sz="6" w:space="0" w:color="auto"/>
              <w:bottom w:val="single" w:sz="12" w:space="0" w:color="auto"/>
              <w:right w:val="single" w:sz="6" w:space="0" w:color="auto"/>
            </w:tcBorders>
          </w:tcPr>
          <w:p w14:paraId="6DDC2DF4" w14:textId="77777777" w:rsidR="00D77357" w:rsidRPr="0029606E" w:rsidRDefault="00D77357" w:rsidP="000F747E">
            <w:pPr>
              <w:pStyle w:val="Special"/>
              <w:spacing w:after="0" w:line="180" w:lineRule="exact"/>
              <w:jc w:val="center"/>
              <w:rPr>
                <w:sz w:val="18"/>
              </w:rPr>
            </w:pPr>
            <w:r w:rsidRPr="0029606E">
              <w:rPr>
                <w:sz w:val="16"/>
              </w:rPr>
              <w:t>Close of review</w:t>
            </w:r>
          </w:p>
        </w:tc>
        <w:tc>
          <w:tcPr>
            <w:tcW w:w="1134" w:type="dxa"/>
            <w:tcBorders>
              <w:top w:val="nil"/>
              <w:left w:val="single" w:sz="6" w:space="0" w:color="auto"/>
              <w:bottom w:val="single" w:sz="12" w:space="0" w:color="auto"/>
              <w:right w:val="single" w:sz="6" w:space="0" w:color="auto"/>
            </w:tcBorders>
          </w:tcPr>
          <w:p w14:paraId="32DBD11E" w14:textId="77777777" w:rsidR="00D77357" w:rsidRPr="0029606E" w:rsidRDefault="00D77357" w:rsidP="000F747E">
            <w:pPr>
              <w:pStyle w:val="Special"/>
              <w:spacing w:after="0" w:line="180" w:lineRule="exact"/>
              <w:jc w:val="center"/>
              <w:rPr>
                <w:vanish/>
                <w:sz w:val="16"/>
                <w:szCs w:val="16"/>
              </w:rPr>
            </w:pPr>
          </w:p>
        </w:tc>
        <w:tc>
          <w:tcPr>
            <w:tcW w:w="1134" w:type="dxa"/>
            <w:tcBorders>
              <w:top w:val="nil"/>
              <w:left w:val="single" w:sz="6" w:space="0" w:color="auto"/>
              <w:bottom w:val="single" w:sz="12" w:space="0" w:color="auto"/>
              <w:right w:val="single" w:sz="6" w:space="0" w:color="auto"/>
            </w:tcBorders>
          </w:tcPr>
          <w:p w14:paraId="35F23FE5" w14:textId="77777777" w:rsidR="00D77357" w:rsidRPr="0029606E" w:rsidRDefault="00D77357" w:rsidP="000F747E">
            <w:pPr>
              <w:pStyle w:val="Special"/>
              <w:spacing w:after="0" w:line="180" w:lineRule="exact"/>
              <w:jc w:val="center"/>
              <w:rPr>
                <w:vanish/>
                <w:sz w:val="16"/>
                <w:szCs w:val="16"/>
              </w:rPr>
            </w:pPr>
          </w:p>
        </w:tc>
        <w:tc>
          <w:tcPr>
            <w:tcW w:w="1134" w:type="dxa"/>
            <w:tcBorders>
              <w:top w:val="nil"/>
              <w:left w:val="single" w:sz="6" w:space="0" w:color="auto"/>
              <w:bottom w:val="single" w:sz="12" w:space="0" w:color="auto"/>
              <w:right w:val="single" w:sz="6" w:space="0" w:color="auto"/>
            </w:tcBorders>
          </w:tcPr>
          <w:p w14:paraId="2989FF6C" w14:textId="77777777" w:rsidR="00D77357" w:rsidRPr="0029606E" w:rsidRDefault="00D77357" w:rsidP="000F747E">
            <w:pPr>
              <w:pStyle w:val="Special"/>
              <w:spacing w:after="0" w:line="180" w:lineRule="exact"/>
              <w:jc w:val="center"/>
              <w:rPr>
                <w:sz w:val="18"/>
              </w:rPr>
            </w:pPr>
            <w:r w:rsidRPr="0029606E">
              <w:rPr>
                <w:sz w:val="16"/>
              </w:rPr>
              <w:t>Proposal for new project abandoned</w:t>
            </w:r>
          </w:p>
        </w:tc>
        <w:tc>
          <w:tcPr>
            <w:tcW w:w="1134" w:type="dxa"/>
            <w:tcBorders>
              <w:top w:val="nil"/>
              <w:left w:val="single" w:sz="6" w:space="0" w:color="auto"/>
              <w:bottom w:val="single" w:sz="12" w:space="0" w:color="auto"/>
            </w:tcBorders>
          </w:tcPr>
          <w:p w14:paraId="2E1893CC" w14:textId="77777777" w:rsidR="00D77357" w:rsidRPr="0029606E" w:rsidRDefault="00D77357" w:rsidP="000F747E">
            <w:pPr>
              <w:pStyle w:val="Special"/>
              <w:spacing w:after="20" w:line="240" w:lineRule="auto"/>
              <w:jc w:val="center"/>
              <w:rPr>
                <w:sz w:val="18"/>
              </w:rPr>
            </w:pPr>
            <w:r w:rsidRPr="0029606E">
              <w:rPr>
                <w:sz w:val="16"/>
              </w:rPr>
              <w:t>Approval to ballot proposal for new project</w:t>
            </w:r>
          </w:p>
        </w:tc>
      </w:tr>
      <w:tr w:rsidR="00D77357" w:rsidRPr="0029606E" w14:paraId="0BDF336F" w14:textId="77777777" w:rsidTr="000F747E">
        <w:trPr>
          <w:cantSplit/>
          <w:jc w:val="center"/>
        </w:trPr>
        <w:tc>
          <w:tcPr>
            <w:tcW w:w="1587" w:type="dxa"/>
            <w:vMerge w:val="restart"/>
            <w:vAlign w:val="center"/>
          </w:tcPr>
          <w:p w14:paraId="6E4CAA37" w14:textId="77777777" w:rsidR="00D77357" w:rsidRPr="0029606E" w:rsidRDefault="00D77357" w:rsidP="000F747E">
            <w:pPr>
              <w:pStyle w:val="Special"/>
              <w:spacing w:after="0" w:line="400" w:lineRule="exact"/>
              <w:jc w:val="center"/>
              <w:rPr>
                <w:b/>
                <w:sz w:val="40"/>
                <w:szCs w:val="40"/>
              </w:rPr>
            </w:pPr>
            <w:r w:rsidRPr="0029606E">
              <w:rPr>
                <w:b/>
                <w:sz w:val="40"/>
                <w:szCs w:val="40"/>
              </w:rPr>
              <w:t>10</w:t>
            </w:r>
          </w:p>
          <w:p w14:paraId="0E2AEE5A" w14:textId="77777777" w:rsidR="00D77357" w:rsidRPr="0029606E" w:rsidRDefault="00D77357" w:rsidP="000F747E">
            <w:pPr>
              <w:pStyle w:val="Special"/>
              <w:spacing w:after="0" w:line="240" w:lineRule="auto"/>
              <w:jc w:val="center"/>
              <w:rPr>
                <w:b/>
              </w:rPr>
            </w:pPr>
            <w:r w:rsidRPr="0029606E">
              <w:rPr>
                <w:b/>
                <w:sz w:val="18"/>
              </w:rPr>
              <w:t>Proposal</w:t>
            </w:r>
            <w:r w:rsidRPr="0029606E">
              <w:rPr>
                <w:b/>
                <w:sz w:val="18"/>
              </w:rPr>
              <w:br/>
              <w:t>stage</w:t>
            </w:r>
          </w:p>
        </w:tc>
        <w:tc>
          <w:tcPr>
            <w:tcW w:w="1134" w:type="dxa"/>
            <w:tcBorders>
              <w:bottom w:val="nil"/>
              <w:right w:val="single" w:sz="6" w:space="0" w:color="auto"/>
            </w:tcBorders>
          </w:tcPr>
          <w:p w14:paraId="2006BB9A" w14:textId="77777777" w:rsidR="00D77357" w:rsidRPr="0029606E" w:rsidRDefault="00D77357" w:rsidP="000F747E">
            <w:pPr>
              <w:pStyle w:val="Special"/>
              <w:spacing w:after="0" w:line="180" w:lineRule="exact"/>
              <w:jc w:val="center"/>
              <w:rPr>
                <w:b/>
                <w:position w:val="-2"/>
                <w:sz w:val="15"/>
              </w:rPr>
            </w:pPr>
            <w:r w:rsidRPr="0029606E">
              <w:rPr>
                <w:b/>
                <w:position w:val="-2"/>
                <w:sz w:val="18"/>
              </w:rPr>
              <w:t>10.00</w:t>
            </w:r>
          </w:p>
        </w:tc>
        <w:tc>
          <w:tcPr>
            <w:tcW w:w="1134" w:type="dxa"/>
            <w:tcBorders>
              <w:left w:val="single" w:sz="6" w:space="0" w:color="auto"/>
              <w:bottom w:val="nil"/>
              <w:right w:val="single" w:sz="6" w:space="0" w:color="auto"/>
            </w:tcBorders>
          </w:tcPr>
          <w:p w14:paraId="3D57D2AB" w14:textId="77777777" w:rsidR="00D77357" w:rsidRPr="0029606E" w:rsidRDefault="00D77357" w:rsidP="000F747E">
            <w:pPr>
              <w:pStyle w:val="Special"/>
              <w:spacing w:after="0" w:line="180" w:lineRule="exact"/>
              <w:jc w:val="center"/>
              <w:rPr>
                <w:b/>
                <w:position w:val="-2"/>
                <w:sz w:val="16"/>
              </w:rPr>
            </w:pPr>
            <w:r w:rsidRPr="0029606E">
              <w:rPr>
                <w:b/>
                <w:position w:val="-2"/>
                <w:sz w:val="18"/>
              </w:rPr>
              <w:t>10.20</w:t>
            </w:r>
          </w:p>
        </w:tc>
        <w:tc>
          <w:tcPr>
            <w:tcW w:w="1134" w:type="dxa"/>
            <w:tcBorders>
              <w:left w:val="single" w:sz="6" w:space="0" w:color="auto"/>
              <w:bottom w:val="nil"/>
              <w:right w:val="single" w:sz="6" w:space="0" w:color="auto"/>
            </w:tcBorders>
          </w:tcPr>
          <w:p w14:paraId="6D39CE26" w14:textId="77777777" w:rsidR="00D77357" w:rsidRPr="0029606E" w:rsidRDefault="00D77357" w:rsidP="000F747E">
            <w:pPr>
              <w:pStyle w:val="Special"/>
              <w:spacing w:after="0" w:line="180" w:lineRule="exact"/>
              <w:jc w:val="center"/>
              <w:rPr>
                <w:b/>
                <w:position w:val="-2"/>
                <w:sz w:val="16"/>
              </w:rPr>
            </w:pPr>
            <w:r w:rsidRPr="0029606E">
              <w:rPr>
                <w:b/>
                <w:position w:val="-2"/>
                <w:sz w:val="18"/>
              </w:rPr>
              <w:t>10.60</w:t>
            </w:r>
          </w:p>
        </w:tc>
        <w:tc>
          <w:tcPr>
            <w:tcW w:w="1134" w:type="dxa"/>
            <w:tcBorders>
              <w:left w:val="single" w:sz="6" w:space="0" w:color="auto"/>
              <w:bottom w:val="nil"/>
              <w:right w:val="single" w:sz="6" w:space="0" w:color="auto"/>
            </w:tcBorders>
          </w:tcPr>
          <w:p w14:paraId="5DA67473" w14:textId="77777777" w:rsidR="00D77357" w:rsidRPr="0029606E" w:rsidRDefault="00D77357" w:rsidP="00EA19CC">
            <w:pPr>
              <w:pStyle w:val="Special"/>
              <w:spacing w:after="0" w:line="180" w:lineRule="exact"/>
              <w:jc w:val="center"/>
              <w:rPr>
                <w:b/>
                <w:position w:val="-2"/>
              </w:rPr>
            </w:pPr>
            <w:r w:rsidRPr="0029606E">
              <w:rPr>
                <w:b/>
                <w:position w:val="-2"/>
                <w:sz w:val="18"/>
              </w:rPr>
              <w:t>10.92</w:t>
            </w:r>
          </w:p>
        </w:tc>
        <w:tc>
          <w:tcPr>
            <w:tcW w:w="1134" w:type="dxa"/>
            <w:tcBorders>
              <w:left w:val="single" w:sz="6" w:space="0" w:color="auto"/>
              <w:bottom w:val="nil"/>
              <w:right w:val="single" w:sz="6" w:space="0" w:color="auto"/>
            </w:tcBorders>
          </w:tcPr>
          <w:p w14:paraId="55CE484D" w14:textId="77777777" w:rsidR="00D77357" w:rsidRPr="0029606E" w:rsidRDefault="00D77357" w:rsidP="000F747E">
            <w:pPr>
              <w:spacing w:after="0" w:line="180" w:lineRule="exact"/>
              <w:jc w:val="center"/>
              <w:rPr>
                <w:b/>
                <w:position w:val="-2"/>
                <w:sz w:val="18"/>
                <w:szCs w:val="18"/>
              </w:rPr>
            </w:pPr>
          </w:p>
        </w:tc>
        <w:tc>
          <w:tcPr>
            <w:tcW w:w="1134" w:type="dxa"/>
            <w:tcBorders>
              <w:left w:val="single" w:sz="6" w:space="0" w:color="auto"/>
              <w:bottom w:val="nil"/>
              <w:right w:val="single" w:sz="6" w:space="0" w:color="auto"/>
            </w:tcBorders>
          </w:tcPr>
          <w:p w14:paraId="65B89AB8" w14:textId="77777777" w:rsidR="00D77357" w:rsidRPr="0029606E" w:rsidRDefault="00D77357" w:rsidP="000F747E">
            <w:pPr>
              <w:pStyle w:val="Special"/>
              <w:spacing w:after="0" w:line="180" w:lineRule="exact"/>
              <w:jc w:val="center"/>
              <w:rPr>
                <w:b/>
                <w:position w:val="-2"/>
                <w:sz w:val="16"/>
              </w:rPr>
            </w:pPr>
            <w:r w:rsidRPr="0029606E">
              <w:rPr>
                <w:b/>
                <w:position w:val="-2"/>
                <w:sz w:val="18"/>
              </w:rPr>
              <w:t>10.98</w:t>
            </w:r>
          </w:p>
        </w:tc>
        <w:tc>
          <w:tcPr>
            <w:tcW w:w="1134" w:type="dxa"/>
            <w:tcBorders>
              <w:left w:val="single" w:sz="6" w:space="0" w:color="auto"/>
              <w:bottom w:val="nil"/>
            </w:tcBorders>
          </w:tcPr>
          <w:p w14:paraId="7614827F" w14:textId="77777777" w:rsidR="00D77357" w:rsidRPr="0029606E" w:rsidRDefault="00D77357" w:rsidP="000F747E">
            <w:pPr>
              <w:pStyle w:val="Special"/>
              <w:spacing w:after="0" w:line="180" w:lineRule="exact"/>
              <w:jc w:val="center"/>
              <w:rPr>
                <w:b/>
                <w:position w:val="-2"/>
                <w:sz w:val="16"/>
              </w:rPr>
            </w:pPr>
            <w:r w:rsidRPr="0029606E">
              <w:rPr>
                <w:b/>
                <w:position w:val="-2"/>
                <w:sz w:val="18"/>
              </w:rPr>
              <w:t>10.99</w:t>
            </w:r>
          </w:p>
        </w:tc>
      </w:tr>
      <w:tr w:rsidR="00D77357" w:rsidRPr="0029606E" w14:paraId="6C0CB187" w14:textId="77777777" w:rsidTr="000F747E">
        <w:trPr>
          <w:cantSplit/>
          <w:jc w:val="center"/>
        </w:trPr>
        <w:tc>
          <w:tcPr>
            <w:tcW w:w="1587" w:type="dxa"/>
            <w:vMerge/>
            <w:vAlign w:val="center"/>
          </w:tcPr>
          <w:p w14:paraId="0CC4CF04" w14:textId="77777777" w:rsidR="00D77357" w:rsidRPr="0029606E" w:rsidRDefault="00D77357" w:rsidP="000F747E">
            <w:pPr>
              <w:pStyle w:val="Special"/>
              <w:spacing w:after="0" w:line="240" w:lineRule="auto"/>
              <w:jc w:val="center"/>
              <w:rPr>
                <w:b/>
                <w:sz w:val="40"/>
              </w:rPr>
            </w:pPr>
          </w:p>
        </w:tc>
        <w:tc>
          <w:tcPr>
            <w:tcW w:w="1134" w:type="dxa"/>
            <w:tcBorders>
              <w:top w:val="nil"/>
              <w:bottom w:val="single" w:sz="12" w:space="0" w:color="auto"/>
              <w:right w:val="single" w:sz="6" w:space="0" w:color="auto"/>
            </w:tcBorders>
          </w:tcPr>
          <w:p w14:paraId="75468DF0" w14:textId="77777777" w:rsidR="00D77357" w:rsidRPr="0029606E" w:rsidRDefault="00D77357" w:rsidP="000F747E">
            <w:pPr>
              <w:pStyle w:val="Special"/>
              <w:spacing w:after="0" w:line="180" w:lineRule="exact"/>
              <w:jc w:val="center"/>
              <w:rPr>
                <w:sz w:val="18"/>
              </w:rPr>
            </w:pPr>
            <w:r w:rsidRPr="0029606E">
              <w:rPr>
                <w:sz w:val="16"/>
              </w:rPr>
              <w:t>Proposal for new project registered</w:t>
            </w:r>
          </w:p>
        </w:tc>
        <w:tc>
          <w:tcPr>
            <w:tcW w:w="1134" w:type="dxa"/>
            <w:tcBorders>
              <w:top w:val="nil"/>
              <w:left w:val="single" w:sz="6" w:space="0" w:color="auto"/>
              <w:bottom w:val="single" w:sz="12" w:space="0" w:color="auto"/>
              <w:right w:val="single" w:sz="6" w:space="0" w:color="auto"/>
            </w:tcBorders>
          </w:tcPr>
          <w:p w14:paraId="2EC026F3" w14:textId="77777777" w:rsidR="00D77357" w:rsidRPr="0029606E" w:rsidRDefault="00D77357" w:rsidP="000F747E">
            <w:pPr>
              <w:pStyle w:val="Special"/>
              <w:spacing w:after="0" w:line="180" w:lineRule="exact"/>
              <w:jc w:val="center"/>
              <w:rPr>
                <w:sz w:val="18"/>
              </w:rPr>
            </w:pPr>
            <w:r w:rsidRPr="0029606E">
              <w:rPr>
                <w:sz w:val="16"/>
              </w:rPr>
              <w:t>New project ballot initiated</w:t>
            </w:r>
          </w:p>
        </w:tc>
        <w:tc>
          <w:tcPr>
            <w:tcW w:w="1134" w:type="dxa"/>
            <w:tcBorders>
              <w:top w:val="nil"/>
              <w:left w:val="single" w:sz="6" w:space="0" w:color="auto"/>
              <w:bottom w:val="single" w:sz="12" w:space="0" w:color="auto"/>
              <w:right w:val="single" w:sz="6" w:space="0" w:color="auto"/>
            </w:tcBorders>
          </w:tcPr>
          <w:p w14:paraId="1CA30E5F" w14:textId="77777777" w:rsidR="00D77357" w:rsidRPr="0029606E" w:rsidRDefault="00D77357" w:rsidP="000F747E">
            <w:pPr>
              <w:pStyle w:val="Special"/>
              <w:spacing w:after="0" w:line="180" w:lineRule="exact"/>
              <w:jc w:val="center"/>
              <w:rPr>
                <w:sz w:val="18"/>
              </w:rPr>
            </w:pPr>
            <w:r w:rsidRPr="0029606E">
              <w:rPr>
                <w:sz w:val="16"/>
              </w:rPr>
              <w:t xml:space="preserve">Close of </w:t>
            </w:r>
            <w:r w:rsidRPr="0029606E">
              <w:rPr>
                <w:sz w:val="16"/>
              </w:rPr>
              <w:br/>
              <w:t>voting</w:t>
            </w:r>
          </w:p>
        </w:tc>
        <w:tc>
          <w:tcPr>
            <w:tcW w:w="1134" w:type="dxa"/>
            <w:tcBorders>
              <w:top w:val="nil"/>
              <w:left w:val="single" w:sz="6" w:space="0" w:color="auto"/>
              <w:bottom w:val="single" w:sz="12" w:space="0" w:color="auto"/>
              <w:right w:val="single" w:sz="6" w:space="0" w:color="auto"/>
            </w:tcBorders>
          </w:tcPr>
          <w:p w14:paraId="366B210A" w14:textId="77777777" w:rsidR="00D77357" w:rsidRPr="0029606E" w:rsidRDefault="00D77357" w:rsidP="000F747E">
            <w:pPr>
              <w:pStyle w:val="Special"/>
              <w:spacing w:after="20" w:line="240" w:lineRule="auto"/>
              <w:jc w:val="center"/>
              <w:rPr>
                <w:vanish/>
                <w:sz w:val="15"/>
              </w:rPr>
            </w:pPr>
            <w:r w:rsidRPr="0029606E">
              <w:rPr>
                <w:sz w:val="16"/>
              </w:rPr>
              <w:t>Proposal returned to submitter for further definition</w:t>
            </w:r>
          </w:p>
        </w:tc>
        <w:tc>
          <w:tcPr>
            <w:tcW w:w="1134" w:type="dxa"/>
            <w:tcBorders>
              <w:top w:val="nil"/>
              <w:left w:val="single" w:sz="6" w:space="0" w:color="auto"/>
              <w:bottom w:val="single" w:sz="12" w:space="0" w:color="auto"/>
              <w:right w:val="single" w:sz="6" w:space="0" w:color="auto"/>
            </w:tcBorders>
          </w:tcPr>
          <w:p w14:paraId="46DF3DE5" w14:textId="77777777" w:rsidR="00D77357" w:rsidRPr="0029606E" w:rsidRDefault="00D77357" w:rsidP="000F747E">
            <w:pPr>
              <w:pStyle w:val="Special"/>
              <w:spacing w:after="0" w:line="180" w:lineRule="exact"/>
              <w:jc w:val="center"/>
              <w:rPr>
                <w:vanish/>
                <w:sz w:val="16"/>
                <w:szCs w:val="16"/>
              </w:rPr>
            </w:pPr>
          </w:p>
        </w:tc>
        <w:tc>
          <w:tcPr>
            <w:tcW w:w="1134" w:type="dxa"/>
            <w:tcBorders>
              <w:top w:val="nil"/>
              <w:left w:val="single" w:sz="6" w:space="0" w:color="auto"/>
              <w:bottom w:val="single" w:sz="12" w:space="0" w:color="auto"/>
              <w:right w:val="single" w:sz="6" w:space="0" w:color="auto"/>
            </w:tcBorders>
          </w:tcPr>
          <w:p w14:paraId="7D565C0B" w14:textId="77777777" w:rsidR="00D77357" w:rsidRPr="0029606E" w:rsidRDefault="00D77357" w:rsidP="000F747E">
            <w:pPr>
              <w:pStyle w:val="Special"/>
              <w:spacing w:after="0" w:line="180" w:lineRule="exact"/>
              <w:jc w:val="center"/>
              <w:rPr>
                <w:sz w:val="18"/>
              </w:rPr>
            </w:pPr>
            <w:r w:rsidRPr="0029606E">
              <w:rPr>
                <w:sz w:val="16"/>
              </w:rPr>
              <w:t>New project rejected</w:t>
            </w:r>
          </w:p>
        </w:tc>
        <w:tc>
          <w:tcPr>
            <w:tcW w:w="1134" w:type="dxa"/>
            <w:tcBorders>
              <w:top w:val="nil"/>
              <w:left w:val="single" w:sz="6" w:space="0" w:color="auto"/>
              <w:bottom w:val="single" w:sz="12" w:space="0" w:color="auto"/>
            </w:tcBorders>
          </w:tcPr>
          <w:p w14:paraId="75161ABD" w14:textId="77777777" w:rsidR="00D77357" w:rsidRPr="0029606E" w:rsidRDefault="00D77357" w:rsidP="000F747E">
            <w:pPr>
              <w:pStyle w:val="Special"/>
              <w:spacing w:after="0" w:line="180" w:lineRule="exact"/>
              <w:jc w:val="center"/>
              <w:rPr>
                <w:sz w:val="18"/>
              </w:rPr>
            </w:pPr>
            <w:r w:rsidRPr="0029606E">
              <w:rPr>
                <w:sz w:val="16"/>
              </w:rPr>
              <w:t>New project approved</w:t>
            </w:r>
          </w:p>
        </w:tc>
      </w:tr>
      <w:tr w:rsidR="00D77357" w:rsidRPr="0029606E" w14:paraId="72B07DE8" w14:textId="77777777" w:rsidTr="000F747E">
        <w:trPr>
          <w:cantSplit/>
          <w:jc w:val="center"/>
        </w:trPr>
        <w:tc>
          <w:tcPr>
            <w:tcW w:w="1587" w:type="dxa"/>
            <w:vMerge w:val="restart"/>
            <w:vAlign w:val="center"/>
          </w:tcPr>
          <w:p w14:paraId="3E038566" w14:textId="77777777" w:rsidR="00D77357" w:rsidRPr="0029606E" w:rsidRDefault="00D77357" w:rsidP="000F747E">
            <w:pPr>
              <w:pStyle w:val="Special"/>
              <w:spacing w:after="0" w:line="400" w:lineRule="exact"/>
              <w:jc w:val="center"/>
              <w:rPr>
                <w:b/>
                <w:sz w:val="40"/>
                <w:szCs w:val="40"/>
              </w:rPr>
            </w:pPr>
            <w:r w:rsidRPr="0029606E">
              <w:rPr>
                <w:b/>
                <w:sz w:val="40"/>
                <w:szCs w:val="40"/>
              </w:rPr>
              <w:t>20</w:t>
            </w:r>
          </w:p>
          <w:p w14:paraId="28216F8D" w14:textId="77777777" w:rsidR="00D77357" w:rsidRPr="0029606E" w:rsidRDefault="00D77357" w:rsidP="000F747E">
            <w:pPr>
              <w:pStyle w:val="Special"/>
              <w:spacing w:after="0" w:line="240" w:lineRule="auto"/>
              <w:jc w:val="center"/>
              <w:rPr>
                <w:b/>
              </w:rPr>
            </w:pPr>
            <w:r w:rsidRPr="0029606E">
              <w:rPr>
                <w:b/>
                <w:sz w:val="18"/>
              </w:rPr>
              <w:t>Preparatory</w:t>
            </w:r>
            <w:r w:rsidRPr="0029606E">
              <w:rPr>
                <w:b/>
                <w:sz w:val="18"/>
              </w:rPr>
              <w:br/>
              <w:t>stage</w:t>
            </w:r>
          </w:p>
        </w:tc>
        <w:tc>
          <w:tcPr>
            <w:tcW w:w="1134" w:type="dxa"/>
            <w:tcBorders>
              <w:bottom w:val="nil"/>
              <w:right w:val="single" w:sz="6" w:space="0" w:color="auto"/>
            </w:tcBorders>
          </w:tcPr>
          <w:p w14:paraId="25C1315E" w14:textId="77777777" w:rsidR="00D77357" w:rsidRPr="0029606E" w:rsidRDefault="00D77357" w:rsidP="000F747E">
            <w:pPr>
              <w:pStyle w:val="Special"/>
              <w:spacing w:after="0" w:line="180" w:lineRule="exact"/>
              <w:jc w:val="center"/>
              <w:rPr>
                <w:b/>
                <w:position w:val="-2"/>
                <w:sz w:val="15"/>
              </w:rPr>
            </w:pPr>
            <w:r w:rsidRPr="0029606E">
              <w:rPr>
                <w:b/>
                <w:position w:val="-2"/>
                <w:sz w:val="18"/>
              </w:rPr>
              <w:t>20.00</w:t>
            </w:r>
          </w:p>
        </w:tc>
        <w:tc>
          <w:tcPr>
            <w:tcW w:w="1134" w:type="dxa"/>
            <w:tcBorders>
              <w:left w:val="single" w:sz="6" w:space="0" w:color="auto"/>
              <w:bottom w:val="nil"/>
              <w:right w:val="single" w:sz="6" w:space="0" w:color="auto"/>
            </w:tcBorders>
          </w:tcPr>
          <w:p w14:paraId="7F8F9F03" w14:textId="77777777" w:rsidR="00D77357" w:rsidRPr="0029606E" w:rsidRDefault="00D77357" w:rsidP="000F747E">
            <w:pPr>
              <w:pStyle w:val="Special"/>
              <w:spacing w:after="0" w:line="180" w:lineRule="exact"/>
              <w:jc w:val="center"/>
              <w:rPr>
                <w:b/>
                <w:position w:val="-2"/>
                <w:sz w:val="16"/>
              </w:rPr>
            </w:pPr>
            <w:r w:rsidRPr="0029606E">
              <w:rPr>
                <w:b/>
                <w:position w:val="-2"/>
                <w:sz w:val="18"/>
              </w:rPr>
              <w:t>20.20</w:t>
            </w:r>
          </w:p>
        </w:tc>
        <w:tc>
          <w:tcPr>
            <w:tcW w:w="1134" w:type="dxa"/>
            <w:tcBorders>
              <w:left w:val="single" w:sz="6" w:space="0" w:color="auto"/>
              <w:bottom w:val="nil"/>
              <w:right w:val="single" w:sz="6" w:space="0" w:color="auto"/>
            </w:tcBorders>
          </w:tcPr>
          <w:p w14:paraId="43D43B50" w14:textId="77777777" w:rsidR="00D77357" w:rsidRPr="0029606E" w:rsidRDefault="00D77357" w:rsidP="000F747E">
            <w:pPr>
              <w:pStyle w:val="Special"/>
              <w:spacing w:after="0" w:line="180" w:lineRule="exact"/>
              <w:jc w:val="center"/>
              <w:rPr>
                <w:b/>
                <w:position w:val="-2"/>
                <w:sz w:val="16"/>
              </w:rPr>
            </w:pPr>
            <w:r w:rsidRPr="0029606E">
              <w:rPr>
                <w:b/>
                <w:position w:val="-2"/>
                <w:sz w:val="18"/>
              </w:rPr>
              <w:t>20.60</w:t>
            </w:r>
          </w:p>
        </w:tc>
        <w:tc>
          <w:tcPr>
            <w:tcW w:w="1134" w:type="dxa"/>
            <w:tcBorders>
              <w:left w:val="single" w:sz="6" w:space="0" w:color="auto"/>
              <w:bottom w:val="nil"/>
              <w:right w:val="single" w:sz="6" w:space="0" w:color="auto"/>
            </w:tcBorders>
          </w:tcPr>
          <w:p w14:paraId="3FF44467" w14:textId="77777777" w:rsidR="00D77357" w:rsidRPr="0029606E" w:rsidRDefault="00D77357" w:rsidP="000F747E">
            <w:pPr>
              <w:spacing w:after="0" w:line="180" w:lineRule="exact"/>
              <w:jc w:val="center"/>
              <w:rPr>
                <w:b/>
                <w:position w:val="-2"/>
                <w:sz w:val="18"/>
                <w:szCs w:val="18"/>
              </w:rPr>
            </w:pPr>
          </w:p>
        </w:tc>
        <w:tc>
          <w:tcPr>
            <w:tcW w:w="1134" w:type="dxa"/>
            <w:tcBorders>
              <w:left w:val="single" w:sz="6" w:space="0" w:color="auto"/>
              <w:bottom w:val="nil"/>
              <w:right w:val="single" w:sz="6" w:space="0" w:color="auto"/>
            </w:tcBorders>
          </w:tcPr>
          <w:p w14:paraId="18F1032E" w14:textId="77777777" w:rsidR="00D77357" w:rsidRPr="0029606E" w:rsidRDefault="00D77357" w:rsidP="000F747E">
            <w:pPr>
              <w:spacing w:after="0" w:line="180" w:lineRule="exact"/>
              <w:jc w:val="center"/>
              <w:rPr>
                <w:b/>
                <w:position w:val="-2"/>
                <w:sz w:val="18"/>
                <w:szCs w:val="18"/>
              </w:rPr>
            </w:pPr>
          </w:p>
        </w:tc>
        <w:tc>
          <w:tcPr>
            <w:tcW w:w="1134" w:type="dxa"/>
            <w:tcBorders>
              <w:left w:val="single" w:sz="6" w:space="0" w:color="auto"/>
              <w:bottom w:val="nil"/>
              <w:right w:val="single" w:sz="6" w:space="0" w:color="auto"/>
            </w:tcBorders>
          </w:tcPr>
          <w:p w14:paraId="7113B46E" w14:textId="77777777" w:rsidR="00D77357" w:rsidRPr="0029606E" w:rsidRDefault="00D77357" w:rsidP="000F747E">
            <w:pPr>
              <w:pStyle w:val="Special"/>
              <w:spacing w:after="0" w:line="180" w:lineRule="exact"/>
              <w:jc w:val="center"/>
              <w:rPr>
                <w:b/>
                <w:position w:val="-2"/>
                <w:sz w:val="16"/>
              </w:rPr>
            </w:pPr>
            <w:r w:rsidRPr="0029606E">
              <w:rPr>
                <w:b/>
                <w:position w:val="-2"/>
                <w:sz w:val="18"/>
              </w:rPr>
              <w:t>20.98</w:t>
            </w:r>
          </w:p>
        </w:tc>
        <w:tc>
          <w:tcPr>
            <w:tcW w:w="1134" w:type="dxa"/>
            <w:tcBorders>
              <w:left w:val="single" w:sz="6" w:space="0" w:color="auto"/>
              <w:bottom w:val="nil"/>
            </w:tcBorders>
          </w:tcPr>
          <w:p w14:paraId="1BFDCD0F" w14:textId="77777777" w:rsidR="00D77357" w:rsidRPr="0029606E" w:rsidRDefault="00D77357" w:rsidP="000F747E">
            <w:pPr>
              <w:pStyle w:val="Special"/>
              <w:spacing w:after="0" w:line="180" w:lineRule="exact"/>
              <w:jc w:val="center"/>
              <w:rPr>
                <w:b/>
                <w:position w:val="-2"/>
                <w:sz w:val="16"/>
              </w:rPr>
            </w:pPr>
            <w:r w:rsidRPr="0029606E">
              <w:rPr>
                <w:b/>
                <w:position w:val="-2"/>
                <w:sz w:val="18"/>
              </w:rPr>
              <w:t>20.99</w:t>
            </w:r>
          </w:p>
        </w:tc>
      </w:tr>
      <w:tr w:rsidR="00D77357" w:rsidRPr="0029606E" w14:paraId="691D4597" w14:textId="77777777" w:rsidTr="000F747E">
        <w:trPr>
          <w:cantSplit/>
          <w:jc w:val="center"/>
        </w:trPr>
        <w:tc>
          <w:tcPr>
            <w:tcW w:w="1587" w:type="dxa"/>
            <w:vMerge/>
            <w:vAlign w:val="center"/>
          </w:tcPr>
          <w:p w14:paraId="77DB15BA" w14:textId="77777777" w:rsidR="00D77357" w:rsidRPr="0029606E" w:rsidRDefault="00D77357" w:rsidP="000F747E">
            <w:pPr>
              <w:pStyle w:val="Special"/>
              <w:spacing w:after="0" w:line="240" w:lineRule="auto"/>
              <w:jc w:val="center"/>
              <w:rPr>
                <w:b/>
                <w:sz w:val="40"/>
              </w:rPr>
            </w:pPr>
          </w:p>
        </w:tc>
        <w:tc>
          <w:tcPr>
            <w:tcW w:w="1134" w:type="dxa"/>
            <w:tcBorders>
              <w:top w:val="nil"/>
              <w:bottom w:val="single" w:sz="12" w:space="0" w:color="auto"/>
              <w:right w:val="single" w:sz="6" w:space="0" w:color="auto"/>
            </w:tcBorders>
          </w:tcPr>
          <w:p w14:paraId="2ADD88DE" w14:textId="77777777" w:rsidR="00D77357" w:rsidRPr="0029606E" w:rsidRDefault="00D77357" w:rsidP="000F747E">
            <w:pPr>
              <w:pStyle w:val="Special"/>
              <w:spacing w:after="20" w:line="240" w:lineRule="auto"/>
              <w:jc w:val="center"/>
              <w:rPr>
                <w:sz w:val="18"/>
              </w:rPr>
            </w:pPr>
            <w:r w:rsidRPr="0029606E">
              <w:rPr>
                <w:sz w:val="16"/>
              </w:rPr>
              <w:t>New project registered in TC/SC work programme</w:t>
            </w:r>
          </w:p>
        </w:tc>
        <w:tc>
          <w:tcPr>
            <w:tcW w:w="1134" w:type="dxa"/>
            <w:tcBorders>
              <w:top w:val="nil"/>
              <w:left w:val="single" w:sz="6" w:space="0" w:color="auto"/>
              <w:bottom w:val="single" w:sz="12" w:space="0" w:color="auto"/>
              <w:right w:val="single" w:sz="6" w:space="0" w:color="auto"/>
            </w:tcBorders>
          </w:tcPr>
          <w:p w14:paraId="0FD86FB6" w14:textId="77777777" w:rsidR="00D77357" w:rsidRPr="0029606E" w:rsidRDefault="00D77357" w:rsidP="000F747E">
            <w:pPr>
              <w:pStyle w:val="Special"/>
              <w:spacing w:after="0" w:line="180" w:lineRule="exact"/>
              <w:jc w:val="center"/>
              <w:rPr>
                <w:sz w:val="18"/>
              </w:rPr>
            </w:pPr>
            <w:r w:rsidRPr="0029606E">
              <w:rPr>
                <w:sz w:val="16"/>
              </w:rPr>
              <w:t>Working draft (WD) study initiated</w:t>
            </w:r>
          </w:p>
        </w:tc>
        <w:tc>
          <w:tcPr>
            <w:tcW w:w="1134" w:type="dxa"/>
            <w:tcBorders>
              <w:top w:val="nil"/>
              <w:left w:val="single" w:sz="6" w:space="0" w:color="auto"/>
              <w:bottom w:val="single" w:sz="12" w:space="0" w:color="auto"/>
              <w:right w:val="single" w:sz="6" w:space="0" w:color="auto"/>
            </w:tcBorders>
          </w:tcPr>
          <w:p w14:paraId="7D426265" w14:textId="77777777" w:rsidR="00D77357" w:rsidRPr="0029606E" w:rsidRDefault="00D77357" w:rsidP="000F747E">
            <w:pPr>
              <w:pStyle w:val="Special"/>
              <w:spacing w:after="0" w:line="180" w:lineRule="exact"/>
              <w:jc w:val="center"/>
              <w:rPr>
                <w:sz w:val="18"/>
              </w:rPr>
            </w:pPr>
            <w:r w:rsidRPr="0029606E">
              <w:rPr>
                <w:sz w:val="16"/>
              </w:rPr>
              <w:t>Close of comment period</w:t>
            </w:r>
          </w:p>
        </w:tc>
        <w:tc>
          <w:tcPr>
            <w:tcW w:w="1134" w:type="dxa"/>
            <w:tcBorders>
              <w:top w:val="nil"/>
              <w:left w:val="single" w:sz="6" w:space="0" w:color="auto"/>
              <w:bottom w:val="single" w:sz="12" w:space="0" w:color="auto"/>
              <w:right w:val="single" w:sz="6" w:space="0" w:color="auto"/>
            </w:tcBorders>
          </w:tcPr>
          <w:p w14:paraId="76C5AF41" w14:textId="77777777" w:rsidR="00D77357" w:rsidRPr="0029606E" w:rsidRDefault="00D77357" w:rsidP="000F747E">
            <w:pPr>
              <w:pStyle w:val="Special"/>
              <w:spacing w:after="0" w:line="180" w:lineRule="exact"/>
              <w:jc w:val="center"/>
              <w:rPr>
                <w:vanish/>
                <w:sz w:val="16"/>
                <w:szCs w:val="16"/>
              </w:rPr>
            </w:pPr>
          </w:p>
        </w:tc>
        <w:tc>
          <w:tcPr>
            <w:tcW w:w="1134" w:type="dxa"/>
            <w:tcBorders>
              <w:top w:val="nil"/>
              <w:left w:val="single" w:sz="6" w:space="0" w:color="auto"/>
              <w:bottom w:val="single" w:sz="12" w:space="0" w:color="auto"/>
              <w:right w:val="single" w:sz="6" w:space="0" w:color="auto"/>
            </w:tcBorders>
          </w:tcPr>
          <w:p w14:paraId="18E1467A" w14:textId="77777777" w:rsidR="00D77357" w:rsidRPr="0029606E" w:rsidRDefault="00D77357" w:rsidP="000F747E">
            <w:pPr>
              <w:pStyle w:val="Special"/>
              <w:spacing w:after="0" w:line="180" w:lineRule="exact"/>
              <w:jc w:val="center"/>
              <w:rPr>
                <w:vanish/>
                <w:sz w:val="16"/>
                <w:szCs w:val="16"/>
              </w:rPr>
            </w:pPr>
          </w:p>
        </w:tc>
        <w:tc>
          <w:tcPr>
            <w:tcW w:w="1134" w:type="dxa"/>
            <w:tcBorders>
              <w:top w:val="nil"/>
              <w:left w:val="single" w:sz="6" w:space="0" w:color="auto"/>
              <w:bottom w:val="single" w:sz="12" w:space="0" w:color="auto"/>
              <w:right w:val="single" w:sz="6" w:space="0" w:color="auto"/>
            </w:tcBorders>
          </w:tcPr>
          <w:p w14:paraId="15598586" w14:textId="53ABCF4D" w:rsidR="00D77357" w:rsidRPr="0029606E" w:rsidRDefault="00D77357" w:rsidP="000F747E">
            <w:pPr>
              <w:pStyle w:val="Special"/>
              <w:spacing w:after="0" w:line="180" w:lineRule="exact"/>
              <w:jc w:val="center"/>
              <w:rPr>
                <w:sz w:val="18"/>
              </w:rPr>
            </w:pPr>
            <w:r w:rsidRPr="0029606E">
              <w:rPr>
                <w:sz w:val="16"/>
              </w:rPr>
              <w:t xml:space="preserve">Project </w:t>
            </w:r>
            <w:r w:rsidR="00DA130D" w:rsidRPr="0029606E">
              <w:rPr>
                <w:sz w:val="16"/>
              </w:rPr>
              <w:t>cancelled</w:t>
            </w:r>
          </w:p>
        </w:tc>
        <w:tc>
          <w:tcPr>
            <w:tcW w:w="1134" w:type="dxa"/>
            <w:tcBorders>
              <w:top w:val="nil"/>
              <w:left w:val="single" w:sz="6" w:space="0" w:color="auto"/>
              <w:bottom w:val="single" w:sz="12" w:space="0" w:color="auto"/>
            </w:tcBorders>
          </w:tcPr>
          <w:p w14:paraId="266418EF" w14:textId="77777777" w:rsidR="00D77357" w:rsidRPr="0029606E" w:rsidRDefault="00D77357" w:rsidP="000F747E">
            <w:pPr>
              <w:pStyle w:val="Special"/>
              <w:spacing w:after="0" w:line="180" w:lineRule="exact"/>
              <w:ind w:left="-57" w:right="-57"/>
              <w:jc w:val="center"/>
              <w:rPr>
                <w:sz w:val="18"/>
              </w:rPr>
            </w:pPr>
            <w:r w:rsidRPr="0029606E">
              <w:rPr>
                <w:sz w:val="16"/>
              </w:rPr>
              <w:t xml:space="preserve">WD approved for registration </w:t>
            </w:r>
            <w:r w:rsidRPr="0029606E">
              <w:rPr>
                <w:sz w:val="16"/>
              </w:rPr>
              <w:br/>
              <w:t>as CD</w:t>
            </w:r>
          </w:p>
        </w:tc>
      </w:tr>
      <w:tr w:rsidR="00D77357" w:rsidRPr="0029606E" w14:paraId="0F753A2F" w14:textId="77777777" w:rsidTr="000F747E">
        <w:trPr>
          <w:cantSplit/>
          <w:jc w:val="center"/>
        </w:trPr>
        <w:tc>
          <w:tcPr>
            <w:tcW w:w="1587" w:type="dxa"/>
            <w:vMerge w:val="restart"/>
            <w:vAlign w:val="center"/>
          </w:tcPr>
          <w:p w14:paraId="2303979C" w14:textId="77777777" w:rsidR="00D77357" w:rsidRPr="0029606E" w:rsidRDefault="00D77357" w:rsidP="000F747E">
            <w:pPr>
              <w:pStyle w:val="Special"/>
              <w:spacing w:after="0" w:line="400" w:lineRule="exact"/>
              <w:jc w:val="center"/>
              <w:rPr>
                <w:b/>
                <w:sz w:val="40"/>
                <w:szCs w:val="40"/>
              </w:rPr>
            </w:pPr>
            <w:r w:rsidRPr="0029606E">
              <w:rPr>
                <w:b/>
                <w:sz w:val="40"/>
                <w:szCs w:val="40"/>
              </w:rPr>
              <w:t>30</w:t>
            </w:r>
          </w:p>
          <w:p w14:paraId="5BDC08C6" w14:textId="77777777" w:rsidR="00D77357" w:rsidRPr="0029606E" w:rsidRDefault="00D77357" w:rsidP="000F747E">
            <w:pPr>
              <w:pStyle w:val="Special"/>
              <w:spacing w:after="0" w:line="240" w:lineRule="auto"/>
              <w:jc w:val="center"/>
              <w:rPr>
                <w:b/>
              </w:rPr>
            </w:pPr>
            <w:r w:rsidRPr="0029606E">
              <w:rPr>
                <w:b/>
                <w:sz w:val="18"/>
              </w:rPr>
              <w:t>Committee</w:t>
            </w:r>
            <w:r w:rsidRPr="0029606E">
              <w:rPr>
                <w:b/>
                <w:sz w:val="18"/>
              </w:rPr>
              <w:br/>
              <w:t>stage</w:t>
            </w:r>
          </w:p>
        </w:tc>
        <w:tc>
          <w:tcPr>
            <w:tcW w:w="1134" w:type="dxa"/>
            <w:tcBorders>
              <w:bottom w:val="nil"/>
              <w:right w:val="single" w:sz="6" w:space="0" w:color="auto"/>
            </w:tcBorders>
          </w:tcPr>
          <w:p w14:paraId="23496A40" w14:textId="77777777" w:rsidR="00D77357" w:rsidRPr="0029606E" w:rsidRDefault="00D77357" w:rsidP="000F747E">
            <w:pPr>
              <w:pStyle w:val="Special"/>
              <w:spacing w:after="0" w:line="180" w:lineRule="exact"/>
              <w:jc w:val="center"/>
              <w:rPr>
                <w:b/>
                <w:position w:val="-2"/>
                <w:sz w:val="15"/>
              </w:rPr>
            </w:pPr>
            <w:r w:rsidRPr="0029606E">
              <w:rPr>
                <w:b/>
                <w:position w:val="-2"/>
                <w:sz w:val="18"/>
              </w:rPr>
              <w:t>30.00</w:t>
            </w:r>
          </w:p>
        </w:tc>
        <w:tc>
          <w:tcPr>
            <w:tcW w:w="1134" w:type="dxa"/>
            <w:tcBorders>
              <w:left w:val="single" w:sz="6" w:space="0" w:color="auto"/>
              <w:bottom w:val="nil"/>
              <w:right w:val="single" w:sz="6" w:space="0" w:color="auto"/>
            </w:tcBorders>
          </w:tcPr>
          <w:p w14:paraId="527DD651" w14:textId="77777777" w:rsidR="00D77357" w:rsidRPr="0029606E" w:rsidRDefault="00D77357" w:rsidP="000F747E">
            <w:pPr>
              <w:pStyle w:val="Special"/>
              <w:spacing w:after="0" w:line="180" w:lineRule="exact"/>
              <w:jc w:val="center"/>
              <w:rPr>
                <w:b/>
                <w:position w:val="-2"/>
                <w:sz w:val="16"/>
              </w:rPr>
            </w:pPr>
            <w:r w:rsidRPr="0029606E">
              <w:rPr>
                <w:b/>
                <w:position w:val="-2"/>
                <w:sz w:val="18"/>
              </w:rPr>
              <w:t>30.20</w:t>
            </w:r>
          </w:p>
        </w:tc>
        <w:tc>
          <w:tcPr>
            <w:tcW w:w="1134" w:type="dxa"/>
            <w:tcBorders>
              <w:left w:val="single" w:sz="6" w:space="0" w:color="auto"/>
              <w:bottom w:val="nil"/>
              <w:right w:val="single" w:sz="6" w:space="0" w:color="auto"/>
            </w:tcBorders>
          </w:tcPr>
          <w:p w14:paraId="4093BCB0" w14:textId="77777777" w:rsidR="00D77357" w:rsidRPr="0029606E" w:rsidRDefault="00D77357" w:rsidP="000F747E">
            <w:pPr>
              <w:pStyle w:val="Special"/>
              <w:spacing w:after="0" w:line="180" w:lineRule="exact"/>
              <w:jc w:val="center"/>
              <w:rPr>
                <w:b/>
                <w:position w:val="-2"/>
                <w:sz w:val="16"/>
              </w:rPr>
            </w:pPr>
            <w:r w:rsidRPr="0029606E">
              <w:rPr>
                <w:b/>
                <w:position w:val="-2"/>
                <w:sz w:val="18"/>
              </w:rPr>
              <w:t>30.60</w:t>
            </w:r>
          </w:p>
        </w:tc>
        <w:tc>
          <w:tcPr>
            <w:tcW w:w="1134" w:type="dxa"/>
            <w:tcBorders>
              <w:left w:val="single" w:sz="6" w:space="0" w:color="auto"/>
              <w:bottom w:val="nil"/>
              <w:right w:val="single" w:sz="6" w:space="0" w:color="auto"/>
            </w:tcBorders>
          </w:tcPr>
          <w:p w14:paraId="7EBA8EEA" w14:textId="77777777" w:rsidR="00D77357" w:rsidRPr="0029606E" w:rsidRDefault="00D77357" w:rsidP="00EA19CC">
            <w:pPr>
              <w:pStyle w:val="Special"/>
              <w:spacing w:after="0" w:line="180" w:lineRule="exact"/>
              <w:jc w:val="center"/>
              <w:rPr>
                <w:b/>
                <w:position w:val="-2"/>
              </w:rPr>
            </w:pPr>
            <w:r w:rsidRPr="0029606E">
              <w:rPr>
                <w:b/>
                <w:position w:val="-2"/>
                <w:sz w:val="18"/>
              </w:rPr>
              <w:t>30.92</w:t>
            </w:r>
          </w:p>
        </w:tc>
        <w:tc>
          <w:tcPr>
            <w:tcW w:w="1134" w:type="dxa"/>
            <w:tcBorders>
              <w:left w:val="single" w:sz="6" w:space="0" w:color="auto"/>
              <w:bottom w:val="nil"/>
              <w:right w:val="single" w:sz="6" w:space="0" w:color="auto"/>
            </w:tcBorders>
          </w:tcPr>
          <w:p w14:paraId="5609A530" w14:textId="77777777" w:rsidR="00D77357" w:rsidRPr="0029606E" w:rsidRDefault="00D77357" w:rsidP="000F747E">
            <w:pPr>
              <w:spacing w:after="0" w:line="180" w:lineRule="exact"/>
              <w:jc w:val="center"/>
              <w:rPr>
                <w:b/>
                <w:position w:val="-2"/>
                <w:sz w:val="18"/>
                <w:szCs w:val="18"/>
              </w:rPr>
            </w:pPr>
          </w:p>
        </w:tc>
        <w:tc>
          <w:tcPr>
            <w:tcW w:w="1134" w:type="dxa"/>
            <w:tcBorders>
              <w:left w:val="single" w:sz="6" w:space="0" w:color="auto"/>
              <w:bottom w:val="nil"/>
              <w:right w:val="single" w:sz="6" w:space="0" w:color="auto"/>
            </w:tcBorders>
          </w:tcPr>
          <w:p w14:paraId="4B12F7C8" w14:textId="77777777" w:rsidR="00D77357" w:rsidRPr="0029606E" w:rsidRDefault="00D77357" w:rsidP="000F747E">
            <w:pPr>
              <w:pStyle w:val="Special"/>
              <w:spacing w:after="0" w:line="180" w:lineRule="exact"/>
              <w:jc w:val="center"/>
              <w:rPr>
                <w:b/>
                <w:position w:val="-2"/>
                <w:sz w:val="16"/>
              </w:rPr>
            </w:pPr>
            <w:r w:rsidRPr="0029606E">
              <w:rPr>
                <w:b/>
                <w:position w:val="-2"/>
                <w:sz w:val="18"/>
              </w:rPr>
              <w:t>30.98</w:t>
            </w:r>
          </w:p>
        </w:tc>
        <w:tc>
          <w:tcPr>
            <w:tcW w:w="1134" w:type="dxa"/>
            <w:tcBorders>
              <w:left w:val="single" w:sz="6" w:space="0" w:color="auto"/>
              <w:bottom w:val="nil"/>
            </w:tcBorders>
          </w:tcPr>
          <w:p w14:paraId="31B8893A" w14:textId="77777777" w:rsidR="00D77357" w:rsidRPr="0029606E" w:rsidRDefault="00D77357" w:rsidP="000F747E">
            <w:pPr>
              <w:pStyle w:val="Special"/>
              <w:spacing w:after="0" w:line="180" w:lineRule="exact"/>
              <w:jc w:val="center"/>
              <w:rPr>
                <w:b/>
                <w:position w:val="-2"/>
                <w:sz w:val="16"/>
              </w:rPr>
            </w:pPr>
            <w:r w:rsidRPr="0029606E">
              <w:rPr>
                <w:b/>
                <w:position w:val="-2"/>
                <w:sz w:val="18"/>
              </w:rPr>
              <w:t>30.99</w:t>
            </w:r>
          </w:p>
        </w:tc>
      </w:tr>
      <w:tr w:rsidR="00D77357" w:rsidRPr="0029606E" w14:paraId="019E0F95" w14:textId="77777777" w:rsidTr="000F747E">
        <w:trPr>
          <w:cantSplit/>
          <w:jc w:val="center"/>
        </w:trPr>
        <w:tc>
          <w:tcPr>
            <w:tcW w:w="1587" w:type="dxa"/>
            <w:vMerge/>
            <w:vAlign w:val="center"/>
          </w:tcPr>
          <w:p w14:paraId="1F45D4D3" w14:textId="77777777" w:rsidR="00D77357" w:rsidRPr="0029606E" w:rsidRDefault="00D77357" w:rsidP="000F747E">
            <w:pPr>
              <w:pStyle w:val="Special"/>
              <w:spacing w:after="0" w:line="240" w:lineRule="auto"/>
              <w:jc w:val="center"/>
              <w:rPr>
                <w:b/>
                <w:sz w:val="40"/>
              </w:rPr>
            </w:pPr>
          </w:p>
        </w:tc>
        <w:tc>
          <w:tcPr>
            <w:tcW w:w="1134" w:type="dxa"/>
            <w:tcBorders>
              <w:top w:val="nil"/>
              <w:bottom w:val="single" w:sz="12" w:space="0" w:color="auto"/>
              <w:right w:val="single" w:sz="6" w:space="0" w:color="auto"/>
            </w:tcBorders>
          </w:tcPr>
          <w:p w14:paraId="55025B86" w14:textId="77777777" w:rsidR="00D77357" w:rsidRPr="0029606E" w:rsidRDefault="00D77357" w:rsidP="000F747E">
            <w:pPr>
              <w:pStyle w:val="Special"/>
              <w:spacing w:after="0" w:line="180" w:lineRule="exact"/>
              <w:jc w:val="center"/>
              <w:rPr>
                <w:sz w:val="18"/>
              </w:rPr>
            </w:pPr>
            <w:r w:rsidRPr="0029606E">
              <w:rPr>
                <w:sz w:val="16"/>
              </w:rPr>
              <w:t>Committee draft (CD) registered</w:t>
            </w:r>
          </w:p>
        </w:tc>
        <w:tc>
          <w:tcPr>
            <w:tcW w:w="1134" w:type="dxa"/>
            <w:tcBorders>
              <w:top w:val="nil"/>
              <w:left w:val="single" w:sz="6" w:space="0" w:color="auto"/>
              <w:bottom w:val="single" w:sz="12" w:space="0" w:color="auto"/>
              <w:right w:val="single" w:sz="6" w:space="0" w:color="auto"/>
            </w:tcBorders>
          </w:tcPr>
          <w:p w14:paraId="567DF859" w14:textId="77777777" w:rsidR="00D77357" w:rsidRPr="0029606E" w:rsidRDefault="00D77357" w:rsidP="000F747E">
            <w:pPr>
              <w:pStyle w:val="Special"/>
              <w:spacing w:after="0" w:line="180" w:lineRule="exact"/>
              <w:jc w:val="center"/>
              <w:rPr>
                <w:sz w:val="18"/>
              </w:rPr>
            </w:pPr>
            <w:r w:rsidRPr="0029606E">
              <w:rPr>
                <w:sz w:val="16"/>
              </w:rPr>
              <w:t>CD</w:t>
            </w:r>
            <w:r w:rsidRPr="0029606E">
              <w:rPr>
                <w:sz w:val="16"/>
              </w:rPr>
              <w:br/>
              <w:t>study/ballot initiated</w:t>
            </w:r>
          </w:p>
        </w:tc>
        <w:tc>
          <w:tcPr>
            <w:tcW w:w="1134" w:type="dxa"/>
            <w:tcBorders>
              <w:top w:val="nil"/>
              <w:left w:val="single" w:sz="6" w:space="0" w:color="auto"/>
              <w:bottom w:val="single" w:sz="12" w:space="0" w:color="auto"/>
              <w:right w:val="single" w:sz="6" w:space="0" w:color="auto"/>
            </w:tcBorders>
          </w:tcPr>
          <w:p w14:paraId="39AD51EA" w14:textId="77777777" w:rsidR="00D77357" w:rsidRPr="0029606E" w:rsidRDefault="00D77357" w:rsidP="000F747E">
            <w:pPr>
              <w:pStyle w:val="Special"/>
              <w:spacing w:after="20" w:line="240" w:lineRule="auto"/>
              <w:jc w:val="center"/>
              <w:rPr>
                <w:sz w:val="18"/>
              </w:rPr>
            </w:pPr>
            <w:r w:rsidRPr="0029606E">
              <w:rPr>
                <w:sz w:val="16"/>
              </w:rPr>
              <w:t>Close of voting/</w:t>
            </w:r>
            <w:r w:rsidRPr="0029606E">
              <w:rPr>
                <w:sz w:val="16"/>
              </w:rPr>
              <w:br/>
              <w:t>comment period</w:t>
            </w:r>
          </w:p>
        </w:tc>
        <w:tc>
          <w:tcPr>
            <w:tcW w:w="1134" w:type="dxa"/>
            <w:tcBorders>
              <w:top w:val="nil"/>
              <w:left w:val="single" w:sz="6" w:space="0" w:color="auto"/>
              <w:bottom w:val="single" w:sz="12" w:space="0" w:color="auto"/>
              <w:right w:val="single" w:sz="6" w:space="0" w:color="auto"/>
            </w:tcBorders>
          </w:tcPr>
          <w:p w14:paraId="492C40D8" w14:textId="77777777" w:rsidR="00D77357" w:rsidRPr="0029606E" w:rsidRDefault="00D77357" w:rsidP="000F747E">
            <w:pPr>
              <w:pStyle w:val="Special"/>
              <w:spacing w:after="0" w:line="180" w:lineRule="exact"/>
              <w:jc w:val="center"/>
              <w:rPr>
                <w:vanish/>
                <w:sz w:val="15"/>
              </w:rPr>
            </w:pPr>
            <w:r w:rsidRPr="0029606E">
              <w:rPr>
                <w:sz w:val="16"/>
              </w:rPr>
              <w:t>CD referred back to Working Group</w:t>
            </w:r>
          </w:p>
        </w:tc>
        <w:tc>
          <w:tcPr>
            <w:tcW w:w="1134" w:type="dxa"/>
            <w:tcBorders>
              <w:top w:val="nil"/>
              <w:left w:val="single" w:sz="6" w:space="0" w:color="auto"/>
              <w:bottom w:val="single" w:sz="12" w:space="0" w:color="auto"/>
              <w:right w:val="single" w:sz="6" w:space="0" w:color="auto"/>
            </w:tcBorders>
          </w:tcPr>
          <w:p w14:paraId="41C07935" w14:textId="77777777" w:rsidR="00D77357" w:rsidRPr="0029606E" w:rsidRDefault="00D77357" w:rsidP="000F747E">
            <w:pPr>
              <w:pStyle w:val="Special"/>
              <w:spacing w:after="0" w:line="180" w:lineRule="exact"/>
              <w:jc w:val="center"/>
              <w:rPr>
                <w:vanish/>
                <w:sz w:val="16"/>
                <w:szCs w:val="16"/>
              </w:rPr>
            </w:pPr>
          </w:p>
        </w:tc>
        <w:tc>
          <w:tcPr>
            <w:tcW w:w="1134" w:type="dxa"/>
            <w:tcBorders>
              <w:top w:val="nil"/>
              <w:left w:val="single" w:sz="6" w:space="0" w:color="auto"/>
              <w:bottom w:val="single" w:sz="12" w:space="0" w:color="auto"/>
              <w:right w:val="single" w:sz="6" w:space="0" w:color="auto"/>
            </w:tcBorders>
          </w:tcPr>
          <w:p w14:paraId="0FF6BED3" w14:textId="013CA487" w:rsidR="00D77357" w:rsidRPr="0029606E" w:rsidRDefault="00D77357" w:rsidP="000F747E">
            <w:pPr>
              <w:pStyle w:val="Special"/>
              <w:spacing w:after="0" w:line="180" w:lineRule="exact"/>
              <w:jc w:val="center"/>
              <w:rPr>
                <w:sz w:val="18"/>
              </w:rPr>
            </w:pPr>
            <w:r w:rsidRPr="0029606E">
              <w:rPr>
                <w:sz w:val="16"/>
              </w:rPr>
              <w:t xml:space="preserve">Project </w:t>
            </w:r>
            <w:r w:rsidR="00DA130D" w:rsidRPr="0029606E">
              <w:rPr>
                <w:sz w:val="16"/>
              </w:rPr>
              <w:t>cancelled</w:t>
            </w:r>
          </w:p>
        </w:tc>
        <w:tc>
          <w:tcPr>
            <w:tcW w:w="1134" w:type="dxa"/>
            <w:tcBorders>
              <w:top w:val="nil"/>
              <w:left w:val="single" w:sz="6" w:space="0" w:color="auto"/>
              <w:bottom w:val="single" w:sz="12" w:space="0" w:color="auto"/>
            </w:tcBorders>
          </w:tcPr>
          <w:p w14:paraId="08034C98" w14:textId="77777777" w:rsidR="00D77357" w:rsidRPr="0029606E" w:rsidRDefault="00D77357" w:rsidP="000F747E">
            <w:pPr>
              <w:pStyle w:val="Special"/>
              <w:spacing w:after="0" w:line="180" w:lineRule="exact"/>
              <w:ind w:left="-57" w:right="-57"/>
              <w:jc w:val="center"/>
              <w:rPr>
                <w:sz w:val="18"/>
              </w:rPr>
            </w:pPr>
            <w:r w:rsidRPr="0029606E">
              <w:rPr>
                <w:sz w:val="16"/>
              </w:rPr>
              <w:t xml:space="preserve">CD approved </w:t>
            </w:r>
            <w:r w:rsidRPr="0029606E">
              <w:rPr>
                <w:sz w:val="16"/>
              </w:rPr>
              <w:br/>
              <w:t xml:space="preserve">for registration </w:t>
            </w:r>
            <w:r w:rsidRPr="0029606E">
              <w:rPr>
                <w:sz w:val="16"/>
              </w:rPr>
              <w:br/>
              <w:t>as DIS</w:t>
            </w:r>
          </w:p>
        </w:tc>
      </w:tr>
      <w:tr w:rsidR="00D77357" w:rsidRPr="0029606E" w14:paraId="47B8FDC5" w14:textId="77777777" w:rsidTr="000F747E">
        <w:trPr>
          <w:cantSplit/>
          <w:jc w:val="center"/>
        </w:trPr>
        <w:tc>
          <w:tcPr>
            <w:tcW w:w="1587" w:type="dxa"/>
            <w:vMerge w:val="restart"/>
            <w:vAlign w:val="center"/>
          </w:tcPr>
          <w:p w14:paraId="27C868A0" w14:textId="77777777" w:rsidR="00D77357" w:rsidRPr="0029606E" w:rsidRDefault="00D77357" w:rsidP="000F747E">
            <w:pPr>
              <w:pStyle w:val="Special"/>
              <w:spacing w:after="0" w:line="400" w:lineRule="exact"/>
              <w:jc w:val="center"/>
              <w:rPr>
                <w:b/>
                <w:sz w:val="40"/>
                <w:szCs w:val="40"/>
              </w:rPr>
            </w:pPr>
            <w:r w:rsidRPr="0029606E">
              <w:rPr>
                <w:b/>
                <w:sz w:val="40"/>
                <w:szCs w:val="40"/>
              </w:rPr>
              <w:t>40</w:t>
            </w:r>
          </w:p>
          <w:p w14:paraId="4E627D05" w14:textId="77777777" w:rsidR="00D77357" w:rsidRPr="0029606E" w:rsidRDefault="00D77357" w:rsidP="000F747E">
            <w:pPr>
              <w:pStyle w:val="Special"/>
              <w:spacing w:after="0" w:line="240" w:lineRule="auto"/>
              <w:jc w:val="center"/>
              <w:rPr>
                <w:b/>
              </w:rPr>
            </w:pPr>
            <w:r w:rsidRPr="0029606E">
              <w:rPr>
                <w:b/>
                <w:sz w:val="18"/>
              </w:rPr>
              <w:t>Enquiry</w:t>
            </w:r>
            <w:r w:rsidRPr="0029606E">
              <w:rPr>
                <w:b/>
                <w:sz w:val="18"/>
              </w:rPr>
              <w:br/>
              <w:t>stage</w:t>
            </w:r>
          </w:p>
        </w:tc>
        <w:tc>
          <w:tcPr>
            <w:tcW w:w="1134" w:type="dxa"/>
            <w:tcBorders>
              <w:bottom w:val="nil"/>
              <w:right w:val="single" w:sz="6" w:space="0" w:color="auto"/>
            </w:tcBorders>
          </w:tcPr>
          <w:p w14:paraId="33630551" w14:textId="77777777" w:rsidR="00D77357" w:rsidRPr="0029606E" w:rsidRDefault="00D77357" w:rsidP="000F747E">
            <w:pPr>
              <w:pStyle w:val="Special"/>
              <w:spacing w:after="0" w:line="180" w:lineRule="exact"/>
              <w:jc w:val="center"/>
              <w:rPr>
                <w:b/>
                <w:position w:val="-2"/>
                <w:sz w:val="15"/>
              </w:rPr>
            </w:pPr>
            <w:r w:rsidRPr="0029606E">
              <w:rPr>
                <w:b/>
                <w:position w:val="-2"/>
                <w:sz w:val="18"/>
              </w:rPr>
              <w:t>40.00</w:t>
            </w:r>
          </w:p>
        </w:tc>
        <w:tc>
          <w:tcPr>
            <w:tcW w:w="1134" w:type="dxa"/>
            <w:tcBorders>
              <w:left w:val="single" w:sz="6" w:space="0" w:color="auto"/>
              <w:bottom w:val="nil"/>
              <w:right w:val="single" w:sz="6" w:space="0" w:color="auto"/>
            </w:tcBorders>
          </w:tcPr>
          <w:p w14:paraId="78CFC425" w14:textId="77777777" w:rsidR="00D77357" w:rsidRPr="0029606E" w:rsidRDefault="00D77357" w:rsidP="000F747E">
            <w:pPr>
              <w:pStyle w:val="Special"/>
              <w:spacing w:after="0" w:line="180" w:lineRule="exact"/>
              <w:jc w:val="center"/>
              <w:rPr>
                <w:b/>
                <w:position w:val="-2"/>
                <w:sz w:val="16"/>
              </w:rPr>
            </w:pPr>
            <w:r w:rsidRPr="0029606E">
              <w:rPr>
                <w:b/>
                <w:position w:val="-2"/>
                <w:sz w:val="18"/>
              </w:rPr>
              <w:t>40.20</w:t>
            </w:r>
          </w:p>
        </w:tc>
        <w:tc>
          <w:tcPr>
            <w:tcW w:w="1134" w:type="dxa"/>
            <w:tcBorders>
              <w:left w:val="single" w:sz="6" w:space="0" w:color="auto"/>
              <w:bottom w:val="nil"/>
              <w:right w:val="single" w:sz="6" w:space="0" w:color="auto"/>
            </w:tcBorders>
          </w:tcPr>
          <w:p w14:paraId="55A4C9D5" w14:textId="77777777" w:rsidR="00D77357" w:rsidRPr="0029606E" w:rsidRDefault="00D77357" w:rsidP="000F747E">
            <w:pPr>
              <w:pStyle w:val="Special"/>
              <w:spacing w:after="0" w:line="180" w:lineRule="exact"/>
              <w:jc w:val="center"/>
              <w:rPr>
                <w:b/>
                <w:position w:val="-2"/>
                <w:sz w:val="16"/>
              </w:rPr>
            </w:pPr>
            <w:r w:rsidRPr="0029606E">
              <w:rPr>
                <w:b/>
                <w:position w:val="-2"/>
                <w:sz w:val="18"/>
              </w:rPr>
              <w:t>40.60</w:t>
            </w:r>
          </w:p>
        </w:tc>
        <w:tc>
          <w:tcPr>
            <w:tcW w:w="1134" w:type="dxa"/>
            <w:tcBorders>
              <w:left w:val="single" w:sz="6" w:space="0" w:color="auto"/>
              <w:bottom w:val="nil"/>
              <w:right w:val="single" w:sz="6" w:space="0" w:color="auto"/>
            </w:tcBorders>
          </w:tcPr>
          <w:p w14:paraId="2DDFDD1A" w14:textId="77777777" w:rsidR="00D77357" w:rsidRPr="0029606E" w:rsidRDefault="00D77357" w:rsidP="00EA19CC">
            <w:pPr>
              <w:pStyle w:val="Special"/>
              <w:spacing w:after="0" w:line="180" w:lineRule="exact"/>
              <w:jc w:val="center"/>
              <w:rPr>
                <w:b/>
                <w:position w:val="-2"/>
              </w:rPr>
            </w:pPr>
            <w:r w:rsidRPr="0029606E">
              <w:rPr>
                <w:b/>
                <w:position w:val="-2"/>
                <w:sz w:val="18"/>
              </w:rPr>
              <w:t>40.92</w:t>
            </w:r>
          </w:p>
        </w:tc>
        <w:tc>
          <w:tcPr>
            <w:tcW w:w="1134" w:type="dxa"/>
            <w:tcBorders>
              <w:left w:val="single" w:sz="6" w:space="0" w:color="auto"/>
              <w:bottom w:val="nil"/>
              <w:right w:val="single" w:sz="6" w:space="0" w:color="auto"/>
            </w:tcBorders>
          </w:tcPr>
          <w:p w14:paraId="0031F76E" w14:textId="77777777" w:rsidR="00D77357" w:rsidRPr="0029606E" w:rsidRDefault="00D77357" w:rsidP="00EA19CC">
            <w:pPr>
              <w:pStyle w:val="Special"/>
              <w:spacing w:after="0" w:line="180" w:lineRule="exact"/>
              <w:jc w:val="center"/>
              <w:rPr>
                <w:b/>
                <w:position w:val="-2"/>
                <w:sz w:val="18"/>
              </w:rPr>
            </w:pPr>
            <w:r w:rsidRPr="0029606E">
              <w:rPr>
                <w:b/>
                <w:position w:val="-2"/>
                <w:sz w:val="18"/>
              </w:rPr>
              <w:t>40.93</w:t>
            </w:r>
          </w:p>
        </w:tc>
        <w:tc>
          <w:tcPr>
            <w:tcW w:w="1134" w:type="dxa"/>
            <w:tcBorders>
              <w:left w:val="single" w:sz="6" w:space="0" w:color="auto"/>
              <w:bottom w:val="nil"/>
              <w:right w:val="single" w:sz="6" w:space="0" w:color="auto"/>
            </w:tcBorders>
          </w:tcPr>
          <w:p w14:paraId="17EDE74B" w14:textId="77777777" w:rsidR="00D77357" w:rsidRPr="0029606E" w:rsidRDefault="00D77357" w:rsidP="000F747E">
            <w:pPr>
              <w:pStyle w:val="Special"/>
              <w:spacing w:after="0" w:line="180" w:lineRule="exact"/>
              <w:jc w:val="center"/>
              <w:rPr>
                <w:b/>
                <w:position w:val="-2"/>
                <w:sz w:val="16"/>
              </w:rPr>
            </w:pPr>
            <w:r w:rsidRPr="0029606E">
              <w:rPr>
                <w:b/>
                <w:position w:val="-2"/>
                <w:sz w:val="18"/>
              </w:rPr>
              <w:t>40.98</w:t>
            </w:r>
          </w:p>
        </w:tc>
        <w:tc>
          <w:tcPr>
            <w:tcW w:w="1134" w:type="dxa"/>
            <w:tcBorders>
              <w:left w:val="single" w:sz="6" w:space="0" w:color="auto"/>
              <w:bottom w:val="nil"/>
            </w:tcBorders>
          </w:tcPr>
          <w:p w14:paraId="1CCEE1CC" w14:textId="77777777" w:rsidR="00D77357" w:rsidRPr="0029606E" w:rsidRDefault="00D77357" w:rsidP="000F747E">
            <w:pPr>
              <w:pStyle w:val="Special"/>
              <w:spacing w:after="0" w:line="180" w:lineRule="exact"/>
              <w:jc w:val="center"/>
              <w:rPr>
                <w:b/>
                <w:position w:val="-2"/>
                <w:sz w:val="16"/>
              </w:rPr>
            </w:pPr>
            <w:r w:rsidRPr="0029606E">
              <w:rPr>
                <w:b/>
                <w:position w:val="-2"/>
                <w:sz w:val="18"/>
              </w:rPr>
              <w:t>40.99</w:t>
            </w:r>
          </w:p>
        </w:tc>
      </w:tr>
      <w:tr w:rsidR="00D77357" w:rsidRPr="0029606E" w14:paraId="6CF40F29" w14:textId="77777777" w:rsidTr="000F747E">
        <w:trPr>
          <w:cantSplit/>
          <w:jc w:val="center"/>
        </w:trPr>
        <w:tc>
          <w:tcPr>
            <w:tcW w:w="1587" w:type="dxa"/>
            <w:vMerge/>
            <w:vAlign w:val="center"/>
          </w:tcPr>
          <w:p w14:paraId="1EEC567F" w14:textId="77777777" w:rsidR="00D77357" w:rsidRPr="0029606E" w:rsidRDefault="00D77357" w:rsidP="000F747E">
            <w:pPr>
              <w:pStyle w:val="Special"/>
              <w:spacing w:after="0" w:line="240" w:lineRule="auto"/>
              <w:jc w:val="center"/>
              <w:rPr>
                <w:b/>
                <w:sz w:val="40"/>
              </w:rPr>
            </w:pPr>
          </w:p>
        </w:tc>
        <w:tc>
          <w:tcPr>
            <w:tcW w:w="1134" w:type="dxa"/>
            <w:tcBorders>
              <w:top w:val="nil"/>
              <w:bottom w:val="single" w:sz="12" w:space="0" w:color="auto"/>
              <w:right w:val="single" w:sz="6" w:space="0" w:color="auto"/>
            </w:tcBorders>
          </w:tcPr>
          <w:p w14:paraId="6BBEF723" w14:textId="77777777" w:rsidR="00D77357" w:rsidRPr="0029606E" w:rsidRDefault="00D77357" w:rsidP="000F747E">
            <w:pPr>
              <w:pStyle w:val="Special"/>
              <w:spacing w:after="0" w:line="180" w:lineRule="exact"/>
              <w:jc w:val="center"/>
              <w:rPr>
                <w:sz w:val="18"/>
              </w:rPr>
            </w:pPr>
            <w:r w:rsidRPr="0029606E">
              <w:rPr>
                <w:sz w:val="16"/>
              </w:rPr>
              <w:t xml:space="preserve">DIS </w:t>
            </w:r>
            <w:r w:rsidRPr="0029606E">
              <w:rPr>
                <w:sz w:val="16"/>
              </w:rPr>
              <w:br/>
              <w:t>registered</w:t>
            </w:r>
          </w:p>
        </w:tc>
        <w:tc>
          <w:tcPr>
            <w:tcW w:w="1134" w:type="dxa"/>
            <w:tcBorders>
              <w:top w:val="nil"/>
              <w:left w:val="single" w:sz="6" w:space="0" w:color="auto"/>
              <w:bottom w:val="single" w:sz="12" w:space="0" w:color="auto"/>
              <w:right w:val="single" w:sz="6" w:space="0" w:color="auto"/>
            </w:tcBorders>
          </w:tcPr>
          <w:p w14:paraId="181BF1FA" w14:textId="77777777" w:rsidR="00D77357" w:rsidRPr="0029606E" w:rsidRDefault="00D77357" w:rsidP="00A617E6">
            <w:pPr>
              <w:pStyle w:val="Special"/>
              <w:spacing w:after="0" w:line="180" w:lineRule="exact"/>
              <w:jc w:val="center"/>
              <w:rPr>
                <w:sz w:val="18"/>
              </w:rPr>
            </w:pPr>
            <w:r w:rsidRPr="0029606E">
              <w:rPr>
                <w:sz w:val="16"/>
              </w:rPr>
              <w:t>DIS ballot initiated:</w:t>
            </w:r>
            <w:r w:rsidRPr="0029606E">
              <w:rPr>
                <w:sz w:val="16"/>
              </w:rPr>
              <w:br/>
            </w:r>
            <w:r w:rsidR="00005AC1" w:rsidRPr="0029606E">
              <w:rPr>
                <w:i/>
                <w:sz w:val="16"/>
              </w:rPr>
              <w:t>12</w:t>
            </w:r>
            <w:r w:rsidR="00A617E6" w:rsidRPr="0029606E">
              <w:rPr>
                <w:i/>
                <w:sz w:val="16"/>
              </w:rPr>
              <w:t> </w:t>
            </w:r>
            <w:r w:rsidR="00005AC1" w:rsidRPr="0029606E">
              <w:rPr>
                <w:i/>
                <w:sz w:val="16"/>
              </w:rPr>
              <w:t>weeks</w:t>
            </w:r>
          </w:p>
        </w:tc>
        <w:tc>
          <w:tcPr>
            <w:tcW w:w="1134" w:type="dxa"/>
            <w:tcBorders>
              <w:top w:val="nil"/>
              <w:left w:val="single" w:sz="6" w:space="0" w:color="auto"/>
              <w:bottom w:val="single" w:sz="12" w:space="0" w:color="auto"/>
              <w:right w:val="single" w:sz="6" w:space="0" w:color="auto"/>
            </w:tcBorders>
          </w:tcPr>
          <w:p w14:paraId="031ECBD5" w14:textId="77777777" w:rsidR="00D77357" w:rsidRPr="0029606E" w:rsidRDefault="00D77357" w:rsidP="000F747E">
            <w:pPr>
              <w:pStyle w:val="Special"/>
              <w:spacing w:after="0" w:line="180" w:lineRule="exact"/>
              <w:jc w:val="center"/>
              <w:rPr>
                <w:sz w:val="18"/>
              </w:rPr>
            </w:pPr>
            <w:r w:rsidRPr="0029606E">
              <w:rPr>
                <w:sz w:val="16"/>
              </w:rPr>
              <w:t xml:space="preserve">Close of </w:t>
            </w:r>
            <w:r w:rsidRPr="0029606E">
              <w:rPr>
                <w:sz w:val="16"/>
              </w:rPr>
              <w:br/>
              <w:t>voting</w:t>
            </w:r>
          </w:p>
        </w:tc>
        <w:tc>
          <w:tcPr>
            <w:tcW w:w="1134" w:type="dxa"/>
            <w:tcBorders>
              <w:top w:val="nil"/>
              <w:left w:val="single" w:sz="6" w:space="0" w:color="auto"/>
              <w:bottom w:val="single" w:sz="12" w:space="0" w:color="auto"/>
              <w:right w:val="single" w:sz="6" w:space="0" w:color="auto"/>
            </w:tcBorders>
          </w:tcPr>
          <w:p w14:paraId="4F7E4CD8" w14:textId="77777777" w:rsidR="00D77357" w:rsidRPr="0029606E" w:rsidRDefault="00D77357" w:rsidP="000F747E">
            <w:pPr>
              <w:pStyle w:val="Special"/>
              <w:spacing w:after="20" w:line="240" w:lineRule="auto"/>
              <w:jc w:val="center"/>
              <w:rPr>
                <w:vanish/>
                <w:sz w:val="15"/>
              </w:rPr>
            </w:pPr>
            <w:r w:rsidRPr="0029606E">
              <w:rPr>
                <w:sz w:val="16"/>
              </w:rPr>
              <w:t xml:space="preserve">Full report circulated: </w:t>
            </w:r>
            <w:r w:rsidRPr="0029606E">
              <w:rPr>
                <w:sz w:val="16"/>
              </w:rPr>
              <w:br/>
              <w:t xml:space="preserve">DIS referred back to </w:t>
            </w:r>
            <w:r w:rsidRPr="0029606E">
              <w:rPr>
                <w:sz w:val="16"/>
              </w:rPr>
              <w:br/>
              <w:t>TC or SC</w:t>
            </w:r>
          </w:p>
        </w:tc>
        <w:tc>
          <w:tcPr>
            <w:tcW w:w="1134" w:type="dxa"/>
            <w:tcBorders>
              <w:top w:val="nil"/>
              <w:left w:val="single" w:sz="6" w:space="0" w:color="auto"/>
              <w:bottom w:val="single" w:sz="12" w:space="0" w:color="auto"/>
              <w:right w:val="single" w:sz="6" w:space="0" w:color="auto"/>
            </w:tcBorders>
          </w:tcPr>
          <w:p w14:paraId="3B56E997" w14:textId="77777777" w:rsidR="00D77357" w:rsidRPr="0029606E" w:rsidRDefault="00D77357" w:rsidP="000F747E">
            <w:pPr>
              <w:pStyle w:val="Special"/>
              <w:spacing w:after="0" w:line="180" w:lineRule="exact"/>
              <w:jc w:val="center"/>
              <w:rPr>
                <w:vanish/>
                <w:sz w:val="15"/>
              </w:rPr>
            </w:pPr>
            <w:r w:rsidRPr="0029606E">
              <w:rPr>
                <w:sz w:val="16"/>
              </w:rPr>
              <w:t>Full report circulated: decision for new DIS ballot</w:t>
            </w:r>
          </w:p>
        </w:tc>
        <w:tc>
          <w:tcPr>
            <w:tcW w:w="1134" w:type="dxa"/>
            <w:tcBorders>
              <w:top w:val="nil"/>
              <w:left w:val="single" w:sz="6" w:space="0" w:color="auto"/>
              <w:bottom w:val="single" w:sz="12" w:space="0" w:color="auto"/>
              <w:right w:val="single" w:sz="6" w:space="0" w:color="auto"/>
            </w:tcBorders>
          </w:tcPr>
          <w:p w14:paraId="104C1EA6" w14:textId="0E808392" w:rsidR="00D77357" w:rsidRPr="0029606E" w:rsidRDefault="00D77357" w:rsidP="000F747E">
            <w:pPr>
              <w:pStyle w:val="Special"/>
              <w:spacing w:after="0" w:line="180" w:lineRule="exact"/>
              <w:jc w:val="center"/>
              <w:rPr>
                <w:sz w:val="18"/>
              </w:rPr>
            </w:pPr>
            <w:r w:rsidRPr="0029606E">
              <w:rPr>
                <w:sz w:val="16"/>
              </w:rPr>
              <w:t xml:space="preserve">Project </w:t>
            </w:r>
            <w:r w:rsidR="00DA130D" w:rsidRPr="0029606E">
              <w:rPr>
                <w:sz w:val="16"/>
              </w:rPr>
              <w:t>cancelled</w:t>
            </w:r>
          </w:p>
        </w:tc>
        <w:tc>
          <w:tcPr>
            <w:tcW w:w="1134" w:type="dxa"/>
            <w:tcBorders>
              <w:top w:val="nil"/>
              <w:left w:val="single" w:sz="6" w:space="0" w:color="auto"/>
              <w:bottom w:val="single" w:sz="12" w:space="0" w:color="auto"/>
            </w:tcBorders>
          </w:tcPr>
          <w:p w14:paraId="53408325" w14:textId="77777777" w:rsidR="00D77357" w:rsidRPr="0029606E" w:rsidRDefault="00D77357" w:rsidP="000F747E">
            <w:pPr>
              <w:pStyle w:val="Special"/>
              <w:spacing w:after="0" w:line="180" w:lineRule="exact"/>
              <w:ind w:left="-57" w:right="-57"/>
              <w:jc w:val="center"/>
              <w:rPr>
                <w:sz w:val="18"/>
              </w:rPr>
            </w:pPr>
            <w:r w:rsidRPr="0029606E">
              <w:rPr>
                <w:sz w:val="16"/>
              </w:rPr>
              <w:t xml:space="preserve">Full report circulated: </w:t>
            </w:r>
            <w:r w:rsidRPr="0029606E">
              <w:rPr>
                <w:sz w:val="16"/>
              </w:rPr>
              <w:br/>
              <w:t xml:space="preserve">DIS approved for registration </w:t>
            </w:r>
            <w:r w:rsidRPr="0029606E">
              <w:rPr>
                <w:sz w:val="16"/>
              </w:rPr>
              <w:br/>
              <w:t>as FDIS</w:t>
            </w:r>
          </w:p>
        </w:tc>
      </w:tr>
      <w:tr w:rsidR="00D77357" w:rsidRPr="0029606E" w14:paraId="327FD5B7" w14:textId="77777777" w:rsidTr="000F747E">
        <w:trPr>
          <w:cantSplit/>
          <w:jc w:val="center"/>
        </w:trPr>
        <w:tc>
          <w:tcPr>
            <w:tcW w:w="1587" w:type="dxa"/>
            <w:vMerge w:val="restart"/>
            <w:vAlign w:val="center"/>
          </w:tcPr>
          <w:p w14:paraId="69F6873C" w14:textId="77777777" w:rsidR="00D77357" w:rsidRPr="0029606E" w:rsidRDefault="00D77357" w:rsidP="000F747E">
            <w:pPr>
              <w:pStyle w:val="Special"/>
              <w:spacing w:after="0" w:line="400" w:lineRule="exact"/>
              <w:jc w:val="center"/>
              <w:rPr>
                <w:b/>
                <w:sz w:val="40"/>
                <w:szCs w:val="40"/>
              </w:rPr>
            </w:pPr>
            <w:r w:rsidRPr="0029606E">
              <w:rPr>
                <w:b/>
                <w:sz w:val="40"/>
                <w:szCs w:val="40"/>
              </w:rPr>
              <w:t>50</w:t>
            </w:r>
          </w:p>
          <w:p w14:paraId="31AF0601" w14:textId="77777777" w:rsidR="00D77357" w:rsidRPr="0029606E" w:rsidRDefault="00D77357" w:rsidP="000F747E">
            <w:pPr>
              <w:pStyle w:val="Special"/>
              <w:spacing w:after="0" w:line="240" w:lineRule="auto"/>
              <w:jc w:val="center"/>
              <w:rPr>
                <w:b/>
              </w:rPr>
            </w:pPr>
            <w:r w:rsidRPr="0029606E">
              <w:rPr>
                <w:b/>
                <w:sz w:val="18"/>
              </w:rPr>
              <w:t>Approval</w:t>
            </w:r>
            <w:r w:rsidRPr="0029606E">
              <w:rPr>
                <w:b/>
                <w:sz w:val="18"/>
              </w:rPr>
              <w:br/>
              <w:t>stage</w:t>
            </w:r>
          </w:p>
        </w:tc>
        <w:tc>
          <w:tcPr>
            <w:tcW w:w="1134" w:type="dxa"/>
            <w:tcBorders>
              <w:bottom w:val="nil"/>
              <w:right w:val="single" w:sz="6" w:space="0" w:color="auto"/>
            </w:tcBorders>
          </w:tcPr>
          <w:p w14:paraId="22861BD9" w14:textId="77777777" w:rsidR="00D77357" w:rsidRPr="0029606E" w:rsidRDefault="00D77357" w:rsidP="000F747E">
            <w:pPr>
              <w:pStyle w:val="Special"/>
              <w:spacing w:after="0" w:line="180" w:lineRule="exact"/>
              <w:jc w:val="center"/>
              <w:rPr>
                <w:b/>
                <w:position w:val="-2"/>
                <w:sz w:val="15"/>
              </w:rPr>
            </w:pPr>
            <w:r w:rsidRPr="0029606E">
              <w:rPr>
                <w:b/>
                <w:position w:val="-2"/>
                <w:sz w:val="18"/>
              </w:rPr>
              <w:t>50.00</w:t>
            </w:r>
          </w:p>
        </w:tc>
        <w:tc>
          <w:tcPr>
            <w:tcW w:w="1134" w:type="dxa"/>
            <w:tcBorders>
              <w:left w:val="single" w:sz="6" w:space="0" w:color="auto"/>
              <w:bottom w:val="nil"/>
              <w:right w:val="single" w:sz="6" w:space="0" w:color="auto"/>
            </w:tcBorders>
          </w:tcPr>
          <w:p w14:paraId="0DE71240" w14:textId="77777777" w:rsidR="00D77357" w:rsidRPr="0029606E" w:rsidRDefault="00D77357" w:rsidP="000F747E">
            <w:pPr>
              <w:pStyle w:val="Special"/>
              <w:spacing w:after="0" w:line="180" w:lineRule="exact"/>
              <w:jc w:val="center"/>
              <w:rPr>
                <w:b/>
                <w:position w:val="-2"/>
                <w:sz w:val="16"/>
              </w:rPr>
            </w:pPr>
            <w:r w:rsidRPr="0029606E">
              <w:rPr>
                <w:b/>
                <w:position w:val="-2"/>
                <w:sz w:val="18"/>
              </w:rPr>
              <w:t>50.20</w:t>
            </w:r>
          </w:p>
        </w:tc>
        <w:tc>
          <w:tcPr>
            <w:tcW w:w="1134" w:type="dxa"/>
            <w:tcBorders>
              <w:left w:val="single" w:sz="6" w:space="0" w:color="auto"/>
              <w:bottom w:val="nil"/>
              <w:right w:val="single" w:sz="6" w:space="0" w:color="auto"/>
            </w:tcBorders>
          </w:tcPr>
          <w:p w14:paraId="74B3E07D" w14:textId="77777777" w:rsidR="00D77357" w:rsidRPr="0029606E" w:rsidRDefault="00D77357" w:rsidP="000F747E">
            <w:pPr>
              <w:pStyle w:val="Special"/>
              <w:spacing w:after="0" w:line="180" w:lineRule="exact"/>
              <w:jc w:val="center"/>
              <w:rPr>
                <w:b/>
                <w:position w:val="-2"/>
                <w:sz w:val="16"/>
              </w:rPr>
            </w:pPr>
            <w:r w:rsidRPr="0029606E">
              <w:rPr>
                <w:b/>
                <w:position w:val="-2"/>
                <w:sz w:val="18"/>
              </w:rPr>
              <w:t>50.60</w:t>
            </w:r>
          </w:p>
        </w:tc>
        <w:tc>
          <w:tcPr>
            <w:tcW w:w="1134" w:type="dxa"/>
            <w:tcBorders>
              <w:left w:val="single" w:sz="6" w:space="0" w:color="auto"/>
              <w:bottom w:val="nil"/>
              <w:right w:val="single" w:sz="6" w:space="0" w:color="auto"/>
            </w:tcBorders>
          </w:tcPr>
          <w:p w14:paraId="33B800F0" w14:textId="77777777" w:rsidR="00D77357" w:rsidRPr="0029606E" w:rsidRDefault="00D77357" w:rsidP="00EA19CC">
            <w:pPr>
              <w:pStyle w:val="Special"/>
              <w:spacing w:after="0" w:line="180" w:lineRule="exact"/>
              <w:jc w:val="center"/>
              <w:rPr>
                <w:b/>
                <w:position w:val="-2"/>
                <w:sz w:val="18"/>
              </w:rPr>
            </w:pPr>
            <w:r w:rsidRPr="0029606E">
              <w:rPr>
                <w:b/>
                <w:position w:val="-2"/>
                <w:sz w:val="18"/>
              </w:rPr>
              <w:t>50.92</w:t>
            </w:r>
          </w:p>
        </w:tc>
        <w:tc>
          <w:tcPr>
            <w:tcW w:w="1134" w:type="dxa"/>
            <w:tcBorders>
              <w:left w:val="single" w:sz="6" w:space="0" w:color="auto"/>
              <w:bottom w:val="nil"/>
              <w:right w:val="single" w:sz="6" w:space="0" w:color="auto"/>
            </w:tcBorders>
          </w:tcPr>
          <w:p w14:paraId="3508D5D3" w14:textId="77777777" w:rsidR="00D77357" w:rsidRPr="0029606E" w:rsidRDefault="00D77357" w:rsidP="00EA19CC">
            <w:pPr>
              <w:pStyle w:val="Special"/>
              <w:spacing w:after="0" w:line="180" w:lineRule="exact"/>
              <w:jc w:val="center"/>
              <w:rPr>
                <w:b/>
                <w:position w:val="-2"/>
                <w:sz w:val="18"/>
              </w:rPr>
            </w:pPr>
          </w:p>
        </w:tc>
        <w:tc>
          <w:tcPr>
            <w:tcW w:w="1134" w:type="dxa"/>
            <w:tcBorders>
              <w:left w:val="single" w:sz="6" w:space="0" w:color="auto"/>
              <w:bottom w:val="nil"/>
              <w:right w:val="single" w:sz="6" w:space="0" w:color="auto"/>
            </w:tcBorders>
          </w:tcPr>
          <w:p w14:paraId="2EFFC2F0" w14:textId="77777777" w:rsidR="00D77357" w:rsidRPr="0029606E" w:rsidRDefault="00D77357" w:rsidP="000F747E">
            <w:pPr>
              <w:pStyle w:val="Special"/>
              <w:spacing w:after="0" w:line="180" w:lineRule="exact"/>
              <w:jc w:val="center"/>
              <w:rPr>
                <w:b/>
                <w:position w:val="-2"/>
                <w:sz w:val="16"/>
              </w:rPr>
            </w:pPr>
            <w:r w:rsidRPr="0029606E">
              <w:rPr>
                <w:b/>
                <w:position w:val="-2"/>
                <w:sz w:val="18"/>
              </w:rPr>
              <w:t>50.98</w:t>
            </w:r>
          </w:p>
        </w:tc>
        <w:tc>
          <w:tcPr>
            <w:tcW w:w="1134" w:type="dxa"/>
            <w:tcBorders>
              <w:left w:val="single" w:sz="6" w:space="0" w:color="auto"/>
              <w:bottom w:val="nil"/>
            </w:tcBorders>
          </w:tcPr>
          <w:p w14:paraId="24E64F60" w14:textId="77777777" w:rsidR="00D77357" w:rsidRPr="0029606E" w:rsidRDefault="00D77357" w:rsidP="000F747E">
            <w:pPr>
              <w:pStyle w:val="Special"/>
              <w:spacing w:after="0" w:line="180" w:lineRule="exact"/>
              <w:jc w:val="center"/>
              <w:rPr>
                <w:b/>
                <w:position w:val="-2"/>
                <w:sz w:val="16"/>
              </w:rPr>
            </w:pPr>
            <w:r w:rsidRPr="0029606E">
              <w:rPr>
                <w:b/>
                <w:position w:val="-2"/>
                <w:sz w:val="18"/>
              </w:rPr>
              <w:t>50.99</w:t>
            </w:r>
          </w:p>
        </w:tc>
      </w:tr>
      <w:tr w:rsidR="00D77357" w:rsidRPr="0029606E" w14:paraId="0A850F1D" w14:textId="77777777" w:rsidTr="000F747E">
        <w:trPr>
          <w:cantSplit/>
          <w:jc w:val="center"/>
        </w:trPr>
        <w:tc>
          <w:tcPr>
            <w:tcW w:w="1587" w:type="dxa"/>
            <w:vMerge/>
            <w:vAlign w:val="center"/>
          </w:tcPr>
          <w:p w14:paraId="6D369E07" w14:textId="77777777" w:rsidR="00D77357" w:rsidRPr="0029606E" w:rsidRDefault="00D77357" w:rsidP="000F747E">
            <w:pPr>
              <w:pStyle w:val="Special"/>
              <w:spacing w:after="0" w:line="240" w:lineRule="auto"/>
              <w:jc w:val="center"/>
              <w:rPr>
                <w:b/>
                <w:sz w:val="40"/>
              </w:rPr>
            </w:pPr>
          </w:p>
        </w:tc>
        <w:tc>
          <w:tcPr>
            <w:tcW w:w="1134" w:type="dxa"/>
            <w:tcBorders>
              <w:top w:val="nil"/>
              <w:bottom w:val="single" w:sz="12" w:space="0" w:color="auto"/>
              <w:right w:val="single" w:sz="6" w:space="0" w:color="auto"/>
            </w:tcBorders>
          </w:tcPr>
          <w:p w14:paraId="6359567F" w14:textId="77777777" w:rsidR="00D77357" w:rsidRPr="0029606E" w:rsidRDefault="003A45AB" w:rsidP="004611B8">
            <w:pPr>
              <w:pStyle w:val="Special"/>
              <w:spacing w:after="0" w:line="180" w:lineRule="exact"/>
              <w:jc w:val="center"/>
              <w:rPr>
                <w:sz w:val="18"/>
              </w:rPr>
            </w:pPr>
            <w:r w:rsidRPr="0029606E">
              <w:rPr>
                <w:sz w:val="16"/>
              </w:rPr>
              <w:t>Final text re</w:t>
            </w:r>
            <w:r w:rsidR="004611B8" w:rsidRPr="0029606E">
              <w:rPr>
                <w:sz w:val="16"/>
              </w:rPr>
              <w:softHyphen/>
            </w:r>
            <w:r w:rsidRPr="0029606E">
              <w:rPr>
                <w:sz w:val="16"/>
              </w:rPr>
              <w:t xml:space="preserve">ceived or </w:t>
            </w:r>
            <w:r w:rsidR="00D77357" w:rsidRPr="0029606E">
              <w:rPr>
                <w:sz w:val="16"/>
              </w:rPr>
              <w:t>FDIS registered for formal approval</w:t>
            </w:r>
          </w:p>
        </w:tc>
        <w:tc>
          <w:tcPr>
            <w:tcW w:w="1134" w:type="dxa"/>
            <w:tcBorders>
              <w:top w:val="nil"/>
              <w:left w:val="single" w:sz="6" w:space="0" w:color="auto"/>
              <w:bottom w:val="single" w:sz="12" w:space="0" w:color="auto"/>
              <w:right w:val="single" w:sz="6" w:space="0" w:color="auto"/>
            </w:tcBorders>
          </w:tcPr>
          <w:p w14:paraId="75582BF6" w14:textId="77777777" w:rsidR="00D77357" w:rsidRPr="0029606E" w:rsidRDefault="003A45AB" w:rsidP="00A617E6">
            <w:pPr>
              <w:pStyle w:val="Special"/>
              <w:spacing w:after="20" w:line="240" w:lineRule="auto"/>
              <w:jc w:val="center"/>
              <w:rPr>
                <w:sz w:val="18"/>
              </w:rPr>
            </w:pPr>
            <w:r w:rsidRPr="0029606E">
              <w:rPr>
                <w:sz w:val="16"/>
              </w:rPr>
              <w:t xml:space="preserve">Proof sent to secretariat or </w:t>
            </w:r>
            <w:r w:rsidR="00D77357" w:rsidRPr="0029606E">
              <w:rPr>
                <w:sz w:val="16"/>
              </w:rPr>
              <w:t>FDIS ballot initiated:</w:t>
            </w:r>
            <w:r w:rsidR="00D77357" w:rsidRPr="0029606E">
              <w:rPr>
                <w:sz w:val="16"/>
              </w:rPr>
              <w:br/>
            </w:r>
            <w:r w:rsidR="00005AC1" w:rsidRPr="0029606E">
              <w:rPr>
                <w:i/>
                <w:sz w:val="16"/>
              </w:rPr>
              <w:t>8</w:t>
            </w:r>
            <w:r w:rsidR="00A617E6" w:rsidRPr="0029606E">
              <w:rPr>
                <w:i/>
                <w:sz w:val="16"/>
              </w:rPr>
              <w:t> </w:t>
            </w:r>
            <w:r w:rsidR="001839ED" w:rsidRPr="0029606E">
              <w:rPr>
                <w:i/>
                <w:sz w:val="16"/>
              </w:rPr>
              <w:t>weeks</w:t>
            </w:r>
          </w:p>
        </w:tc>
        <w:tc>
          <w:tcPr>
            <w:tcW w:w="1134" w:type="dxa"/>
            <w:tcBorders>
              <w:top w:val="nil"/>
              <w:left w:val="single" w:sz="6" w:space="0" w:color="auto"/>
              <w:bottom w:val="single" w:sz="12" w:space="0" w:color="auto"/>
              <w:right w:val="single" w:sz="6" w:space="0" w:color="auto"/>
            </w:tcBorders>
          </w:tcPr>
          <w:p w14:paraId="529B76CD" w14:textId="77777777" w:rsidR="00D77357" w:rsidRPr="0029606E" w:rsidRDefault="00D77357" w:rsidP="000F747E">
            <w:pPr>
              <w:pStyle w:val="Special"/>
              <w:spacing w:after="0" w:line="180" w:lineRule="exact"/>
              <w:jc w:val="center"/>
              <w:rPr>
                <w:sz w:val="18"/>
              </w:rPr>
            </w:pPr>
            <w:r w:rsidRPr="0029606E">
              <w:rPr>
                <w:sz w:val="16"/>
              </w:rPr>
              <w:t>Close of voting.</w:t>
            </w:r>
            <w:r w:rsidRPr="0029606E">
              <w:rPr>
                <w:sz w:val="16"/>
              </w:rPr>
              <w:br/>
              <w:t>Proof returned by secretariat</w:t>
            </w:r>
          </w:p>
        </w:tc>
        <w:tc>
          <w:tcPr>
            <w:tcW w:w="1134" w:type="dxa"/>
            <w:tcBorders>
              <w:top w:val="nil"/>
              <w:left w:val="single" w:sz="6" w:space="0" w:color="auto"/>
              <w:bottom w:val="single" w:sz="12" w:space="0" w:color="auto"/>
              <w:right w:val="single" w:sz="6" w:space="0" w:color="auto"/>
            </w:tcBorders>
          </w:tcPr>
          <w:p w14:paraId="312968D2" w14:textId="77777777" w:rsidR="00D77357" w:rsidRPr="0029606E" w:rsidRDefault="00D77357" w:rsidP="004611B8">
            <w:pPr>
              <w:pStyle w:val="Special"/>
              <w:spacing w:after="0" w:line="180" w:lineRule="exact"/>
              <w:jc w:val="center"/>
              <w:rPr>
                <w:vanish/>
                <w:sz w:val="15"/>
              </w:rPr>
            </w:pPr>
            <w:r w:rsidRPr="0029606E">
              <w:rPr>
                <w:sz w:val="16"/>
              </w:rPr>
              <w:t xml:space="preserve">FDIS </w:t>
            </w:r>
            <w:r w:rsidR="00B8361E" w:rsidRPr="0029606E">
              <w:rPr>
                <w:sz w:val="16"/>
              </w:rPr>
              <w:t xml:space="preserve">or proof </w:t>
            </w:r>
            <w:r w:rsidRPr="0029606E">
              <w:rPr>
                <w:sz w:val="16"/>
              </w:rPr>
              <w:t>referred back to TC or SC</w:t>
            </w:r>
          </w:p>
        </w:tc>
        <w:tc>
          <w:tcPr>
            <w:tcW w:w="1134" w:type="dxa"/>
            <w:tcBorders>
              <w:top w:val="nil"/>
              <w:left w:val="single" w:sz="6" w:space="0" w:color="auto"/>
              <w:bottom w:val="single" w:sz="12" w:space="0" w:color="auto"/>
              <w:right w:val="single" w:sz="6" w:space="0" w:color="auto"/>
            </w:tcBorders>
          </w:tcPr>
          <w:p w14:paraId="1CA70BAB" w14:textId="77777777" w:rsidR="00D77357" w:rsidRPr="0029606E" w:rsidRDefault="00D77357" w:rsidP="000F747E">
            <w:pPr>
              <w:pStyle w:val="Special"/>
              <w:spacing w:after="0" w:line="180" w:lineRule="exact"/>
              <w:jc w:val="center"/>
              <w:rPr>
                <w:vanish/>
                <w:sz w:val="16"/>
                <w:szCs w:val="16"/>
              </w:rPr>
            </w:pPr>
          </w:p>
        </w:tc>
        <w:tc>
          <w:tcPr>
            <w:tcW w:w="1134" w:type="dxa"/>
            <w:tcBorders>
              <w:top w:val="nil"/>
              <w:left w:val="single" w:sz="6" w:space="0" w:color="auto"/>
              <w:bottom w:val="single" w:sz="12" w:space="0" w:color="auto"/>
              <w:right w:val="single" w:sz="6" w:space="0" w:color="auto"/>
            </w:tcBorders>
          </w:tcPr>
          <w:p w14:paraId="4F776E9F" w14:textId="7344382D" w:rsidR="00D77357" w:rsidRPr="0029606E" w:rsidRDefault="00D77357" w:rsidP="000F747E">
            <w:pPr>
              <w:pStyle w:val="Special"/>
              <w:spacing w:after="0" w:line="180" w:lineRule="exact"/>
              <w:jc w:val="center"/>
              <w:rPr>
                <w:sz w:val="18"/>
              </w:rPr>
            </w:pPr>
            <w:r w:rsidRPr="0029606E">
              <w:rPr>
                <w:sz w:val="16"/>
              </w:rPr>
              <w:t xml:space="preserve">Project </w:t>
            </w:r>
            <w:r w:rsidR="00DA130D" w:rsidRPr="0029606E">
              <w:rPr>
                <w:sz w:val="16"/>
              </w:rPr>
              <w:t>cancelled</w:t>
            </w:r>
          </w:p>
        </w:tc>
        <w:tc>
          <w:tcPr>
            <w:tcW w:w="1134" w:type="dxa"/>
            <w:tcBorders>
              <w:top w:val="nil"/>
              <w:left w:val="single" w:sz="6" w:space="0" w:color="auto"/>
              <w:bottom w:val="single" w:sz="12" w:space="0" w:color="auto"/>
            </w:tcBorders>
          </w:tcPr>
          <w:p w14:paraId="33DB98E3" w14:textId="77777777" w:rsidR="00D77357" w:rsidRPr="0029606E" w:rsidRDefault="00D77357" w:rsidP="000F747E">
            <w:pPr>
              <w:pStyle w:val="Special"/>
              <w:spacing w:after="0" w:line="180" w:lineRule="exact"/>
              <w:jc w:val="center"/>
              <w:rPr>
                <w:sz w:val="18"/>
              </w:rPr>
            </w:pPr>
            <w:r w:rsidRPr="0029606E">
              <w:rPr>
                <w:sz w:val="16"/>
              </w:rPr>
              <w:t xml:space="preserve">FDIS </w:t>
            </w:r>
            <w:r w:rsidR="00B8361E" w:rsidRPr="0029606E">
              <w:rPr>
                <w:sz w:val="16"/>
              </w:rPr>
              <w:t>or proof</w:t>
            </w:r>
            <w:r w:rsidRPr="0029606E">
              <w:rPr>
                <w:sz w:val="16"/>
              </w:rPr>
              <w:br/>
              <w:t>approved for publication</w:t>
            </w:r>
          </w:p>
        </w:tc>
      </w:tr>
      <w:tr w:rsidR="00D77357" w:rsidRPr="0029606E" w14:paraId="4E741A3D" w14:textId="77777777" w:rsidTr="000F747E">
        <w:trPr>
          <w:cantSplit/>
          <w:jc w:val="center"/>
        </w:trPr>
        <w:tc>
          <w:tcPr>
            <w:tcW w:w="1587" w:type="dxa"/>
            <w:vMerge w:val="restart"/>
            <w:vAlign w:val="center"/>
          </w:tcPr>
          <w:p w14:paraId="2DA18C6D" w14:textId="77777777" w:rsidR="00D77357" w:rsidRPr="0029606E" w:rsidRDefault="00D77357" w:rsidP="000F747E">
            <w:pPr>
              <w:pStyle w:val="Special"/>
              <w:spacing w:after="0" w:line="400" w:lineRule="exact"/>
              <w:jc w:val="center"/>
              <w:rPr>
                <w:b/>
                <w:sz w:val="40"/>
                <w:szCs w:val="40"/>
              </w:rPr>
            </w:pPr>
            <w:r w:rsidRPr="0029606E">
              <w:rPr>
                <w:b/>
                <w:sz w:val="40"/>
                <w:szCs w:val="40"/>
              </w:rPr>
              <w:t>60</w:t>
            </w:r>
          </w:p>
          <w:p w14:paraId="2994F09D" w14:textId="77777777" w:rsidR="00D77357" w:rsidRPr="0029606E" w:rsidRDefault="00D77357" w:rsidP="000F747E">
            <w:pPr>
              <w:pStyle w:val="Special"/>
              <w:spacing w:after="0" w:line="240" w:lineRule="auto"/>
              <w:jc w:val="center"/>
              <w:rPr>
                <w:b/>
              </w:rPr>
            </w:pPr>
            <w:r w:rsidRPr="0029606E">
              <w:rPr>
                <w:b/>
                <w:sz w:val="18"/>
              </w:rPr>
              <w:t>Publication</w:t>
            </w:r>
            <w:r w:rsidRPr="0029606E">
              <w:rPr>
                <w:b/>
                <w:sz w:val="18"/>
              </w:rPr>
              <w:br/>
              <w:t>stage</w:t>
            </w:r>
          </w:p>
        </w:tc>
        <w:tc>
          <w:tcPr>
            <w:tcW w:w="1134" w:type="dxa"/>
            <w:tcBorders>
              <w:bottom w:val="nil"/>
              <w:right w:val="single" w:sz="6" w:space="0" w:color="auto"/>
            </w:tcBorders>
          </w:tcPr>
          <w:p w14:paraId="51DF87A8" w14:textId="77777777" w:rsidR="00D77357" w:rsidRPr="0029606E" w:rsidRDefault="00D77357" w:rsidP="000F747E">
            <w:pPr>
              <w:pStyle w:val="Special"/>
              <w:spacing w:after="0" w:line="180" w:lineRule="exact"/>
              <w:jc w:val="center"/>
              <w:rPr>
                <w:b/>
                <w:position w:val="-2"/>
                <w:sz w:val="15"/>
              </w:rPr>
            </w:pPr>
            <w:r w:rsidRPr="0029606E">
              <w:rPr>
                <w:b/>
                <w:position w:val="-2"/>
                <w:sz w:val="18"/>
              </w:rPr>
              <w:t>60.00</w:t>
            </w:r>
          </w:p>
        </w:tc>
        <w:tc>
          <w:tcPr>
            <w:tcW w:w="1134" w:type="dxa"/>
            <w:tcBorders>
              <w:left w:val="single" w:sz="6" w:space="0" w:color="auto"/>
              <w:bottom w:val="nil"/>
              <w:right w:val="single" w:sz="6" w:space="0" w:color="auto"/>
            </w:tcBorders>
          </w:tcPr>
          <w:p w14:paraId="076422F5" w14:textId="77777777" w:rsidR="00D77357" w:rsidRPr="0029606E" w:rsidRDefault="00D77357" w:rsidP="000F747E">
            <w:pPr>
              <w:pStyle w:val="Special"/>
              <w:spacing w:after="0" w:line="180" w:lineRule="exact"/>
              <w:jc w:val="center"/>
              <w:rPr>
                <w:b/>
                <w:position w:val="-2"/>
                <w:sz w:val="18"/>
                <w:szCs w:val="18"/>
              </w:rPr>
            </w:pPr>
          </w:p>
        </w:tc>
        <w:tc>
          <w:tcPr>
            <w:tcW w:w="1134" w:type="dxa"/>
            <w:tcBorders>
              <w:left w:val="single" w:sz="6" w:space="0" w:color="auto"/>
              <w:bottom w:val="nil"/>
              <w:right w:val="single" w:sz="6" w:space="0" w:color="auto"/>
            </w:tcBorders>
          </w:tcPr>
          <w:p w14:paraId="279DCC33" w14:textId="77777777" w:rsidR="00D77357" w:rsidRPr="0029606E" w:rsidRDefault="00D77357" w:rsidP="000F747E">
            <w:pPr>
              <w:pStyle w:val="Special"/>
              <w:spacing w:after="0" w:line="180" w:lineRule="exact"/>
              <w:jc w:val="center"/>
              <w:rPr>
                <w:b/>
                <w:position w:val="-2"/>
                <w:sz w:val="16"/>
              </w:rPr>
            </w:pPr>
            <w:r w:rsidRPr="0029606E">
              <w:rPr>
                <w:b/>
                <w:position w:val="-2"/>
                <w:sz w:val="18"/>
              </w:rPr>
              <w:t>60.60</w:t>
            </w:r>
          </w:p>
        </w:tc>
        <w:tc>
          <w:tcPr>
            <w:tcW w:w="1134" w:type="dxa"/>
            <w:tcBorders>
              <w:left w:val="single" w:sz="6" w:space="0" w:color="auto"/>
              <w:bottom w:val="nil"/>
              <w:right w:val="single" w:sz="6" w:space="0" w:color="auto"/>
            </w:tcBorders>
          </w:tcPr>
          <w:p w14:paraId="6BAF8708" w14:textId="77777777" w:rsidR="00D77357" w:rsidRPr="0029606E" w:rsidRDefault="00D77357" w:rsidP="000F747E">
            <w:pPr>
              <w:spacing w:after="0" w:line="180" w:lineRule="exact"/>
              <w:jc w:val="center"/>
              <w:rPr>
                <w:b/>
                <w:position w:val="-2"/>
                <w:sz w:val="18"/>
                <w:szCs w:val="18"/>
              </w:rPr>
            </w:pPr>
          </w:p>
        </w:tc>
        <w:tc>
          <w:tcPr>
            <w:tcW w:w="1134" w:type="dxa"/>
            <w:tcBorders>
              <w:left w:val="single" w:sz="6" w:space="0" w:color="auto"/>
              <w:bottom w:val="nil"/>
              <w:right w:val="single" w:sz="6" w:space="0" w:color="auto"/>
            </w:tcBorders>
          </w:tcPr>
          <w:p w14:paraId="47DC3B30" w14:textId="77777777" w:rsidR="00D77357" w:rsidRPr="0029606E" w:rsidRDefault="00D77357" w:rsidP="000F747E">
            <w:pPr>
              <w:spacing w:after="0" w:line="180" w:lineRule="exact"/>
              <w:jc w:val="center"/>
              <w:rPr>
                <w:b/>
                <w:position w:val="-2"/>
                <w:sz w:val="18"/>
                <w:szCs w:val="18"/>
              </w:rPr>
            </w:pPr>
          </w:p>
        </w:tc>
        <w:tc>
          <w:tcPr>
            <w:tcW w:w="1134" w:type="dxa"/>
            <w:tcBorders>
              <w:left w:val="single" w:sz="6" w:space="0" w:color="auto"/>
              <w:bottom w:val="nil"/>
              <w:right w:val="single" w:sz="6" w:space="0" w:color="auto"/>
            </w:tcBorders>
          </w:tcPr>
          <w:p w14:paraId="66D76EE3" w14:textId="77777777" w:rsidR="00D77357" w:rsidRPr="0029606E" w:rsidRDefault="00D77357" w:rsidP="000F747E">
            <w:pPr>
              <w:pStyle w:val="Special"/>
              <w:spacing w:after="0" w:line="180" w:lineRule="exact"/>
              <w:jc w:val="center"/>
              <w:rPr>
                <w:b/>
                <w:position w:val="-2"/>
                <w:sz w:val="18"/>
                <w:szCs w:val="18"/>
              </w:rPr>
            </w:pPr>
          </w:p>
        </w:tc>
        <w:tc>
          <w:tcPr>
            <w:tcW w:w="1134" w:type="dxa"/>
            <w:tcBorders>
              <w:left w:val="single" w:sz="6" w:space="0" w:color="auto"/>
              <w:bottom w:val="nil"/>
            </w:tcBorders>
          </w:tcPr>
          <w:p w14:paraId="71C5DB1F" w14:textId="77777777" w:rsidR="00D77357" w:rsidRPr="0029606E" w:rsidRDefault="00D77357" w:rsidP="000F747E">
            <w:pPr>
              <w:pStyle w:val="Special"/>
              <w:spacing w:after="0" w:line="180" w:lineRule="exact"/>
              <w:jc w:val="center"/>
              <w:rPr>
                <w:b/>
                <w:position w:val="-2"/>
                <w:sz w:val="18"/>
                <w:szCs w:val="18"/>
              </w:rPr>
            </w:pPr>
          </w:p>
        </w:tc>
      </w:tr>
      <w:tr w:rsidR="00D77357" w:rsidRPr="0029606E" w14:paraId="6FA13517" w14:textId="77777777" w:rsidTr="000F747E">
        <w:trPr>
          <w:cantSplit/>
          <w:jc w:val="center"/>
        </w:trPr>
        <w:tc>
          <w:tcPr>
            <w:tcW w:w="1587" w:type="dxa"/>
            <w:vMerge/>
            <w:vAlign w:val="center"/>
          </w:tcPr>
          <w:p w14:paraId="571F783D" w14:textId="77777777" w:rsidR="00D77357" w:rsidRPr="0029606E" w:rsidRDefault="00D77357" w:rsidP="000F747E">
            <w:pPr>
              <w:pStyle w:val="Special"/>
              <w:spacing w:after="0" w:line="240" w:lineRule="auto"/>
              <w:jc w:val="center"/>
              <w:rPr>
                <w:b/>
                <w:sz w:val="40"/>
              </w:rPr>
            </w:pPr>
          </w:p>
        </w:tc>
        <w:tc>
          <w:tcPr>
            <w:tcW w:w="1134" w:type="dxa"/>
            <w:tcBorders>
              <w:top w:val="nil"/>
              <w:bottom w:val="single" w:sz="12" w:space="0" w:color="auto"/>
              <w:right w:val="single" w:sz="6" w:space="0" w:color="auto"/>
            </w:tcBorders>
          </w:tcPr>
          <w:p w14:paraId="6D54B372" w14:textId="77777777" w:rsidR="00D77357" w:rsidRPr="0029606E" w:rsidRDefault="00D77357" w:rsidP="000F747E">
            <w:pPr>
              <w:pStyle w:val="Special"/>
              <w:spacing w:after="20" w:line="240" w:lineRule="auto"/>
              <w:jc w:val="center"/>
              <w:rPr>
                <w:sz w:val="18"/>
              </w:rPr>
            </w:pPr>
            <w:r w:rsidRPr="0029606E">
              <w:rPr>
                <w:sz w:val="16"/>
              </w:rPr>
              <w:t>International Standard under publication</w:t>
            </w:r>
          </w:p>
        </w:tc>
        <w:tc>
          <w:tcPr>
            <w:tcW w:w="1134" w:type="dxa"/>
            <w:tcBorders>
              <w:top w:val="nil"/>
              <w:left w:val="single" w:sz="6" w:space="0" w:color="auto"/>
              <w:bottom w:val="single" w:sz="12" w:space="0" w:color="auto"/>
              <w:right w:val="single" w:sz="6" w:space="0" w:color="auto"/>
            </w:tcBorders>
          </w:tcPr>
          <w:p w14:paraId="6574FCD8" w14:textId="77777777" w:rsidR="00D77357" w:rsidRPr="0029606E" w:rsidRDefault="00D77357" w:rsidP="000F747E">
            <w:pPr>
              <w:pStyle w:val="Special"/>
              <w:spacing w:after="0" w:line="180" w:lineRule="exact"/>
              <w:jc w:val="center"/>
              <w:rPr>
                <w:sz w:val="16"/>
                <w:szCs w:val="16"/>
              </w:rPr>
            </w:pPr>
          </w:p>
        </w:tc>
        <w:tc>
          <w:tcPr>
            <w:tcW w:w="1134" w:type="dxa"/>
            <w:tcBorders>
              <w:top w:val="nil"/>
              <w:left w:val="single" w:sz="6" w:space="0" w:color="auto"/>
              <w:bottom w:val="single" w:sz="12" w:space="0" w:color="auto"/>
              <w:right w:val="single" w:sz="6" w:space="0" w:color="auto"/>
            </w:tcBorders>
          </w:tcPr>
          <w:p w14:paraId="5414E1FA" w14:textId="77777777" w:rsidR="00D77357" w:rsidRPr="0029606E" w:rsidRDefault="00D77357" w:rsidP="000F747E">
            <w:pPr>
              <w:pStyle w:val="Special"/>
              <w:spacing w:after="0" w:line="180" w:lineRule="exact"/>
              <w:jc w:val="center"/>
              <w:rPr>
                <w:sz w:val="18"/>
              </w:rPr>
            </w:pPr>
            <w:r w:rsidRPr="0029606E">
              <w:rPr>
                <w:sz w:val="16"/>
              </w:rPr>
              <w:t>International Standard published</w:t>
            </w:r>
          </w:p>
        </w:tc>
        <w:tc>
          <w:tcPr>
            <w:tcW w:w="1134" w:type="dxa"/>
            <w:tcBorders>
              <w:top w:val="nil"/>
              <w:left w:val="single" w:sz="6" w:space="0" w:color="auto"/>
              <w:bottom w:val="single" w:sz="12" w:space="0" w:color="auto"/>
              <w:right w:val="single" w:sz="6" w:space="0" w:color="auto"/>
            </w:tcBorders>
          </w:tcPr>
          <w:p w14:paraId="402E2929" w14:textId="77777777" w:rsidR="00D77357" w:rsidRPr="0029606E" w:rsidRDefault="00D77357" w:rsidP="000F747E">
            <w:pPr>
              <w:pStyle w:val="Special"/>
              <w:spacing w:after="0" w:line="180" w:lineRule="exact"/>
              <w:jc w:val="center"/>
              <w:rPr>
                <w:vanish/>
                <w:sz w:val="16"/>
                <w:szCs w:val="16"/>
              </w:rPr>
            </w:pPr>
          </w:p>
        </w:tc>
        <w:tc>
          <w:tcPr>
            <w:tcW w:w="1134" w:type="dxa"/>
            <w:tcBorders>
              <w:top w:val="nil"/>
              <w:left w:val="single" w:sz="6" w:space="0" w:color="auto"/>
              <w:bottom w:val="single" w:sz="12" w:space="0" w:color="auto"/>
              <w:right w:val="single" w:sz="6" w:space="0" w:color="auto"/>
            </w:tcBorders>
          </w:tcPr>
          <w:p w14:paraId="45EDCE9B" w14:textId="77777777" w:rsidR="00D77357" w:rsidRPr="0029606E" w:rsidRDefault="00D77357" w:rsidP="000F747E">
            <w:pPr>
              <w:pStyle w:val="Special"/>
              <w:spacing w:after="0" w:line="180" w:lineRule="exact"/>
              <w:jc w:val="center"/>
              <w:rPr>
                <w:vanish/>
                <w:sz w:val="16"/>
                <w:szCs w:val="16"/>
              </w:rPr>
            </w:pPr>
          </w:p>
        </w:tc>
        <w:tc>
          <w:tcPr>
            <w:tcW w:w="1134" w:type="dxa"/>
            <w:tcBorders>
              <w:top w:val="nil"/>
              <w:left w:val="single" w:sz="6" w:space="0" w:color="auto"/>
              <w:bottom w:val="single" w:sz="12" w:space="0" w:color="auto"/>
              <w:right w:val="single" w:sz="6" w:space="0" w:color="auto"/>
            </w:tcBorders>
          </w:tcPr>
          <w:p w14:paraId="4F1BD970" w14:textId="77777777" w:rsidR="00D77357" w:rsidRPr="0029606E" w:rsidRDefault="00D77357" w:rsidP="000F747E">
            <w:pPr>
              <w:pStyle w:val="Special"/>
              <w:spacing w:after="0" w:line="180" w:lineRule="exact"/>
              <w:jc w:val="center"/>
              <w:rPr>
                <w:sz w:val="18"/>
              </w:rPr>
            </w:pPr>
          </w:p>
        </w:tc>
        <w:tc>
          <w:tcPr>
            <w:tcW w:w="1134" w:type="dxa"/>
            <w:tcBorders>
              <w:top w:val="nil"/>
              <w:left w:val="single" w:sz="6" w:space="0" w:color="auto"/>
              <w:bottom w:val="single" w:sz="12" w:space="0" w:color="auto"/>
            </w:tcBorders>
          </w:tcPr>
          <w:p w14:paraId="7A718250" w14:textId="77777777" w:rsidR="00D77357" w:rsidRPr="0029606E" w:rsidRDefault="00D77357" w:rsidP="000F747E">
            <w:pPr>
              <w:pStyle w:val="Special"/>
              <w:spacing w:after="0" w:line="180" w:lineRule="exact"/>
              <w:jc w:val="center"/>
              <w:rPr>
                <w:sz w:val="18"/>
              </w:rPr>
            </w:pPr>
          </w:p>
        </w:tc>
      </w:tr>
      <w:tr w:rsidR="00D77357" w:rsidRPr="0029606E" w14:paraId="08DBEB4D" w14:textId="77777777" w:rsidTr="000F747E">
        <w:trPr>
          <w:cantSplit/>
          <w:jc w:val="center"/>
        </w:trPr>
        <w:tc>
          <w:tcPr>
            <w:tcW w:w="1587" w:type="dxa"/>
            <w:vMerge w:val="restart"/>
            <w:vAlign w:val="center"/>
          </w:tcPr>
          <w:p w14:paraId="167EA147" w14:textId="77777777" w:rsidR="00D77357" w:rsidRPr="0029606E" w:rsidRDefault="00D77357" w:rsidP="000F747E">
            <w:pPr>
              <w:pStyle w:val="Special"/>
              <w:spacing w:after="0" w:line="400" w:lineRule="exact"/>
              <w:jc w:val="center"/>
              <w:rPr>
                <w:b/>
                <w:sz w:val="40"/>
                <w:szCs w:val="40"/>
              </w:rPr>
            </w:pPr>
            <w:r w:rsidRPr="0029606E">
              <w:rPr>
                <w:b/>
                <w:sz w:val="40"/>
                <w:szCs w:val="40"/>
              </w:rPr>
              <w:t>90</w:t>
            </w:r>
          </w:p>
          <w:p w14:paraId="12FDE641" w14:textId="77777777" w:rsidR="00D77357" w:rsidRPr="0029606E" w:rsidRDefault="00D77357" w:rsidP="000F747E">
            <w:pPr>
              <w:pStyle w:val="Special"/>
              <w:spacing w:after="0" w:line="240" w:lineRule="auto"/>
              <w:jc w:val="center"/>
              <w:rPr>
                <w:b/>
              </w:rPr>
            </w:pPr>
            <w:r w:rsidRPr="0029606E">
              <w:rPr>
                <w:b/>
                <w:sz w:val="18"/>
              </w:rPr>
              <w:t>Review</w:t>
            </w:r>
            <w:r w:rsidRPr="0029606E">
              <w:rPr>
                <w:b/>
                <w:sz w:val="18"/>
              </w:rPr>
              <w:br/>
              <w:t>stage</w:t>
            </w:r>
          </w:p>
        </w:tc>
        <w:tc>
          <w:tcPr>
            <w:tcW w:w="1134" w:type="dxa"/>
            <w:tcBorders>
              <w:bottom w:val="nil"/>
              <w:right w:val="single" w:sz="6" w:space="0" w:color="auto"/>
            </w:tcBorders>
          </w:tcPr>
          <w:p w14:paraId="31770DB4" w14:textId="77777777" w:rsidR="00D77357" w:rsidRPr="0029606E" w:rsidRDefault="00D77357" w:rsidP="000F747E">
            <w:pPr>
              <w:pStyle w:val="Special"/>
              <w:spacing w:after="0" w:line="180" w:lineRule="exact"/>
              <w:jc w:val="center"/>
              <w:rPr>
                <w:b/>
                <w:position w:val="-2"/>
                <w:sz w:val="18"/>
              </w:rPr>
            </w:pPr>
          </w:p>
        </w:tc>
        <w:tc>
          <w:tcPr>
            <w:tcW w:w="1134" w:type="dxa"/>
            <w:tcBorders>
              <w:left w:val="single" w:sz="6" w:space="0" w:color="auto"/>
              <w:bottom w:val="nil"/>
              <w:right w:val="single" w:sz="6" w:space="0" w:color="auto"/>
            </w:tcBorders>
          </w:tcPr>
          <w:p w14:paraId="3F556DCF" w14:textId="77777777" w:rsidR="00D77357" w:rsidRPr="0029606E" w:rsidRDefault="00D77357" w:rsidP="000F747E">
            <w:pPr>
              <w:pStyle w:val="Special"/>
              <w:spacing w:after="0" w:line="180" w:lineRule="exact"/>
              <w:jc w:val="center"/>
              <w:rPr>
                <w:b/>
                <w:position w:val="-2"/>
                <w:sz w:val="16"/>
              </w:rPr>
            </w:pPr>
            <w:r w:rsidRPr="0029606E">
              <w:rPr>
                <w:b/>
                <w:position w:val="-2"/>
                <w:sz w:val="18"/>
              </w:rPr>
              <w:t>90.20</w:t>
            </w:r>
          </w:p>
        </w:tc>
        <w:tc>
          <w:tcPr>
            <w:tcW w:w="1134" w:type="dxa"/>
            <w:tcBorders>
              <w:left w:val="single" w:sz="6" w:space="0" w:color="auto"/>
              <w:bottom w:val="nil"/>
              <w:right w:val="single" w:sz="6" w:space="0" w:color="auto"/>
            </w:tcBorders>
          </w:tcPr>
          <w:p w14:paraId="4B62799D" w14:textId="77777777" w:rsidR="00D77357" w:rsidRPr="0029606E" w:rsidRDefault="00D77357" w:rsidP="000F747E">
            <w:pPr>
              <w:pStyle w:val="Special"/>
              <w:spacing w:after="0" w:line="180" w:lineRule="exact"/>
              <w:jc w:val="center"/>
              <w:rPr>
                <w:b/>
                <w:position w:val="-2"/>
                <w:sz w:val="16"/>
              </w:rPr>
            </w:pPr>
            <w:r w:rsidRPr="0029606E">
              <w:rPr>
                <w:b/>
                <w:position w:val="-2"/>
                <w:sz w:val="18"/>
              </w:rPr>
              <w:t>90.60</w:t>
            </w:r>
          </w:p>
        </w:tc>
        <w:tc>
          <w:tcPr>
            <w:tcW w:w="1134" w:type="dxa"/>
            <w:tcBorders>
              <w:left w:val="single" w:sz="6" w:space="0" w:color="auto"/>
              <w:bottom w:val="nil"/>
              <w:right w:val="single" w:sz="6" w:space="0" w:color="auto"/>
            </w:tcBorders>
          </w:tcPr>
          <w:p w14:paraId="1BE04697" w14:textId="77777777" w:rsidR="00D77357" w:rsidRPr="0029606E" w:rsidRDefault="00D77357" w:rsidP="00EA19CC">
            <w:pPr>
              <w:pStyle w:val="Special"/>
              <w:spacing w:after="0" w:line="180" w:lineRule="exact"/>
              <w:jc w:val="center"/>
              <w:rPr>
                <w:b/>
                <w:position w:val="-2"/>
              </w:rPr>
            </w:pPr>
            <w:r w:rsidRPr="0029606E">
              <w:rPr>
                <w:b/>
                <w:position w:val="-2"/>
                <w:sz w:val="18"/>
              </w:rPr>
              <w:t>90.92</w:t>
            </w:r>
          </w:p>
        </w:tc>
        <w:tc>
          <w:tcPr>
            <w:tcW w:w="1134" w:type="dxa"/>
            <w:tcBorders>
              <w:left w:val="single" w:sz="6" w:space="0" w:color="auto"/>
              <w:bottom w:val="nil"/>
              <w:right w:val="single" w:sz="6" w:space="0" w:color="auto"/>
            </w:tcBorders>
          </w:tcPr>
          <w:p w14:paraId="0600DE6F" w14:textId="77777777" w:rsidR="00D77357" w:rsidRPr="0029606E" w:rsidRDefault="00D77357" w:rsidP="00EA19CC">
            <w:pPr>
              <w:pStyle w:val="Special"/>
              <w:spacing w:after="0" w:line="180" w:lineRule="exact"/>
              <w:jc w:val="center"/>
              <w:rPr>
                <w:b/>
                <w:position w:val="-2"/>
                <w:sz w:val="18"/>
              </w:rPr>
            </w:pPr>
            <w:r w:rsidRPr="0029606E">
              <w:rPr>
                <w:b/>
                <w:position w:val="-2"/>
                <w:sz w:val="18"/>
              </w:rPr>
              <w:t>90.93</w:t>
            </w:r>
          </w:p>
        </w:tc>
        <w:tc>
          <w:tcPr>
            <w:tcW w:w="1134" w:type="dxa"/>
            <w:tcBorders>
              <w:left w:val="single" w:sz="6" w:space="0" w:color="auto"/>
              <w:bottom w:val="nil"/>
              <w:right w:val="single" w:sz="6" w:space="0" w:color="auto"/>
            </w:tcBorders>
          </w:tcPr>
          <w:p w14:paraId="6A61F80D" w14:textId="77777777" w:rsidR="00D77357" w:rsidRPr="0029606E" w:rsidRDefault="00D77357" w:rsidP="000F747E">
            <w:pPr>
              <w:pStyle w:val="Special"/>
              <w:spacing w:after="0" w:line="180" w:lineRule="exact"/>
              <w:jc w:val="center"/>
              <w:rPr>
                <w:b/>
                <w:position w:val="-2"/>
                <w:sz w:val="18"/>
              </w:rPr>
            </w:pPr>
          </w:p>
        </w:tc>
        <w:tc>
          <w:tcPr>
            <w:tcW w:w="1134" w:type="dxa"/>
            <w:tcBorders>
              <w:left w:val="single" w:sz="6" w:space="0" w:color="auto"/>
              <w:bottom w:val="nil"/>
            </w:tcBorders>
          </w:tcPr>
          <w:p w14:paraId="4B75FF9C" w14:textId="77777777" w:rsidR="00D77357" w:rsidRPr="0029606E" w:rsidRDefault="00D77357" w:rsidP="000F747E">
            <w:pPr>
              <w:pStyle w:val="Special"/>
              <w:spacing w:after="0" w:line="180" w:lineRule="exact"/>
              <w:jc w:val="center"/>
              <w:rPr>
                <w:b/>
                <w:position w:val="-2"/>
                <w:sz w:val="16"/>
              </w:rPr>
            </w:pPr>
            <w:r w:rsidRPr="0029606E">
              <w:rPr>
                <w:b/>
                <w:position w:val="-2"/>
                <w:sz w:val="18"/>
              </w:rPr>
              <w:t>90.99</w:t>
            </w:r>
          </w:p>
        </w:tc>
      </w:tr>
      <w:tr w:rsidR="00D77357" w:rsidRPr="0029606E" w14:paraId="1FEFFD46" w14:textId="77777777" w:rsidTr="000F747E">
        <w:trPr>
          <w:cantSplit/>
          <w:jc w:val="center"/>
        </w:trPr>
        <w:tc>
          <w:tcPr>
            <w:tcW w:w="1587" w:type="dxa"/>
            <w:vMerge/>
            <w:vAlign w:val="center"/>
          </w:tcPr>
          <w:p w14:paraId="77DEA476" w14:textId="77777777" w:rsidR="00D77357" w:rsidRPr="0029606E" w:rsidRDefault="00D77357" w:rsidP="000F747E">
            <w:pPr>
              <w:pStyle w:val="Special"/>
              <w:spacing w:after="0" w:line="240" w:lineRule="auto"/>
              <w:jc w:val="center"/>
              <w:rPr>
                <w:b/>
                <w:sz w:val="40"/>
              </w:rPr>
            </w:pPr>
          </w:p>
        </w:tc>
        <w:tc>
          <w:tcPr>
            <w:tcW w:w="1134" w:type="dxa"/>
            <w:tcBorders>
              <w:top w:val="nil"/>
              <w:bottom w:val="single" w:sz="12" w:space="0" w:color="auto"/>
              <w:right w:val="single" w:sz="6" w:space="0" w:color="auto"/>
            </w:tcBorders>
          </w:tcPr>
          <w:p w14:paraId="33584B9D" w14:textId="77777777" w:rsidR="00D77357" w:rsidRPr="0029606E" w:rsidRDefault="00D77357" w:rsidP="000F747E">
            <w:pPr>
              <w:pStyle w:val="Special"/>
              <w:spacing w:after="0" w:line="180" w:lineRule="exact"/>
              <w:jc w:val="center"/>
              <w:rPr>
                <w:sz w:val="16"/>
                <w:szCs w:val="16"/>
              </w:rPr>
            </w:pPr>
          </w:p>
        </w:tc>
        <w:tc>
          <w:tcPr>
            <w:tcW w:w="1134" w:type="dxa"/>
            <w:tcBorders>
              <w:top w:val="nil"/>
              <w:left w:val="single" w:sz="6" w:space="0" w:color="auto"/>
              <w:bottom w:val="single" w:sz="12" w:space="0" w:color="auto"/>
              <w:right w:val="single" w:sz="6" w:space="0" w:color="auto"/>
            </w:tcBorders>
          </w:tcPr>
          <w:p w14:paraId="5D598C8B" w14:textId="77777777" w:rsidR="00D77357" w:rsidRPr="0029606E" w:rsidRDefault="00D77357" w:rsidP="000F747E">
            <w:pPr>
              <w:pStyle w:val="Special"/>
              <w:spacing w:after="20" w:line="240" w:lineRule="auto"/>
              <w:jc w:val="center"/>
              <w:rPr>
                <w:sz w:val="18"/>
              </w:rPr>
            </w:pPr>
            <w:r w:rsidRPr="0029606E">
              <w:rPr>
                <w:sz w:val="16"/>
              </w:rPr>
              <w:t xml:space="preserve">International Standard under </w:t>
            </w:r>
            <w:r w:rsidR="00CE6EE2" w:rsidRPr="0029606E">
              <w:rPr>
                <w:sz w:val="16"/>
              </w:rPr>
              <w:t>systematic</w:t>
            </w:r>
            <w:r w:rsidRPr="0029606E">
              <w:rPr>
                <w:sz w:val="16"/>
              </w:rPr>
              <w:t xml:space="preserve"> review</w:t>
            </w:r>
          </w:p>
        </w:tc>
        <w:tc>
          <w:tcPr>
            <w:tcW w:w="1134" w:type="dxa"/>
            <w:tcBorders>
              <w:top w:val="nil"/>
              <w:left w:val="single" w:sz="6" w:space="0" w:color="auto"/>
              <w:bottom w:val="single" w:sz="12" w:space="0" w:color="auto"/>
              <w:right w:val="single" w:sz="6" w:space="0" w:color="auto"/>
            </w:tcBorders>
          </w:tcPr>
          <w:p w14:paraId="4F71876A" w14:textId="77777777" w:rsidR="00D77357" w:rsidRPr="0029606E" w:rsidRDefault="00D77357" w:rsidP="000F747E">
            <w:pPr>
              <w:pStyle w:val="Special"/>
              <w:spacing w:after="0" w:line="180" w:lineRule="exact"/>
              <w:jc w:val="center"/>
              <w:rPr>
                <w:sz w:val="18"/>
              </w:rPr>
            </w:pPr>
            <w:r w:rsidRPr="0029606E">
              <w:rPr>
                <w:sz w:val="16"/>
              </w:rPr>
              <w:t>Close of review</w:t>
            </w:r>
          </w:p>
        </w:tc>
        <w:tc>
          <w:tcPr>
            <w:tcW w:w="1134" w:type="dxa"/>
            <w:tcBorders>
              <w:top w:val="nil"/>
              <w:left w:val="single" w:sz="6" w:space="0" w:color="auto"/>
              <w:bottom w:val="single" w:sz="12" w:space="0" w:color="auto"/>
              <w:right w:val="single" w:sz="6" w:space="0" w:color="auto"/>
            </w:tcBorders>
          </w:tcPr>
          <w:p w14:paraId="5164BBF5" w14:textId="77777777" w:rsidR="00D77357" w:rsidRPr="0029606E" w:rsidRDefault="00D77357" w:rsidP="000F747E">
            <w:pPr>
              <w:pStyle w:val="Special"/>
              <w:spacing w:after="0" w:line="180" w:lineRule="exact"/>
              <w:jc w:val="center"/>
              <w:rPr>
                <w:vanish/>
                <w:sz w:val="15"/>
              </w:rPr>
            </w:pPr>
            <w:r w:rsidRPr="0029606E">
              <w:rPr>
                <w:sz w:val="16"/>
              </w:rPr>
              <w:t>International Standard to be revised</w:t>
            </w:r>
          </w:p>
        </w:tc>
        <w:tc>
          <w:tcPr>
            <w:tcW w:w="1134" w:type="dxa"/>
            <w:tcBorders>
              <w:top w:val="nil"/>
              <w:left w:val="single" w:sz="6" w:space="0" w:color="auto"/>
              <w:bottom w:val="single" w:sz="12" w:space="0" w:color="auto"/>
              <w:right w:val="single" w:sz="6" w:space="0" w:color="auto"/>
            </w:tcBorders>
          </w:tcPr>
          <w:p w14:paraId="208B86AA" w14:textId="77777777" w:rsidR="00D77357" w:rsidRPr="0029606E" w:rsidRDefault="00D77357" w:rsidP="000F747E">
            <w:pPr>
              <w:pStyle w:val="Special"/>
              <w:spacing w:after="0" w:line="180" w:lineRule="exact"/>
              <w:jc w:val="center"/>
              <w:rPr>
                <w:vanish/>
                <w:sz w:val="15"/>
              </w:rPr>
            </w:pPr>
            <w:r w:rsidRPr="0029606E">
              <w:rPr>
                <w:sz w:val="16"/>
              </w:rPr>
              <w:t>International Standard confirmed</w:t>
            </w:r>
          </w:p>
        </w:tc>
        <w:tc>
          <w:tcPr>
            <w:tcW w:w="1134" w:type="dxa"/>
            <w:tcBorders>
              <w:top w:val="nil"/>
              <w:left w:val="single" w:sz="6" w:space="0" w:color="auto"/>
              <w:bottom w:val="single" w:sz="12" w:space="0" w:color="auto"/>
              <w:right w:val="single" w:sz="6" w:space="0" w:color="auto"/>
            </w:tcBorders>
          </w:tcPr>
          <w:p w14:paraId="23B9E760" w14:textId="77777777" w:rsidR="00D77357" w:rsidRPr="0029606E" w:rsidRDefault="00D77357" w:rsidP="000F747E">
            <w:pPr>
              <w:pStyle w:val="Special"/>
              <w:spacing w:after="0" w:line="180" w:lineRule="exact"/>
              <w:jc w:val="center"/>
              <w:rPr>
                <w:sz w:val="16"/>
                <w:szCs w:val="16"/>
              </w:rPr>
            </w:pPr>
          </w:p>
        </w:tc>
        <w:tc>
          <w:tcPr>
            <w:tcW w:w="1134" w:type="dxa"/>
            <w:tcBorders>
              <w:top w:val="nil"/>
              <w:left w:val="single" w:sz="6" w:space="0" w:color="auto"/>
              <w:bottom w:val="single" w:sz="12" w:space="0" w:color="auto"/>
            </w:tcBorders>
          </w:tcPr>
          <w:p w14:paraId="2DEE0985" w14:textId="77777777" w:rsidR="00D77357" w:rsidRPr="0029606E" w:rsidRDefault="00D77357" w:rsidP="000F747E">
            <w:pPr>
              <w:pStyle w:val="Special"/>
              <w:spacing w:after="0" w:line="180" w:lineRule="exact"/>
              <w:jc w:val="center"/>
              <w:rPr>
                <w:sz w:val="18"/>
              </w:rPr>
            </w:pPr>
            <w:r w:rsidRPr="0029606E">
              <w:rPr>
                <w:sz w:val="16"/>
              </w:rPr>
              <w:t>Withdrawal of International Standard proposed by TC or SC</w:t>
            </w:r>
          </w:p>
        </w:tc>
      </w:tr>
      <w:tr w:rsidR="00D77357" w:rsidRPr="0029606E" w14:paraId="0C3635DA" w14:textId="77777777" w:rsidTr="000F747E">
        <w:trPr>
          <w:cantSplit/>
          <w:jc w:val="center"/>
        </w:trPr>
        <w:tc>
          <w:tcPr>
            <w:tcW w:w="1587" w:type="dxa"/>
            <w:vMerge w:val="restart"/>
            <w:vAlign w:val="center"/>
          </w:tcPr>
          <w:p w14:paraId="54D4249F" w14:textId="77777777" w:rsidR="00D77357" w:rsidRPr="0029606E" w:rsidRDefault="00D77357" w:rsidP="000F747E">
            <w:pPr>
              <w:pStyle w:val="Special"/>
              <w:spacing w:after="0" w:line="400" w:lineRule="exact"/>
              <w:jc w:val="center"/>
              <w:rPr>
                <w:b/>
                <w:sz w:val="40"/>
                <w:szCs w:val="40"/>
              </w:rPr>
            </w:pPr>
            <w:r w:rsidRPr="0029606E">
              <w:rPr>
                <w:b/>
                <w:sz w:val="40"/>
                <w:szCs w:val="40"/>
              </w:rPr>
              <w:t>95</w:t>
            </w:r>
          </w:p>
          <w:p w14:paraId="698DB875" w14:textId="77777777" w:rsidR="00D77357" w:rsidRPr="0029606E" w:rsidRDefault="00D77357" w:rsidP="000F747E">
            <w:pPr>
              <w:pStyle w:val="Special"/>
              <w:spacing w:after="0" w:line="240" w:lineRule="auto"/>
              <w:jc w:val="center"/>
              <w:rPr>
                <w:b/>
              </w:rPr>
            </w:pPr>
            <w:r w:rsidRPr="0029606E">
              <w:rPr>
                <w:b/>
                <w:sz w:val="18"/>
              </w:rPr>
              <w:t>Withdrawal</w:t>
            </w:r>
            <w:r w:rsidRPr="0029606E">
              <w:rPr>
                <w:b/>
                <w:sz w:val="18"/>
              </w:rPr>
              <w:br/>
              <w:t>stage</w:t>
            </w:r>
          </w:p>
        </w:tc>
        <w:tc>
          <w:tcPr>
            <w:tcW w:w="1134" w:type="dxa"/>
            <w:tcBorders>
              <w:bottom w:val="nil"/>
              <w:right w:val="single" w:sz="6" w:space="0" w:color="auto"/>
            </w:tcBorders>
          </w:tcPr>
          <w:p w14:paraId="7CEA5264" w14:textId="77777777" w:rsidR="00D77357" w:rsidRPr="0029606E" w:rsidRDefault="00D77357" w:rsidP="000F747E">
            <w:pPr>
              <w:pStyle w:val="Special"/>
              <w:spacing w:after="0" w:line="180" w:lineRule="exact"/>
              <w:jc w:val="center"/>
              <w:rPr>
                <w:b/>
                <w:position w:val="-2"/>
                <w:sz w:val="18"/>
                <w:szCs w:val="18"/>
              </w:rPr>
            </w:pPr>
          </w:p>
        </w:tc>
        <w:tc>
          <w:tcPr>
            <w:tcW w:w="1134" w:type="dxa"/>
            <w:tcBorders>
              <w:left w:val="single" w:sz="6" w:space="0" w:color="auto"/>
              <w:bottom w:val="nil"/>
              <w:right w:val="single" w:sz="6" w:space="0" w:color="auto"/>
            </w:tcBorders>
          </w:tcPr>
          <w:p w14:paraId="4467CA21" w14:textId="77777777" w:rsidR="00D77357" w:rsidRPr="0029606E" w:rsidRDefault="00D77357" w:rsidP="000F747E">
            <w:pPr>
              <w:pStyle w:val="Special"/>
              <w:spacing w:after="0" w:line="180" w:lineRule="exact"/>
              <w:jc w:val="center"/>
              <w:rPr>
                <w:b/>
                <w:position w:val="-2"/>
                <w:sz w:val="16"/>
              </w:rPr>
            </w:pPr>
            <w:r w:rsidRPr="0029606E">
              <w:rPr>
                <w:b/>
                <w:position w:val="-2"/>
                <w:sz w:val="18"/>
              </w:rPr>
              <w:t>95.20</w:t>
            </w:r>
          </w:p>
        </w:tc>
        <w:tc>
          <w:tcPr>
            <w:tcW w:w="1134" w:type="dxa"/>
            <w:tcBorders>
              <w:left w:val="single" w:sz="6" w:space="0" w:color="auto"/>
              <w:bottom w:val="nil"/>
              <w:right w:val="single" w:sz="6" w:space="0" w:color="auto"/>
            </w:tcBorders>
          </w:tcPr>
          <w:p w14:paraId="5CC21AF2" w14:textId="77777777" w:rsidR="00D77357" w:rsidRPr="0029606E" w:rsidRDefault="00D77357" w:rsidP="000F747E">
            <w:pPr>
              <w:pStyle w:val="Special"/>
              <w:spacing w:after="0" w:line="180" w:lineRule="exact"/>
              <w:jc w:val="center"/>
              <w:rPr>
                <w:b/>
                <w:position w:val="-2"/>
                <w:sz w:val="16"/>
              </w:rPr>
            </w:pPr>
            <w:r w:rsidRPr="0029606E">
              <w:rPr>
                <w:b/>
                <w:position w:val="-2"/>
                <w:sz w:val="18"/>
              </w:rPr>
              <w:t>95.60</w:t>
            </w:r>
          </w:p>
        </w:tc>
        <w:tc>
          <w:tcPr>
            <w:tcW w:w="1134" w:type="dxa"/>
            <w:tcBorders>
              <w:left w:val="single" w:sz="6" w:space="0" w:color="auto"/>
              <w:bottom w:val="nil"/>
              <w:right w:val="single" w:sz="6" w:space="0" w:color="auto"/>
            </w:tcBorders>
          </w:tcPr>
          <w:p w14:paraId="1D909048" w14:textId="77777777" w:rsidR="00D77357" w:rsidRPr="0029606E" w:rsidRDefault="00D77357" w:rsidP="00EA19CC">
            <w:pPr>
              <w:pStyle w:val="Special"/>
              <w:spacing w:after="0" w:line="180" w:lineRule="exact"/>
              <w:jc w:val="center"/>
              <w:rPr>
                <w:b/>
                <w:position w:val="-2"/>
              </w:rPr>
            </w:pPr>
            <w:r w:rsidRPr="0029606E">
              <w:rPr>
                <w:b/>
                <w:position w:val="-2"/>
                <w:sz w:val="18"/>
              </w:rPr>
              <w:t>95.92</w:t>
            </w:r>
          </w:p>
        </w:tc>
        <w:tc>
          <w:tcPr>
            <w:tcW w:w="1134" w:type="dxa"/>
            <w:tcBorders>
              <w:left w:val="single" w:sz="6" w:space="0" w:color="auto"/>
              <w:bottom w:val="nil"/>
              <w:right w:val="single" w:sz="6" w:space="0" w:color="auto"/>
            </w:tcBorders>
          </w:tcPr>
          <w:p w14:paraId="4DFBCFE1" w14:textId="77777777" w:rsidR="00D77357" w:rsidRPr="0029606E" w:rsidRDefault="00D77357" w:rsidP="00EA19CC">
            <w:pPr>
              <w:pStyle w:val="Special"/>
              <w:spacing w:after="0" w:line="180" w:lineRule="exact"/>
              <w:jc w:val="center"/>
              <w:rPr>
                <w:b/>
                <w:position w:val="-2"/>
                <w:sz w:val="18"/>
              </w:rPr>
            </w:pPr>
          </w:p>
        </w:tc>
        <w:tc>
          <w:tcPr>
            <w:tcW w:w="1134" w:type="dxa"/>
            <w:tcBorders>
              <w:left w:val="single" w:sz="6" w:space="0" w:color="auto"/>
              <w:bottom w:val="nil"/>
              <w:right w:val="single" w:sz="6" w:space="0" w:color="auto"/>
            </w:tcBorders>
          </w:tcPr>
          <w:p w14:paraId="5062CDA5" w14:textId="77777777" w:rsidR="00D77357" w:rsidRPr="0029606E" w:rsidRDefault="00D77357" w:rsidP="00EA19CC">
            <w:pPr>
              <w:pStyle w:val="Special"/>
              <w:spacing w:after="0" w:line="180" w:lineRule="exact"/>
              <w:jc w:val="center"/>
              <w:rPr>
                <w:b/>
                <w:position w:val="-2"/>
                <w:sz w:val="18"/>
              </w:rPr>
            </w:pPr>
          </w:p>
        </w:tc>
        <w:tc>
          <w:tcPr>
            <w:tcW w:w="1134" w:type="dxa"/>
            <w:tcBorders>
              <w:left w:val="single" w:sz="6" w:space="0" w:color="auto"/>
              <w:bottom w:val="nil"/>
            </w:tcBorders>
          </w:tcPr>
          <w:p w14:paraId="797803C9" w14:textId="77777777" w:rsidR="00D77357" w:rsidRPr="0029606E" w:rsidRDefault="00D77357" w:rsidP="000F747E">
            <w:pPr>
              <w:pStyle w:val="Special"/>
              <w:spacing w:after="0" w:line="180" w:lineRule="exact"/>
              <w:jc w:val="center"/>
              <w:rPr>
                <w:b/>
                <w:position w:val="-2"/>
                <w:sz w:val="16"/>
              </w:rPr>
            </w:pPr>
            <w:r w:rsidRPr="0029606E">
              <w:rPr>
                <w:b/>
                <w:position w:val="-2"/>
                <w:sz w:val="18"/>
              </w:rPr>
              <w:t>95.99</w:t>
            </w:r>
          </w:p>
        </w:tc>
      </w:tr>
      <w:tr w:rsidR="00D77357" w:rsidRPr="0029606E" w14:paraId="5EF74782" w14:textId="77777777" w:rsidTr="000F747E">
        <w:trPr>
          <w:cantSplit/>
          <w:jc w:val="center"/>
        </w:trPr>
        <w:tc>
          <w:tcPr>
            <w:tcW w:w="1587" w:type="dxa"/>
            <w:vMerge/>
            <w:vAlign w:val="center"/>
          </w:tcPr>
          <w:p w14:paraId="16BC9B2E" w14:textId="77777777" w:rsidR="00D77357" w:rsidRPr="0029606E" w:rsidRDefault="00D77357" w:rsidP="000F747E">
            <w:pPr>
              <w:pStyle w:val="Special"/>
              <w:spacing w:after="0" w:line="240" w:lineRule="auto"/>
              <w:jc w:val="center"/>
              <w:rPr>
                <w:b/>
                <w:sz w:val="40"/>
              </w:rPr>
            </w:pPr>
          </w:p>
        </w:tc>
        <w:tc>
          <w:tcPr>
            <w:tcW w:w="1134" w:type="dxa"/>
            <w:tcBorders>
              <w:top w:val="nil"/>
              <w:right w:val="single" w:sz="6" w:space="0" w:color="auto"/>
            </w:tcBorders>
          </w:tcPr>
          <w:p w14:paraId="5C99E2EA" w14:textId="77777777" w:rsidR="00D77357" w:rsidRPr="0029606E" w:rsidRDefault="00D77357" w:rsidP="000F747E">
            <w:pPr>
              <w:pStyle w:val="Special"/>
              <w:spacing w:after="0" w:line="180" w:lineRule="exact"/>
              <w:jc w:val="center"/>
              <w:rPr>
                <w:sz w:val="16"/>
                <w:szCs w:val="16"/>
              </w:rPr>
            </w:pPr>
          </w:p>
        </w:tc>
        <w:tc>
          <w:tcPr>
            <w:tcW w:w="1134" w:type="dxa"/>
            <w:tcBorders>
              <w:top w:val="nil"/>
              <w:left w:val="single" w:sz="6" w:space="0" w:color="auto"/>
              <w:right w:val="single" w:sz="6" w:space="0" w:color="auto"/>
            </w:tcBorders>
          </w:tcPr>
          <w:p w14:paraId="16A3157C" w14:textId="77777777" w:rsidR="00D77357" w:rsidRPr="0029606E" w:rsidRDefault="00D77357" w:rsidP="000F747E">
            <w:pPr>
              <w:pStyle w:val="Special"/>
              <w:spacing w:after="0" w:line="180" w:lineRule="exact"/>
              <w:jc w:val="center"/>
              <w:rPr>
                <w:sz w:val="18"/>
              </w:rPr>
            </w:pPr>
            <w:r w:rsidRPr="0029606E">
              <w:rPr>
                <w:sz w:val="16"/>
              </w:rPr>
              <w:t>Withdrawal ballot initiated</w:t>
            </w:r>
          </w:p>
        </w:tc>
        <w:tc>
          <w:tcPr>
            <w:tcW w:w="1134" w:type="dxa"/>
            <w:tcBorders>
              <w:top w:val="nil"/>
              <w:left w:val="single" w:sz="6" w:space="0" w:color="auto"/>
              <w:right w:val="single" w:sz="6" w:space="0" w:color="auto"/>
            </w:tcBorders>
          </w:tcPr>
          <w:p w14:paraId="097BEDCC" w14:textId="77777777" w:rsidR="00D77357" w:rsidRPr="0029606E" w:rsidRDefault="00D77357" w:rsidP="000F747E">
            <w:pPr>
              <w:pStyle w:val="Special"/>
              <w:spacing w:after="0" w:line="180" w:lineRule="exact"/>
              <w:jc w:val="center"/>
              <w:rPr>
                <w:sz w:val="18"/>
              </w:rPr>
            </w:pPr>
            <w:r w:rsidRPr="0029606E">
              <w:rPr>
                <w:sz w:val="16"/>
              </w:rPr>
              <w:t xml:space="preserve">Close of </w:t>
            </w:r>
            <w:r w:rsidRPr="0029606E">
              <w:rPr>
                <w:sz w:val="16"/>
              </w:rPr>
              <w:br/>
              <w:t>voting</w:t>
            </w:r>
          </w:p>
        </w:tc>
        <w:tc>
          <w:tcPr>
            <w:tcW w:w="1134" w:type="dxa"/>
            <w:tcBorders>
              <w:top w:val="nil"/>
              <w:left w:val="single" w:sz="6" w:space="0" w:color="auto"/>
              <w:right w:val="single" w:sz="6" w:space="0" w:color="auto"/>
            </w:tcBorders>
          </w:tcPr>
          <w:p w14:paraId="725E63FA" w14:textId="77777777" w:rsidR="00D77357" w:rsidRPr="0029606E" w:rsidRDefault="00D77357" w:rsidP="000F747E">
            <w:pPr>
              <w:pStyle w:val="Special"/>
              <w:spacing w:after="20" w:line="240" w:lineRule="auto"/>
              <w:jc w:val="center"/>
              <w:rPr>
                <w:vanish/>
                <w:sz w:val="15"/>
              </w:rPr>
            </w:pPr>
            <w:r w:rsidRPr="0029606E">
              <w:rPr>
                <w:sz w:val="16"/>
              </w:rPr>
              <w:t>Decision not to withdraw International Standard</w:t>
            </w:r>
          </w:p>
        </w:tc>
        <w:tc>
          <w:tcPr>
            <w:tcW w:w="1134" w:type="dxa"/>
            <w:tcBorders>
              <w:top w:val="nil"/>
              <w:left w:val="single" w:sz="6" w:space="0" w:color="auto"/>
              <w:right w:val="single" w:sz="6" w:space="0" w:color="auto"/>
            </w:tcBorders>
          </w:tcPr>
          <w:p w14:paraId="2A2E68DB" w14:textId="77777777" w:rsidR="00D77357" w:rsidRPr="0029606E" w:rsidRDefault="00D77357" w:rsidP="000F747E">
            <w:pPr>
              <w:pStyle w:val="Special"/>
              <w:spacing w:after="0" w:line="180" w:lineRule="exact"/>
              <w:jc w:val="center"/>
              <w:rPr>
                <w:vanish/>
                <w:sz w:val="16"/>
                <w:szCs w:val="16"/>
              </w:rPr>
            </w:pPr>
          </w:p>
        </w:tc>
        <w:tc>
          <w:tcPr>
            <w:tcW w:w="1134" w:type="dxa"/>
            <w:tcBorders>
              <w:top w:val="nil"/>
              <w:left w:val="single" w:sz="6" w:space="0" w:color="auto"/>
              <w:right w:val="single" w:sz="6" w:space="0" w:color="auto"/>
            </w:tcBorders>
          </w:tcPr>
          <w:p w14:paraId="517956ED" w14:textId="77777777" w:rsidR="00D77357" w:rsidRPr="0029606E" w:rsidRDefault="00D77357" w:rsidP="000F747E">
            <w:pPr>
              <w:pStyle w:val="Special"/>
              <w:spacing w:after="0" w:line="180" w:lineRule="exact"/>
              <w:jc w:val="center"/>
              <w:rPr>
                <w:sz w:val="16"/>
                <w:szCs w:val="16"/>
              </w:rPr>
            </w:pPr>
          </w:p>
        </w:tc>
        <w:tc>
          <w:tcPr>
            <w:tcW w:w="1134" w:type="dxa"/>
            <w:tcBorders>
              <w:top w:val="nil"/>
              <w:left w:val="single" w:sz="6" w:space="0" w:color="auto"/>
            </w:tcBorders>
          </w:tcPr>
          <w:p w14:paraId="370892DF" w14:textId="77777777" w:rsidR="00D77357" w:rsidRPr="0029606E" w:rsidRDefault="00D77357" w:rsidP="000F747E">
            <w:pPr>
              <w:pStyle w:val="Special"/>
              <w:spacing w:after="0" w:line="180" w:lineRule="exact"/>
              <w:jc w:val="center"/>
              <w:rPr>
                <w:sz w:val="18"/>
              </w:rPr>
            </w:pPr>
            <w:r w:rsidRPr="0029606E">
              <w:rPr>
                <w:sz w:val="16"/>
              </w:rPr>
              <w:t>Withdrawal of International Standard</w:t>
            </w:r>
          </w:p>
        </w:tc>
      </w:tr>
    </w:tbl>
    <w:p w14:paraId="4F7F1F8A" w14:textId="0538DFF5" w:rsidR="00D77357" w:rsidRPr="0029606E" w:rsidRDefault="00D77357" w:rsidP="00D77357">
      <w:pPr>
        <w:pStyle w:val="ANNEX"/>
        <w:numPr>
          <w:ilvl w:val="0"/>
          <w:numId w:val="0"/>
        </w:numPr>
      </w:pPr>
      <w:bookmarkStart w:id="4066" w:name="Annex_SJ"/>
      <w:bookmarkStart w:id="4067" w:name="_Toc354474318"/>
      <w:bookmarkStart w:id="4068" w:name="_Toc478053510"/>
      <w:bookmarkStart w:id="4069" w:name="_Toc69205195"/>
      <w:bookmarkStart w:id="4070" w:name="_Toc69205540"/>
      <w:bookmarkStart w:id="4071" w:name="_Toc69304232"/>
      <w:r w:rsidRPr="0029606E">
        <w:rPr>
          <w:rStyle w:val="zzzHighlight0"/>
        </w:rPr>
        <w:t>Annex SE</w:t>
      </w:r>
      <w:r w:rsidRPr="0029606E">
        <w:br/>
      </w:r>
      <w:bookmarkStart w:id="4072" w:name="_Toc246327373"/>
      <w:bookmarkStart w:id="4073" w:name="_Toc280356933"/>
      <w:bookmarkStart w:id="4074" w:name="_Toc320542951"/>
      <w:bookmarkStart w:id="4075" w:name="_Ref320544116"/>
      <w:bookmarkStart w:id="4076" w:name="_Toc323556601"/>
      <w:r w:rsidRPr="0029606E">
        <w:rPr>
          <w:rStyle w:val="zzzHighlight0"/>
          <w:b w:val="0"/>
        </w:rPr>
        <w:t>(normative)</w:t>
      </w:r>
      <w:r w:rsidRPr="0029606E">
        <w:br/>
      </w:r>
      <w:r w:rsidRPr="0029606E">
        <w:br/>
      </w:r>
      <w:r w:rsidRPr="0029606E">
        <w:rPr>
          <w:rStyle w:val="zzzHighlight0"/>
        </w:rPr>
        <w:t>Numbering of documents</w:t>
      </w:r>
      <w:bookmarkEnd w:id="4066"/>
      <w:bookmarkEnd w:id="4067"/>
      <w:bookmarkEnd w:id="4068"/>
      <w:bookmarkEnd w:id="4069"/>
      <w:bookmarkEnd w:id="4070"/>
      <w:bookmarkEnd w:id="4071"/>
      <w:bookmarkEnd w:id="4072"/>
      <w:bookmarkEnd w:id="4073"/>
      <w:bookmarkEnd w:id="4074"/>
      <w:bookmarkEnd w:id="4075"/>
      <w:bookmarkEnd w:id="4076"/>
    </w:p>
    <w:p w14:paraId="5AE9DEC0" w14:textId="77EFEC38" w:rsidR="00D77357" w:rsidRPr="0029606E" w:rsidRDefault="00D77357" w:rsidP="00EA3498">
      <w:pPr>
        <w:pStyle w:val="a2"/>
        <w:numPr>
          <w:ilvl w:val="0"/>
          <w:numId w:val="0"/>
        </w:numPr>
        <w:tabs>
          <w:tab w:val="clear" w:pos="500"/>
        </w:tabs>
      </w:pPr>
      <w:bookmarkStart w:id="4077" w:name="_Toc320542952"/>
      <w:bookmarkStart w:id="4078" w:name="_Toc323556602"/>
      <w:bookmarkStart w:id="4079" w:name="_Toc354474319"/>
      <w:bookmarkStart w:id="4080" w:name="_Toc478053511"/>
      <w:bookmarkStart w:id="4081" w:name="_Toc69205196"/>
      <w:bookmarkStart w:id="4082" w:name="_Toc69205541"/>
      <w:bookmarkStart w:id="4083" w:name="_Toc69304233"/>
      <w:r w:rsidRPr="0029606E">
        <w:t>SE.1</w:t>
      </w:r>
      <w:r w:rsidRPr="0029606E">
        <w:tab/>
        <w:t>Working documents (including committee drafts)</w:t>
      </w:r>
      <w:bookmarkEnd w:id="4077"/>
      <w:bookmarkEnd w:id="4078"/>
      <w:bookmarkEnd w:id="4079"/>
      <w:bookmarkEnd w:id="4080"/>
      <w:bookmarkEnd w:id="4081"/>
      <w:bookmarkEnd w:id="4082"/>
      <w:bookmarkEnd w:id="4083"/>
    </w:p>
    <w:p w14:paraId="591361FC" w14:textId="73B1BDF9" w:rsidR="00D77357" w:rsidRPr="0029606E" w:rsidRDefault="00D77357" w:rsidP="00EA3498">
      <w:pPr>
        <w:pStyle w:val="BodyText"/>
      </w:pPr>
      <w:r w:rsidRPr="0029606E">
        <w:t xml:space="preserve">Each document (including committee drafts — see also SE.2) relating to the work of an ISO </w:t>
      </w:r>
      <w:del w:id="4084" w:author="Author">
        <w:r w:rsidRPr="0029606E" w:rsidDel="006566B7">
          <w:delText>technical committee or subcommittee</w:delText>
        </w:r>
      </w:del>
      <w:ins w:id="4085" w:author="Author">
        <w:r w:rsidR="006566B7">
          <w:t>committee</w:t>
        </w:r>
      </w:ins>
      <w:r w:rsidR="00381D2D" w:rsidRPr="0029606E">
        <w:t xml:space="preserve"> </w:t>
      </w:r>
      <w:r w:rsidRPr="0029606E">
        <w:t xml:space="preserve">circulated to all or some of the member bodies shall </w:t>
      </w:r>
      <w:r w:rsidR="003A45AB" w:rsidRPr="0029606E">
        <w:t xml:space="preserve">have a </w:t>
      </w:r>
      <w:r w:rsidR="0025539D" w:rsidRPr="0029606E">
        <w:t>“</w:t>
      </w:r>
      <w:r w:rsidR="009A240F" w:rsidRPr="0029606E">
        <w:t>N-number</w:t>
      </w:r>
      <w:r w:rsidR="0025539D" w:rsidRPr="0029606E">
        <w:t>”</w:t>
      </w:r>
      <w:r w:rsidR="00681295" w:rsidRPr="0029606E">
        <w:t xml:space="preserve"> generated by the system that appears </w:t>
      </w:r>
      <w:r w:rsidRPr="0029606E">
        <w:t>at the top right-hand corner of recto pages and at the top left-hand corner of verso pages. The first page of the document shall also bear, immediately under the reference number, the date, written in accordance with ISO 8601 (</w:t>
      </w:r>
      <w:r w:rsidRPr="0029606E">
        <w:rPr>
          <w:i/>
        </w:rPr>
        <w:t>Data elements and interchange formats — Information interchange — Representation of dates and times</w:t>
      </w:r>
      <w:r w:rsidRPr="0029606E">
        <w:t>), on which the document was compiled.</w:t>
      </w:r>
    </w:p>
    <w:p w14:paraId="57A2F283" w14:textId="77777777" w:rsidR="00344447" w:rsidRPr="0029606E" w:rsidRDefault="00D77357" w:rsidP="00EA3498">
      <w:pPr>
        <w:pStyle w:val="BodyText"/>
      </w:pPr>
      <w:r w:rsidRPr="0029606E">
        <w:t xml:space="preserve">Once a reference number is used for a working document, it </w:t>
      </w:r>
      <w:r w:rsidR="00681295" w:rsidRPr="0029606E">
        <w:t>can</w:t>
      </w:r>
      <w:r w:rsidRPr="0029606E">
        <w:t xml:space="preserve">not be used again for a document with differing wording and/or different contents. The same number may be used for a proposal and a voting form (optional). If a document replaces an earlier one, </w:t>
      </w:r>
      <w:r w:rsidR="00681295" w:rsidRPr="0029606E">
        <w:t xml:space="preserve">the system generates a new N-number on </w:t>
      </w:r>
      <w:r w:rsidRPr="0029606E">
        <w:t>the first page of the new document.</w:t>
      </w:r>
    </w:p>
    <w:p w14:paraId="213E6FFF" w14:textId="77777777" w:rsidR="00D77357" w:rsidRPr="0029606E" w:rsidRDefault="00D77357" w:rsidP="00EA3498">
      <w:pPr>
        <w:pStyle w:val="ListNumber1"/>
      </w:pPr>
      <w:r w:rsidRPr="0029606E">
        <w:t xml:space="preserve">The </w:t>
      </w:r>
      <w:r w:rsidR="002E483C" w:rsidRPr="0029606E">
        <w:t>N-</w:t>
      </w:r>
      <w:r w:rsidRPr="0029606E">
        <w:t>number is made up of the following two parts separated by the letter N:</w:t>
      </w:r>
    </w:p>
    <w:p w14:paraId="735B4C65" w14:textId="77777777" w:rsidR="00D77357" w:rsidRPr="0029606E" w:rsidRDefault="00D77357" w:rsidP="00EA3498">
      <w:pPr>
        <w:pStyle w:val="ListNumber2"/>
      </w:pPr>
      <w:r w:rsidRPr="0029606E">
        <w:t>1)</w:t>
      </w:r>
      <w:r w:rsidR="00EA3498" w:rsidRPr="0029606E">
        <w:tab/>
      </w:r>
      <w:r w:rsidRPr="0029606E">
        <w:t>the number of the technical committee (TC) and, when applicable, the number of the subcommittee (SC) to which the working document belongs;</w:t>
      </w:r>
    </w:p>
    <w:p w14:paraId="108EB8D4" w14:textId="77777777" w:rsidR="00D77357" w:rsidRPr="0029606E" w:rsidRDefault="00D77357" w:rsidP="00EA3498">
      <w:pPr>
        <w:pStyle w:val="ListNumber2"/>
      </w:pPr>
      <w:r w:rsidRPr="0029606E">
        <w:t>2)</w:t>
      </w:r>
      <w:r w:rsidR="00EA3498" w:rsidRPr="0029606E">
        <w:tab/>
      </w:r>
      <w:r w:rsidRPr="0029606E">
        <w:t>an overall serial number.</w:t>
      </w:r>
    </w:p>
    <w:p w14:paraId="4E55537D" w14:textId="77777777" w:rsidR="00D77357" w:rsidRPr="0029606E" w:rsidRDefault="003A45AB" w:rsidP="00EA3498">
      <w:pPr>
        <w:pStyle w:val="BodyText"/>
      </w:pPr>
      <w:r w:rsidRPr="0029606E">
        <w:t xml:space="preserve">As an example, the reference number will look </w:t>
      </w:r>
      <w:r w:rsidR="00D77357" w:rsidRPr="0029606E">
        <w:t>as follows:</w:t>
      </w:r>
      <w:r w:rsidR="004611B8" w:rsidRPr="0029606E">
        <w:t xml:space="preserve"> </w:t>
      </w:r>
      <w:r w:rsidR="00D77357" w:rsidRPr="0029606E">
        <w:rPr>
          <w:b/>
        </w:rPr>
        <w:t>ISO/TC</w:t>
      </w:r>
      <w:r w:rsidR="00D77357" w:rsidRPr="0029606E">
        <w:rPr>
          <w:b/>
          <w:i/>
        </w:rPr>
        <w:t xml:space="preserve"> </w:t>
      </w:r>
      <w:r w:rsidR="00D77357" w:rsidRPr="0029606E">
        <w:rPr>
          <w:b/>
          <w:i/>
          <w:spacing w:val="20"/>
        </w:rPr>
        <w:t>a</w:t>
      </w:r>
      <w:r w:rsidR="00D77357" w:rsidRPr="0029606E">
        <w:rPr>
          <w:b/>
          <w:spacing w:val="20"/>
        </w:rPr>
        <w:t>/</w:t>
      </w:r>
      <w:r w:rsidR="00D77357" w:rsidRPr="0029606E">
        <w:rPr>
          <w:b/>
        </w:rPr>
        <w:t>SC</w:t>
      </w:r>
      <w:r w:rsidR="00D77357" w:rsidRPr="0029606E">
        <w:rPr>
          <w:b/>
          <w:i/>
        </w:rPr>
        <w:t xml:space="preserve"> b</w:t>
      </w:r>
      <w:r w:rsidR="00D77357" w:rsidRPr="0029606E">
        <w:rPr>
          <w:b/>
        </w:rPr>
        <w:t xml:space="preserve"> N</w:t>
      </w:r>
      <w:r w:rsidR="00D77357" w:rsidRPr="0029606E">
        <w:rPr>
          <w:b/>
          <w:i/>
        </w:rPr>
        <w:t>n</w:t>
      </w:r>
    </w:p>
    <w:p w14:paraId="3A70BE46" w14:textId="1DC402B6" w:rsidR="00D77357" w:rsidRPr="0029606E" w:rsidRDefault="00D77357" w:rsidP="00EA3498">
      <w:pPr>
        <w:pStyle w:val="a2"/>
        <w:numPr>
          <w:ilvl w:val="0"/>
          <w:numId w:val="0"/>
        </w:numPr>
        <w:tabs>
          <w:tab w:val="clear" w:pos="500"/>
        </w:tabs>
      </w:pPr>
      <w:bookmarkStart w:id="4086" w:name="_Toc280356935"/>
      <w:bookmarkStart w:id="4087" w:name="_Toc320542955"/>
      <w:bookmarkStart w:id="4088" w:name="_Toc323556603"/>
      <w:bookmarkStart w:id="4089" w:name="_Toc354474320"/>
      <w:bookmarkStart w:id="4090" w:name="_Toc478053512"/>
      <w:bookmarkStart w:id="4091" w:name="_Toc69205197"/>
      <w:bookmarkStart w:id="4092" w:name="_Toc69205542"/>
      <w:bookmarkStart w:id="4093" w:name="_Toc69304234"/>
      <w:r w:rsidRPr="0029606E">
        <w:t>SE.2</w:t>
      </w:r>
      <w:r w:rsidRPr="0029606E">
        <w:tab/>
        <w:t>Working drafts (WD), committee drafts (CD), draft International Standards (DIS), final draft International Standards (FDIS) and International Standards</w:t>
      </w:r>
      <w:bookmarkEnd w:id="4086"/>
      <w:bookmarkEnd w:id="4087"/>
      <w:bookmarkEnd w:id="4088"/>
      <w:bookmarkEnd w:id="4089"/>
      <w:bookmarkEnd w:id="4090"/>
      <w:bookmarkEnd w:id="4091"/>
      <w:bookmarkEnd w:id="4092"/>
      <w:bookmarkEnd w:id="4093"/>
    </w:p>
    <w:p w14:paraId="1240516F" w14:textId="77777777" w:rsidR="00D77357" w:rsidRPr="0029606E" w:rsidRDefault="00D77357" w:rsidP="00EA3498">
      <w:pPr>
        <w:pStyle w:val="BodyText"/>
      </w:pPr>
      <w:r w:rsidRPr="0029606E">
        <w:t xml:space="preserve">When a new project is registered by ISO Central Secretariat (see </w:t>
      </w:r>
      <w:r w:rsidR="00A672A9" w:rsidRPr="0029606E">
        <w:t>2.3</w:t>
      </w:r>
      <w:r w:rsidRPr="0029606E">
        <w:t xml:space="preserve">.5), the latter will allocate an ISO </w:t>
      </w:r>
      <w:r w:rsidR="002E483C" w:rsidRPr="0029606E">
        <w:t xml:space="preserve">reference </w:t>
      </w:r>
      <w:r w:rsidRPr="0029606E">
        <w:t>number to the project. The number allocated will remain the same for the ensuing WD, CD, DIS and FDIS and for the published International Standard. The number allocated is purely a registration and reference number and has no meaning whatsoever in the sense of classification or chronological order. The number allocated to a withdrawn project or International Standard will not be used again.</w:t>
      </w:r>
    </w:p>
    <w:p w14:paraId="4880C62C" w14:textId="77777777" w:rsidR="00D77357" w:rsidRPr="0029606E" w:rsidRDefault="00D77357" w:rsidP="00EA3498">
      <w:pPr>
        <w:pStyle w:val="BodyText"/>
      </w:pPr>
      <w:r w:rsidRPr="0029606E">
        <w:t>If the project represents a revision or amendment of an existing International Standard, the registered project will be allocated the same number as the existing International Standard (with, in the case of an amendment, a suffix indicating the nature of the document).</w:t>
      </w:r>
    </w:p>
    <w:p w14:paraId="0F3F5E54" w14:textId="77777777" w:rsidR="00D77357" w:rsidRPr="0029606E" w:rsidRDefault="00D77357" w:rsidP="00EA3498">
      <w:pPr>
        <w:pStyle w:val="BodyText"/>
      </w:pPr>
      <w:r w:rsidRPr="0029606E">
        <w:t>If, however, the scope is substantially changed, the project shall be given a different number.</w:t>
      </w:r>
    </w:p>
    <w:p w14:paraId="0D1275EA" w14:textId="77777777" w:rsidR="00D77357" w:rsidRPr="0029606E" w:rsidRDefault="00D77357" w:rsidP="00EA3498">
      <w:pPr>
        <w:pStyle w:val="BodyText"/>
      </w:pPr>
      <w:r w:rsidRPr="0029606E">
        <w:t>Successive WDs or CDs on the same subject shall be marked “first working draft”, “second working draft”, etc., or “first committee draft”, “second committee draft”, etc., as well as with the working document number in accordance with SE.1.</w:t>
      </w:r>
    </w:p>
    <w:p w14:paraId="18424ABB" w14:textId="77777777" w:rsidR="00D77357" w:rsidRPr="0029606E" w:rsidRDefault="00D77357" w:rsidP="00EA3498">
      <w:pPr>
        <w:pStyle w:val="BodyText"/>
      </w:pPr>
      <w:r w:rsidRPr="0029606E">
        <w:t>Successive DIS on the same subject will carry the same number but will be distinguished by a numerical suffix (.2, .3, etc.).</w:t>
      </w:r>
    </w:p>
    <w:p w14:paraId="4239AEAB" w14:textId="31299D15" w:rsidR="00D77357" w:rsidRPr="0029606E" w:rsidRDefault="00D77357" w:rsidP="00D77357">
      <w:pPr>
        <w:pStyle w:val="ANNEX"/>
        <w:numPr>
          <w:ilvl w:val="0"/>
          <w:numId w:val="0"/>
        </w:numPr>
      </w:pPr>
      <w:bookmarkStart w:id="4094" w:name="Annex_SN"/>
      <w:bookmarkStart w:id="4095" w:name="_Toc354474321"/>
      <w:bookmarkStart w:id="4096" w:name="_Toc478053513"/>
      <w:bookmarkStart w:id="4097" w:name="_Toc69205198"/>
      <w:bookmarkStart w:id="4098" w:name="_Toc69205543"/>
      <w:bookmarkStart w:id="4099" w:name="_Toc69304235"/>
      <w:r w:rsidRPr="0029606E">
        <w:rPr>
          <w:rStyle w:val="zzzHighlight0"/>
        </w:rPr>
        <w:t>Annex SF</w:t>
      </w:r>
      <w:r w:rsidRPr="0029606E">
        <w:br/>
      </w:r>
      <w:bookmarkStart w:id="4100" w:name="_Toc246327376"/>
      <w:bookmarkStart w:id="4101" w:name="_Toc280356936"/>
      <w:bookmarkStart w:id="4102" w:name="Annex_SO"/>
      <w:bookmarkStart w:id="4103" w:name="_Toc320542956"/>
      <w:bookmarkStart w:id="4104" w:name="_Ref320546674"/>
      <w:bookmarkStart w:id="4105" w:name="_Toc323556604"/>
      <w:bookmarkEnd w:id="4094"/>
      <w:r w:rsidRPr="0029606E">
        <w:rPr>
          <w:rStyle w:val="zzzHighlight0"/>
          <w:b w:val="0"/>
        </w:rPr>
        <w:t>(normative)</w:t>
      </w:r>
      <w:r w:rsidRPr="0029606E">
        <w:br/>
      </w:r>
      <w:r w:rsidRPr="0029606E">
        <w:br/>
      </w:r>
      <w:r w:rsidRPr="0029606E">
        <w:rPr>
          <w:rStyle w:val="zzzHighlight0"/>
        </w:rPr>
        <w:t>Hosting meetings</w:t>
      </w:r>
      <w:bookmarkEnd w:id="4095"/>
      <w:bookmarkEnd w:id="4096"/>
      <w:bookmarkEnd w:id="4097"/>
      <w:bookmarkEnd w:id="4098"/>
      <w:bookmarkEnd w:id="4099"/>
      <w:bookmarkEnd w:id="4100"/>
      <w:bookmarkEnd w:id="4101"/>
      <w:bookmarkEnd w:id="4102"/>
      <w:bookmarkEnd w:id="4103"/>
      <w:bookmarkEnd w:id="4104"/>
      <w:bookmarkEnd w:id="4105"/>
    </w:p>
    <w:p w14:paraId="39EE9B95" w14:textId="174AEC3A" w:rsidR="00D77357" w:rsidRPr="0029606E" w:rsidRDefault="00D77357" w:rsidP="00DC6912">
      <w:pPr>
        <w:pStyle w:val="a2"/>
        <w:numPr>
          <w:ilvl w:val="0"/>
          <w:numId w:val="0"/>
        </w:numPr>
        <w:tabs>
          <w:tab w:val="clear" w:pos="500"/>
        </w:tabs>
      </w:pPr>
      <w:bookmarkStart w:id="4106" w:name="_Toc320542957"/>
      <w:bookmarkStart w:id="4107" w:name="_Toc323556605"/>
      <w:bookmarkStart w:id="4108" w:name="_Toc354474322"/>
      <w:bookmarkStart w:id="4109" w:name="_Toc478053514"/>
      <w:bookmarkStart w:id="4110" w:name="_Toc69205199"/>
      <w:bookmarkStart w:id="4111" w:name="_Toc69205544"/>
      <w:bookmarkStart w:id="4112" w:name="_Toc69304236"/>
      <w:r w:rsidRPr="0029606E">
        <w:t>SF.1</w:t>
      </w:r>
      <w:r w:rsidRPr="0029606E">
        <w:tab/>
        <w:t>Who may host an ISO meeting?</w:t>
      </w:r>
      <w:bookmarkEnd w:id="4106"/>
      <w:bookmarkEnd w:id="4107"/>
      <w:bookmarkEnd w:id="4108"/>
      <w:bookmarkEnd w:id="4109"/>
      <w:bookmarkEnd w:id="4110"/>
      <w:bookmarkEnd w:id="4111"/>
      <w:bookmarkEnd w:id="4112"/>
    </w:p>
    <w:p w14:paraId="11D36538" w14:textId="77777777" w:rsidR="00D77357" w:rsidRPr="0029606E" w:rsidRDefault="00D77357" w:rsidP="00D77357">
      <w:pPr>
        <w:pStyle w:val="BodyText"/>
      </w:pPr>
      <w:r w:rsidRPr="0029606E">
        <w:t>Meetings may be hosted by:</w:t>
      </w:r>
    </w:p>
    <w:p w14:paraId="75DED0C2" w14:textId="77777777" w:rsidR="00D77357" w:rsidRPr="0029606E" w:rsidRDefault="00111207" w:rsidP="00111207">
      <w:pPr>
        <w:pStyle w:val="ListContinue1"/>
      </w:pPr>
      <w:r w:rsidRPr="0029606E">
        <w:t>—</w:t>
      </w:r>
      <w:r w:rsidRPr="0029606E">
        <w:tab/>
      </w:r>
      <w:r w:rsidR="00D77357" w:rsidRPr="0029606E">
        <w:t>any ISO member (member body, correspondent member, subscriber member);</w:t>
      </w:r>
    </w:p>
    <w:p w14:paraId="7FFBA440" w14:textId="77777777" w:rsidR="00D77357" w:rsidRPr="0029606E" w:rsidRDefault="00111207" w:rsidP="00111207">
      <w:pPr>
        <w:pStyle w:val="ListContinue1"/>
      </w:pPr>
      <w:r w:rsidRPr="0029606E">
        <w:t>—</w:t>
      </w:r>
      <w:r w:rsidRPr="0029606E">
        <w:tab/>
      </w:r>
      <w:r w:rsidR="00D77357" w:rsidRPr="0029606E">
        <w:t>for working group meetings only, any liaison member of the committee concerned.</w:t>
      </w:r>
    </w:p>
    <w:p w14:paraId="73D91C2A" w14:textId="022ACAC6" w:rsidR="00BF3BC8" w:rsidRPr="0029606E" w:rsidRDefault="00D77357" w:rsidP="00D77357">
      <w:pPr>
        <w:pStyle w:val="BodyText"/>
      </w:pPr>
      <w:r w:rsidRPr="0029606E">
        <w:t xml:space="preserve">For </w:t>
      </w:r>
      <w:del w:id="4113" w:author="Author">
        <w:r w:rsidRPr="0029606E" w:rsidDel="006566B7">
          <w:delText>technical committee or subcommittee</w:delText>
        </w:r>
      </w:del>
      <w:ins w:id="4114" w:author="Author">
        <w:r w:rsidR="006566B7">
          <w:t>committee</w:t>
        </w:r>
      </w:ins>
      <w:r w:rsidRPr="0029606E">
        <w:t xml:space="preserve"> meetings, the ISO member body in the country shall be the host and its pre-approval of the meeting is required.</w:t>
      </w:r>
    </w:p>
    <w:p w14:paraId="6B1A6D44" w14:textId="77777777" w:rsidR="00BF3BC8" w:rsidRPr="0029606E" w:rsidRDefault="00D77357" w:rsidP="00D77357">
      <w:pPr>
        <w:pStyle w:val="BodyText"/>
      </w:pPr>
      <w:r w:rsidRPr="0029606E">
        <w:t xml:space="preserve">For working group meetings, the ISO member body in the country </w:t>
      </w:r>
      <w:r w:rsidR="007A4D90" w:rsidRPr="0029606E">
        <w:t>shall</w:t>
      </w:r>
      <w:r w:rsidRPr="0029606E">
        <w:t xml:space="preserve"> be informed of the meeting before the meeting is confirmed.</w:t>
      </w:r>
    </w:p>
    <w:p w14:paraId="6FDECD33" w14:textId="77777777" w:rsidR="00D77357" w:rsidRPr="0029606E" w:rsidRDefault="00D77357" w:rsidP="00D77357">
      <w:pPr>
        <w:pStyle w:val="BodyText"/>
      </w:pPr>
      <w:r w:rsidRPr="0029606E">
        <w:t>It is not necessary for a host to be a direct participant in the work of the committee concerned, although that will typically be the case.</w:t>
      </w:r>
    </w:p>
    <w:p w14:paraId="51731556" w14:textId="41CEC18E" w:rsidR="0086510D" w:rsidRPr="0029606E" w:rsidRDefault="00D77357" w:rsidP="00BF0691">
      <w:pPr>
        <w:pStyle w:val="BodyText"/>
      </w:pPr>
      <w:r w:rsidRPr="0029606E">
        <w:t xml:space="preserve">A potential host shall first ascertain that there are no restrictions imposed by its country </w:t>
      </w:r>
      <w:r w:rsidR="00E07643" w:rsidRPr="0029606E">
        <w:t xml:space="preserve">or the hosting venue </w:t>
      </w:r>
      <w:r w:rsidRPr="0029606E">
        <w:t>to the entry of representatives of any P</w:t>
      </w:r>
      <w:r w:rsidR="0025539D" w:rsidRPr="0029606E">
        <w:noBreakHyphen/>
        <w:t>member</w:t>
      </w:r>
      <w:r w:rsidRPr="0029606E">
        <w:t xml:space="preserve"> of the </w:t>
      </w:r>
      <w:del w:id="4115" w:author="Author">
        <w:r w:rsidRPr="0029606E" w:rsidDel="006566B7">
          <w:delText>technical committee or subcommittee</w:delText>
        </w:r>
      </w:del>
      <w:ins w:id="4116" w:author="Author">
        <w:r w:rsidR="006566B7">
          <w:t>committee</w:t>
        </w:r>
      </w:ins>
      <w:r w:rsidRPr="0029606E">
        <w:t xml:space="preserve"> for the purpose of attending the meeting. In some cases it may be necessary for special permission to be obtained for attendance — wherever possible the host should assist in determining if this is the case, but it is the joint responsibility of the secretariat or group leader, and the participant to determine any restrictions.</w:t>
      </w:r>
    </w:p>
    <w:p w14:paraId="47066F2A" w14:textId="77777777" w:rsidR="00D77357" w:rsidRPr="0029606E" w:rsidRDefault="00D77357" w:rsidP="00D77357">
      <w:pPr>
        <w:pStyle w:val="BodyText"/>
      </w:pPr>
      <w:r w:rsidRPr="0029606E">
        <w:t>Given that some hosts may not have sufficient meeting facilities and/or other resources of their own, the main host — say an ISO member — may accept an invitation from another organization to assist by, for instance, providing a meeting location or organizing a welcoming event.</w:t>
      </w:r>
    </w:p>
    <w:p w14:paraId="5CE37FD0" w14:textId="54D73D4E" w:rsidR="00D77357" w:rsidRPr="0029606E" w:rsidRDefault="00D77357" w:rsidP="00D77357">
      <w:pPr>
        <w:pStyle w:val="BodyText"/>
      </w:pPr>
      <w:r w:rsidRPr="0029606E">
        <w:t xml:space="preserve">Irrespective of the actual host of a meeting, responsibility for the meeting concerned rests with the </w:t>
      </w:r>
      <w:del w:id="4117" w:author="Author">
        <w:r w:rsidRPr="0029606E" w:rsidDel="00FB10FE">
          <w:delText>secretary</w:delText>
        </w:r>
      </w:del>
      <w:ins w:id="4118" w:author="Author">
        <w:r w:rsidR="00FB10FE">
          <w:t>Secretary/Committee Manager</w:t>
        </w:r>
      </w:ins>
      <w:r w:rsidRPr="0029606E">
        <w:t xml:space="preserve"> (in the case of a </w:t>
      </w:r>
      <w:del w:id="4119" w:author="Author">
        <w:r w:rsidRPr="0029606E" w:rsidDel="006566B7">
          <w:delText>technical committee or subcommittee</w:delText>
        </w:r>
      </w:del>
      <w:ins w:id="4120" w:author="Author">
        <w:r w:rsidR="006566B7">
          <w:t>committee</w:t>
        </w:r>
      </w:ins>
      <w:r w:rsidRPr="0029606E">
        <w:t>, or similar groups) or group leader (in the case of working groups, ad-hoc groups, etc.). Thus, potential hosts should liaise directly with these individuals.</w:t>
      </w:r>
    </w:p>
    <w:p w14:paraId="1EAB3B70" w14:textId="6835F8BB" w:rsidR="00D77357" w:rsidRPr="0029606E" w:rsidRDefault="00D77357" w:rsidP="00DC6912">
      <w:pPr>
        <w:pStyle w:val="a2"/>
        <w:numPr>
          <w:ilvl w:val="0"/>
          <w:numId w:val="0"/>
        </w:numPr>
        <w:tabs>
          <w:tab w:val="clear" w:pos="500"/>
        </w:tabs>
      </w:pPr>
      <w:bookmarkStart w:id="4121" w:name="_Toc246327378"/>
      <w:bookmarkStart w:id="4122" w:name="_Toc280356938"/>
      <w:bookmarkStart w:id="4123" w:name="_Toc320542958"/>
      <w:bookmarkStart w:id="4124" w:name="_Toc323556606"/>
      <w:bookmarkStart w:id="4125" w:name="_Toc354474323"/>
      <w:bookmarkStart w:id="4126" w:name="_Toc478053515"/>
      <w:bookmarkStart w:id="4127" w:name="_Toc69205200"/>
      <w:bookmarkStart w:id="4128" w:name="_Toc69205545"/>
      <w:bookmarkStart w:id="4129" w:name="_Toc69304237"/>
      <w:r w:rsidRPr="0029606E">
        <w:t>SF.2</w:t>
      </w:r>
      <w:r w:rsidRPr="0029606E">
        <w:tab/>
        <w:t>Sponsorship of meetings</w:t>
      </w:r>
      <w:bookmarkEnd w:id="4121"/>
      <w:bookmarkEnd w:id="4122"/>
      <w:bookmarkEnd w:id="4123"/>
      <w:bookmarkEnd w:id="4124"/>
      <w:bookmarkEnd w:id="4125"/>
      <w:bookmarkEnd w:id="4126"/>
      <w:bookmarkEnd w:id="4127"/>
      <w:bookmarkEnd w:id="4128"/>
      <w:bookmarkEnd w:id="4129"/>
    </w:p>
    <w:p w14:paraId="2A13E83E" w14:textId="77777777" w:rsidR="00D77357" w:rsidRPr="0029606E" w:rsidRDefault="00D77357" w:rsidP="00D77357">
      <w:pPr>
        <w:pStyle w:val="BodyText"/>
      </w:pPr>
      <w:r w:rsidRPr="0029606E">
        <w:t>Large ISO meetings can be expensive and/or complicated to stage and support, and the resource requirements may exceed those that an ISO member can itself provide. It is therefore acceptable for a meeting to have one or more sponsors contributing to its organization and cost. Nevertheless, whilst it is acceptable for sponsors to be identified, and for their support to be recognized in the meeting, an ISO meeting shall not be used as an opportunity for the promotion for commercial or other reasons of the products or services of any sponsor (see also “Fees for delegates at ISO meetings”).</w:t>
      </w:r>
    </w:p>
    <w:p w14:paraId="58C160F9" w14:textId="68B3D48A" w:rsidR="00D77357" w:rsidRPr="0029606E" w:rsidRDefault="00D77357" w:rsidP="00DC6912">
      <w:pPr>
        <w:pStyle w:val="a2"/>
        <w:numPr>
          <w:ilvl w:val="0"/>
          <w:numId w:val="0"/>
        </w:numPr>
        <w:tabs>
          <w:tab w:val="clear" w:pos="500"/>
        </w:tabs>
      </w:pPr>
      <w:bookmarkStart w:id="4130" w:name="_Toc246327379"/>
      <w:bookmarkStart w:id="4131" w:name="_Toc280356939"/>
      <w:bookmarkStart w:id="4132" w:name="_Toc320542959"/>
      <w:bookmarkStart w:id="4133" w:name="_Toc323556607"/>
      <w:bookmarkStart w:id="4134" w:name="_Toc354474324"/>
      <w:bookmarkStart w:id="4135" w:name="_Toc478053516"/>
      <w:bookmarkStart w:id="4136" w:name="_Toc69205201"/>
      <w:bookmarkStart w:id="4137" w:name="_Toc69205546"/>
      <w:bookmarkStart w:id="4138" w:name="_Toc69304238"/>
      <w:r w:rsidRPr="0029606E">
        <w:t>SF.3</w:t>
      </w:r>
      <w:r w:rsidRPr="0029606E">
        <w:tab/>
        <w:t>Proposing or withdrawing support as a meeting host</w:t>
      </w:r>
      <w:bookmarkEnd w:id="4130"/>
      <w:bookmarkEnd w:id="4131"/>
      <w:bookmarkEnd w:id="4132"/>
      <w:bookmarkEnd w:id="4133"/>
      <w:bookmarkEnd w:id="4134"/>
      <w:bookmarkEnd w:id="4135"/>
      <w:bookmarkEnd w:id="4136"/>
      <w:bookmarkEnd w:id="4137"/>
      <w:bookmarkEnd w:id="4138"/>
    </w:p>
    <w:p w14:paraId="0DB2111E" w14:textId="77777777" w:rsidR="00D77357" w:rsidRPr="0029606E" w:rsidRDefault="00D77357" w:rsidP="00D77357">
      <w:pPr>
        <w:pStyle w:val="BodyText"/>
      </w:pPr>
      <w:r w:rsidRPr="0029606E">
        <w:t xml:space="preserve">The </w:t>
      </w:r>
      <w:r w:rsidRPr="0029606E">
        <w:rPr>
          <w:i/>
        </w:rPr>
        <w:t>ISO/IEC Directives, Part 1</w:t>
      </w:r>
      <w:r w:rsidRPr="0029606E">
        <w:t>, request that the following advance notice be given:</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438"/>
        <w:gridCol w:w="2438"/>
        <w:gridCol w:w="2438"/>
      </w:tblGrid>
      <w:tr w:rsidR="00D77357" w:rsidRPr="0029606E" w14:paraId="5B7FF053" w14:textId="77777777" w:rsidTr="00DC6912">
        <w:trPr>
          <w:cantSplit/>
          <w:jc w:val="center"/>
        </w:trPr>
        <w:tc>
          <w:tcPr>
            <w:tcW w:w="2438" w:type="dxa"/>
            <w:tcBorders>
              <w:top w:val="single" w:sz="12" w:space="0" w:color="auto"/>
              <w:bottom w:val="single" w:sz="12" w:space="0" w:color="auto"/>
            </w:tcBorders>
          </w:tcPr>
          <w:p w14:paraId="03476B84" w14:textId="77777777" w:rsidR="00D77357" w:rsidRPr="0029606E" w:rsidRDefault="00D77357" w:rsidP="00111207">
            <w:pPr>
              <w:pStyle w:val="Tableheader"/>
              <w:jc w:val="center"/>
              <w:rPr>
                <w:rFonts w:ascii="Segoe UI Symbol" w:hAnsi="Segoe UI Symbol"/>
                <w:lang w:eastAsia="ko-KR"/>
              </w:rPr>
            </w:pPr>
            <w:r w:rsidRPr="0029606E">
              <w:rPr>
                <w:b/>
              </w:rPr>
              <w:t>Meeting of …</w:t>
            </w:r>
          </w:p>
        </w:tc>
        <w:tc>
          <w:tcPr>
            <w:tcW w:w="2438" w:type="dxa"/>
            <w:tcBorders>
              <w:top w:val="single" w:sz="12" w:space="0" w:color="auto"/>
              <w:bottom w:val="single" w:sz="12" w:space="0" w:color="auto"/>
            </w:tcBorders>
          </w:tcPr>
          <w:p w14:paraId="65F46298" w14:textId="7F652602" w:rsidR="00D77357" w:rsidRPr="0029606E" w:rsidRDefault="00AE5B8F" w:rsidP="00111207">
            <w:pPr>
              <w:pStyle w:val="Tableheader"/>
              <w:jc w:val="center"/>
            </w:pPr>
            <w:r w:rsidRPr="0029606E">
              <w:rPr>
                <w:b/>
              </w:rPr>
              <w:t>Schedule of meeting dates</w:t>
            </w:r>
          </w:p>
        </w:tc>
        <w:tc>
          <w:tcPr>
            <w:tcW w:w="2438" w:type="dxa"/>
            <w:tcBorders>
              <w:top w:val="single" w:sz="12" w:space="0" w:color="auto"/>
              <w:bottom w:val="single" w:sz="12" w:space="0" w:color="auto"/>
            </w:tcBorders>
          </w:tcPr>
          <w:p w14:paraId="6B775189" w14:textId="77777777" w:rsidR="00D77357" w:rsidRPr="0029606E" w:rsidRDefault="00D77357" w:rsidP="00111207">
            <w:pPr>
              <w:pStyle w:val="Tableheader"/>
              <w:jc w:val="center"/>
            </w:pPr>
            <w:r w:rsidRPr="0029606E">
              <w:rPr>
                <w:b/>
              </w:rPr>
              <w:t>Advance notice of</w:t>
            </w:r>
            <w:r w:rsidRPr="0029606E">
              <w:br/>
            </w:r>
            <w:r w:rsidRPr="0029606E">
              <w:rPr>
                <w:b/>
              </w:rPr>
              <w:t>meeting location</w:t>
            </w:r>
          </w:p>
        </w:tc>
      </w:tr>
      <w:tr w:rsidR="00D77357" w:rsidRPr="0029606E" w14:paraId="2B53A44F" w14:textId="77777777" w:rsidTr="00DC6912">
        <w:trPr>
          <w:cantSplit/>
          <w:jc w:val="center"/>
        </w:trPr>
        <w:tc>
          <w:tcPr>
            <w:tcW w:w="2438" w:type="dxa"/>
            <w:tcBorders>
              <w:top w:val="nil"/>
            </w:tcBorders>
          </w:tcPr>
          <w:p w14:paraId="56338E39" w14:textId="77777777" w:rsidR="00D77357" w:rsidRPr="0029606E" w:rsidRDefault="00D77357" w:rsidP="00111207">
            <w:pPr>
              <w:pStyle w:val="Tablebody"/>
            </w:pPr>
            <w:r w:rsidRPr="0029606E">
              <w:t>Technical committee or</w:t>
            </w:r>
            <w:r w:rsidRPr="0029606E">
              <w:br/>
              <w:t>subcommittee</w:t>
            </w:r>
          </w:p>
        </w:tc>
        <w:tc>
          <w:tcPr>
            <w:tcW w:w="2438" w:type="dxa"/>
            <w:tcBorders>
              <w:top w:val="nil"/>
            </w:tcBorders>
          </w:tcPr>
          <w:p w14:paraId="12E3F408" w14:textId="77777777" w:rsidR="00D77357" w:rsidRPr="0029606E" w:rsidRDefault="00D77357" w:rsidP="00111207">
            <w:pPr>
              <w:pStyle w:val="Tablebody"/>
              <w:jc w:val="center"/>
            </w:pPr>
            <w:r w:rsidRPr="0029606E">
              <w:t>2 years</w:t>
            </w:r>
          </w:p>
        </w:tc>
        <w:tc>
          <w:tcPr>
            <w:tcW w:w="2438" w:type="dxa"/>
            <w:tcBorders>
              <w:top w:val="nil"/>
            </w:tcBorders>
          </w:tcPr>
          <w:p w14:paraId="4E1589C8" w14:textId="77777777" w:rsidR="00D77357" w:rsidRPr="0029606E" w:rsidRDefault="00D77357" w:rsidP="00111207">
            <w:pPr>
              <w:pStyle w:val="Tablebody"/>
              <w:jc w:val="center"/>
            </w:pPr>
            <w:r w:rsidRPr="0029606E">
              <w:t>4 months</w:t>
            </w:r>
          </w:p>
        </w:tc>
      </w:tr>
      <w:tr w:rsidR="00D77357" w:rsidRPr="0029606E" w14:paraId="2656F27B" w14:textId="77777777" w:rsidTr="00DC6912">
        <w:trPr>
          <w:cantSplit/>
          <w:jc w:val="center"/>
        </w:trPr>
        <w:tc>
          <w:tcPr>
            <w:tcW w:w="2438" w:type="dxa"/>
          </w:tcPr>
          <w:p w14:paraId="42D33EB2" w14:textId="77777777" w:rsidR="00D77357" w:rsidRPr="0029606E" w:rsidRDefault="00D77357" w:rsidP="00111207">
            <w:pPr>
              <w:pStyle w:val="Tablebody"/>
            </w:pPr>
            <w:r w:rsidRPr="0029606E">
              <w:t>Working group</w:t>
            </w:r>
          </w:p>
        </w:tc>
        <w:tc>
          <w:tcPr>
            <w:tcW w:w="2438" w:type="dxa"/>
          </w:tcPr>
          <w:p w14:paraId="3D18FDE4" w14:textId="77777777" w:rsidR="00D77357" w:rsidRPr="0029606E" w:rsidRDefault="00D77357" w:rsidP="00111207">
            <w:pPr>
              <w:pStyle w:val="Tablebody"/>
              <w:jc w:val="center"/>
            </w:pPr>
            <w:r w:rsidRPr="0029606E">
              <w:t>—</w:t>
            </w:r>
          </w:p>
        </w:tc>
        <w:tc>
          <w:tcPr>
            <w:tcW w:w="2438" w:type="dxa"/>
          </w:tcPr>
          <w:p w14:paraId="02D0FBC2" w14:textId="77777777" w:rsidR="00D77357" w:rsidRPr="0029606E" w:rsidRDefault="00D77357" w:rsidP="00111207">
            <w:pPr>
              <w:pStyle w:val="Tablebody"/>
              <w:jc w:val="center"/>
            </w:pPr>
            <w:r w:rsidRPr="0029606E">
              <w:t>6 weeks</w:t>
            </w:r>
          </w:p>
        </w:tc>
      </w:tr>
    </w:tbl>
    <w:p w14:paraId="70A12A94" w14:textId="77777777" w:rsidR="00D77357" w:rsidRPr="0029606E" w:rsidRDefault="00D77357" w:rsidP="00BB1E9B">
      <w:pPr>
        <w:pStyle w:val="BodyText"/>
        <w:spacing w:before="240" w:after="220"/>
      </w:pPr>
      <w:r w:rsidRPr="0029606E">
        <w:t>In general, the more notice the better in order that participants may make appropriate travel and business arrangements, and also obtain briefing, where appropriate.</w:t>
      </w:r>
    </w:p>
    <w:p w14:paraId="71EB750F" w14:textId="77777777" w:rsidR="00D77357" w:rsidRPr="0029606E" w:rsidRDefault="00D77357" w:rsidP="00D77357">
      <w:pPr>
        <w:pStyle w:val="BodyText"/>
      </w:pPr>
      <w:r w:rsidRPr="0029606E">
        <w:t>If a host finds that they need to withdraw an offer, these notice periods should also be respected.</w:t>
      </w:r>
    </w:p>
    <w:p w14:paraId="70F6C60B" w14:textId="7D3A0BEE" w:rsidR="00D77357" w:rsidRPr="0029606E" w:rsidRDefault="00D77357" w:rsidP="00DC6912">
      <w:pPr>
        <w:pStyle w:val="a2"/>
        <w:numPr>
          <w:ilvl w:val="0"/>
          <w:numId w:val="0"/>
        </w:numPr>
        <w:tabs>
          <w:tab w:val="clear" w:pos="500"/>
        </w:tabs>
      </w:pPr>
      <w:bookmarkStart w:id="4139" w:name="_Toc246327380"/>
      <w:bookmarkStart w:id="4140" w:name="_Toc280356940"/>
      <w:bookmarkStart w:id="4141" w:name="_Toc320542960"/>
      <w:bookmarkStart w:id="4142" w:name="_Toc323556608"/>
      <w:bookmarkStart w:id="4143" w:name="_Toc354474325"/>
      <w:bookmarkStart w:id="4144" w:name="_Toc478053517"/>
      <w:bookmarkStart w:id="4145" w:name="_Toc69205202"/>
      <w:bookmarkStart w:id="4146" w:name="_Toc69205547"/>
      <w:bookmarkStart w:id="4147" w:name="_Toc69304239"/>
      <w:r w:rsidRPr="0029606E">
        <w:t>SF.4</w:t>
      </w:r>
      <w:r w:rsidRPr="0029606E">
        <w:tab/>
        <w:t>Meeting locations</w:t>
      </w:r>
      <w:bookmarkEnd w:id="4139"/>
      <w:bookmarkEnd w:id="4140"/>
      <w:bookmarkEnd w:id="4141"/>
      <w:bookmarkEnd w:id="4142"/>
      <w:bookmarkEnd w:id="4143"/>
      <w:bookmarkEnd w:id="4144"/>
      <w:bookmarkEnd w:id="4145"/>
      <w:bookmarkEnd w:id="4146"/>
      <w:bookmarkEnd w:id="4147"/>
    </w:p>
    <w:p w14:paraId="46188F1A" w14:textId="77777777" w:rsidR="00D77357" w:rsidRPr="0029606E" w:rsidRDefault="00D77357" w:rsidP="00D77357">
      <w:pPr>
        <w:pStyle w:val="BodyText"/>
      </w:pPr>
      <w:r w:rsidRPr="0029606E">
        <w:t>In planning meetings, account should be taken of the possible advantage of grouping meetings of technical committees and subcommittees dealing with related subjects, in order to improve communication and to limit the burden of attendance at meetings by delegates who participate in several technical committees or subcommittees.</w:t>
      </w:r>
    </w:p>
    <w:p w14:paraId="3736C312" w14:textId="3EAC0B51" w:rsidR="00D77357" w:rsidRPr="0029606E" w:rsidRDefault="00D77357" w:rsidP="00DC6912">
      <w:pPr>
        <w:pStyle w:val="a2"/>
        <w:numPr>
          <w:ilvl w:val="0"/>
          <w:numId w:val="0"/>
        </w:numPr>
        <w:tabs>
          <w:tab w:val="clear" w:pos="500"/>
        </w:tabs>
      </w:pPr>
      <w:bookmarkStart w:id="4148" w:name="_Toc246327381"/>
      <w:bookmarkStart w:id="4149" w:name="_Toc280356941"/>
      <w:bookmarkStart w:id="4150" w:name="_Toc320542961"/>
      <w:bookmarkStart w:id="4151" w:name="_Toc323556609"/>
      <w:bookmarkStart w:id="4152" w:name="_Toc354474326"/>
      <w:bookmarkStart w:id="4153" w:name="_Toc478053518"/>
      <w:bookmarkStart w:id="4154" w:name="_Toc69205203"/>
      <w:bookmarkStart w:id="4155" w:name="_Toc69205548"/>
      <w:bookmarkStart w:id="4156" w:name="_Toc69304240"/>
      <w:r w:rsidRPr="0029606E">
        <w:t>SF.5</w:t>
      </w:r>
      <w:r w:rsidRPr="0029606E">
        <w:tab/>
        <w:t>Facilities to provide at meetings</w:t>
      </w:r>
      <w:bookmarkEnd w:id="4148"/>
      <w:bookmarkEnd w:id="4149"/>
      <w:bookmarkEnd w:id="4150"/>
      <w:bookmarkEnd w:id="4151"/>
      <w:bookmarkEnd w:id="4152"/>
      <w:bookmarkEnd w:id="4153"/>
      <w:bookmarkEnd w:id="4154"/>
      <w:bookmarkEnd w:id="4155"/>
      <w:bookmarkEnd w:id="4156"/>
    </w:p>
    <w:p w14:paraId="4AE64F39" w14:textId="2147C297" w:rsidR="00D77357" w:rsidRPr="0029606E" w:rsidRDefault="00D77357" w:rsidP="00D77357">
      <w:pPr>
        <w:pStyle w:val="BodyText"/>
      </w:pPr>
      <w:r w:rsidRPr="0029606E">
        <w:t xml:space="preserve">Any member body offering to host an ISO </w:t>
      </w:r>
      <w:del w:id="4157" w:author="Author">
        <w:r w:rsidRPr="0029606E" w:rsidDel="006566B7">
          <w:delText>technical committee or subcommittee</w:delText>
        </w:r>
      </w:del>
      <w:ins w:id="4158" w:author="Author">
        <w:r w:rsidR="006566B7">
          <w:t>committee</w:t>
        </w:r>
      </w:ins>
      <w:r w:rsidRPr="0029606E">
        <w:t xml:space="preserve"> meeting undertakes to provide appropriate meeting facilities, including any provisions for interpretation (see SF.6), for the TC/SC, taking into account the normal attendance at such meetings and any requirements foreseen by the committee secretariat for facilities for parallel meetings (for example, of working groups, ad hoc groups or the drafting committee). The working facilities required during a meeting (i.e. additional to rooms) will vary from group to group. </w:t>
      </w:r>
      <w:r w:rsidR="00F937E7" w:rsidRPr="0029606E">
        <w:t>This may</w:t>
      </w:r>
      <w:r w:rsidRPr="0029606E">
        <w:t xml:space="preserve"> </w:t>
      </w:r>
      <w:r w:rsidR="001A6F87" w:rsidRPr="0029606E">
        <w:t>include printing</w:t>
      </w:r>
      <w:r w:rsidRPr="0029606E">
        <w:t xml:space="preserve">, </w:t>
      </w:r>
      <w:r w:rsidR="00F937E7" w:rsidRPr="0029606E">
        <w:t xml:space="preserve">and </w:t>
      </w:r>
      <w:r w:rsidR="008F171D" w:rsidRPr="0029606E">
        <w:t>internet access</w:t>
      </w:r>
      <w:r w:rsidR="00F937E7" w:rsidRPr="0029606E">
        <w:t xml:space="preserve"> (teleconference facilities)</w:t>
      </w:r>
      <w:r w:rsidRPr="0029606E">
        <w:t>. Administrative support may also be needed. The host may be requested, but shall not be obliged, to provide separate facilities serving as the “</w:t>
      </w:r>
      <w:del w:id="4159" w:author="Author">
        <w:r w:rsidRPr="0029606E" w:rsidDel="00627DBC">
          <w:delText>chair</w:delText>
        </w:r>
      </w:del>
      <w:ins w:id="4160" w:author="Author">
        <w:r w:rsidR="00627DBC">
          <w:t>Chair</w:t>
        </w:r>
      </w:ins>
      <w:r w:rsidRPr="0029606E">
        <w:t>'s” or “secretariat” room.</w:t>
      </w:r>
    </w:p>
    <w:p w14:paraId="007A14B4" w14:textId="77777777" w:rsidR="00D77357" w:rsidRPr="0029606E" w:rsidRDefault="00D77357" w:rsidP="00D77357">
      <w:pPr>
        <w:pStyle w:val="BodyText"/>
      </w:pPr>
      <w:r w:rsidRPr="0029606E">
        <w:t>The exact requirements should be determined by the committee secretariat or group leader. Some committee secretariats develop and maintain a standing document to advise member bodies of the facilities that will be required of any potential host of a meeting of the committee, which ensures clear understanding of what will be required. The host of a working group is also expected to provide all basic working facilities.</w:t>
      </w:r>
    </w:p>
    <w:p w14:paraId="6678EC72" w14:textId="15582FED" w:rsidR="00D77357" w:rsidRPr="0029606E" w:rsidRDefault="00D77357" w:rsidP="00DC6912">
      <w:pPr>
        <w:pStyle w:val="a2"/>
        <w:numPr>
          <w:ilvl w:val="0"/>
          <w:numId w:val="0"/>
        </w:numPr>
        <w:tabs>
          <w:tab w:val="clear" w:pos="500"/>
        </w:tabs>
      </w:pPr>
      <w:bookmarkStart w:id="4161" w:name="_Toc246327382"/>
      <w:bookmarkStart w:id="4162" w:name="_Toc280356942"/>
      <w:bookmarkStart w:id="4163" w:name="_Toc320542962"/>
      <w:bookmarkStart w:id="4164" w:name="_Toc323556610"/>
      <w:bookmarkStart w:id="4165" w:name="_Toc354474327"/>
      <w:bookmarkStart w:id="4166" w:name="_Toc478053519"/>
      <w:bookmarkStart w:id="4167" w:name="_Toc69205204"/>
      <w:bookmarkStart w:id="4168" w:name="_Toc69205549"/>
      <w:bookmarkStart w:id="4169" w:name="_Toc69304241"/>
      <w:r w:rsidRPr="0029606E">
        <w:t>SF.6</w:t>
      </w:r>
      <w:r w:rsidRPr="0029606E">
        <w:tab/>
        <w:t>Interpretation facilities at meetings</w:t>
      </w:r>
      <w:bookmarkEnd w:id="4161"/>
      <w:bookmarkEnd w:id="4162"/>
      <w:bookmarkEnd w:id="4163"/>
      <w:bookmarkEnd w:id="4164"/>
      <w:bookmarkEnd w:id="4165"/>
      <w:bookmarkEnd w:id="4166"/>
      <w:bookmarkEnd w:id="4167"/>
      <w:bookmarkEnd w:id="4168"/>
      <w:bookmarkEnd w:id="4169"/>
    </w:p>
    <w:p w14:paraId="4813ADF4" w14:textId="3F13DE10" w:rsidR="00D77357" w:rsidRPr="0029606E" w:rsidRDefault="00D77357" w:rsidP="00D77357">
      <w:pPr>
        <w:pStyle w:val="BodyText"/>
      </w:pPr>
      <w:r w:rsidRPr="0029606E">
        <w:t xml:space="preserve">The </w:t>
      </w:r>
      <w:del w:id="4170" w:author="Author">
        <w:r w:rsidRPr="0029606E" w:rsidDel="00627DBC">
          <w:delText>chair</w:delText>
        </w:r>
      </w:del>
      <w:ins w:id="4171" w:author="Author">
        <w:r w:rsidR="00627DBC">
          <w:t>Chair</w:t>
        </w:r>
      </w:ins>
      <w:r w:rsidRPr="0029606E">
        <w:t xml:space="preserve"> and secretariat are responsible for dealing with the question of language at a meeting in a manner acceptable to the participants, following the general rules of ISO, as appropriate. The official languages at meetings are English, French and Russian, and meetings are conducted in any one or more of these. The typical language combinations are English and French, or English only. In the latter case, French may only be omitted with the explicit agreement of the francophone member(s). Thus, there may be an obligation on the host to provide interpretation between English and French. This needs to be determined in advance. Potential hosts may need to seek assistance from ISO Central Secretariat or from other P</w:t>
      </w:r>
      <w:r w:rsidR="0025539D" w:rsidRPr="0029606E">
        <w:noBreakHyphen/>
        <w:t>member</w:t>
      </w:r>
      <w:r w:rsidRPr="0029606E">
        <w:t xml:space="preserve">s. The </w:t>
      </w:r>
      <w:r w:rsidR="003C11A1" w:rsidRPr="0029606E">
        <w:t>National Body</w:t>
      </w:r>
      <w:r w:rsidRPr="0029606E">
        <w:t xml:space="preserve"> for the Russian Federation provides all interpretation and translation into or from the Russian language.</w:t>
      </w:r>
    </w:p>
    <w:p w14:paraId="36053518" w14:textId="77777777" w:rsidR="00D77357" w:rsidRPr="0029606E" w:rsidRDefault="00D77357" w:rsidP="00D77357">
      <w:pPr>
        <w:pStyle w:val="BodyText"/>
        <w:keepNext/>
      </w:pPr>
      <w:r w:rsidRPr="0029606E">
        <w:t>So far as the capabilities of translators (when required) are concerned, the guidance is:</w:t>
      </w:r>
    </w:p>
    <w:p w14:paraId="00D2B031" w14:textId="77777777" w:rsidR="00D77357" w:rsidRPr="0029606E" w:rsidRDefault="00111207" w:rsidP="00111207">
      <w:pPr>
        <w:pStyle w:val="ListContinue1"/>
      </w:pPr>
      <w:r w:rsidRPr="0029606E">
        <w:t>—</w:t>
      </w:r>
      <w:r w:rsidRPr="0029606E">
        <w:tab/>
      </w:r>
      <w:r w:rsidR="00D77357" w:rsidRPr="0029606E">
        <w:t>for meetings where final decisions on draft standards are expected to be taken, the services of an adequately qualified interpreter are generally required;</w:t>
      </w:r>
    </w:p>
    <w:p w14:paraId="2DBDEC71" w14:textId="77777777" w:rsidR="00D77357" w:rsidRPr="0029606E" w:rsidRDefault="00111207" w:rsidP="00111207">
      <w:pPr>
        <w:pStyle w:val="ListContinue1"/>
      </w:pPr>
      <w:r w:rsidRPr="0029606E">
        <w:t>—</w:t>
      </w:r>
      <w:r w:rsidRPr="0029606E">
        <w:tab/>
      </w:r>
      <w:r w:rsidR="00D77357" w:rsidRPr="0029606E">
        <w:t>meetings where “intermediary” or procedural decisions are expected to be taken, brief interpretation may be provided by a member of the secretariat or a volunteer delegate;</w:t>
      </w:r>
    </w:p>
    <w:p w14:paraId="6A247E12" w14:textId="06B1B6CC" w:rsidR="00D77357" w:rsidRPr="0029606E" w:rsidRDefault="00111207" w:rsidP="00111207">
      <w:pPr>
        <w:pStyle w:val="ListContinue1"/>
      </w:pPr>
      <w:r w:rsidRPr="0029606E">
        <w:t>—</w:t>
      </w:r>
      <w:r w:rsidRPr="0029606E">
        <w:tab/>
      </w:r>
      <w:r w:rsidR="00D77357" w:rsidRPr="0029606E">
        <w:t xml:space="preserve">at working group meetings, the members should, whenever possible, arrange between themselves for any necessary interpretation on the initiative and under the authority of the </w:t>
      </w:r>
      <w:del w:id="4172" w:author="Author">
        <w:r w:rsidR="00D77357" w:rsidRPr="0029606E" w:rsidDel="00627DBC">
          <w:delText>convenor</w:delText>
        </w:r>
      </w:del>
      <w:ins w:id="4173" w:author="Author">
        <w:r w:rsidR="00627DBC">
          <w:t>Convenor</w:t>
        </w:r>
      </w:ins>
      <w:r w:rsidR="00D77357" w:rsidRPr="0029606E">
        <w:t xml:space="preserve"> of the working group.</w:t>
      </w:r>
    </w:p>
    <w:p w14:paraId="150567C6" w14:textId="1B37D077" w:rsidR="00D77357" w:rsidRPr="0029606E" w:rsidRDefault="00D77357" w:rsidP="00DC6912">
      <w:pPr>
        <w:pStyle w:val="a2"/>
        <w:numPr>
          <w:ilvl w:val="0"/>
          <w:numId w:val="0"/>
        </w:numPr>
        <w:tabs>
          <w:tab w:val="clear" w:pos="500"/>
        </w:tabs>
      </w:pPr>
      <w:bookmarkStart w:id="4174" w:name="_Toc246327383"/>
      <w:bookmarkStart w:id="4175" w:name="_Toc280356943"/>
      <w:bookmarkStart w:id="4176" w:name="_Toc320542963"/>
      <w:bookmarkStart w:id="4177" w:name="_Toc323556611"/>
      <w:bookmarkStart w:id="4178" w:name="_Toc354474328"/>
      <w:bookmarkStart w:id="4179" w:name="_Toc478053520"/>
      <w:bookmarkStart w:id="4180" w:name="_Toc69205205"/>
      <w:bookmarkStart w:id="4181" w:name="_Toc69205550"/>
      <w:bookmarkStart w:id="4182" w:name="_Toc69304242"/>
      <w:r w:rsidRPr="0029606E">
        <w:t>SF.7</w:t>
      </w:r>
      <w:r w:rsidRPr="0029606E">
        <w:tab/>
        <w:t>Welcoming activities and social events</w:t>
      </w:r>
      <w:bookmarkEnd w:id="4174"/>
      <w:bookmarkEnd w:id="4175"/>
      <w:bookmarkEnd w:id="4176"/>
      <w:bookmarkEnd w:id="4177"/>
      <w:bookmarkEnd w:id="4178"/>
      <w:bookmarkEnd w:id="4179"/>
      <w:bookmarkEnd w:id="4180"/>
      <w:bookmarkEnd w:id="4181"/>
      <w:bookmarkEnd w:id="4182"/>
    </w:p>
    <w:p w14:paraId="0B6AD007" w14:textId="05529750" w:rsidR="00D77357" w:rsidRPr="0029606E" w:rsidRDefault="00D77357" w:rsidP="00D77357">
      <w:pPr>
        <w:pStyle w:val="BodyText"/>
      </w:pPr>
      <w:r w:rsidRPr="0029606E">
        <w:t xml:space="preserve">ISO is widely recognized and respected. It is therefore not unusual for formal ceremonies to be associated with, for example, the opening of a technical committee meeting. Such events are acceptable, but their incorporation within the meeting period is entirely at the option of the host, and typically subject to the approval of the </w:t>
      </w:r>
      <w:del w:id="4183" w:author="Author">
        <w:r w:rsidRPr="0029606E" w:rsidDel="00FB10FE">
          <w:delText>secretary</w:delText>
        </w:r>
      </w:del>
      <w:ins w:id="4184" w:author="Author">
        <w:r w:rsidR="00FB10FE">
          <w:t>Secretary/Committee Manager</w:t>
        </w:r>
      </w:ins>
      <w:r w:rsidRPr="0029606E">
        <w:t xml:space="preserve"> and </w:t>
      </w:r>
      <w:del w:id="4185" w:author="Author">
        <w:r w:rsidRPr="0029606E" w:rsidDel="00627DBC">
          <w:delText>chair</w:delText>
        </w:r>
      </w:del>
      <w:ins w:id="4186" w:author="Author">
        <w:r w:rsidR="00627DBC">
          <w:t>Chair</w:t>
        </w:r>
      </w:ins>
      <w:r w:rsidRPr="0029606E">
        <w:t xml:space="preserve"> of the group/s concerned.</w:t>
      </w:r>
    </w:p>
    <w:p w14:paraId="1BBB5FC2" w14:textId="77777777" w:rsidR="00D77357" w:rsidRPr="0029606E" w:rsidRDefault="00D77357" w:rsidP="00D77357">
      <w:pPr>
        <w:pStyle w:val="BodyText"/>
      </w:pPr>
      <w:r w:rsidRPr="0029606E">
        <w:t>A host may also offer social events of one kind or another, perhaps with the aid of co-sponsors. As for welcoming events, social events are entirely optional (see also SF.8).</w:t>
      </w:r>
    </w:p>
    <w:p w14:paraId="7E554654" w14:textId="77777777" w:rsidR="00D77357" w:rsidRPr="0029606E" w:rsidRDefault="00D77357" w:rsidP="00D77357">
      <w:pPr>
        <w:pStyle w:val="BodyText"/>
      </w:pPr>
      <w:r w:rsidRPr="0029606E">
        <w:t xml:space="preserve">It is recognized that the inclusion of welcoming and social events significantly increases the time and cost, etc. of organizing a meeting. It may also increase the cost of participation. Given the pressures on the resources of all participants there is merit in the simplification of meetings. Above all, meetings </w:t>
      </w:r>
      <w:r w:rsidR="007A4D90" w:rsidRPr="0029606E">
        <w:t>shall</w:t>
      </w:r>
      <w:r w:rsidRPr="0029606E">
        <w:t xml:space="preserve"> not become “competitive” events so far as hosts are concerned, in the sense that no host shall feel obliged, in any respect, to equal or exceed the welcoming and/or social facilities offered at any previous meeting.</w:t>
      </w:r>
    </w:p>
    <w:p w14:paraId="2877EED7" w14:textId="459285D5" w:rsidR="00D77357" w:rsidRPr="0029606E" w:rsidRDefault="00D77357" w:rsidP="00DC6912">
      <w:pPr>
        <w:pStyle w:val="a2"/>
        <w:numPr>
          <w:ilvl w:val="0"/>
          <w:numId w:val="0"/>
        </w:numPr>
        <w:tabs>
          <w:tab w:val="clear" w:pos="500"/>
        </w:tabs>
      </w:pPr>
      <w:bookmarkStart w:id="4187" w:name="_Toc246327384"/>
      <w:bookmarkStart w:id="4188" w:name="_Toc280356944"/>
      <w:bookmarkStart w:id="4189" w:name="_Toc320542964"/>
      <w:bookmarkStart w:id="4190" w:name="_Ref320548366"/>
      <w:bookmarkStart w:id="4191" w:name="_Toc323556612"/>
      <w:bookmarkStart w:id="4192" w:name="_Toc354474329"/>
      <w:bookmarkStart w:id="4193" w:name="_Toc478053521"/>
      <w:bookmarkStart w:id="4194" w:name="_Toc69205206"/>
      <w:bookmarkStart w:id="4195" w:name="_Toc69205551"/>
      <w:bookmarkStart w:id="4196" w:name="_Toc69304243"/>
      <w:r w:rsidRPr="0029606E">
        <w:t>SF.8</w:t>
      </w:r>
      <w:r w:rsidRPr="0029606E">
        <w:tab/>
        <w:t>Fees for delegates at ISO meetings</w:t>
      </w:r>
      <w:bookmarkEnd w:id="4187"/>
      <w:bookmarkEnd w:id="4188"/>
      <w:bookmarkEnd w:id="4189"/>
      <w:bookmarkEnd w:id="4190"/>
      <w:bookmarkEnd w:id="4191"/>
      <w:bookmarkEnd w:id="4192"/>
      <w:bookmarkEnd w:id="4193"/>
      <w:bookmarkEnd w:id="4194"/>
      <w:bookmarkEnd w:id="4195"/>
      <w:bookmarkEnd w:id="4196"/>
    </w:p>
    <w:p w14:paraId="1C127E5B" w14:textId="77777777" w:rsidR="00D77357" w:rsidRPr="0029606E" w:rsidRDefault="00D77357" w:rsidP="00D77357">
      <w:pPr>
        <w:pStyle w:val="BodyText"/>
      </w:pPr>
      <w:r w:rsidRPr="0029606E">
        <w:t xml:space="preserve">Accredited delegates shall not be obliged to pay a fee as a condition of their participation in ISO meetings. However, in very exceptional cases (e.g. large and complex meetings), some charging mechanism may be necessary, but such mechanisms shall be approved on a case-by-case basis by the </w:t>
      </w:r>
      <w:r w:rsidR="009745DD" w:rsidRPr="0029606E">
        <w:t>Technical Management Board</w:t>
      </w:r>
      <w:r w:rsidRPr="0029606E">
        <w:t>.</w:t>
      </w:r>
    </w:p>
    <w:p w14:paraId="0C863125" w14:textId="77777777" w:rsidR="00D77357" w:rsidRPr="0029606E" w:rsidRDefault="00D77357" w:rsidP="00D77357">
      <w:pPr>
        <w:pStyle w:val="BodyText"/>
      </w:pPr>
      <w:r w:rsidRPr="0029606E">
        <w:t>There is no obligation on a host to provide social functions during ISO meetings but if a committee requests a host to organize social functions, the host shall have the right to require that the costs of holding such functions be borne by the delegates participating therein.</w:t>
      </w:r>
    </w:p>
    <w:p w14:paraId="131801E1" w14:textId="0C89E58E" w:rsidR="00D77357" w:rsidRPr="0029606E" w:rsidRDefault="00D77357" w:rsidP="00DC6912">
      <w:pPr>
        <w:pStyle w:val="a2"/>
        <w:numPr>
          <w:ilvl w:val="0"/>
          <w:numId w:val="0"/>
        </w:numPr>
        <w:tabs>
          <w:tab w:val="clear" w:pos="500"/>
        </w:tabs>
      </w:pPr>
      <w:bookmarkStart w:id="4197" w:name="_Toc246327385"/>
      <w:bookmarkStart w:id="4198" w:name="_Toc280356945"/>
      <w:bookmarkStart w:id="4199" w:name="_Ref320112990"/>
      <w:bookmarkStart w:id="4200" w:name="_Toc320542965"/>
      <w:bookmarkStart w:id="4201" w:name="_Toc323556613"/>
      <w:bookmarkStart w:id="4202" w:name="_Toc354474330"/>
      <w:bookmarkStart w:id="4203" w:name="_Toc478053522"/>
      <w:bookmarkStart w:id="4204" w:name="_Toc69205207"/>
      <w:bookmarkStart w:id="4205" w:name="_Toc69205552"/>
      <w:bookmarkStart w:id="4206" w:name="_Toc69304244"/>
      <w:r w:rsidRPr="0029606E">
        <w:t>SF.9</w:t>
      </w:r>
      <w:r w:rsidRPr="0029606E">
        <w:tab/>
        <w:t>Media participation policy</w:t>
      </w:r>
      <w:bookmarkEnd w:id="4197"/>
      <w:bookmarkEnd w:id="4198"/>
      <w:bookmarkEnd w:id="4199"/>
      <w:bookmarkEnd w:id="4200"/>
      <w:bookmarkEnd w:id="4201"/>
      <w:bookmarkEnd w:id="4202"/>
      <w:bookmarkEnd w:id="4203"/>
      <w:bookmarkEnd w:id="4204"/>
      <w:bookmarkEnd w:id="4205"/>
      <w:bookmarkEnd w:id="4206"/>
    </w:p>
    <w:p w14:paraId="1B0CD960" w14:textId="77777777" w:rsidR="00D77357" w:rsidRPr="0029606E" w:rsidRDefault="00D77357" w:rsidP="00D77357">
      <w:pPr>
        <w:pStyle w:val="a3"/>
        <w:numPr>
          <w:ilvl w:val="0"/>
          <w:numId w:val="0"/>
        </w:numPr>
      </w:pPr>
      <w:bookmarkStart w:id="4207" w:name="_Toc320542966"/>
      <w:bookmarkStart w:id="4208" w:name="_Toc69205208"/>
      <w:bookmarkStart w:id="4209" w:name="_Toc69205553"/>
      <w:bookmarkStart w:id="4210" w:name="_Toc69215454"/>
      <w:bookmarkStart w:id="4211" w:name="_Toc69304245"/>
      <w:r w:rsidRPr="0029606E">
        <w:t>SF.9.1</w:t>
      </w:r>
      <w:r w:rsidRPr="0029606E">
        <w:tab/>
        <w:t>General</w:t>
      </w:r>
      <w:bookmarkEnd w:id="4207"/>
      <w:bookmarkEnd w:id="4208"/>
      <w:bookmarkEnd w:id="4209"/>
      <w:bookmarkEnd w:id="4210"/>
      <w:bookmarkEnd w:id="4211"/>
    </w:p>
    <w:p w14:paraId="56FBFA09" w14:textId="77777777" w:rsidR="00D77357" w:rsidRPr="0029606E" w:rsidRDefault="00D77357" w:rsidP="00D77357">
      <w:pPr>
        <w:pStyle w:val="BodyText"/>
      </w:pPr>
      <w:r w:rsidRPr="0029606E">
        <w:t>This clause describes a policy for engaging with the media to raise the effectiveness of communication activities of ISO. It is vital to ensure transparency and openness by proactively and consistently delivering accurate information to the public, and to support the use of proper channels to deliver information to the public as effectively and efficiently as possible.</w:t>
      </w:r>
    </w:p>
    <w:p w14:paraId="1BB41406" w14:textId="77777777" w:rsidR="00D77357" w:rsidRPr="0029606E" w:rsidRDefault="00D77357" w:rsidP="00D77357">
      <w:pPr>
        <w:pStyle w:val="BodyText"/>
      </w:pPr>
      <w:r w:rsidRPr="0029606E">
        <w:t>This policy describes how to raise awareness about ISO activities and ensure transparency. It is important that all involved in ISO activities provide accurate and appropriate information in a spirit of good will and responsibility. The media contributes to the shaping of attitudes and behaviours of the general public. Building good media relations is important for building awareness through accurate information and preventing isolated and unrepresentative views and opinions from misleading the public.</w:t>
      </w:r>
    </w:p>
    <w:p w14:paraId="6670DB1B" w14:textId="77777777" w:rsidR="00D77357" w:rsidRPr="0029606E" w:rsidRDefault="00D77357" w:rsidP="00D77357">
      <w:pPr>
        <w:pStyle w:val="BodyText"/>
      </w:pPr>
      <w:r w:rsidRPr="0029606E">
        <w:t>Engagement with the media should be sought through multiple vehicles at multiple organizational levels.</w:t>
      </w:r>
    </w:p>
    <w:p w14:paraId="12928C1A" w14:textId="77777777" w:rsidR="00D77357" w:rsidRPr="0029606E" w:rsidRDefault="00D77357" w:rsidP="00D77357">
      <w:pPr>
        <w:pStyle w:val="BodyText"/>
        <w:keepNext/>
      </w:pPr>
      <w:r w:rsidRPr="0029606E">
        <w:t>All engagement with the media relating to ISO activities will be consistent with the following:</w:t>
      </w:r>
    </w:p>
    <w:p w14:paraId="1B158D80" w14:textId="77777777" w:rsidR="00D77357" w:rsidRPr="0029606E" w:rsidRDefault="00111207" w:rsidP="00111207">
      <w:pPr>
        <w:pStyle w:val="ListContinue1"/>
      </w:pPr>
      <w:r w:rsidRPr="0029606E">
        <w:t>—</w:t>
      </w:r>
      <w:r w:rsidRPr="0029606E">
        <w:tab/>
      </w:r>
      <w:r w:rsidR="00D77357" w:rsidRPr="0029606E">
        <w:t>Interest by the press or other media in ISO work is to be welcomed and the ISO Central Secretariat and many ISO member bodies have public relations and promotion services able to provide information to the press concerning ISO, ISO standards, and work in progress.</w:t>
      </w:r>
    </w:p>
    <w:p w14:paraId="24E228FD" w14:textId="77777777" w:rsidR="00D77357" w:rsidRPr="0029606E" w:rsidRDefault="00111207" w:rsidP="00111207">
      <w:pPr>
        <w:pStyle w:val="ListContinue1"/>
      </w:pPr>
      <w:r w:rsidRPr="0029606E">
        <w:t>—</w:t>
      </w:r>
      <w:r w:rsidRPr="0029606E">
        <w:tab/>
      </w:r>
      <w:r w:rsidR="00D77357" w:rsidRPr="0029606E">
        <w:t>In recent years, there has been a growing interest on the part of some of the press to be present during meetings of particular ISO committees. Whilst this interest is welcome, the presence of the press during an ISO meeting may inhibit the free and open discussion of issues. For this reason, members of the press shall not be permitted to be present during working sessions of ISO meetings. However participation by members of the press may be permitted during opening and closing ceremonies of ISO plenary meetings.</w:t>
      </w:r>
    </w:p>
    <w:p w14:paraId="134B4250" w14:textId="77777777" w:rsidR="00D77357" w:rsidRPr="0029606E" w:rsidRDefault="00D77357" w:rsidP="00D77357">
      <w:pPr>
        <w:pStyle w:val="a3"/>
        <w:numPr>
          <w:ilvl w:val="0"/>
          <w:numId w:val="0"/>
        </w:numPr>
      </w:pPr>
      <w:bookmarkStart w:id="4212" w:name="_Toc320542967"/>
      <w:bookmarkStart w:id="4213" w:name="_Toc69205209"/>
      <w:bookmarkStart w:id="4214" w:name="_Toc69205554"/>
      <w:bookmarkStart w:id="4215" w:name="_Toc69215455"/>
      <w:bookmarkStart w:id="4216" w:name="_Toc69304246"/>
      <w:r w:rsidRPr="0029606E">
        <w:t>SF.9.2</w:t>
      </w:r>
      <w:r w:rsidRPr="0029606E">
        <w:tab/>
        <w:t>ISO Central Secretariat roles</w:t>
      </w:r>
      <w:bookmarkEnd w:id="4212"/>
      <w:bookmarkEnd w:id="4213"/>
      <w:bookmarkEnd w:id="4214"/>
      <w:bookmarkEnd w:id="4215"/>
      <w:bookmarkEnd w:id="4216"/>
    </w:p>
    <w:p w14:paraId="493BA6B7" w14:textId="77777777" w:rsidR="00D77357" w:rsidRPr="0029606E" w:rsidRDefault="00D77357" w:rsidP="00D77357">
      <w:pPr>
        <w:pStyle w:val="BodyText"/>
      </w:pPr>
      <w:r w:rsidRPr="0029606E">
        <w:t>Within ISO, the ISO Central Secretariat prepares and releases any and all official press releases. The ISO Central Secretariat reserves the right of final decision on any ISO press release.</w:t>
      </w:r>
    </w:p>
    <w:p w14:paraId="1077A867" w14:textId="77777777" w:rsidR="00D77357" w:rsidRPr="0029606E" w:rsidRDefault="00D77357" w:rsidP="00D77357">
      <w:pPr>
        <w:pStyle w:val="a3"/>
        <w:numPr>
          <w:ilvl w:val="0"/>
          <w:numId w:val="0"/>
        </w:numPr>
      </w:pPr>
      <w:bookmarkStart w:id="4217" w:name="_Toc320542968"/>
      <w:bookmarkStart w:id="4218" w:name="_Toc69205210"/>
      <w:bookmarkStart w:id="4219" w:name="_Toc69205555"/>
      <w:bookmarkStart w:id="4220" w:name="_Toc69215456"/>
      <w:bookmarkStart w:id="4221" w:name="_Toc69304247"/>
      <w:r w:rsidRPr="0029606E">
        <w:t>SF.9.3</w:t>
      </w:r>
      <w:r w:rsidRPr="0029606E">
        <w:tab/>
        <w:t>ISO committee and working group leadership roles</w:t>
      </w:r>
      <w:bookmarkEnd w:id="4217"/>
      <w:bookmarkEnd w:id="4218"/>
      <w:bookmarkEnd w:id="4219"/>
      <w:bookmarkEnd w:id="4220"/>
      <w:bookmarkEnd w:id="4221"/>
    </w:p>
    <w:p w14:paraId="59843CCD" w14:textId="268671EB" w:rsidR="00D77357" w:rsidRPr="0029606E" w:rsidRDefault="00D77357" w:rsidP="00D77357">
      <w:pPr>
        <w:pStyle w:val="BodyText"/>
      </w:pPr>
      <w:r w:rsidRPr="0029606E">
        <w:t>Leaders shall only express the consensus reached by the delegates/</w:t>
      </w:r>
      <w:del w:id="4222" w:author="Author">
        <w:r w:rsidRPr="0029606E" w:rsidDel="00976EF7">
          <w:delText>expert</w:delText>
        </w:r>
      </w:del>
      <w:ins w:id="4223" w:author="Author">
        <w:r w:rsidR="00976EF7">
          <w:t>Expert</w:t>
        </w:r>
      </w:ins>
      <w:r w:rsidRPr="0029606E">
        <w:t>s at press conferences held in conjunction with the ISO committee meetings. Between meetings, the secretariat will endeavour to provide prompt written responses to media requests.</w:t>
      </w:r>
    </w:p>
    <w:p w14:paraId="411D65F4" w14:textId="77777777" w:rsidR="00D77357" w:rsidRPr="0029606E" w:rsidRDefault="00D77357" w:rsidP="00D77357">
      <w:pPr>
        <w:pStyle w:val="a3"/>
        <w:numPr>
          <w:ilvl w:val="0"/>
          <w:numId w:val="0"/>
        </w:numPr>
      </w:pPr>
      <w:bookmarkStart w:id="4224" w:name="_Toc320542969"/>
      <w:bookmarkStart w:id="4225" w:name="_Toc69205211"/>
      <w:bookmarkStart w:id="4226" w:name="_Toc69205556"/>
      <w:bookmarkStart w:id="4227" w:name="_Toc69215457"/>
      <w:bookmarkStart w:id="4228" w:name="_Toc69304248"/>
      <w:r w:rsidRPr="0029606E">
        <w:t>SF.9.4</w:t>
      </w:r>
      <w:r w:rsidRPr="0029606E">
        <w:tab/>
        <w:t>Member body and mirror committee roles</w:t>
      </w:r>
      <w:bookmarkEnd w:id="4224"/>
      <w:bookmarkEnd w:id="4225"/>
      <w:bookmarkEnd w:id="4226"/>
      <w:bookmarkEnd w:id="4227"/>
      <w:bookmarkEnd w:id="4228"/>
    </w:p>
    <w:p w14:paraId="1FDD278C" w14:textId="77777777" w:rsidR="00D77357" w:rsidRPr="0029606E" w:rsidRDefault="00D77357" w:rsidP="00D77357">
      <w:pPr>
        <w:pStyle w:val="BodyText"/>
      </w:pPr>
      <w:r w:rsidRPr="0029606E">
        <w:t>At a local or national level, mirror committees are the proper channel for media inquiries. Mirror committees are encouraged to arrange meetings with local media. This will improve local participation and awareness. At the national level, the relevant member body's media policy should apply.</w:t>
      </w:r>
    </w:p>
    <w:p w14:paraId="0242DA8A" w14:textId="77777777" w:rsidR="00D77357" w:rsidRPr="0029606E" w:rsidRDefault="00D77357" w:rsidP="00D77357">
      <w:pPr>
        <w:pStyle w:val="a3"/>
        <w:numPr>
          <w:ilvl w:val="0"/>
          <w:numId w:val="0"/>
        </w:numPr>
      </w:pPr>
      <w:bookmarkStart w:id="4229" w:name="_Toc320542970"/>
      <w:bookmarkStart w:id="4230" w:name="_Toc69205212"/>
      <w:bookmarkStart w:id="4231" w:name="_Toc69205557"/>
      <w:bookmarkStart w:id="4232" w:name="_Toc69215458"/>
      <w:bookmarkStart w:id="4233" w:name="_Toc69304249"/>
      <w:r w:rsidRPr="0029606E">
        <w:t>SF.9.5</w:t>
      </w:r>
      <w:r w:rsidRPr="0029606E">
        <w:tab/>
        <w:t>Delegate, expert and observer roles</w:t>
      </w:r>
      <w:bookmarkEnd w:id="4229"/>
      <w:bookmarkEnd w:id="4230"/>
      <w:bookmarkEnd w:id="4231"/>
      <w:bookmarkEnd w:id="4232"/>
      <w:bookmarkEnd w:id="4233"/>
    </w:p>
    <w:p w14:paraId="59C687D8" w14:textId="396BEA5D" w:rsidR="00D77357" w:rsidRPr="0029606E" w:rsidRDefault="00D77357" w:rsidP="00D77357">
      <w:pPr>
        <w:pStyle w:val="BodyText"/>
      </w:pPr>
      <w:r w:rsidRPr="0029606E">
        <w:t xml:space="preserve">These parties shall not comment to the media on the consensus achieved in the ISO committee, nor shall they comment on the contributions and comments made by other delegates and </w:t>
      </w:r>
      <w:del w:id="4234" w:author="Author">
        <w:r w:rsidRPr="0029606E" w:rsidDel="00976EF7">
          <w:delText>expert</w:delText>
        </w:r>
      </w:del>
      <w:ins w:id="4235" w:author="Author">
        <w:r w:rsidR="00976EF7">
          <w:t>Expert</w:t>
        </w:r>
      </w:ins>
      <w:r w:rsidRPr="0029606E">
        <w:t xml:space="preserve">s in the working sessions of the ISO committee. This could have a detrimental effect on the productive dialogue and trust necessary among delegates and </w:t>
      </w:r>
      <w:del w:id="4236" w:author="Author">
        <w:r w:rsidRPr="0029606E" w:rsidDel="00976EF7">
          <w:delText>expert</w:delText>
        </w:r>
      </w:del>
      <w:ins w:id="4237" w:author="Author">
        <w:r w:rsidR="00976EF7">
          <w:t>Expert</w:t>
        </w:r>
      </w:ins>
      <w:r w:rsidRPr="0029606E">
        <w:t>s for effective ISO standards development.</w:t>
      </w:r>
    </w:p>
    <w:p w14:paraId="30564DA7" w14:textId="77777777" w:rsidR="00D77357" w:rsidRPr="0029606E" w:rsidRDefault="00D77357" w:rsidP="00D77357">
      <w:pPr>
        <w:pStyle w:val="a3"/>
        <w:numPr>
          <w:ilvl w:val="0"/>
          <w:numId w:val="0"/>
        </w:numPr>
      </w:pPr>
      <w:bookmarkStart w:id="4238" w:name="_Toc320542971"/>
      <w:bookmarkStart w:id="4239" w:name="_Toc69205213"/>
      <w:bookmarkStart w:id="4240" w:name="_Toc69205558"/>
      <w:bookmarkStart w:id="4241" w:name="_Toc69215459"/>
      <w:bookmarkStart w:id="4242" w:name="_Toc69304250"/>
      <w:r w:rsidRPr="0029606E">
        <w:t>SF.9.6</w:t>
      </w:r>
      <w:r w:rsidRPr="0029606E">
        <w:tab/>
        <w:t>Meetings and media participation</w:t>
      </w:r>
      <w:bookmarkEnd w:id="4238"/>
      <w:bookmarkEnd w:id="4239"/>
      <w:bookmarkEnd w:id="4240"/>
      <w:bookmarkEnd w:id="4241"/>
      <w:bookmarkEnd w:id="4242"/>
    </w:p>
    <w:p w14:paraId="79EDC486" w14:textId="77777777" w:rsidR="00D77357" w:rsidRPr="0029606E" w:rsidRDefault="00D77357" w:rsidP="00D77357">
      <w:pPr>
        <w:pStyle w:val="BodyText"/>
      </w:pPr>
      <w:r w:rsidRPr="0029606E">
        <w:t xml:space="preserve">Media representatives present at the site of a meeting </w:t>
      </w:r>
      <w:r w:rsidR="007A4D90" w:rsidRPr="0029606E">
        <w:t>shall</w:t>
      </w:r>
      <w:r w:rsidRPr="0029606E">
        <w:t xml:space="preserve"> register with the ISO committee secretariat and the meeting host (name, organization, and contact number).</w:t>
      </w:r>
    </w:p>
    <w:p w14:paraId="3199461C" w14:textId="77777777" w:rsidR="00D77357" w:rsidRPr="0029606E" w:rsidRDefault="00D77357" w:rsidP="00D77357">
      <w:pPr>
        <w:pStyle w:val="BodyText"/>
      </w:pPr>
      <w:r w:rsidRPr="0029606E">
        <w:t>Media representatives will be given a media badge to wear or keep handy when present at the meeting site.</w:t>
      </w:r>
    </w:p>
    <w:p w14:paraId="60237CB5" w14:textId="77777777" w:rsidR="00D77357" w:rsidRPr="0029606E" w:rsidRDefault="00D77357" w:rsidP="00BB1E9B">
      <w:pPr>
        <w:pStyle w:val="BodyText"/>
        <w:keepNext/>
      </w:pPr>
      <w:r w:rsidRPr="0029606E">
        <w:t>Registered media representatives with badges are allowed to attend the following events:</w:t>
      </w:r>
    </w:p>
    <w:p w14:paraId="4C74121B" w14:textId="77777777" w:rsidR="00D77357" w:rsidRPr="0029606E" w:rsidRDefault="00111207" w:rsidP="00111207">
      <w:pPr>
        <w:pStyle w:val="ListContinue1"/>
      </w:pPr>
      <w:r w:rsidRPr="0029606E">
        <w:t>—</w:t>
      </w:r>
      <w:r w:rsidRPr="0029606E">
        <w:tab/>
      </w:r>
      <w:r w:rsidR="00D77357" w:rsidRPr="0029606E">
        <w:t>Opening and closing ceremonies;</w:t>
      </w:r>
    </w:p>
    <w:p w14:paraId="1BE7744C" w14:textId="77777777" w:rsidR="00D77357" w:rsidRPr="0029606E" w:rsidRDefault="00111207" w:rsidP="00111207">
      <w:pPr>
        <w:pStyle w:val="ListContinue1"/>
      </w:pPr>
      <w:r w:rsidRPr="0029606E">
        <w:t>—</w:t>
      </w:r>
      <w:r w:rsidRPr="0029606E">
        <w:tab/>
      </w:r>
      <w:r w:rsidR="00D77357" w:rsidRPr="0029606E">
        <w:t>Press conferences;</w:t>
      </w:r>
    </w:p>
    <w:p w14:paraId="19653CF6" w14:textId="77777777" w:rsidR="00D77357" w:rsidRPr="0029606E" w:rsidRDefault="00111207" w:rsidP="00111207">
      <w:pPr>
        <w:pStyle w:val="ListContinue1"/>
      </w:pPr>
      <w:r w:rsidRPr="0029606E">
        <w:t>—</w:t>
      </w:r>
      <w:r w:rsidRPr="0029606E">
        <w:tab/>
      </w:r>
      <w:r w:rsidR="00D77357" w:rsidRPr="0029606E">
        <w:t>Social events if invited by the host organization.</w:t>
      </w:r>
    </w:p>
    <w:p w14:paraId="5BE0696E" w14:textId="77777777" w:rsidR="00D77357" w:rsidRPr="0029606E" w:rsidRDefault="00D77357" w:rsidP="00BB1E9B">
      <w:pPr>
        <w:pStyle w:val="BodyText"/>
        <w:keepNext/>
      </w:pPr>
      <w:r w:rsidRPr="0029606E">
        <w:t>People from the media are not allowed to attend:</w:t>
      </w:r>
    </w:p>
    <w:p w14:paraId="4B39866A" w14:textId="2431B2F4" w:rsidR="00D77357" w:rsidRPr="0029606E" w:rsidRDefault="00111207" w:rsidP="00111207">
      <w:pPr>
        <w:pStyle w:val="ListContinue1"/>
      </w:pPr>
      <w:r w:rsidRPr="0029606E">
        <w:t>—</w:t>
      </w:r>
      <w:r w:rsidRPr="0029606E">
        <w:tab/>
      </w:r>
      <w:del w:id="4243" w:author="Author">
        <w:r w:rsidR="00D77357" w:rsidRPr="0029606E" w:rsidDel="006566B7">
          <w:delText>Technical committee or subcommittee</w:delText>
        </w:r>
      </w:del>
      <w:ins w:id="4244" w:author="Author">
        <w:r w:rsidR="006566B7">
          <w:t>Committee</w:t>
        </w:r>
      </w:ins>
      <w:r w:rsidR="00D77357" w:rsidRPr="0029606E">
        <w:t xml:space="preserve"> plenary meetings;</w:t>
      </w:r>
    </w:p>
    <w:p w14:paraId="78E66819" w14:textId="77777777" w:rsidR="00D77357" w:rsidRPr="0029606E" w:rsidRDefault="00111207" w:rsidP="00111207">
      <w:pPr>
        <w:pStyle w:val="ListContinue1"/>
      </w:pPr>
      <w:r w:rsidRPr="0029606E">
        <w:t>—</w:t>
      </w:r>
      <w:r w:rsidRPr="0029606E">
        <w:tab/>
      </w:r>
      <w:r w:rsidR="00D77357" w:rsidRPr="0029606E">
        <w:t>Working group meetings;</w:t>
      </w:r>
    </w:p>
    <w:p w14:paraId="3A346DE2" w14:textId="77777777" w:rsidR="00D77357" w:rsidRPr="0029606E" w:rsidRDefault="00111207" w:rsidP="00111207">
      <w:pPr>
        <w:pStyle w:val="ListContinue1"/>
      </w:pPr>
      <w:r w:rsidRPr="0029606E">
        <w:t>—</w:t>
      </w:r>
      <w:r w:rsidRPr="0029606E">
        <w:tab/>
      </w:r>
      <w:r w:rsidR="00D77357" w:rsidRPr="0029606E">
        <w:t>Chair's Advisory Group (CAG) meetings.</w:t>
      </w:r>
    </w:p>
    <w:p w14:paraId="08685909" w14:textId="21B44074" w:rsidR="00D77357" w:rsidRPr="0029606E" w:rsidRDefault="00D77357" w:rsidP="00D77357">
      <w:pPr>
        <w:pStyle w:val="BodyText"/>
      </w:pPr>
      <w:r w:rsidRPr="0029606E">
        <w:t xml:space="preserve">Press conferences may be scheduled for appropriate times (pre- and/or post-plenary) in a designated location by the ISO committee leadership in consultation with the public relations service of the host ISO member body. At the press conferences, the ISO committee leaders and ISO Central Secretariat representatives will make statements to the press. Delegates or </w:t>
      </w:r>
      <w:del w:id="4245" w:author="Author">
        <w:r w:rsidRPr="0029606E" w:rsidDel="00976EF7">
          <w:delText>expert</w:delText>
        </w:r>
      </w:del>
      <w:ins w:id="4246" w:author="Author">
        <w:r w:rsidR="00976EF7">
          <w:t>Expert</w:t>
        </w:r>
      </w:ins>
      <w:r w:rsidRPr="0029606E">
        <w:t xml:space="preserve">s may be invited to speak by the ISO committee leaders. Otherwise, delegates, </w:t>
      </w:r>
      <w:del w:id="4247" w:author="Author">
        <w:r w:rsidRPr="0029606E" w:rsidDel="00976EF7">
          <w:delText>expert</w:delText>
        </w:r>
      </w:del>
      <w:ins w:id="4248" w:author="Author">
        <w:r w:rsidR="00976EF7">
          <w:t>Expert</w:t>
        </w:r>
      </w:ins>
      <w:r w:rsidRPr="0029606E">
        <w:t>s and observers may attend, but are not permitted to speak at the press conferences.</w:t>
      </w:r>
    </w:p>
    <w:p w14:paraId="262C7142" w14:textId="39F74BAD" w:rsidR="00D77357" w:rsidRPr="0029606E" w:rsidRDefault="00D77357" w:rsidP="00DC6912">
      <w:pPr>
        <w:pStyle w:val="a2"/>
        <w:numPr>
          <w:ilvl w:val="0"/>
          <w:numId w:val="0"/>
        </w:numPr>
        <w:tabs>
          <w:tab w:val="clear" w:pos="500"/>
        </w:tabs>
      </w:pPr>
      <w:bookmarkStart w:id="4249" w:name="_Toc246327386"/>
      <w:bookmarkStart w:id="4250" w:name="_Toc280356946"/>
      <w:bookmarkStart w:id="4251" w:name="_Toc320542972"/>
      <w:bookmarkStart w:id="4252" w:name="_Toc323556614"/>
      <w:bookmarkStart w:id="4253" w:name="_Toc354474331"/>
      <w:bookmarkStart w:id="4254" w:name="_Toc478053523"/>
      <w:bookmarkStart w:id="4255" w:name="_Toc69205214"/>
      <w:bookmarkStart w:id="4256" w:name="_Toc69205559"/>
      <w:bookmarkStart w:id="4257" w:name="_Toc69304251"/>
      <w:r w:rsidRPr="0029606E">
        <w:t>SF.10</w:t>
      </w:r>
      <w:r w:rsidRPr="0029606E">
        <w:tab/>
        <w:t>Recordings at ISO meetings</w:t>
      </w:r>
      <w:bookmarkEnd w:id="4249"/>
      <w:bookmarkEnd w:id="4250"/>
      <w:bookmarkEnd w:id="4251"/>
      <w:bookmarkEnd w:id="4252"/>
      <w:bookmarkEnd w:id="4253"/>
      <w:bookmarkEnd w:id="4254"/>
      <w:bookmarkEnd w:id="4255"/>
      <w:bookmarkEnd w:id="4256"/>
      <w:bookmarkEnd w:id="4257"/>
    </w:p>
    <w:p w14:paraId="1201B34B" w14:textId="79AEE9AB" w:rsidR="00D77357" w:rsidRPr="0029606E" w:rsidRDefault="00D77357" w:rsidP="00D77357">
      <w:pPr>
        <w:pStyle w:val="BodyText"/>
      </w:pPr>
      <w:r w:rsidRPr="0029606E">
        <w:t xml:space="preserve">The recording of ISO meetings by the </w:t>
      </w:r>
      <w:del w:id="4258" w:author="Author">
        <w:r w:rsidRPr="0029606E" w:rsidDel="005834A0">
          <w:delText>committee secretary</w:delText>
        </w:r>
      </w:del>
      <w:ins w:id="4259" w:author="Author">
        <w:r w:rsidR="005834A0">
          <w:t>Secretary/Committee Manager</w:t>
        </w:r>
      </w:ins>
      <w:r w:rsidRPr="0029606E">
        <w:t xml:space="preserve"> is acceptable provided that at the outset of the meeting all participants are made aware that the meeting will be recorded and there are no objections. Individual participants shall have the right to require that the means of recording are switched off during a particular intervention if s</w:t>
      </w:r>
      <w:ins w:id="4260" w:author="Author">
        <w:r w:rsidR="00F70DBF">
          <w:t>he</w:t>
        </w:r>
      </w:ins>
      <w:r w:rsidRPr="0029606E">
        <w:t>/he so desires.</w:t>
      </w:r>
    </w:p>
    <w:p w14:paraId="6647EE34" w14:textId="5255D0CF" w:rsidR="00D77357" w:rsidRPr="0029606E" w:rsidRDefault="00D77357" w:rsidP="00D77357">
      <w:pPr>
        <w:pStyle w:val="BodyText"/>
      </w:pPr>
      <w:r w:rsidRPr="0029606E">
        <w:t xml:space="preserve">Such recordings are intended to aid the meeting </w:t>
      </w:r>
      <w:del w:id="4261" w:author="Author">
        <w:r w:rsidRPr="0029606E" w:rsidDel="005834A0">
          <w:delText>secretary</w:delText>
        </w:r>
      </w:del>
      <w:ins w:id="4262" w:author="Author">
        <w:r w:rsidR="005834A0">
          <w:t>Secretary/Committee Manager</w:t>
        </w:r>
      </w:ins>
      <w:r w:rsidRPr="0029606E">
        <w:t xml:space="preserve"> in preparing the minutes/report of the meeting. They may also be used to resolve disputes concerning what occurred at a meeting, which, in some instances, may require the preparation of transcripts of the recording.</w:t>
      </w:r>
    </w:p>
    <w:p w14:paraId="708A364D" w14:textId="2DFCF950" w:rsidR="00D77357" w:rsidRPr="0029606E" w:rsidRDefault="00D77357" w:rsidP="00D77357">
      <w:pPr>
        <w:pStyle w:val="BodyText"/>
      </w:pPr>
      <w:r w:rsidRPr="0029606E">
        <w:t xml:space="preserve">The recordings and any transcripts are the property of the meeting </w:t>
      </w:r>
      <w:del w:id="4263" w:author="Author">
        <w:r w:rsidRPr="0029606E" w:rsidDel="005834A0">
          <w:delText>secretary</w:delText>
        </w:r>
      </w:del>
      <w:ins w:id="4264" w:author="Author">
        <w:r w:rsidR="005834A0">
          <w:t>Secretary/Committee Manager</w:t>
        </w:r>
      </w:ins>
      <w:r w:rsidRPr="0029606E">
        <w:t>, who is expected to respect the confidentiality of ISO meetings. The recordings and transcripts shall accordingly not be divulged to third parties and should preferably be destroyed once the minutes have been approved.</w:t>
      </w:r>
    </w:p>
    <w:p w14:paraId="01521A05" w14:textId="1F22C7A4" w:rsidR="00D77357" w:rsidRPr="0029606E" w:rsidRDefault="00D77357" w:rsidP="00D77357">
      <w:pPr>
        <w:pStyle w:val="ANNEX"/>
        <w:numPr>
          <w:ilvl w:val="0"/>
          <w:numId w:val="0"/>
        </w:numPr>
      </w:pPr>
      <w:bookmarkStart w:id="4265" w:name="Annex_SP"/>
      <w:bookmarkStart w:id="4266" w:name="_Toc354474332"/>
      <w:bookmarkStart w:id="4267" w:name="_Toc478053524"/>
      <w:bookmarkStart w:id="4268" w:name="_Toc69205215"/>
      <w:bookmarkStart w:id="4269" w:name="_Toc69205560"/>
      <w:bookmarkStart w:id="4270" w:name="_Toc69304252"/>
      <w:r w:rsidRPr="0029606E">
        <w:rPr>
          <w:rStyle w:val="zzzHighlight0"/>
        </w:rPr>
        <w:t>Annex SG</w:t>
      </w:r>
      <w:r w:rsidRPr="0029606E">
        <w:br/>
      </w:r>
      <w:bookmarkStart w:id="4271" w:name="_Toc246327387"/>
      <w:bookmarkStart w:id="4272" w:name="_Toc280356947"/>
      <w:bookmarkStart w:id="4273" w:name="_Toc320542973"/>
      <w:bookmarkStart w:id="4274" w:name="_Toc323556615"/>
      <w:r w:rsidRPr="0029606E">
        <w:rPr>
          <w:rStyle w:val="zzzHighlight0"/>
          <w:b w:val="0"/>
        </w:rPr>
        <w:t>(normative)</w:t>
      </w:r>
      <w:r w:rsidRPr="0029606E">
        <w:br/>
      </w:r>
      <w:r w:rsidRPr="0029606E">
        <w:br/>
      </w:r>
      <w:r w:rsidRPr="0029606E">
        <w:rPr>
          <w:rStyle w:val="zzzHighlight0"/>
        </w:rPr>
        <w:t>Second (and subsequent) language texts for ISO standards</w:t>
      </w:r>
      <w:bookmarkEnd w:id="4265"/>
      <w:bookmarkEnd w:id="4266"/>
      <w:bookmarkEnd w:id="4267"/>
      <w:bookmarkEnd w:id="4268"/>
      <w:bookmarkEnd w:id="4269"/>
      <w:bookmarkEnd w:id="4270"/>
      <w:bookmarkEnd w:id="4271"/>
      <w:bookmarkEnd w:id="4272"/>
      <w:bookmarkEnd w:id="4273"/>
      <w:bookmarkEnd w:id="4274"/>
    </w:p>
    <w:p w14:paraId="45BCD09D" w14:textId="3BBD5E65" w:rsidR="00D77357" w:rsidRPr="0029606E" w:rsidRDefault="00D77357" w:rsidP="00D77357">
      <w:pPr>
        <w:pStyle w:val="a2"/>
        <w:numPr>
          <w:ilvl w:val="0"/>
          <w:numId w:val="0"/>
        </w:numPr>
      </w:pPr>
      <w:bookmarkStart w:id="4275" w:name="_Toc320542974"/>
      <w:bookmarkStart w:id="4276" w:name="_Toc323556616"/>
      <w:bookmarkStart w:id="4277" w:name="_Toc354474333"/>
      <w:bookmarkStart w:id="4278" w:name="_Toc478053525"/>
      <w:bookmarkStart w:id="4279" w:name="_Toc69205216"/>
      <w:bookmarkStart w:id="4280" w:name="_Toc69205561"/>
      <w:bookmarkStart w:id="4281" w:name="_Toc69304253"/>
      <w:r w:rsidRPr="0029606E">
        <w:t>SG.1</w:t>
      </w:r>
      <w:r w:rsidRPr="0029606E">
        <w:tab/>
        <w:t>Introduction</w:t>
      </w:r>
      <w:bookmarkEnd w:id="4275"/>
      <w:bookmarkEnd w:id="4276"/>
      <w:bookmarkEnd w:id="4277"/>
      <w:bookmarkEnd w:id="4278"/>
      <w:bookmarkEnd w:id="4279"/>
      <w:bookmarkEnd w:id="4280"/>
      <w:bookmarkEnd w:id="4281"/>
    </w:p>
    <w:p w14:paraId="779BE39C" w14:textId="1C8A2BDC" w:rsidR="00D77357" w:rsidRPr="0029606E" w:rsidRDefault="00385EB1" w:rsidP="00D77357">
      <w:pPr>
        <w:pStyle w:val="BodyText"/>
      </w:pPr>
      <w:r w:rsidRPr="0029606E">
        <w:t>Annex E</w:t>
      </w:r>
      <w:r w:rsidR="00D77357" w:rsidRPr="0029606E">
        <w:t xml:space="preserve"> of the </w:t>
      </w:r>
      <w:r w:rsidR="00D77357" w:rsidRPr="0029606E">
        <w:rPr>
          <w:i/>
        </w:rPr>
        <w:t xml:space="preserve">ISO/IEC Directives, Part 1, </w:t>
      </w:r>
      <w:r w:rsidR="00D77357" w:rsidRPr="0029606E">
        <w:t>specifies the general policy on the use of languages as applied in ISO. This annex</w:t>
      </w:r>
      <w:r w:rsidR="00FF0558" w:rsidRPr="0029606E">
        <w:t xml:space="preserve"> </w:t>
      </w:r>
      <w:r w:rsidR="00D77357" w:rsidRPr="0029606E">
        <w:t>describes additional requirements concerning obtaining second and subsequent language texts. (English, French and Russian are the official ISO languages.)</w:t>
      </w:r>
    </w:p>
    <w:p w14:paraId="3277D567" w14:textId="5C93CE79" w:rsidR="00D77357" w:rsidRPr="0029606E" w:rsidRDefault="00D77357" w:rsidP="00D77357">
      <w:pPr>
        <w:pStyle w:val="a2"/>
        <w:numPr>
          <w:ilvl w:val="0"/>
          <w:numId w:val="0"/>
        </w:numPr>
      </w:pPr>
      <w:bookmarkStart w:id="4282" w:name="_Toc246327389"/>
      <w:bookmarkStart w:id="4283" w:name="_Toc280356949"/>
      <w:bookmarkStart w:id="4284" w:name="_Toc320542975"/>
      <w:bookmarkStart w:id="4285" w:name="_Toc323556617"/>
      <w:bookmarkStart w:id="4286" w:name="_Toc354474334"/>
      <w:bookmarkStart w:id="4287" w:name="_Toc478053526"/>
      <w:bookmarkStart w:id="4288" w:name="_Toc69205217"/>
      <w:bookmarkStart w:id="4289" w:name="_Toc69205562"/>
      <w:bookmarkStart w:id="4290" w:name="_Toc69304254"/>
      <w:r w:rsidRPr="0029606E">
        <w:t>SG.2</w:t>
      </w:r>
      <w:r w:rsidRPr="0029606E">
        <w:tab/>
        <w:t>English</w:t>
      </w:r>
      <w:r w:rsidR="00F03FF7" w:rsidRPr="0029606E">
        <w:t>,</w:t>
      </w:r>
      <w:r w:rsidRPr="0029606E">
        <w:t xml:space="preserve"> French</w:t>
      </w:r>
      <w:bookmarkEnd w:id="4282"/>
      <w:bookmarkEnd w:id="4283"/>
      <w:bookmarkEnd w:id="4284"/>
      <w:bookmarkEnd w:id="4285"/>
      <w:bookmarkEnd w:id="4286"/>
      <w:r w:rsidR="00F03FF7" w:rsidRPr="0029606E">
        <w:t>, Russian and other languages</w:t>
      </w:r>
      <w:bookmarkEnd w:id="4287"/>
      <w:bookmarkEnd w:id="4288"/>
      <w:bookmarkEnd w:id="4289"/>
      <w:bookmarkEnd w:id="4290"/>
    </w:p>
    <w:p w14:paraId="3A42A277" w14:textId="77777777" w:rsidR="00D77357" w:rsidRPr="0029606E" w:rsidRDefault="00D77357" w:rsidP="00D77357">
      <w:pPr>
        <w:pStyle w:val="a3"/>
        <w:numPr>
          <w:ilvl w:val="0"/>
          <w:numId w:val="0"/>
        </w:numPr>
      </w:pPr>
      <w:bookmarkStart w:id="4291" w:name="_Toc320542976"/>
      <w:bookmarkStart w:id="4292" w:name="_Toc69205218"/>
      <w:bookmarkStart w:id="4293" w:name="_Toc69205563"/>
      <w:bookmarkStart w:id="4294" w:name="_Toc69215464"/>
      <w:bookmarkStart w:id="4295" w:name="_Toc69304255"/>
      <w:r w:rsidRPr="0029606E">
        <w:t>SG.2.1</w:t>
      </w:r>
      <w:r w:rsidRPr="0029606E">
        <w:tab/>
        <w:t>Responsibilities</w:t>
      </w:r>
      <w:bookmarkEnd w:id="4291"/>
      <w:bookmarkEnd w:id="4292"/>
      <w:bookmarkEnd w:id="4293"/>
      <w:bookmarkEnd w:id="4294"/>
      <w:bookmarkEnd w:id="4295"/>
    </w:p>
    <w:p w14:paraId="295F851A" w14:textId="77777777" w:rsidR="00D77357" w:rsidRPr="0029606E" w:rsidRDefault="00D77357" w:rsidP="00D77357">
      <w:pPr>
        <w:pStyle w:val="BodyText"/>
      </w:pPr>
      <w:r w:rsidRPr="0029606E">
        <w:t xml:space="preserve">It is the responsibility of the ISO committee secretariat to obtain (but not necessarily themselves prepare) texts in English </w:t>
      </w:r>
      <w:r w:rsidR="00F03FF7" w:rsidRPr="0029606E">
        <w:t>in general</w:t>
      </w:r>
      <w:r w:rsidRPr="0029606E">
        <w:t>. Translation of documents into French is typically (but not exclusively) carried out by the translation department of the member body of</w:t>
      </w:r>
      <w:r w:rsidR="00B51DBC" w:rsidRPr="0029606E">
        <w:t xml:space="preserve"> </w:t>
      </w:r>
      <w:r w:rsidRPr="0029606E">
        <w:t>France (AFNOR), or by agents nomin</w:t>
      </w:r>
      <w:r w:rsidR="0044255C" w:rsidRPr="0029606E">
        <w:t>ated to act on their behalf.</w:t>
      </w:r>
    </w:p>
    <w:p w14:paraId="5081F011" w14:textId="77777777" w:rsidR="00F03FF7" w:rsidRPr="0029606E" w:rsidRDefault="00F03FF7" w:rsidP="00F03FF7">
      <w:pPr>
        <w:pStyle w:val="BodyText"/>
      </w:pPr>
      <w:r w:rsidRPr="0029606E">
        <w:t>It is the responsibility of the Russian member body to determine those cases for which a Russian version is required, and to provide all translation into Russian.</w:t>
      </w:r>
    </w:p>
    <w:p w14:paraId="23E389CE" w14:textId="2CC2ADF0" w:rsidR="00F03FF7" w:rsidRPr="0029606E" w:rsidRDefault="00F03FF7" w:rsidP="00F03FF7">
      <w:pPr>
        <w:pStyle w:val="BodyText"/>
      </w:pPr>
      <w:r w:rsidRPr="0029606E">
        <w:t xml:space="preserve">When a non-official language has been approved by the committee for inclusion in the final </w:t>
      </w:r>
      <w:del w:id="4296" w:author="Author">
        <w:r w:rsidRPr="0029606E" w:rsidDel="005218EC">
          <w:delText>deliverable</w:delText>
        </w:r>
      </w:del>
      <w:ins w:id="4297" w:author="Author">
        <w:r w:rsidR="005218EC">
          <w:t>document</w:t>
        </w:r>
      </w:ins>
      <w:r w:rsidRPr="0029606E">
        <w:t xml:space="preserve"> (this is permitted only in the case of a vocabulary), the </w:t>
      </w:r>
      <w:r w:rsidR="003C11A1" w:rsidRPr="0029606E">
        <w:t>National Body</w:t>
      </w:r>
      <w:r w:rsidRPr="0029606E">
        <w:t xml:space="preserve"> supporting the related non-official language is responsible for the text, and its timely delivery (i.e. at the latest before the FDIS ballot).</w:t>
      </w:r>
    </w:p>
    <w:p w14:paraId="6B2A5E34" w14:textId="77777777" w:rsidR="00D77357" w:rsidRPr="0029606E" w:rsidRDefault="00D77357" w:rsidP="00D77357">
      <w:pPr>
        <w:pStyle w:val="a3"/>
        <w:numPr>
          <w:ilvl w:val="0"/>
          <w:numId w:val="0"/>
        </w:numPr>
      </w:pPr>
      <w:bookmarkStart w:id="4298" w:name="_Toc320542977"/>
      <w:bookmarkStart w:id="4299" w:name="_Toc69205219"/>
      <w:bookmarkStart w:id="4300" w:name="_Toc69205564"/>
      <w:bookmarkStart w:id="4301" w:name="_Toc69215465"/>
      <w:bookmarkStart w:id="4302" w:name="_Toc69304256"/>
      <w:r w:rsidRPr="0029606E">
        <w:t>SG.2.2</w:t>
      </w:r>
      <w:r w:rsidRPr="0029606E">
        <w:tab/>
        <w:t>Equivalence of texts</w:t>
      </w:r>
      <w:bookmarkEnd w:id="4298"/>
      <w:bookmarkEnd w:id="4299"/>
      <w:bookmarkEnd w:id="4300"/>
      <w:bookmarkEnd w:id="4301"/>
      <w:bookmarkEnd w:id="4302"/>
    </w:p>
    <w:p w14:paraId="536CDDD6" w14:textId="3AB9293D" w:rsidR="00D77357" w:rsidRPr="0029606E" w:rsidRDefault="00D77357" w:rsidP="00D77357">
      <w:pPr>
        <w:pStyle w:val="BodyText"/>
      </w:pPr>
      <w:r w:rsidRPr="0029606E">
        <w:t>The</w:t>
      </w:r>
      <w:r w:rsidR="00F03FF7" w:rsidRPr="0029606E">
        <w:t xml:space="preserve"> </w:t>
      </w:r>
      <w:r w:rsidR="003C11A1" w:rsidRPr="0029606E">
        <w:t>National Body</w:t>
      </w:r>
      <w:r w:rsidR="00F03FF7" w:rsidRPr="0029606E">
        <w:t xml:space="preserve"> supporting a language</w:t>
      </w:r>
      <w:r w:rsidR="0044255C" w:rsidRPr="0029606E">
        <w:t xml:space="preserve"> </w:t>
      </w:r>
      <w:r w:rsidRPr="0029606E">
        <w:t xml:space="preserve">is responsible for ensuring the equivalence of the </w:t>
      </w:r>
      <w:r w:rsidR="00F03FF7" w:rsidRPr="0029606E">
        <w:t xml:space="preserve">related language version to the official language text </w:t>
      </w:r>
      <w:r w:rsidRPr="0029606E">
        <w:t xml:space="preserve">during the development of an ISO </w:t>
      </w:r>
      <w:del w:id="4303" w:author="Author">
        <w:r w:rsidRPr="0029606E" w:rsidDel="005218EC">
          <w:delText>deliverable</w:delText>
        </w:r>
      </w:del>
      <w:ins w:id="4304" w:author="Author">
        <w:r w:rsidR="005218EC">
          <w:t>document</w:t>
        </w:r>
      </w:ins>
      <w:r w:rsidRPr="0029606E">
        <w:t xml:space="preserve">, if necessary with the assistance of </w:t>
      </w:r>
      <w:r w:rsidR="00F03FF7" w:rsidRPr="0029606E">
        <w:t xml:space="preserve">other </w:t>
      </w:r>
      <w:del w:id="4305" w:author="Author">
        <w:r w:rsidRPr="0029606E" w:rsidDel="00976EF7">
          <w:delText>expert</w:delText>
        </w:r>
      </w:del>
      <w:ins w:id="4306" w:author="Author">
        <w:r w:rsidR="00976EF7">
          <w:t>Expert</w:t>
        </w:r>
      </w:ins>
      <w:r w:rsidRPr="0029606E">
        <w:t>s. A recommended way of ensuring equivalence of texts is to establish a multilingual editing committee.</w:t>
      </w:r>
    </w:p>
    <w:p w14:paraId="128738C8" w14:textId="77777777" w:rsidR="00D77357" w:rsidRPr="0029606E" w:rsidRDefault="00D77357" w:rsidP="00D77357">
      <w:pPr>
        <w:pStyle w:val="a3"/>
        <w:numPr>
          <w:ilvl w:val="0"/>
          <w:numId w:val="0"/>
        </w:numPr>
      </w:pPr>
      <w:bookmarkStart w:id="4307" w:name="_Toc320542978"/>
      <w:bookmarkStart w:id="4308" w:name="_Toc69205220"/>
      <w:bookmarkStart w:id="4309" w:name="_Toc69205565"/>
      <w:bookmarkStart w:id="4310" w:name="_Toc69215466"/>
      <w:bookmarkStart w:id="4311" w:name="_Toc69304257"/>
      <w:r w:rsidRPr="0029606E">
        <w:t>SG.2.3</w:t>
      </w:r>
      <w:r w:rsidRPr="0029606E">
        <w:tab/>
        <w:t>Timing of preparation of texts</w:t>
      </w:r>
      <w:bookmarkEnd w:id="4307"/>
      <w:bookmarkEnd w:id="4308"/>
      <w:bookmarkEnd w:id="4309"/>
      <w:bookmarkEnd w:id="4310"/>
      <w:bookmarkEnd w:id="4311"/>
    </w:p>
    <w:p w14:paraId="689A028E" w14:textId="77777777" w:rsidR="00D77357" w:rsidRPr="0029606E" w:rsidRDefault="00D77357" w:rsidP="005062BD">
      <w:pPr>
        <w:pStyle w:val="BodyText"/>
        <w:rPr>
          <w:color w:val="000000"/>
        </w:rPr>
      </w:pPr>
      <w:r w:rsidRPr="0029606E">
        <w:t>The ISO/IEC Directives note that</w:t>
      </w:r>
      <w:r w:rsidR="00F03FF7" w:rsidRPr="0029606E">
        <w:t xml:space="preserve"> it is beneficial to start</w:t>
      </w:r>
      <w:r w:rsidRPr="0029606E">
        <w:t xml:space="preserve"> preparation of language versions as early as possible in the development cycle. It is preferable, but not required, that Committee Drafts are available in all envisaged language versions. Apart from aiding comprehension during development, this also serves to help avoid preparation-related delays at later stages.</w:t>
      </w:r>
    </w:p>
    <w:p w14:paraId="776100BC" w14:textId="77777777" w:rsidR="00D77357" w:rsidRPr="0029606E" w:rsidRDefault="00D77357" w:rsidP="005062BD">
      <w:pPr>
        <w:pStyle w:val="BodyText"/>
      </w:pPr>
      <w:r w:rsidRPr="0029606E">
        <w:t xml:space="preserve">Where a second </w:t>
      </w:r>
      <w:r w:rsidR="00F03FF7" w:rsidRPr="0029606E">
        <w:t xml:space="preserve">or subsequent official </w:t>
      </w:r>
      <w:r w:rsidRPr="0029606E">
        <w:t xml:space="preserve">language version is required, </w:t>
      </w:r>
      <w:r w:rsidR="00F03FF7" w:rsidRPr="0029606E">
        <w:t>the ISO Central Secretariat will</w:t>
      </w:r>
      <w:r w:rsidRPr="0029606E">
        <w:t xml:space="preserve"> provide the member body responsible for the second</w:t>
      </w:r>
      <w:r w:rsidR="00F03FF7" w:rsidRPr="0029606E">
        <w:t xml:space="preserve"> or subsequent</w:t>
      </w:r>
      <w:r w:rsidRPr="0029606E">
        <w:t xml:space="preserve"> language with a copy of the first language version</w:t>
      </w:r>
      <w:r w:rsidR="00F03FF7" w:rsidRPr="0029606E">
        <w:t>, English in general,</w:t>
      </w:r>
      <w:r w:rsidRPr="0029606E">
        <w:t xml:space="preserve"> when the text</w:t>
      </w:r>
      <w:r w:rsidR="002252D9" w:rsidRPr="0029606E">
        <w:t xml:space="preserve"> is submitted</w:t>
      </w:r>
      <w:r w:rsidRPr="0029606E">
        <w:t xml:space="preserve"> to ISO Central Secretariat for processing as a DIS.</w:t>
      </w:r>
    </w:p>
    <w:p w14:paraId="5F6635DD" w14:textId="77777777" w:rsidR="00D77357" w:rsidRPr="0029606E" w:rsidRDefault="00D77357" w:rsidP="00D77357">
      <w:pPr>
        <w:pStyle w:val="a3"/>
        <w:numPr>
          <w:ilvl w:val="0"/>
          <w:numId w:val="0"/>
        </w:numPr>
      </w:pPr>
      <w:bookmarkStart w:id="4312" w:name="_Toc320542979"/>
      <w:bookmarkStart w:id="4313" w:name="_Toc69205221"/>
      <w:bookmarkStart w:id="4314" w:name="_Toc69205566"/>
      <w:bookmarkStart w:id="4315" w:name="_Toc69215467"/>
      <w:bookmarkStart w:id="4316" w:name="_Toc69304258"/>
      <w:r w:rsidRPr="0029606E">
        <w:t>SG.2.4</w:t>
      </w:r>
      <w:r w:rsidRPr="0029606E">
        <w:tab/>
      </w:r>
      <w:r w:rsidR="00F03FF7" w:rsidRPr="0029606E">
        <w:t xml:space="preserve">Timely delivery of </w:t>
      </w:r>
      <w:r w:rsidRPr="0029606E">
        <w:t>language versions</w:t>
      </w:r>
      <w:bookmarkEnd w:id="4312"/>
      <w:bookmarkEnd w:id="4313"/>
      <w:bookmarkEnd w:id="4314"/>
      <w:bookmarkEnd w:id="4315"/>
      <w:bookmarkEnd w:id="4316"/>
    </w:p>
    <w:p w14:paraId="6F2D4C01" w14:textId="77777777" w:rsidR="00F03FF7" w:rsidRPr="0029606E" w:rsidRDefault="00F03FF7" w:rsidP="00D77357">
      <w:pPr>
        <w:pStyle w:val="BodyText"/>
      </w:pPr>
      <w:r w:rsidRPr="0029606E">
        <w:t xml:space="preserve">In the case where a second or subsequent official language version is required, the </w:t>
      </w:r>
      <w:r w:rsidR="003C11A1" w:rsidRPr="0029606E">
        <w:t>National Body</w:t>
      </w:r>
      <w:r w:rsidRPr="0029606E">
        <w:t xml:space="preserve"> supporting the related language shall provide the ISO Central Secretariat with the related language version within 8</w:t>
      </w:r>
      <w:r w:rsidR="0044255C" w:rsidRPr="0029606E">
        <w:t> </w:t>
      </w:r>
      <w:r w:rsidRPr="0029606E">
        <w:t>weeks of the submission of the first language version, English in general</w:t>
      </w:r>
      <w:r w:rsidR="008A1A2D" w:rsidRPr="0029606E">
        <w:t>.</w:t>
      </w:r>
    </w:p>
    <w:p w14:paraId="37C9B1B5" w14:textId="77777777" w:rsidR="00D77357" w:rsidRPr="0029606E" w:rsidRDefault="00D77357" w:rsidP="00D77357">
      <w:pPr>
        <w:pStyle w:val="a3"/>
        <w:numPr>
          <w:ilvl w:val="0"/>
          <w:numId w:val="0"/>
        </w:numPr>
      </w:pPr>
      <w:bookmarkStart w:id="4317" w:name="_Toc320542980"/>
      <w:bookmarkStart w:id="4318" w:name="_Toc69205222"/>
      <w:bookmarkStart w:id="4319" w:name="_Toc69205567"/>
      <w:bookmarkStart w:id="4320" w:name="_Toc69215468"/>
      <w:bookmarkStart w:id="4321" w:name="_Toc69304259"/>
      <w:r w:rsidRPr="0029606E">
        <w:t>SG.2.5</w:t>
      </w:r>
      <w:r w:rsidRPr="0029606E">
        <w:tab/>
        <w:t>Updating language versions after ballot</w:t>
      </w:r>
      <w:bookmarkEnd w:id="4317"/>
      <w:bookmarkEnd w:id="4318"/>
      <w:bookmarkEnd w:id="4319"/>
      <w:bookmarkEnd w:id="4320"/>
      <w:bookmarkEnd w:id="4321"/>
    </w:p>
    <w:p w14:paraId="4FB34398" w14:textId="77777777" w:rsidR="00D77357" w:rsidRPr="0029606E" w:rsidRDefault="00D77357" w:rsidP="00D77357">
      <w:pPr>
        <w:pStyle w:val="BodyText"/>
      </w:pPr>
      <w:r w:rsidRPr="0029606E">
        <w:t>In the case of preparation of a second or subsequent DIS, or the FDIS text, in order to facilitate the preparation of the second</w:t>
      </w:r>
      <w:r w:rsidR="005B3523" w:rsidRPr="0029606E">
        <w:t xml:space="preserve"> or subsequent official</w:t>
      </w:r>
      <w:r w:rsidRPr="0029606E">
        <w:t xml:space="preserve"> language text (where required), TC and SC secretariats should preferably provide</w:t>
      </w:r>
      <w:r w:rsidR="005B3523" w:rsidRPr="0029606E">
        <w:t xml:space="preserve"> the ISO Central Secretariat with a marked-up copy of the revised first-language DIS showing the changes to be made, for use by</w:t>
      </w:r>
      <w:r w:rsidRPr="0029606E">
        <w:t xml:space="preserve"> the member body responsible for the second </w:t>
      </w:r>
      <w:r w:rsidR="005B3523" w:rsidRPr="0029606E">
        <w:t xml:space="preserve">or subsequent </w:t>
      </w:r>
      <w:r w:rsidRPr="0029606E">
        <w:t>language version.</w:t>
      </w:r>
    </w:p>
    <w:p w14:paraId="2B350C11" w14:textId="48711158" w:rsidR="00D77357" w:rsidRPr="0029606E" w:rsidRDefault="00D77357" w:rsidP="00D77357">
      <w:pPr>
        <w:pStyle w:val="a2"/>
        <w:numPr>
          <w:ilvl w:val="0"/>
          <w:numId w:val="0"/>
        </w:numPr>
      </w:pPr>
      <w:bookmarkStart w:id="4322" w:name="_Toc246327391"/>
      <w:bookmarkStart w:id="4323" w:name="_Toc280356951"/>
      <w:bookmarkStart w:id="4324" w:name="_Toc320542982"/>
      <w:bookmarkStart w:id="4325" w:name="_Toc323556619"/>
      <w:bookmarkStart w:id="4326" w:name="_Toc354474336"/>
      <w:bookmarkStart w:id="4327" w:name="_Toc478053527"/>
      <w:bookmarkStart w:id="4328" w:name="_Toc69205223"/>
      <w:bookmarkStart w:id="4329" w:name="_Toc69205568"/>
      <w:bookmarkStart w:id="4330" w:name="_Toc69304260"/>
      <w:r w:rsidRPr="0029606E">
        <w:t>SG.</w:t>
      </w:r>
      <w:r w:rsidR="008A1A2D" w:rsidRPr="0029606E">
        <w:t>3</w:t>
      </w:r>
      <w:r w:rsidRPr="0029606E">
        <w:tab/>
        <w:t>Other</w:t>
      </w:r>
      <w:r w:rsidR="008A1A2D" w:rsidRPr="0029606E">
        <w:t xml:space="preserve"> non-official</w:t>
      </w:r>
      <w:r w:rsidRPr="0029606E">
        <w:t xml:space="preserve"> languages</w:t>
      </w:r>
      <w:bookmarkEnd w:id="4322"/>
      <w:bookmarkEnd w:id="4323"/>
      <w:bookmarkEnd w:id="4324"/>
      <w:bookmarkEnd w:id="4325"/>
      <w:bookmarkEnd w:id="4326"/>
      <w:bookmarkEnd w:id="4327"/>
      <w:bookmarkEnd w:id="4328"/>
      <w:bookmarkEnd w:id="4329"/>
      <w:bookmarkEnd w:id="4330"/>
    </w:p>
    <w:p w14:paraId="2D1CA698" w14:textId="77777777" w:rsidR="00D77357" w:rsidRPr="0029606E" w:rsidRDefault="008A1A2D" w:rsidP="00D77357">
      <w:pPr>
        <w:pStyle w:val="BodyText"/>
        <w:rPr>
          <w:snapToGrid w:val="0"/>
        </w:rPr>
      </w:pPr>
      <w:r w:rsidRPr="0029606E">
        <w:rPr>
          <w:snapToGrid w:val="0"/>
        </w:rPr>
        <w:t>L</w:t>
      </w:r>
      <w:r w:rsidR="00D77357" w:rsidRPr="0029606E">
        <w:rPr>
          <w:snapToGrid w:val="0"/>
        </w:rPr>
        <w:t>anguages other than the official languages of ISO may</w:t>
      </w:r>
      <w:r w:rsidRPr="0029606E">
        <w:rPr>
          <w:snapToGrid w:val="0"/>
        </w:rPr>
        <w:t xml:space="preserve"> only</w:t>
      </w:r>
      <w:r w:rsidR="00D77357" w:rsidRPr="0029606E">
        <w:rPr>
          <w:snapToGrid w:val="0"/>
        </w:rPr>
        <w:t xml:space="preserve"> be included</w:t>
      </w:r>
      <w:r w:rsidRPr="0029606E">
        <w:rPr>
          <w:snapToGrid w:val="0"/>
        </w:rPr>
        <w:t xml:space="preserve"> in the body of vocabularies. This is dependent on the committee approving the business case presented by a </w:t>
      </w:r>
      <w:r w:rsidR="003C11A1" w:rsidRPr="0029606E">
        <w:rPr>
          <w:snapToGrid w:val="0"/>
        </w:rPr>
        <w:t>National Body</w:t>
      </w:r>
      <w:r w:rsidRPr="0029606E">
        <w:rPr>
          <w:snapToGrid w:val="0"/>
        </w:rPr>
        <w:t>, which is then responsible for the related language version</w:t>
      </w:r>
      <w:r w:rsidR="0044255C" w:rsidRPr="0029606E">
        <w:rPr>
          <w:snapToGrid w:val="0"/>
        </w:rPr>
        <w:t>.</w:t>
      </w:r>
    </w:p>
    <w:p w14:paraId="3F2FD475" w14:textId="77777777" w:rsidR="00D77357" w:rsidRPr="0029606E" w:rsidRDefault="00D77357" w:rsidP="00D77357">
      <w:pPr>
        <w:pStyle w:val="BodyText"/>
        <w:rPr>
          <w:snapToGrid w:val="0"/>
        </w:rPr>
      </w:pPr>
      <w:r w:rsidRPr="0029606E">
        <w:t xml:space="preserve">In those cases where an ISO project is a joint project with CEN under the </w:t>
      </w:r>
      <w:r w:rsidRPr="0029606E">
        <w:rPr>
          <w:i/>
          <w:snapToGrid w:val="0"/>
        </w:rPr>
        <w:t>Agreement on technical cooperation between ISO and CEN (Vienna Agreement</w:t>
      </w:r>
      <w:r w:rsidRPr="0029606E">
        <w:rPr>
          <w:snapToGrid w:val="0"/>
        </w:rPr>
        <w:t>)</w:t>
      </w:r>
      <w:r w:rsidRPr="0029606E">
        <w:t xml:space="preserve">, the preparation of a German version is a requirement. For more guidance reference should be made to the separate </w:t>
      </w:r>
      <w:hyperlink r:id="rId52" w:history="1">
        <w:r w:rsidR="002262AA" w:rsidRPr="0029606E">
          <w:rPr>
            <w:rStyle w:val="Hyperlink"/>
            <w:lang w:val="en-GB"/>
          </w:rPr>
          <w:t>Guidelines for Chairmen and Secretariats on the implementation of the Vienna Agreement</w:t>
        </w:r>
      </w:hyperlink>
      <w:r w:rsidRPr="0029606E">
        <w:t>.</w:t>
      </w:r>
      <w:r w:rsidR="008A1A2D" w:rsidRPr="0029606E">
        <w:t xml:space="preserve"> In all cases of multilingual documents, the cover page, copyright and foreword pages of the document will only mention the official ISO languages and, only in case of a joint project with CEN under the Vienna Agreement, German might be added.</w:t>
      </w:r>
    </w:p>
    <w:p w14:paraId="28F67209" w14:textId="12B09F77" w:rsidR="00D77357" w:rsidRPr="0029606E" w:rsidRDefault="00D77357" w:rsidP="00D77357">
      <w:pPr>
        <w:pStyle w:val="a2"/>
        <w:numPr>
          <w:ilvl w:val="0"/>
          <w:numId w:val="0"/>
        </w:numPr>
      </w:pPr>
      <w:bookmarkStart w:id="4331" w:name="_Toc246327392"/>
      <w:bookmarkStart w:id="4332" w:name="_Toc280356952"/>
      <w:bookmarkStart w:id="4333" w:name="_Toc320542983"/>
      <w:bookmarkStart w:id="4334" w:name="_Toc323556620"/>
      <w:bookmarkStart w:id="4335" w:name="_Toc354474337"/>
      <w:bookmarkStart w:id="4336" w:name="_Toc478053528"/>
      <w:bookmarkStart w:id="4337" w:name="_Toc69205224"/>
      <w:bookmarkStart w:id="4338" w:name="_Toc69205569"/>
      <w:bookmarkStart w:id="4339" w:name="_Toc69304261"/>
      <w:r w:rsidRPr="0029606E">
        <w:t>SG.</w:t>
      </w:r>
      <w:r w:rsidR="008A1A2D" w:rsidRPr="0029606E">
        <w:t>4</w:t>
      </w:r>
      <w:r w:rsidRPr="0029606E">
        <w:tab/>
        <w:t>Single-language versions</w:t>
      </w:r>
      <w:bookmarkEnd w:id="4331"/>
      <w:bookmarkEnd w:id="4332"/>
      <w:bookmarkEnd w:id="4333"/>
      <w:bookmarkEnd w:id="4334"/>
      <w:bookmarkEnd w:id="4335"/>
      <w:bookmarkEnd w:id="4336"/>
      <w:bookmarkEnd w:id="4337"/>
      <w:bookmarkEnd w:id="4338"/>
      <w:bookmarkEnd w:id="4339"/>
    </w:p>
    <w:p w14:paraId="11817B78" w14:textId="77777777" w:rsidR="00D77357" w:rsidRPr="0029606E" w:rsidRDefault="00D77357" w:rsidP="00D77357">
      <w:pPr>
        <w:pStyle w:val="BodyText"/>
      </w:pPr>
      <w:r w:rsidRPr="0029606E">
        <w:t xml:space="preserve">It may be proposed that an international document need only be developed in a single </w:t>
      </w:r>
      <w:r w:rsidR="008A1A2D" w:rsidRPr="0029606E">
        <w:t xml:space="preserve">official </w:t>
      </w:r>
      <w:r w:rsidRPr="0029606E">
        <w:t>language</w:t>
      </w:r>
      <w:r w:rsidR="008A1A2D" w:rsidRPr="0029606E">
        <w:t>.</w:t>
      </w:r>
      <w:r w:rsidRPr="0029606E">
        <w:t xml:space="preserve"> Further </w:t>
      </w:r>
      <w:r w:rsidR="002252D9" w:rsidRPr="0029606E">
        <w:t xml:space="preserve">official </w:t>
      </w:r>
      <w:r w:rsidRPr="0029606E">
        <w:t>language versions can always be prepared as a translation of the published text.</w:t>
      </w:r>
    </w:p>
    <w:p w14:paraId="2F6A66EA" w14:textId="4A5B02CE" w:rsidR="00D77357" w:rsidRPr="0029606E" w:rsidRDefault="00D77357" w:rsidP="00D77357">
      <w:pPr>
        <w:pStyle w:val="a2"/>
        <w:numPr>
          <w:ilvl w:val="0"/>
          <w:numId w:val="0"/>
        </w:numPr>
      </w:pPr>
      <w:bookmarkStart w:id="4340" w:name="_Toc246327393"/>
      <w:bookmarkStart w:id="4341" w:name="_Toc280356953"/>
      <w:bookmarkStart w:id="4342" w:name="_Toc320542984"/>
      <w:bookmarkStart w:id="4343" w:name="_Toc323556621"/>
      <w:bookmarkStart w:id="4344" w:name="_Toc354474338"/>
      <w:bookmarkStart w:id="4345" w:name="_Toc478053529"/>
      <w:bookmarkStart w:id="4346" w:name="_Toc69205225"/>
      <w:bookmarkStart w:id="4347" w:name="_Toc69205570"/>
      <w:bookmarkStart w:id="4348" w:name="_Toc69304262"/>
      <w:r w:rsidRPr="0029606E">
        <w:t>SG.</w:t>
      </w:r>
      <w:r w:rsidR="008A1A2D" w:rsidRPr="0029606E">
        <w:t>5</w:t>
      </w:r>
      <w:r w:rsidRPr="0029606E">
        <w:tab/>
        <w:t>Translations</w:t>
      </w:r>
      <w:bookmarkEnd w:id="4340"/>
      <w:bookmarkEnd w:id="4341"/>
      <w:bookmarkEnd w:id="4342"/>
      <w:bookmarkEnd w:id="4343"/>
      <w:bookmarkEnd w:id="4344"/>
      <w:bookmarkEnd w:id="4345"/>
      <w:bookmarkEnd w:id="4346"/>
      <w:bookmarkEnd w:id="4347"/>
      <w:bookmarkEnd w:id="4348"/>
    </w:p>
    <w:p w14:paraId="1FFADAF4" w14:textId="77777777" w:rsidR="00D77357" w:rsidRPr="0029606E" w:rsidRDefault="00D77357" w:rsidP="00D77357">
      <w:pPr>
        <w:pStyle w:val="BodyText"/>
        <w:rPr>
          <w:snapToGrid w:val="0"/>
        </w:rPr>
      </w:pPr>
      <w:r w:rsidRPr="0029606E">
        <w:rPr>
          <w:snapToGrid w:val="0"/>
        </w:rPr>
        <w:t>Under the terms of the ISO Statutes, as supplemented by the agreement ISO policies and procedures for copyright, copyright exploitation rights and sales of ISO publications (ISO POCOSA), the member bodies of ISO may, under their sole responsibility, prepare translations into other languages of certain ISO publications and documents.</w:t>
      </w:r>
    </w:p>
    <w:p w14:paraId="75AE821A" w14:textId="3E1681D9" w:rsidR="00D77357" w:rsidRPr="0029606E" w:rsidRDefault="00D77357" w:rsidP="00D77357">
      <w:pPr>
        <w:pStyle w:val="ANNEX"/>
        <w:numPr>
          <w:ilvl w:val="0"/>
          <w:numId w:val="0"/>
        </w:numPr>
      </w:pPr>
      <w:bookmarkStart w:id="4349" w:name="Annex_SQ"/>
      <w:bookmarkStart w:id="4350" w:name="_Toc354474339"/>
      <w:bookmarkStart w:id="4351" w:name="_Toc478053530"/>
      <w:bookmarkStart w:id="4352" w:name="_Toc69205226"/>
      <w:bookmarkStart w:id="4353" w:name="_Toc69205571"/>
      <w:bookmarkStart w:id="4354" w:name="_Toc69304263"/>
      <w:r w:rsidRPr="0029606E">
        <w:rPr>
          <w:rStyle w:val="zzzHighlight0"/>
        </w:rPr>
        <w:t>Annex SH</w:t>
      </w:r>
      <w:r w:rsidRPr="0029606E">
        <w:br/>
      </w:r>
      <w:bookmarkStart w:id="4355" w:name="_Toc246327394"/>
      <w:bookmarkStart w:id="4356" w:name="_Toc280356954"/>
      <w:bookmarkStart w:id="4357" w:name="_Ref320117657"/>
      <w:bookmarkStart w:id="4358" w:name="_Toc320542985"/>
      <w:bookmarkStart w:id="4359" w:name="_Ref320543918"/>
      <w:bookmarkStart w:id="4360" w:name="_Toc323556622"/>
      <w:r w:rsidRPr="0029606E">
        <w:rPr>
          <w:rStyle w:val="zzzHighlight0"/>
          <w:b w:val="0"/>
        </w:rPr>
        <w:t>(normative)</w:t>
      </w:r>
      <w:r w:rsidRPr="0029606E">
        <w:br/>
      </w:r>
      <w:r w:rsidRPr="0029606E">
        <w:br/>
      </w:r>
      <w:r w:rsidRPr="0029606E">
        <w:rPr>
          <w:rStyle w:val="zzzHighlight0"/>
        </w:rPr>
        <w:t>Procedures for the standardization of graphical symbols</w:t>
      </w:r>
      <w:bookmarkEnd w:id="4349"/>
      <w:bookmarkEnd w:id="4350"/>
      <w:bookmarkEnd w:id="4351"/>
      <w:bookmarkEnd w:id="4352"/>
      <w:bookmarkEnd w:id="4353"/>
      <w:bookmarkEnd w:id="4354"/>
      <w:bookmarkEnd w:id="4355"/>
      <w:bookmarkEnd w:id="4356"/>
      <w:bookmarkEnd w:id="4357"/>
      <w:bookmarkEnd w:id="4358"/>
      <w:bookmarkEnd w:id="4359"/>
      <w:bookmarkEnd w:id="4360"/>
    </w:p>
    <w:p w14:paraId="42C219E1" w14:textId="1F13D64D" w:rsidR="00D77357" w:rsidRPr="0029606E" w:rsidRDefault="00D77357" w:rsidP="00B15A72">
      <w:pPr>
        <w:pStyle w:val="a2"/>
        <w:numPr>
          <w:ilvl w:val="0"/>
          <w:numId w:val="0"/>
        </w:numPr>
      </w:pPr>
      <w:bookmarkStart w:id="4361" w:name="_Toc320542986"/>
      <w:bookmarkStart w:id="4362" w:name="_Toc323556623"/>
      <w:bookmarkStart w:id="4363" w:name="_Toc354474340"/>
      <w:bookmarkStart w:id="4364" w:name="_Toc478053531"/>
      <w:bookmarkStart w:id="4365" w:name="_Toc69205227"/>
      <w:bookmarkStart w:id="4366" w:name="_Toc69205572"/>
      <w:bookmarkStart w:id="4367" w:name="_Toc69304264"/>
      <w:r w:rsidRPr="0029606E">
        <w:t>SH.1</w:t>
      </w:r>
      <w:r w:rsidRPr="0029606E">
        <w:tab/>
      </w:r>
      <w:r w:rsidRPr="00B15A72">
        <w:t>Introduction</w:t>
      </w:r>
      <w:bookmarkEnd w:id="4361"/>
      <w:bookmarkEnd w:id="4362"/>
      <w:bookmarkEnd w:id="4363"/>
      <w:bookmarkEnd w:id="4364"/>
      <w:bookmarkEnd w:id="4365"/>
      <w:bookmarkEnd w:id="4366"/>
      <w:bookmarkEnd w:id="4367"/>
    </w:p>
    <w:p w14:paraId="2B679F16" w14:textId="77777777" w:rsidR="00D77357" w:rsidRPr="0029606E" w:rsidRDefault="00D77357" w:rsidP="00D77357">
      <w:pPr>
        <w:pStyle w:val="BodyText"/>
      </w:pPr>
      <w:r w:rsidRPr="0029606E">
        <w:t>This annex</w:t>
      </w:r>
      <w:r w:rsidR="004611B8" w:rsidRPr="0029606E">
        <w:t xml:space="preserve"> </w:t>
      </w:r>
      <w:r w:rsidRPr="0029606E">
        <w:t>describes the procedures to be adopted in the submission and subsequent approval and registration, when appropriate, of all graphical symbols appearing in ISO documents.</w:t>
      </w:r>
    </w:p>
    <w:p w14:paraId="414EDA5F" w14:textId="77777777" w:rsidR="00D77357" w:rsidRPr="0029606E" w:rsidRDefault="00D77357" w:rsidP="00111207">
      <w:pPr>
        <w:pStyle w:val="BodyText"/>
        <w:keepNext/>
      </w:pPr>
      <w:r w:rsidRPr="0029606E">
        <w:t>Within ISO the responsibility for the coordination of the development of graphical symbols has been subdivided into two principal areas, allocated to two ISO technical committees:</w:t>
      </w:r>
    </w:p>
    <w:p w14:paraId="091C3E04" w14:textId="77777777" w:rsidR="00D77357" w:rsidRPr="0029606E" w:rsidRDefault="00111207" w:rsidP="00111207">
      <w:pPr>
        <w:pStyle w:val="ListContinue1"/>
      </w:pPr>
      <w:r w:rsidRPr="0029606E">
        <w:t>—</w:t>
      </w:r>
      <w:r w:rsidRPr="0029606E">
        <w:tab/>
      </w:r>
      <w:r w:rsidR="00D77357" w:rsidRPr="0029606E">
        <w:t>ISO/TC 145</w:t>
      </w:r>
      <w:r w:rsidR="00BB1E9B" w:rsidRPr="0029606E">
        <w:t xml:space="preserve"> </w:t>
      </w:r>
      <w:r w:rsidR="0025539D" w:rsidRPr="0029606E">
        <w:t xml:space="preserve">— </w:t>
      </w:r>
      <w:r w:rsidR="00D77357" w:rsidRPr="0029606E">
        <w:t>all graphical symbols (except those for use in technical product documentation) (see ISO/TC 145 website);</w:t>
      </w:r>
    </w:p>
    <w:p w14:paraId="1B83C837" w14:textId="77777777" w:rsidR="00D77357" w:rsidRPr="0029606E" w:rsidRDefault="00111207" w:rsidP="00111207">
      <w:pPr>
        <w:pStyle w:val="ListContinue1"/>
      </w:pPr>
      <w:r w:rsidRPr="0029606E">
        <w:t>—</w:t>
      </w:r>
      <w:r w:rsidRPr="0029606E">
        <w:tab/>
      </w:r>
      <w:r w:rsidR="00D77357" w:rsidRPr="0029606E">
        <w:t>ISO/TC 10</w:t>
      </w:r>
      <w:r w:rsidR="00BB1E9B" w:rsidRPr="0029606E">
        <w:t xml:space="preserve"> </w:t>
      </w:r>
      <w:r w:rsidR="0025539D" w:rsidRPr="0029606E">
        <w:t xml:space="preserve">— </w:t>
      </w:r>
      <w:r w:rsidR="00D77357" w:rsidRPr="0029606E">
        <w:t>graphical symbols for technical product documentation (tpd) (see ISO/TC 10 website).</w:t>
      </w:r>
    </w:p>
    <w:p w14:paraId="29A4B8A1" w14:textId="77777777" w:rsidR="00D77357" w:rsidRPr="0029606E" w:rsidRDefault="00D77357" w:rsidP="00D77357">
      <w:pPr>
        <w:pStyle w:val="BodyText"/>
      </w:pPr>
      <w:r w:rsidRPr="0029606E">
        <w:t>In addition there is coordination with IEC/TC 3 (Information structures, documentation and graphical symbols) and with IEC/TC 3/SC 3C (Graphical symbols for use on equipment).</w:t>
      </w:r>
    </w:p>
    <w:p w14:paraId="2F4BB961" w14:textId="77777777" w:rsidR="00D77357" w:rsidRPr="0029606E" w:rsidRDefault="00D77357" w:rsidP="00111207">
      <w:pPr>
        <w:pStyle w:val="BodyText"/>
        <w:keepNext/>
      </w:pPr>
      <w:r w:rsidRPr="0029606E">
        <w:t>The basic objectives of the standardization of graphical symbols are to:</w:t>
      </w:r>
    </w:p>
    <w:p w14:paraId="07137D42" w14:textId="77777777" w:rsidR="00D77357" w:rsidRPr="0029606E" w:rsidRDefault="00111207" w:rsidP="00111207">
      <w:pPr>
        <w:pStyle w:val="ListContinue1"/>
      </w:pPr>
      <w:r w:rsidRPr="0029606E">
        <w:t>—</w:t>
      </w:r>
      <w:r w:rsidRPr="0029606E">
        <w:tab/>
      </w:r>
      <w:r w:rsidR="00D77357" w:rsidRPr="0029606E">
        <w:t>meet the needs of users;</w:t>
      </w:r>
    </w:p>
    <w:p w14:paraId="11B8F73D" w14:textId="77777777" w:rsidR="00D77357" w:rsidRPr="0029606E" w:rsidRDefault="00111207" w:rsidP="00111207">
      <w:pPr>
        <w:pStyle w:val="ListContinue1"/>
      </w:pPr>
      <w:r w:rsidRPr="0029606E">
        <w:t>—</w:t>
      </w:r>
      <w:r w:rsidRPr="0029606E">
        <w:tab/>
      </w:r>
      <w:r w:rsidR="00D77357" w:rsidRPr="0029606E">
        <w:t>ensure that the interests of all concerned ISO committees are taken into account;</w:t>
      </w:r>
    </w:p>
    <w:p w14:paraId="7FF1A3B7" w14:textId="77777777" w:rsidR="00D77357" w:rsidRPr="0029606E" w:rsidRDefault="00111207" w:rsidP="00111207">
      <w:pPr>
        <w:pStyle w:val="ListContinue1"/>
      </w:pPr>
      <w:r w:rsidRPr="0029606E">
        <w:t>—</w:t>
      </w:r>
      <w:r w:rsidRPr="0029606E">
        <w:tab/>
      </w:r>
      <w:r w:rsidR="00D77357" w:rsidRPr="0029606E">
        <w:t>ensure that graphical symbols are unambiguous and conform to consistent sets of design criteria;</w:t>
      </w:r>
    </w:p>
    <w:p w14:paraId="7422AB66" w14:textId="77777777" w:rsidR="00D77357" w:rsidRPr="0029606E" w:rsidRDefault="00111207" w:rsidP="00111207">
      <w:pPr>
        <w:pStyle w:val="ListContinue1"/>
      </w:pPr>
      <w:r w:rsidRPr="0029606E">
        <w:t>—</w:t>
      </w:r>
      <w:r w:rsidRPr="0029606E">
        <w:tab/>
      </w:r>
      <w:r w:rsidR="00D77357" w:rsidRPr="0029606E">
        <w:t>ensure that there is no duplication or unnecessary proliferation of graphical symbols.</w:t>
      </w:r>
    </w:p>
    <w:p w14:paraId="71165513" w14:textId="77777777" w:rsidR="00D77357" w:rsidRPr="0029606E" w:rsidRDefault="00D77357" w:rsidP="00111207">
      <w:pPr>
        <w:pStyle w:val="BodyText"/>
        <w:keepNext/>
      </w:pPr>
      <w:r w:rsidRPr="0029606E">
        <w:t>The basic steps in the standardization of a new graphical symbol are:</w:t>
      </w:r>
    </w:p>
    <w:p w14:paraId="00CA9ED6" w14:textId="77777777" w:rsidR="00D77357" w:rsidRPr="0029606E" w:rsidRDefault="00111207" w:rsidP="00111207">
      <w:pPr>
        <w:pStyle w:val="ListContinue1"/>
      </w:pPr>
      <w:r w:rsidRPr="0029606E">
        <w:t>—</w:t>
      </w:r>
      <w:r w:rsidRPr="0029606E">
        <w:tab/>
      </w:r>
      <w:r w:rsidR="00D77357" w:rsidRPr="0029606E">
        <w:t>identification of need;</w:t>
      </w:r>
    </w:p>
    <w:p w14:paraId="783C1EA0" w14:textId="77777777" w:rsidR="00D77357" w:rsidRPr="0029606E" w:rsidRDefault="00111207" w:rsidP="00111207">
      <w:pPr>
        <w:pStyle w:val="ListContinue1"/>
      </w:pPr>
      <w:r w:rsidRPr="0029606E">
        <w:t>—</w:t>
      </w:r>
      <w:r w:rsidRPr="0029606E">
        <w:tab/>
      </w:r>
      <w:r w:rsidR="00D77357" w:rsidRPr="0029606E">
        <w:t>elaboration;</w:t>
      </w:r>
    </w:p>
    <w:p w14:paraId="356FEABF" w14:textId="77777777" w:rsidR="00D77357" w:rsidRPr="0029606E" w:rsidRDefault="00111207" w:rsidP="00111207">
      <w:pPr>
        <w:pStyle w:val="ListContinue1"/>
      </w:pPr>
      <w:r w:rsidRPr="0029606E">
        <w:t>—</w:t>
      </w:r>
      <w:r w:rsidRPr="0029606E">
        <w:tab/>
      </w:r>
      <w:r w:rsidR="00D77357" w:rsidRPr="0029606E">
        <w:t>evaluation;</w:t>
      </w:r>
    </w:p>
    <w:p w14:paraId="218D61C1" w14:textId="77777777" w:rsidR="00D77357" w:rsidRPr="0029606E" w:rsidRDefault="00111207" w:rsidP="00111207">
      <w:pPr>
        <w:pStyle w:val="ListContinue1"/>
      </w:pPr>
      <w:r w:rsidRPr="0029606E">
        <w:t>—</w:t>
      </w:r>
      <w:r w:rsidRPr="0029606E">
        <w:tab/>
      </w:r>
      <w:r w:rsidR="00D77357" w:rsidRPr="0029606E">
        <w:t>approval, when appropriate;</w:t>
      </w:r>
    </w:p>
    <w:p w14:paraId="47EBDDB6" w14:textId="77777777" w:rsidR="00D77357" w:rsidRPr="0029606E" w:rsidRDefault="00111207" w:rsidP="00111207">
      <w:pPr>
        <w:pStyle w:val="ListContinue1"/>
      </w:pPr>
      <w:r w:rsidRPr="0029606E">
        <w:t>—</w:t>
      </w:r>
      <w:r w:rsidRPr="0029606E">
        <w:tab/>
      </w:r>
      <w:r w:rsidR="00D77357" w:rsidRPr="0029606E">
        <w:t>registration;</w:t>
      </w:r>
    </w:p>
    <w:p w14:paraId="3EA57C96" w14:textId="77777777" w:rsidR="00D77357" w:rsidRPr="0029606E" w:rsidRDefault="00111207" w:rsidP="00111207">
      <w:pPr>
        <w:pStyle w:val="ListContinue1"/>
      </w:pPr>
      <w:r w:rsidRPr="0029606E">
        <w:t>—</w:t>
      </w:r>
      <w:r w:rsidRPr="0029606E">
        <w:tab/>
      </w:r>
      <w:r w:rsidR="00D77357" w:rsidRPr="0029606E">
        <w:t>publication.</w:t>
      </w:r>
    </w:p>
    <w:p w14:paraId="6DA96ECA" w14:textId="77777777" w:rsidR="00D77357" w:rsidRPr="0029606E" w:rsidRDefault="00D77357" w:rsidP="00111207">
      <w:pPr>
        <w:pStyle w:val="BodyText"/>
        <w:keepNext/>
      </w:pPr>
      <w:r w:rsidRPr="0029606E">
        <w:t>All steps should be carried out by electronic means.</w:t>
      </w:r>
    </w:p>
    <w:p w14:paraId="180C3598" w14:textId="77777777" w:rsidR="00D77357" w:rsidRPr="0029606E" w:rsidRDefault="00111207" w:rsidP="00111207">
      <w:pPr>
        <w:pStyle w:val="ListContinue1"/>
      </w:pPr>
      <w:r w:rsidRPr="0029606E">
        <w:t>—</w:t>
      </w:r>
      <w:r w:rsidRPr="0029606E">
        <w:tab/>
      </w:r>
      <w:r w:rsidR="00D77357" w:rsidRPr="0029606E">
        <w:t>Proposals for new or revised graphical symbols may be submitted by an ISO committee, a liaison member of an ISO committee or any ISO member organization (hereafter jointly called the “proposer”).</w:t>
      </w:r>
    </w:p>
    <w:p w14:paraId="2770C596" w14:textId="77777777" w:rsidR="00D77357" w:rsidRPr="0029606E" w:rsidRDefault="00111207" w:rsidP="00111207">
      <w:pPr>
        <w:pStyle w:val="ListContinue1"/>
      </w:pPr>
      <w:r w:rsidRPr="0029606E">
        <w:t>—</w:t>
      </w:r>
      <w:r w:rsidRPr="0029606E">
        <w:tab/>
      </w:r>
      <w:r w:rsidR="00D77357" w:rsidRPr="0029606E">
        <w:t>Each approved graphical symbol will be allocated a unique number to facilitate its management and identification through a register that provides information that can be retrieved in an electronic format.</w:t>
      </w:r>
    </w:p>
    <w:p w14:paraId="2C58DC44" w14:textId="77777777" w:rsidR="00D77357" w:rsidRPr="0029606E" w:rsidRDefault="00111207" w:rsidP="00111207">
      <w:pPr>
        <w:pStyle w:val="ListContinue1"/>
      </w:pPr>
      <w:r w:rsidRPr="0029606E">
        <w:t>—</w:t>
      </w:r>
      <w:r w:rsidRPr="0029606E">
        <w:tab/>
      </w:r>
      <w:r w:rsidR="00D77357" w:rsidRPr="0029606E">
        <w:t>Conflicts with the relevant requirements and guidelines for graphical symbols shall be resolved by liaison and dialogue between ISO/TC 145 or ISO/TC 10 and the product committee concerned at the earliest possible stage.</w:t>
      </w:r>
    </w:p>
    <w:p w14:paraId="6806EF32" w14:textId="42FCD426" w:rsidR="00D77357" w:rsidRPr="0029606E" w:rsidRDefault="00D77357" w:rsidP="00BB1E9B">
      <w:pPr>
        <w:pStyle w:val="a2"/>
        <w:numPr>
          <w:ilvl w:val="0"/>
          <w:numId w:val="0"/>
        </w:numPr>
      </w:pPr>
      <w:bookmarkStart w:id="4368" w:name="_Toc246327396"/>
      <w:bookmarkStart w:id="4369" w:name="_Toc280356956"/>
      <w:bookmarkStart w:id="4370" w:name="_Toc320542987"/>
      <w:bookmarkStart w:id="4371" w:name="_Toc323556624"/>
      <w:bookmarkStart w:id="4372" w:name="_Toc354474341"/>
      <w:bookmarkStart w:id="4373" w:name="_Toc478053532"/>
      <w:bookmarkStart w:id="4374" w:name="_Toc69205228"/>
      <w:bookmarkStart w:id="4375" w:name="_Toc69205573"/>
      <w:bookmarkStart w:id="4376" w:name="_Toc69304265"/>
      <w:r w:rsidRPr="0029606E">
        <w:t>SH.2</w:t>
      </w:r>
      <w:r w:rsidRPr="0029606E">
        <w:tab/>
        <w:t>All graphical symbols except those for use in technical product documentation</w:t>
      </w:r>
      <w:bookmarkEnd w:id="4368"/>
      <w:bookmarkEnd w:id="4369"/>
      <w:bookmarkEnd w:id="4370"/>
      <w:bookmarkEnd w:id="4371"/>
      <w:bookmarkEnd w:id="4372"/>
      <w:bookmarkEnd w:id="4373"/>
      <w:bookmarkEnd w:id="4374"/>
      <w:bookmarkEnd w:id="4375"/>
      <w:bookmarkEnd w:id="4376"/>
    </w:p>
    <w:p w14:paraId="6D1350D7" w14:textId="77777777" w:rsidR="00D77357" w:rsidRPr="0029606E" w:rsidRDefault="00D77357" w:rsidP="00111207">
      <w:pPr>
        <w:pStyle w:val="a3"/>
        <w:numPr>
          <w:ilvl w:val="0"/>
          <w:numId w:val="0"/>
        </w:numPr>
      </w:pPr>
      <w:bookmarkStart w:id="4377" w:name="_Toc320542988"/>
      <w:bookmarkStart w:id="4378" w:name="_Toc69205229"/>
      <w:bookmarkStart w:id="4379" w:name="_Toc69205574"/>
      <w:bookmarkStart w:id="4380" w:name="_Toc69215475"/>
      <w:bookmarkStart w:id="4381" w:name="_Toc69304266"/>
      <w:r w:rsidRPr="0029606E">
        <w:t>SH.2.1</w:t>
      </w:r>
      <w:r w:rsidRPr="0029606E">
        <w:tab/>
        <w:t>General</w:t>
      </w:r>
      <w:bookmarkEnd w:id="4377"/>
      <w:bookmarkEnd w:id="4378"/>
      <w:bookmarkEnd w:id="4379"/>
      <w:bookmarkEnd w:id="4380"/>
      <w:bookmarkEnd w:id="4381"/>
    </w:p>
    <w:p w14:paraId="191135BA" w14:textId="77777777" w:rsidR="00D77357" w:rsidRPr="0029606E" w:rsidRDefault="00D77357" w:rsidP="00111207">
      <w:pPr>
        <w:pStyle w:val="BodyText"/>
        <w:keepNext/>
      </w:pPr>
      <w:r w:rsidRPr="0029606E">
        <w:t>ISO/TC 145 is responsible within ISO for the overall coordination of standardization in the field of graphical symbols (except for tpd). This responsibility includes:</w:t>
      </w:r>
    </w:p>
    <w:p w14:paraId="4446F085" w14:textId="77777777" w:rsidR="00D77357" w:rsidRPr="0029606E" w:rsidRDefault="00111207" w:rsidP="00111207">
      <w:pPr>
        <w:pStyle w:val="ListContinue1"/>
      </w:pPr>
      <w:r w:rsidRPr="0029606E">
        <w:t>—</w:t>
      </w:r>
      <w:r w:rsidRPr="0029606E">
        <w:tab/>
      </w:r>
      <w:r w:rsidR="00D77357" w:rsidRPr="0029606E">
        <w:t>standardization in the field of graphical symbols as well as of colours and shapes, whenever these elements form part of the message that a symbol is intended to convey, e.g. a safety sign;</w:t>
      </w:r>
    </w:p>
    <w:p w14:paraId="7085F0E2" w14:textId="77777777" w:rsidR="00D77357" w:rsidRPr="0029606E" w:rsidRDefault="00111207" w:rsidP="00111207">
      <w:pPr>
        <w:pStyle w:val="ListContinue1"/>
      </w:pPr>
      <w:r w:rsidRPr="0029606E">
        <w:t>—</w:t>
      </w:r>
      <w:r w:rsidRPr="0029606E">
        <w:tab/>
      </w:r>
      <w:r w:rsidR="00D77357" w:rsidRPr="0029606E">
        <w:t>establishing principles for preparation, coordination and application of graphical symbols: general responsibility for the review and the coordination of those already existing, those under study, and those to be established.</w:t>
      </w:r>
    </w:p>
    <w:p w14:paraId="5D7714BF" w14:textId="77777777" w:rsidR="00D77357" w:rsidRPr="0029606E" w:rsidRDefault="00D77357" w:rsidP="00D77357">
      <w:pPr>
        <w:pStyle w:val="BodyText"/>
      </w:pPr>
      <w:r w:rsidRPr="0029606E">
        <w:t>The standardization of letters, numerals, punctuation marks, mathematical signs and symbols, and symbols for quantities and units is excluded. However, such elements may be used as components of a graphical symbol.</w:t>
      </w:r>
    </w:p>
    <w:p w14:paraId="3C63CCF6" w14:textId="77777777" w:rsidR="00D77357" w:rsidRPr="0029606E" w:rsidRDefault="00D77357" w:rsidP="00D77357">
      <w:pPr>
        <w:pStyle w:val="BodyText"/>
      </w:pPr>
      <w:r w:rsidRPr="0029606E">
        <w:t>The review and co-ordination role of ISO/TC 145 applies to all committees that undertake the responsibility for creation and standardization of graphical symbols within their own particular fields.</w:t>
      </w:r>
    </w:p>
    <w:p w14:paraId="5BBAD095" w14:textId="77777777" w:rsidR="00D77357" w:rsidRPr="0029606E" w:rsidRDefault="00D77357" w:rsidP="00111207">
      <w:pPr>
        <w:pStyle w:val="BodyText"/>
        <w:keepNext/>
      </w:pPr>
      <w:r w:rsidRPr="0029606E">
        <w:t>ISO/TC 145 has allocated these responsibilities as follows:</w:t>
      </w:r>
    </w:p>
    <w:p w14:paraId="28E0CE74" w14:textId="77777777" w:rsidR="00D77357" w:rsidRPr="00970200" w:rsidRDefault="00111207" w:rsidP="00111207">
      <w:pPr>
        <w:pStyle w:val="ListContinue1"/>
        <w:rPr>
          <w:lang w:val="en-US"/>
        </w:rPr>
      </w:pPr>
      <w:r w:rsidRPr="00970200">
        <w:rPr>
          <w:lang w:val="en-US"/>
        </w:rPr>
        <w:t>—</w:t>
      </w:r>
      <w:r w:rsidRPr="00970200">
        <w:rPr>
          <w:lang w:val="en-US"/>
        </w:rPr>
        <w:tab/>
      </w:r>
      <w:r w:rsidR="00D77357" w:rsidRPr="00970200">
        <w:rPr>
          <w:lang w:val="en-US"/>
        </w:rPr>
        <w:t>ISO/TC 145/SC 1: Public information symbols;</w:t>
      </w:r>
    </w:p>
    <w:p w14:paraId="535D0850" w14:textId="77777777" w:rsidR="00D77357" w:rsidRPr="0029606E" w:rsidRDefault="00111207" w:rsidP="00111207">
      <w:pPr>
        <w:pStyle w:val="ListContinue1"/>
      </w:pPr>
      <w:r w:rsidRPr="0029606E">
        <w:t>—</w:t>
      </w:r>
      <w:r w:rsidRPr="0029606E">
        <w:tab/>
      </w:r>
      <w:r w:rsidR="00D77357" w:rsidRPr="0029606E">
        <w:t>ISO/TC 145/SC 2: Safety identification, signs, shapes, symbols and colours;</w:t>
      </w:r>
    </w:p>
    <w:p w14:paraId="3314CC8A" w14:textId="77777777" w:rsidR="00D77357" w:rsidRPr="0029606E" w:rsidRDefault="00111207" w:rsidP="00111207">
      <w:pPr>
        <w:pStyle w:val="ListContinue1"/>
      </w:pPr>
      <w:r w:rsidRPr="0029606E">
        <w:t>—</w:t>
      </w:r>
      <w:r w:rsidRPr="0029606E">
        <w:tab/>
      </w:r>
      <w:r w:rsidR="00D77357" w:rsidRPr="0029606E">
        <w:t>ISO/TC 145/SC 3: Graphical symbols for use on equipment.</w:t>
      </w:r>
    </w:p>
    <w:p w14:paraId="3FF79E0E" w14:textId="77777777" w:rsidR="00D77357" w:rsidRPr="0029606E" w:rsidRDefault="00D77357" w:rsidP="00D77357">
      <w:pPr>
        <w:pStyle w:val="BodyText"/>
      </w:pPr>
      <w:r w:rsidRPr="0029606E">
        <w:t>There is also liaison with ISO/TC 10 and with IEC, in particular with IEC/SC 3C, Graphical symbols for use on equipment.</w:t>
      </w:r>
    </w:p>
    <w:p w14:paraId="19774359" w14:textId="5E3A1A7B" w:rsidR="00D77357" w:rsidRPr="0029606E" w:rsidRDefault="00D77357" w:rsidP="00D77357">
      <w:pPr>
        <w:pStyle w:val="BodyText"/>
      </w:pPr>
      <w:r w:rsidRPr="0029606E">
        <w:t>Table</w:t>
      </w:r>
      <w:r w:rsidR="00862844" w:rsidRPr="0029606E">
        <w:t> </w:t>
      </w:r>
      <w:r w:rsidRPr="0029606E">
        <w:t>SH.1 shows the categories of graphical symbols covered by each coordinating committee.</w:t>
      </w:r>
    </w:p>
    <w:p w14:paraId="0F5F7305" w14:textId="77777777" w:rsidR="00D77357" w:rsidRPr="0029606E" w:rsidRDefault="00D77357" w:rsidP="00BB1E9B">
      <w:pPr>
        <w:pStyle w:val="Tabletitle"/>
        <w:pageBreakBefore/>
        <w:spacing w:before="0"/>
      </w:pPr>
      <w:r w:rsidRPr="0029606E">
        <w:t>Table SH.1 — Categories of graphical symbols</w:t>
      </w:r>
    </w:p>
    <w:tbl>
      <w:tblPr>
        <w:tblW w:w="975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247"/>
        <w:gridCol w:w="1474"/>
        <w:gridCol w:w="1474"/>
        <w:gridCol w:w="1644"/>
        <w:gridCol w:w="1247"/>
        <w:gridCol w:w="1077"/>
        <w:gridCol w:w="1587"/>
      </w:tblGrid>
      <w:tr w:rsidR="00D77357" w:rsidRPr="0029606E" w14:paraId="6BDA6F7A" w14:textId="77777777" w:rsidTr="000A0636">
        <w:trPr>
          <w:cantSplit/>
          <w:jc w:val="center"/>
        </w:trPr>
        <w:tc>
          <w:tcPr>
            <w:tcW w:w="1247" w:type="dxa"/>
            <w:tcBorders>
              <w:top w:val="single" w:sz="12" w:space="0" w:color="auto"/>
              <w:bottom w:val="single" w:sz="12" w:space="0" w:color="auto"/>
            </w:tcBorders>
            <w:vAlign w:val="center"/>
          </w:tcPr>
          <w:p w14:paraId="5BCC3772" w14:textId="77777777" w:rsidR="00D77357" w:rsidRPr="0029606E" w:rsidRDefault="00D77357" w:rsidP="00111207">
            <w:pPr>
              <w:pStyle w:val="Tableheader-"/>
              <w:jc w:val="center"/>
            </w:pPr>
          </w:p>
        </w:tc>
        <w:tc>
          <w:tcPr>
            <w:tcW w:w="1474" w:type="dxa"/>
            <w:tcBorders>
              <w:top w:val="single" w:sz="12" w:space="0" w:color="auto"/>
              <w:bottom w:val="single" w:sz="12" w:space="0" w:color="auto"/>
            </w:tcBorders>
            <w:vAlign w:val="center"/>
          </w:tcPr>
          <w:p w14:paraId="4477E5D5" w14:textId="77777777" w:rsidR="00D77357" w:rsidRPr="0029606E" w:rsidRDefault="00D77357" w:rsidP="00111207">
            <w:pPr>
              <w:pStyle w:val="Tableheader-"/>
              <w:jc w:val="center"/>
            </w:pPr>
            <w:r w:rsidRPr="0029606E">
              <w:rPr>
                <w:b/>
              </w:rPr>
              <w:t>Basic message</w:t>
            </w:r>
          </w:p>
        </w:tc>
        <w:tc>
          <w:tcPr>
            <w:tcW w:w="1474" w:type="dxa"/>
            <w:tcBorders>
              <w:top w:val="single" w:sz="12" w:space="0" w:color="auto"/>
              <w:bottom w:val="single" w:sz="12" w:space="0" w:color="auto"/>
            </w:tcBorders>
            <w:vAlign w:val="center"/>
          </w:tcPr>
          <w:p w14:paraId="46B8F8EA" w14:textId="77777777" w:rsidR="00D77357" w:rsidRPr="0029606E" w:rsidRDefault="00D77357" w:rsidP="00111207">
            <w:pPr>
              <w:pStyle w:val="Tableheader-"/>
              <w:jc w:val="center"/>
            </w:pPr>
            <w:r w:rsidRPr="0029606E">
              <w:rPr>
                <w:b/>
              </w:rPr>
              <w:t>Location</w:t>
            </w:r>
          </w:p>
        </w:tc>
        <w:tc>
          <w:tcPr>
            <w:tcW w:w="1644" w:type="dxa"/>
            <w:tcBorders>
              <w:top w:val="single" w:sz="12" w:space="0" w:color="auto"/>
              <w:bottom w:val="single" w:sz="12" w:space="0" w:color="auto"/>
            </w:tcBorders>
            <w:vAlign w:val="center"/>
          </w:tcPr>
          <w:p w14:paraId="41320F5C" w14:textId="77777777" w:rsidR="00D77357" w:rsidRPr="0029606E" w:rsidRDefault="00D77357" w:rsidP="00111207">
            <w:pPr>
              <w:pStyle w:val="Tableheader-"/>
              <w:jc w:val="center"/>
            </w:pPr>
            <w:r w:rsidRPr="0029606E">
              <w:rPr>
                <w:b/>
              </w:rPr>
              <w:t>Target audience</w:t>
            </w:r>
          </w:p>
        </w:tc>
        <w:tc>
          <w:tcPr>
            <w:tcW w:w="1247" w:type="dxa"/>
            <w:tcBorders>
              <w:top w:val="single" w:sz="12" w:space="0" w:color="auto"/>
              <w:bottom w:val="single" w:sz="12" w:space="0" w:color="auto"/>
            </w:tcBorders>
            <w:vAlign w:val="center"/>
          </w:tcPr>
          <w:p w14:paraId="38841AE8" w14:textId="77777777" w:rsidR="00D77357" w:rsidRPr="0029606E" w:rsidRDefault="00D77357" w:rsidP="00111207">
            <w:pPr>
              <w:pStyle w:val="Tableheader-"/>
              <w:jc w:val="center"/>
            </w:pPr>
            <w:r w:rsidRPr="0029606E">
              <w:rPr>
                <w:b/>
              </w:rPr>
              <w:t xml:space="preserve">Design </w:t>
            </w:r>
            <w:r w:rsidR="00DB5998" w:rsidRPr="0029606E">
              <w:rPr>
                <w:b/>
              </w:rPr>
              <w:br/>
            </w:r>
            <w:r w:rsidRPr="0029606E">
              <w:rPr>
                <w:b/>
              </w:rPr>
              <w:t>principles</w:t>
            </w:r>
          </w:p>
        </w:tc>
        <w:tc>
          <w:tcPr>
            <w:tcW w:w="1077" w:type="dxa"/>
            <w:tcBorders>
              <w:top w:val="single" w:sz="12" w:space="0" w:color="auto"/>
              <w:bottom w:val="single" w:sz="12" w:space="0" w:color="auto"/>
            </w:tcBorders>
            <w:vAlign w:val="center"/>
          </w:tcPr>
          <w:p w14:paraId="3F0911FE" w14:textId="77777777" w:rsidR="00D77357" w:rsidRPr="0029606E" w:rsidRDefault="00D77357" w:rsidP="00111207">
            <w:pPr>
              <w:pStyle w:val="Tableheader-"/>
              <w:jc w:val="center"/>
            </w:pPr>
            <w:r w:rsidRPr="0029606E">
              <w:rPr>
                <w:b/>
              </w:rPr>
              <w:t>Overview</w:t>
            </w:r>
          </w:p>
        </w:tc>
        <w:tc>
          <w:tcPr>
            <w:tcW w:w="1587" w:type="dxa"/>
            <w:tcBorders>
              <w:top w:val="single" w:sz="12" w:space="0" w:color="auto"/>
              <w:bottom w:val="single" w:sz="12" w:space="0" w:color="auto"/>
            </w:tcBorders>
            <w:vAlign w:val="center"/>
          </w:tcPr>
          <w:p w14:paraId="5A0423B3" w14:textId="77777777" w:rsidR="00D77357" w:rsidRPr="0029606E" w:rsidRDefault="00D77357" w:rsidP="00111207">
            <w:pPr>
              <w:pStyle w:val="Tableheader-"/>
              <w:jc w:val="center"/>
            </w:pPr>
            <w:r w:rsidRPr="0029606E">
              <w:rPr>
                <w:b/>
              </w:rPr>
              <w:t xml:space="preserve">Responsible </w:t>
            </w:r>
            <w:r w:rsidR="00DB5998" w:rsidRPr="0029606E">
              <w:rPr>
                <w:b/>
              </w:rPr>
              <w:br/>
            </w:r>
            <w:r w:rsidRPr="0029606E">
              <w:rPr>
                <w:b/>
              </w:rPr>
              <w:t>committee</w:t>
            </w:r>
          </w:p>
        </w:tc>
      </w:tr>
      <w:tr w:rsidR="00D77357" w:rsidRPr="0029606E" w14:paraId="5C28C5DC" w14:textId="77777777" w:rsidTr="00A3258A">
        <w:trPr>
          <w:cantSplit/>
          <w:jc w:val="center"/>
        </w:trPr>
        <w:tc>
          <w:tcPr>
            <w:tcW w:w="1247" w:type="dxa"/>
            <w:tcBorders>
              <w:top w:val="single" w:sz="12" w:space="0" w:color="auto"/>
            </w:tcBorders>
            <w:vAlign w:val="center"/>
          </w:tcPr>
          <w:p w14:paraId="35F39947" w14:textId="77777777" w:rsidR="00D77357" w:rsidRPr="0029606E" w:rsidRDefault="00D77357" w:rsidP="00A3258A">
            <w:pPr>
              <w:pStyle w:val="Tablebody-"/>
            </w:pPr>
            <w:r w:rsidRPr="0029606E">
              <w:rPr>
                <w:b/>
              </w:rPr>
              <w:t xml:space="preserve">Public </w:t>
            </w:r>
            <w:r w:rsidRPr="0029606E">
              <w:br/>
            </w:r>
            <w:r w:rsidRPr="0029606E">
              <w:rPr>
                <w:b/>
              </w:rPr>
              <w:t>information symbols</w:t>
            </w:r>
          </w:p>
        </w:tc>
        <w:tc>
          <w:tcPr>
            <w:tcW w:w="1474" w:type="dxa"/>
            <w:tcBorders>
              <w:top w:val="single" w:sz="12" w:space="0" w:color="auto"/>
            </w:tcBorders>
            <w:vAlign w:val="center"/>
          </w:tcPr>
          <w:p w14:paraId="5D4BF94E" w14:textId="77777777" w:rsidR="00D77357" w:rsidRPr="0029606E" w:rsidRDefault="00D77357" w:rsidP="00A3258A">
            <w:pPr>
              <w:pStyle w:val="Tablebody-"/>
            </w:pPr>
            <w:r w:rsidRPr="0029606E">
              <w:t xml:space="preserve">Location of </w:t>
            </w:r>
            <w:r w:rsidRPr="0029606E">
              <w:br/>
              <w:t xml:space="preserve">service or </w:t>
            </w:r>
            <w:r w:rsidRPr="0029606E">
              <w:br/>
              <w:t>facility</w:t>
            </w:r>
          </w:p>
        </w:tc>
        <w:tc>
          <w:tcPr>
            <w:tcW w:w="1474" w:type="dxa"/>
            <w:tcBorders>
              <w:top w:val="single" w:sz="12" w:space="0" w:color="auto"/>
            </w:tcBorders>
            <w:vAlign w:val="center"/>
          </w:tcPr>
          <w:p w14:paraId="46A80E3C" w14:textId="77777777" w:rsidR="00D77357" w:rsidRPr="0029606E" w:rsidRDefault="00D77357" w:rsidP="00A3258A">
            <w:pPr>
              <w:pStyle w:val="Tablebody-"/>
            </w:pPr>
            <w:r w:rsidRPr="0029606E">
              <w:t>In public areas</w:t>
            </w:r>
          </w:p>
        </w:tc>
        <w:tc>
          <w:tcPr>
            <w:tcW w:w="1644" w:type="dxa"/>
            <w:tcBorders>
              <w:top w:val="single" w:sz="12" w:space="0" w:color="auto"/>
            </w:tcBorders>
            <w:vAlign w:val="center"/>
          </w:tcPr>
          <w:p w14:paraId="3836F907" w14:textId="77777777" w:rsidR="00D77357" w:rsidRPr="0029606E" w:rsidRDefault="00D77357" w:rsidP="00A3258A">
            <w:pPr>
              <w:pStyle w:val="Tablebody-"/>
            </w:pPr>
            <w:r w:rsidRPr="0029606E">
              <w:t>General public</w:t>
            </w:r>
          </w:p>
        </w:tc>
        <w:tc>
          <w:tcPr>
            <w:tcW w:w="1247" w:type="dxa"/>
            <w:tcBorders>
              <w:top w:val="single" w:sz="12" w:space="0" w:color="auto"/>
            </w:tcBorders>
            <w:vAlign w:val="center"/>
          </w:tcPr>
          <w:p w14:paraId="2FFC443B" w14:textId="77777777" w:rsidR="00D77357" w:rsidRPr="0029606E" w:rsidRDefault="00D77357" w:rsidP="00A3258A">
            <w:pPr>
              <w:pStyle w:val="Tablebody-"/>
            </w:pPr>
            <w:r w:rsidRPr="0029606E">
              <w:t>ISO 22727</w:t>
            </w:r>
          </w:p>
        </w:tc>
        <w:tc>
          <w:tcPr>
            <w:tcW w:w="1077" w:type="dxa"/>
            <w:tcBorders>
              <w:top w:val="single" w:sz="12" w:space="0" w:color="auto"/>
            </w:tcBorders>
            <w:vAlign w:val="center"/>
          </w:tcPr>
          <w:p w14:paraId="7BD2583B" w14:textId="77777777" w:rsidR="00D77357" w:rsidRPr="0029606E" w:rsidRDefault="00D77357" w:rsidP="00A3258A">
            <w:pPr>
              <w:pStyle w:val="Tablebody-"/>
            </w:pPr>
            <w:r w:rsidRPr="0029606E">
              <w:t>ISO 7001</w:t>
            </w:r>
          </w:p>
        </w:tc>
        <w:tc>
          <w:tcPr>
            <w:tcW w:w="1587" w:type="dxa"/>
            <w:tcBorders>
              <w:top w:val="single" w:sz="12" w:space="0" w:color="auto"/>
            </w:tcBorders>
            <w:vAlign w:val="center"/>
          </w:tcPr>
          <w:p w14:paraId="4F8FD69B" w14:textId="77777777" w:rsidR="00D77357" w:rsidRPr="0029606E" w:rsidRDefault="00D77357" w:rsidP="00A3258A">
            <w:pPr>
              <w:pStyle w:val="Tablebody-"/>
            </w:pPr>
            <w:r w:rsidRPr="0029606E">
              <w:t>ISO/TC 145/SC 1</w:t>
            </w:r>
          </w:p>
        </w:tc>
      </w:tr>
      <w:tr w:rsidR="00D77357" w:rsidRPr="0029606E" w14:paraId="4D5C0043" w14:textId="77777777" w:rsidTr="00A3258A">
        <w:trPr>
          <w:cantSplit/>
          <w:jc w:val="center"/>
        </w:trPr>
        <w:tc>
          <w:tcPr>
            <w:tcW w:w="1247" w:type="dxa"/>
            <w:vAlign w:val="center"/>
          </w:tcPr>
          <w:p w14:paraId="233B62B0" w14:textId="77777777" w:rsidR="00D77357" w:rsidRPr="0029606E" w:rsidRDefault="00D77357" w:rsidP="00A3258A">
            <w:pPr>
              <w:pStyle w:val="Tablebody-"/>
            </w:pPr>
            <w:r w:rsidRPr="0029606E">
              <w:rPr>
                <w:b/>
              </w:rPr>
              <w:t>Safety signs (symbols)</w:t>
            </w:r>
          </w:p>
        </w:tc>
        <w:tc>
          <w:tcPr>
            <w:tcW w:w="1474" w:type="dxa"/>
            <w:vAlign w:val="center"/>
          </w:tcPr>
          <w:p w14:paraId="3845C4A4" w14:textId="77777777" w:rsidR="00D77357" w:rsidRPr="0029606E" w:rsidRDefault="00D77357" w:rsidP="00A3258A">
            <w:pPr>
              <w:pStyle w:val="Tablebody-"/>
            </w:pPr>
            <w:r w:rsidRPr="0029606E">
              <w:t xml:space="preserve">Related to safety and health of </w:t>
            </w:r>
            <w:r w:rsidRPr="0029606E">
              <w:br/>
              <w:t>persons</w:t>
            </w:r>
          </w:p>
        </w:tc>
        <w:tc>
          <w:tcPr>
            <w:tcW w:w="1474" w:type="dxa"/>
            <w:vAlign w:val="center"/>
          </w:tcPr>
          <w:p w14:paraId="6795A516" w14:textId="77777777" w:rsidR="00D77357" w:rsidRPr="0029606E" w:rsidRDefault="00D77357" w:rsidP="00A3258A">
            <w:pPr>
              <w:pStyle w:val="Tablebody-"/>
            </w:pPr>
            <w:r w:rsidRPr="0029606E">
              <w:t>In workplaces and public areas</w:t>
            </w:r>
            <w:r w:rsidR="00BF789F" w:rsidRPr="0029606E">
              <w:t xml:space="preserve"> and on products</w:t>
            </w:r>
          </w:p>
        </w:tc>
        <w:tc>
          <w:tcPr>
            <w:tcW w:w="1644" w:type="dxa"/>
            <w:vAlign w:val="center"/>
          </w:tcPr>
          <w:p w14:paraId="72EB3134" w14:textId="77777777" w:rsidR="00D77357" w:rsidRPr="0029606E" w:rsidRDefault="00D77357" w:rsidP="00A3258A">
            <w:pPr>
              <w:pStyle w:val="Tablebody-"/>
              <w:tabs>
                <w:tab w:val="num" w:pos="360"/>
                <w:tab w:val="left" w:pos="400"/>
              </w:tabs>
            </w:pPr>
            <w:r w:rsidRPr="0029606E">
              <w:t>a) General public</w:t>
            </w:r>
          </w:p>
          <w:p w14:paraId="43CB8D87" w14:textId="77777777" w:rsidR="00D77357" w:rsidRPr="0029606E" w:rsidRDefault="00D77357" w:rsidP="00A3258A">
            <w:pPr>
              <w:pStyle w:val="Tablebody-"/>
              <w:tabs>
                <w:tab w:val="num" w:pos="360"/>
                <w:tab w:val="left" w:pos="400"/>
              </w:tabs>
            </w:pPr>
            <w:r w:rsidRPr="0029606E">
              <w:t>or</w:t>
            </w:r>
          </w:p>
          <w:p w14:paraId="730154C6" w14:textId="77777777" w:rsidR="00D77357" w:rsidRPr="0029606E" w:rsidRDefault="00D77357" w:rsidP="00A3258A">
            <w:pPr>
              <w:pStyle w:val="Tablebody-"/>
              <w:tabs>
                <w:tab w:val="num" w:pos="360"/>
                <w:tab w:val="left" w:pos="400"/>
              </w:tabs>
            </w:pPr>
            <w:r w:rsidRPr="0029606E">
              <w:t>b) authorized and trained persons</w:t>
            </w:r>
          </w:p>
        </w:tc>
        <w:tc>
          <w:tcPr>
            <w:tcW w:w="1247" w:type="dxa"/>
            <w:vAlign w:val="center"/>
          </w:tcPr>
          <w:p w14:paraId="151E1CE1" w14:textId="77777777" w:rsidR="00D77357" w:rsidRPr="0029606E" w:rsidRDefault="00D77357" w:rsidP="00A3258A">
            <w:pPr>
              <w:pStyle w:val="Tablebody-"/>
            </w:pPr>
            <w:r w:rsidRPr="0029606E">
              <w:t>ISO 3864-1</w:t>
            </w:r>
          </w:p>
          <w:p w14:paraId="3F469B69" w14:textId="77777777" w:rsidR="00BF789F" w:rsidRPr="0029606E" w:rsidRDefault="00BF789F" w:rsidP="00A3258A">
            <w:pPr>
              <w:pStyle w:val="Tablebody-"/>
            </w:pPr>
            <w:r w:rsidRPr="0029606E">
              <w:t>ISO 3864-2</w:t>
            </w:r>
          </w:p>
          <w:p w14:paraId="12C4E36A" w14:textId="77777777" w:rsidR="00D77357" w:rsidRPr="0029606E" w:rsidRDefault="00D77357" w:rsidP="00A3258A">
            <w:pPr>
              <w:pStyle w:val="Tablebody-"/>
            </w:pPr>
            <w:r w:rsidRPr="0029606E">
              <w:t>ISO 3864-3</w:t>
            </w:r>
          </w:p>
        </w:tc>
        <w:tc>
          <w:tcPr>
            <w:tcW w:w="1077" w:type="dxa"/>
            <w:vAlign w:val="center"/>
          </w:tcPr>
          <w:p w14:paraId="26550BF0" w14:textId="77777777" w:rsidR="00D77357" w:rsidRPr="0029606E" w:rsidRDefault="00D77357" w:rsidP="00A3258A">
            <w:pPr>
              <w:pStyle w:val="Tablebody-"/>
            </w:pPr>
            <w:r w:rsidRPr="0029606E">
              <w:t>ISO 7010</w:t>
            </w:r>
          </w:p>
        </w:tc>
        <w:tc>
          <w:tcPr>
            <w:tcW w:w="1587" w:type="dxa"/>
            <w:vAlign w:val="center"/>
          </w:tcPr>
          <w:p w14:paraId="27B7B308" w14:textId="77777777" w:rsidR="00D77357" w:rsidRPr="0029606E" w:rsidRDefault="00D77357" w:rsidP="00A3258A">
            <w:pPr>
              <w:pStyle w:val="Tablebody-"/>
            </w:pPr>
            <w:r w:rsidRPr="0029606E">
              <w:t>ISO/TC 145/SC 2</w:t>
            </w:r>
          </w:p>
        </w:tc>
      </w:tr>
      <w:tr w:rsidR="00D77357" w:rsidRPr="008831A1" w14:paraId="22D9854E" w14:textId="77777777" w:rsidTr="00A3258A">
        <w:trPr>
          <w:cantSplit/>
          <w:jc w:val="center"/>
        </w:trPr>
        <w:tc>
          <w:tcPr>
            <w:tcW w:w="1247" w:type="dxa"/>
            <w:vAlign w:val="center"/>
          </w:tcPr>
          <w:p w14:paraId="737B5C54" w14:textId="77777777" w:rsidR="00D77357" w:rsidRPr="0029606E" w:rsidRDefault="00D77357" w:rsidP="00A3258A">
            <w:pPr>
              <w:pStyle w:val="Tablebody-"/>
            </w:pPr>
            <w:r w:rsidRPr="0029606E">
              <w:rPr>
                <w:b/>
              </w:rPr>
              <w:t xml:space="preserve">Graphical </w:t>
            </w:r>
            <w:r w:rsidRPr="0029606E">
              <w:br/>
            </w:r>
            <w:r w:rsidRPr="0029606E">
              <w:rPr>
                <w:b/>
              </w:rPr>
              <w:t xml:space="preserve">symbols for use on </w:t>
            </w:r>
            <w:r w:rsidRPr="0029606E">
              <w:br/>
            </w:r>
            <w:r w:rsidRPr="0029606E">
              <w:rPr>
                <w:b/>
              </w:rPr>
              <w:t>equipment</w:t>
            </w:r>
          </w:p>
        </w:tc>
        <w:tc>
          <w:tcPr>
            <w:tcW w:w="1474" w:type="dxa"/>
            <w:vAlign w:val="center"/>
          </w:tcPr>
          <w:p w14:paraId="5E91F468" w14:textId="77777777" w:rsidR="00D77357" w:rsidRPr="0029606E" w:rsidRDefault="00D77357" w:rsidP="00A3258A">
            <w:pPr>
              <w:pStyle w:val="Tablebody-"/>
            </w:pPr>
            <w:r w:rsidRPr="0029606E">
              <w:t xml:space="preserve">Related to </w:t>
            </w:r>
            <w:r w:rsidRPr="0029606E">
              <w:br/>
              <w:t>equipment</w:t>
            </w:r>
            <w:r w:rsidR="00BF789F" w:rsidRPr="0029606E">
              <w:t xml:space="preserve"> (function, control, identification)</w:t>
            </w:r>
          </w:p>
        </w:tc>
        <w:tc>
          <w:tcPr>
            <w:tcW w:w="1474" w:type="dxa"/>
            <w:vAlign w:val="center"/>
          </w:tcPr>
          <w:p w14:paraId="205A1738" w14:textId="77777777" w:rsidR="00D77357" w:rsidRPr="0029606E" w:rsidRDefault="00D77357" w:rsidP="00A3258A">
            <w:pPr>
              <w:pStyle w:val="Tablebody-"/>
            </w:pPr>
            <w:r w:rsidRPr="0029606E">
              <w:t>On equipment</w:t>
            </w:r>
          </w:p>
        </w:tc>
        <w:tc>
          <w:tcPr>
            <w:tcW w:w="1644" w:type="dxa"/>
            <w:vAlign w:val="center"/>
          </w:tcPr>
          <w:p w14:paraId="3B39863A" w14:textId="66702318" w:rsidR="00D77357" w:rsidRPr="0029606E" w:rsidRDefault="00387781" w:rsidP="00A3258A">
            <w:pPr>
              <w:pStyle w:val="Tablebody-"/>
              <w:tabs>
                <w:tab w:val="num" w:pos="360"/>
                <w:tab w:val="left" w:pos="400"/>
              </w:tabs>
            </w:pPr>
            <w:r w:rsidRPr="0029606E">
              <w:t>a</w:t>
            </w:r>
            <w:r w:rsidR="00D77357" w:rsidRPr="0029606E">
              <w:t>) General public</w:t>
            </w:r>
          </w:p>
          <w:p w14:paraId="28DF3278" w14:textId="77777777" w:rsidR="00D77357" w:rsidRPr="0029606E" w:rsidRDefault="00D77357" w:rsidP="00A3258A">
            <w:pPr>
              <w:pStyle w:val="Tablebody-"/>
              <w:tabs>
                <w:tab w:val="num" w:pos="360"/>
                <w:tab w:val="left" w:pos="400"/>
              </w:tabs>
            </w:pPr>
            <w:r w:rsidRPr="0029606E">
              <w:t>or</w:t>
            </w:r>
          </w:p>
          <w:p w14:paraId="159FDF71" w14:textId="76FF4009" w:rsidR="00D77357" w:rsidRPr="0029606E" w:rsidRDefault="00387781" w:rsidP="00A3258A">
            <w:pPr>
              <w:pStyle w:val="Tablebody-"/>
              <w:tabs>
                <w:tab w:val="num" w:pos="360"/>
                <w:tab w:val="left" w:pos="400"/>
              </w:tabs>
            </w:pPr>
            <w:r w:rsidRPr="0029606E">
              <w:t>b</w:t>
            </w:r>
            <w:r w:rsidR="00D77357" w:rsidRPr="0029606E">
              <w:t>) authorized and trained persons</w:t>
            </w:r>
          </w:p>
        </w:tc>
        <w:tc>
          <w:tcPr>
            <w:tcW w:w="1247" w:type="dxa"/>
            <w:vAlign w:val="center"/>
          </w:tcPr>
          <w:p w14:paraId="314BAE38" w14:textId="77777777" w:rsidR="00D77357" w:rsidRPr="0029606E" w:rsidRDefault="00D77357" w:rsidP="00A3258A">
            <w:pPr>
              <w:pStyle w:val="Tablebody-"/>
            </w:pPr>
            <w:r w:rsidRPr="0029606E">
              <w:t>IEC 80416-1</w:t>
            </w:r>
          </w:p>
          <w:p w14:paraId="3F676EB7" w14:textId="77777777" w:rsidR="00D77357" w:rsidRPr="0029606E" w:rsidRDefault="00D77357" w:rsidP="00A3258A">
            <w:pPr>
              <w:pStyle w:val="Tablebody-"/>
            </w:pPr>
            <w:r w:rsidRPr="0029606E">
              <w:t>ISO 80416-2</w:t>
            </w:r>
          </w:p>
          <w:p w14:paraId="7E0F2A2F" w14:textId="77777777" w:rsidR="00D77357" w:rsidRPr="0029606E" w:rsidRDefault="00D77357" w:rsidP="00A3258A">
            <w:pPr>
              <w:pStyle w:val="Tablebody-"/>
            </w:pPr>
            <w:r w:rsidRPr="0029606E">
              <w:t>IEC 80416-3</w:t>
            </w:r>
          </w:p>
        </w:tc>
        <w:tc>
          <w:tcPr>
            <w:tcW w:w="1077" w:type="dxa"/>
            <w:vAlign w:val="center"/>
          </w:tcPr>
          <w:p w14:paraId="26D246C2" w14:textId="77777777" w:rsidR="00D77357" w:rsidRPr="0029606E" w:rsidRDefault="00D77357" w:rsidP="00A3258A">
            <w:pPr>
              <w:pStyle w:val="Tablebody-"/>
            </w:pPr>
            <w:r w:rsidRPr="0029606E">
              <w:t>ISO 7000</w:t>
            </w:r>
          </w:p>
          <w:p w14:paraId="6BF159B7" w14:textId="77777777" w:rsidR="00D77357" w:rsidRPr="0029606E" w:rsidRDefault="00D77357" w:rsidP="00A3258A">
            <w:pPr>
              <w:pStyle w:val="Tablebody-"/>
            </w:pPr>
            <w:r w:rsidRPr="0029606E">
              <w:t>IEC 60417</w:t>
            </w:r>
          </w:p>
        </w:tc>
        <w:tc>
          <w:tcPr>
            <w:tcW w:w="1587" w:type="dxa"/>
            <w:vAlign w:val="center"/>
          </w:tcPr>
          <w:p w14:paraId="250BA822" w14:textId="77777777" w:rsidR="00D77357" w:rsidRPr="00124A73" w:rsidRDefault="00D77357" w:rsidP="00A3258A">
            <w:pPr>
              <w:pStyle w:val="Tablebody-"/>
              <w:rPr>
                <w:lang w:val="fr-FR"/>
              </w:rPr>
            </w:pPr>
            <w:r w:rsidRPr="00124A73">
              <w:rPr>
                <w:lang w:val="fr-FR"/>
              </w:rPr>
              <w:t>ISO/TC 145/SC 3</w:t>
            </w:r>
          </w:p>
          <w:p w14:paraId="4B3DF47F" w14:textId="77777777" w:rsidR="00D77357" w:rsidRPr="00124A73" w:rsidRDefault="00D77357" w:rsidP="00A3258A">
            <w:pPr>
              <w:pStyle w:val="Tablebody-"/>
              <w:rPr>
                <w:lang w:val="fr-FR"/>
              </w:rPr>
            </w:pPr>
            <w:r w:rsidRPr="00124A73">
              <w:rPr>
                <w:lang w:val="fr-FR"/>
              </w:rPr>
              <w:t>IEC/TC 3/SC 3C</w:t>
            </w:r>
          </w:p>
        </w:tc>
      </w:tr>
      <w:tr w:rsidR="00D77357" w:rsidRPr="0029606E" w14:paraId="1475F123" w14:textId="77777777" w:rsidTr="00A3258A">
        <w:trPr>
          <w:cantSplit/>
          <w:jc w:val="center"/>
        </w:trPr>
        <w:tc>
          <w:tcPr>
            <w:tcW w:w="1247" w:type="dxa"/>
            <w:vAlign w:val="center"/>
          </w:tcPr>
          <w:p w14:paraId="0DDBBAA9" w14:textId="77777777" w:rsidR="00D77357" w:rsidRPr="0029606E" w:rsidRDefault="00D77357" w:rsidP="00A3258A">
            <w:pPr>
              <w:pStyle w:val="Tablebody-"/>
            </w:pPr>
            <w:r w:rsidRPr="0029606E">
              <w:rPr>
                <w:b/>
              </w:rPr>
              <w:t>tpd symbols</w:t>
            </w:r>
          </w:p>
        </w:tc>
        <w:tc>
          <w:tcPr>
            <w:tcW w:w="1474" w:type="dxa"/>
            <w:vAlign w:val="center"/>
          </w:tcPr>
          <w:p w14:paraId="41949726" w14:textId="77777777" w:rsidR="00D77357" w:rsidRPr="0029606E" w:rsidRDefault="00D77357" w:rsidP="00A3258A">
            <w:pPr>
              <w:pStyle w:val="Tablebody-"/>
            </w:pPr>
            <w:r w:rsidRPr="0029606E">
              <w:t xml:space="preserve">(Product </w:t>
            </w:r>
            <w:r w:rsidRPr="0029606E">
              <w:br/>
              <w:t>representation)</w:t>
            </w:r>
          </w:p>
        </w:tc>
        <w:tc>
          <w:tcPr>
            <w:tcW w:w="1474" w:type="dxa"/>
            <w:vAlign w:val="center"/>
          </w:tcPr>
          <w:p w14:paraId="7C7757A8" w14:textId="77777777" w:rsidR="00D77357" w:rsidRPr="00124A73" w:rsidRDefault="00D77357" w:rsidP="00A3258A">
            <w:pPr>
              <w:pStyle w:val="Tablebody-"/>
              <w:rPr>
                <w:lang w:val="fr-FR"/>
              </w:rPr>
            </w:pPr>
            <w:r w:rsidRPr="00124A73">
              <w:rPr>
                <w:lang w:val="fr-FR"/>
              </w:rPr>
              <w:t xml:space="preserve">Technical </w:t>
            </w:r>
            <w:r w:rsidRPr="00124A73">
              <w:rPr>
                <w:lang w:val="fr-FR"/>
              </w:rPr>
              <w:br/>
              <w:t xml:space="preserve">product </w:t>
            </w:r>
            <w:r w:rsidRPr="00124A73">
              <w:rPr>
                <w:lang w:val="fr-FR"/>
              </w:rPr>
              <w:br/>
              <w:t xml:space="preserve">documentation (drawings, </w:t>
            </w:r>
            <w:r w:rsidRPr="00124A73">
              <w:rPr>
                <w:lang w:val="fr-FR"/>
              </w:rPr>
              <w:br/>
              <w:t>diagrams, etc.)</w:t>
            </w:r>
          </w:p>
        </w:tc>
        <w:tc>
          <w:tcPr>
            <w:tcW w:w="1644" w:type="dxa"/>
            <w:vAlign w:val="center"/>
          </w:tcPr>
          <w:p w14:paraId="096AB37B" w14:textId="77777777" w:rsidR="00D77357" w:rsidRPr="0029606E" w:rsidRDefault="00D77357" w:rsidP="00A3258A">
            <w:pPr>
              <w:pStyle w:val="Tablebody-"/>
            </w:pPr>
            <w:r w:rsidRPr="0029606E">
              <w:t>Trained persons</w:t>
            </w:r>
          </w:p>
        </w:tc>
        <w:tc>
          <w:tcPr>
            <w:tcW w:w="1247" w:type="dxa"/>
            <w:vAlign w:val="center"/>
          </w:tcPr>
          <w:p w14:paraId="5D743B71" w14:textId="77777777" w:rsidR="00D77357" w:rsidRPr="0029606E" w:rsidRDefault="00D77357" w:rsidP="00A3258A">
            <w:pPr>
              <w:pStyle w:val="Tablebody-"/>
            </w:pPr>
            <w:r w:rsidRPr="0029606E">
              <w:t>ISO 81714-1</w:t>
            </w:r>
          </w:p>
        </w:tc>
        <w:tc>
          <w:tcPr>
            <w:tcW w:w="1077" w:type="dxa"/>
            <w:vAlign w:val="center"/>
          </w:tcPr>
          <w:p w14:paraId="4F193C03" w14:textId="61B19D42" w:rsidR="00D77357" w:rsidRPr="0029606E" w:rsidRDefault="00D77357" w:rsidP="00A3258A">
            <w:pPr>
              <w:pStyle w:val="Tablebody-"/>
            </w:pPr>
            <w:r w:rsidRPr="0029606E">
              <w:t>ISO 14617</w:t>
            </w:r>
          </w:p>
          <w:p w14:paraId="16201064" w14:textId="77777777" w:rsidR="00D77357" w:rsidRPr="0029606E" w:rsidRDefault="00D77357" w:rsidP="00A3258A">
            <w:pPr>
              <w:pStyle w:val="Tablebody-"/>
            </w:pPr>
            <w:r w:rsidRPr="0029606E">
              <w:t>IEC 60617</w:t>
            </w:r>
          </w:p>
        </w:tc>
        <w:tc>
          <w:tcPr>
            <w:tcW w:w="1587" w:type="dxa"/>
            <w:vAlign w:val="center"/>
          </w:tcPr>
          <w:p w14:paraId="50A80C91" w14:textId="107E0028" w:rsidR="00D76AE1" w:rsidRPr="00970200" w:rsidRDefault="00D76AE1" w:rsidP="00A3258A">
            <w:pPr>
              <w:pStyle w:val="Tablebody-"/>
            </w:pPr>
            <w:r w:rsidRPr="00970200">
              <w:t>ISO/TC 10/SC 1</w:t>
            </w:r>
          </w:p>
          <w:p w14:paraId="672182E0" w14:textId="7D26B2D8" w:rsidR="00D77357" w:rsidRPr="00970200" w:rsidRDefault="00D77357" w:rsidP="00A3258A">
            <w:pPr>
              <w:pStyle w:val="Tablebody-"/>
            </w:pPr>
            <w:r w:rsidRPr="00970200">
              <w:t>ISO/TC 10/SC 10</w:t>
            </w:r>
          </w:p>
          <w:p w14:paraId="0BA6AE35" w14:textId="77777777" w:rsidR="00D77357" w:rsidRPr="0029606E" w:rsidRDefault="00D77357" w:rsidP="00A3258A">
            <w:pPr>
              <w:pStyle w:val="Tablebody-"/>
            </w:pPr>
            <w:r w:rsidRPr="0029606E">
              <w:t>IEC/TC 3</w:t>
            </w:r>
          </w:p>
        </w:tc>
      </w:tr>
    </w:tbl>
    <w:p w14:paraId="0BB082F1" w14:textId="2D0FD880" w:rsidR="00D77357" w:rsidRPr="0029606E" w:rsidRDefault="00D77357" w:rsidP="00A76ABA">
      <w:pPr>
        <w:pStyle w:val="Tabletitle"/>
        <w:keepNext/>
        <w:pageBreakBefore/>
        <w:spacing w:before="0"/>
      </w:pPr>
      <w:r w:rsidRPr="0029606E">
        <w:t xml:space="preserve">Table SH.2 — Examples </w:t>
      </w:r>
      <w:r w:rsidR="00CB71A4" w:rsidRPr="0029606E">
        <w:t xml:space="preserve">for the </w:t>
      </w:r>
      <w:r w:rsidRPr="0029606E">
        <w:t xml:space="preserve">different </w:t>
      </w:r>
      <w:r w:rsidR="004E2F26" w:rsidRPr="0029606E">
        <w:t>categories</w:t>
      </w:r>
      <w:r w:rsidRPr="0029606E">
        <w:t xml:space="preserve"> of graphical symbols</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247"/>
        <w:gridCol w:w="1644"/>
        <w:gridCol w:w="1644"/>
        <w:gridCol w:w="1644"/>
        <w:gridCol w:w="1644"/>
        <w:gridCol w:w="1644"/>
      </w:tblGrid>
      <w:tr w:rsidR="00D77357" w:rsidRPr="0029606E" w14:paraId="613A8194" w14:textId="77777777" w:rsidTr="00A3258A">
        <w:trPr>
          <w:cantSplit/>
          <w:jc w:val="center"/>
        </w:trPr>
        <w:tc>
          <w:tcPr>
            <w:tcW w:w="1247" w:type="dxa"/>
            <w:vMerge w:val="restart"/>
            <w:tcBorders>
              <w:top w:val="single" w:sz="12" w:space="0" w:color="auto"/>
              <w:left w:val="single" w:sz="12" w:space="0" w:color="auto"/>
              <w:bottom w:val="single" w:sz="12" w:space="0" w:color="auto"/>
            </w:tcBorders>
            <w:vAlign w:val="center"/>
          </w:tcPr>
          <w:p w14:paraId="0D9C0602" w14:textId="77777777" w:rsidR="00D77357" w:rsidRPr="0029606E" w:rsidRDefault="00D77357" w:rsidP="00A3258A">
            <w:pPr>
              <w:pStyle w:val="Tablebody8"/>
              <w:rPr>
                <w:szCs w:val="18"/>
              </w:rPr>
            </w:pPr>
            <w:r w:rsidRPr="0029606E">
              <w:rPr>
                <w:b/>
                <w:szCs w:val="18"/>
              </w:rPr>
              <w:t>Public information symbols</w:t>
            </w:r>
          </w:p>
        </w:tc>
        <w:tc>
          <w:tcPr>
            <w:tcW w:w="1644" w:type="dxa"/>
            <w:tcBorders>
              <w:top w:val="single" w:sz="12" w:space="0" w:color="auto"/>
              <w:bottom w:val="nil"/>
            </w:tcBorders>
            <w:vAlign w:val="center"/>
          </w:tcPr>
          <w:p w14:paraId="359F45E1" w14:textId="2EA80327" w:rsidR="00D77357" w:rsidRPr="0029606E" w:rsidRDefault="009264DE" w:rsidP="00A3258A">
            <w:pPr>
              <w:pStyle w:val="Tablebody8"/>
              <w:jc w:val="center"/>
              <w:rPr>
                <w:szCs w:val="18"/>
              </w:rPr>
            </w:pPr>
            <w:r w:rsidRPr="0029606E">
              <w:rPr>
                <w:rFonts w:cs="Arial"/>
                <w:noProof/>
                <w:szCs w:val="18"/>
                <w:lang w:eastAsia="de-DE"/>
              </w:rPr>
              <w:drawing>
                <wp:inline distT="0" distB="0" distL="0" distR="0" wp14:anchorId="509AC54B" wp14:editId="5C8FA17D">
                  <wp:extent cx="489204" cy="720852"/>
                  <wp:effectExtent l="0" t="0" r="6350" b="3175"/>
                  <wp:docPr id="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h2_001.tif"/>
                          <pic:cNvPicPr/>
                        </pic:nvPicPr>
                        <pic:blipFill>
                          <a:blip r:embed="rId53" cstate="print">
                            <a:extLst>
                              <a:ext uri="{28A0092B-C50C-407E-A947-70E740481C1C}">
                                <a14:useLocalDpi xmlns:a14="http://schemas.microsoft.com/office/drawing/2010/main" val="0"/>
                              </a:ext>
                            </a:extLst>
                          </a:blip>
                          <a:stretch>
                            <a:fillRect/>
                          </a:stretch>
                        </pic:blipFill>
                        <pic:spPr>
                          <a:xfrm>
                            <a:off x="0" y="0"/>
                            <a:ext cx="489204" cy="720852"/>
                          </a:xfrm>
                          <a:prstGeom prst="rect">
                            <a:avLst/>
                          </a:prstGeom>
                        </pic:spPr>
                      </pic:pic>
                    </a:graphicData>
                  </a:graphic>
                </wp:inline>
              </w:drawing>
            </w:r>
          </w:p>
        </w:tc>
        <w:tc>
          <w:tcPr>
            <w:tcW w:w="1644" w:type="dxa"/>
            <w:tcBorders>
              <w:top w:val="single" w:sz="12" w:space="0" w:color="auto"/>
              <w:bottom w:val="nil"/>
            </w:tcBorders>
            <w:vAlign w:val="center"/>
          </w:tcPr>
          <w:p w14:paraId="3A48A9B2" w14:textId="7F26C5FF" w:rsidR="00D77357" w:rsidRPr="0029606E" w:rsidRDefault="009264DE" w:rsidP="00A3258A">
            <w:pPr>
              <w:pStyle w:val="Tablebody8"/>
              <w:jc w:val="center"/>
              <w:rPr>
                <w:szCs w:val="18"/>
              </w:rPr>
            </w:pPr>
            <w:r w:rsidRPr="0029606E">
              <w:rPr>
                <w:rFonts w:cs="Arial"/>
                <w:noProof/>
              </w:rPr>
              <w:drawing>
                <wp:inline distT="0" distB="0" distL="0" distR="0" wp14:anchorId="32AC0B4E" wp14:editId="0D3A8462">
                  <wp:extent cx="583692" cy="655320"/>
                  <wp:effectExtent l="0" t="0" r="698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h2_002.tif"/>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83692" cy="655320"/>
                          </a:xfrm>
                          <a:prstGeom prst="rect">
                            <a:avLst/>
                          </a:prstGeom>
                        </pic:spPr>
                      </pic:pic>
                    </a:graphicData>
                  </a:graphic>
                </wp:inline>
              </w:drawing>
            </w:r>
          </w:p>
        </w:tc>
        <w:tc>
          <w:tcPr>
            <w:tcW w:w="1644" w:type="dxa"/>
            <w:tcBorders>
              <w:top w:val="single" w:sz="12" w:space="0" w:color="auto"/>
              <w:bottom w:val="nil"/>
            </w:tcBorders>
            <w:vAlign w:val="center"/>
          </w:tcPr>
          <w:p w14:paraId="10A2ED28" w14:textId="380415DE" w:rsidR="00D77357" w:rsidRPr="0029606E" w:rsidRDefault="009264DE" w:rsidP="00A3258A">
            <w:pPr>
              <w:pStyle w:val="Tablebody8"/>
              <w:jc w:val="center"/>
              <w:rPr>
                <w:szCs w:val="18"/>
              </w:rPr>
            </w:pPr>
            <w:r w:rsidRPr="0029606E">
              <w:rPr>
                <w:rFonts w:cs="Arial"/>
                <w:noProof/>
              </w:rPr>
              <w:drawing>
                <wp:inline distT="0" distB="0" distL="0" distR="0" wp14:anchorId="60DB25FD" wp14:editId="524D5305">
                  <wp:extent cx="658368" cy="658368"/>
                  <wp:effectExtent l="0" t="0" r="8890" b="8890"/>
                  <wp:docPr id="12"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h2_003.tif"/>
                          <pic:cNvPicPr/>
                        </pic:nvPicPr>
                        <pic:blipFill>
                          <a:blip r:embed="rId55" cstate="print">
                            <a:extLst>
                              <a:ext uri="{28A0092B-C50C-407E-A947-70E740481C1C}">
                                <a14:useLocalDpi xmlns:a14="http://schemas.microsoft.com/office/drawing/2010/main" val="0"/>
                              </a:ext>
                            </a:extLst>
                          </a:blip>
                          <a:stretch>
                            <a:fillRect/>
                          </a:stretch>
                        </pic:blipFill>
                        <pic:spPr>
                          <a:xfrm>
                            <a:off x="0" y="0"/>
                            <a:ext cx="658368" cy="658368"/>
                          </a:xfrm>
                          <a:prstGeom prst="rect">
                            <a:avLst/>
                          </a:prstGeom>
                        </pic:spPr>
                      </pic:pic>
                    </a:graphicData>
                  </a:graphic>
                </wp:inline>
              </w:drawing>
            </w:r>
          </w:p>
        </w:tc>
        <w:tc>
          <w:tcPr>
            <w:tcW w:w="1644" w:type="dxa"/>
            <w:tcBorders>
              <w:top w:val="single" w:sz="12" w:space="0" w:color="auto"/>
              <w:bottom w:val="nil"/>
            </w:tcBorders>
            <w:vAlign w:val="center"/>
          </w:tcPr>
          <w:p w14:paraId="5570C2B0" w14:textId="0EA63D39" w:rsidR="00D77357" w:rsidRPr="0029606E" w:rsidRDefault="009264DE" w:rsidP="00A3258A">
            <w:pPr>
              <w:pStyle w:val="Tablebody8"/>
              <w:jc w:val="center"/>
              <w:rPr>
                <w:szCs w:val="18"/>
              </w:rPr>
            </w:pPr>
            <w:r w:rsidRPr="0029606E">
              <w:rPr>
                <w:rFonts w:cs="Arial"/>
                <w:noProof/>
              </w:rPr>
              <w:drawing>
                <wp:inline distT="0" distB="0" distL="0" distR="0" wp14:anchorId="14D174A1" wp14:editId="427404DA">
                  <wp:extent cx="469392" cy="611124"/>
                  <wp:effectExtent l="0" t="0" r="698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h2_004.tif"/>
                          <pic:cNvPicPr/>
                        </pic:nvPicPr>
                        <pic:blipFill>
                          <a:blip r:embed="rId56" cstate="print">
                            <a:extLst>
                              <a:ext uri="{28A0092B-C50C-407E-A947-70E740481C1C}">
                                <a14:useLocalDpi xmlns:a14="http://schemas.microsoft.com/office/drawing/2010/main" val="0"/>
                              </a:ext>
                            </a:extLst>
                          </a:blip>
                          <a:stretch>
                            <a:fillRect/>
                          </a:stretch>
                        </pic:blipFill>
                        <pic:spPr>
                          <a:xfrm>
                            <a:off x="0" y="0"/>
                            <a:ext cx="469392" cy="611124"/>
                          </a:xfrm>
                          <a:prstGeom prst="rect">
                            <a:avLst/>
                          </a:prstGeom>
                        </pic:spPr>
                      </pic:pic>
                    </a:graphicData>
                  </a:graphic>
                </wp:inline>
              </w:drawing>
            </w:r>
          </w:p>
        </w:tc>
        <w:tc>
          <w:tcPr>
            <w:tcW w:w="1644" w:type="dxa"/>
            <w:tcBorders>
              <w:top w:val="single" w:sz="12" w:space="0" w:color="auto"/>
              <w:bottom w:val="nil"/>
              <w:right w:val="single" w:sz="12" w:space="0" w:color="auto"/>
            </w:tcBorders>
            <w:vAlign w:val="center"/>
          </w:tcPr>
          <w:p w14:paraId="61E9CBC0" w14:textId="3E710DC8" w:rsidR="00D77357" w:rsidRPr="0029606E" w:rsidRDefault="009264DE" w:rsidP="00A3258A">
            <w:pPr>
              <w:pStyle w:val="Tablebody8"/>
              <w:jc w:val="center"/>
              <w:rPr>
                <w:szCs w:val="18"/>
              </w:rPr>
            </w:pPr>
            <w:r w:rsidRPr="0029606E">
              <w:rPr>
                <w:rFonts w:cs="Arial"/>
                <w:noProof/>
              </w:rPr>
              <w:drawing>
                <wp:inline distT="0" distB="0" distL="0" distR="0" wp14:anchorId="793B2BB4" wp14:editId="6E0883E9">
                  <wp:extent cx="649224" cy="446532"/>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h2_005.tif"/>
                          <pic:cNvPicPr/>
                        </pic:nvPicPr>
                        <pic:blipFill>
                          <a:blip r:embed="rId57" cstate="print">
                            <a:extLst>
                              <a:ext uri="{28A0092B-C50C-407E-A947-70E740481C1C}">
                                <a14:useLocalDpi xmlns:a14="http://schemas.microsoft.com/office/drawing/2010/main" val="0"/>
                              </a:ext>
                            </a:extLst>
                          </a:blip>
                          <a:stretch>
                            <a:fillRect/>
                          </a:stretch>
                        </pic:blipFill>
                        <pic:spPr>
                          <a:xfrm>
                            <a:off x="0" y="0"/>
                            <a:ext cx="649224" cy="446532"/>
                          </a:xfrm>
                          <a:prstGeom prst="rect">
                            <a:avLst/>
                          </a:prstGeom>
                        </pic:spPr>
                      </pic:pic>
                    </a:graphicData>
                  </a:graphic>
                </wp:inline>
              </w:drawing>
            </w:r>
          </w:p>
        </w:tc>
      </w:tr>
      <w:tr w:rsidR="00D77357" w:rsidRPr="0029606E" w14:paraId="424F4C29" w14:textId="77777777" w:rsidTr="00A3258A">
        <w:trPr>
          <w:cantSplit/>
          <w:jc w:val="center"/>
        </w:trPr>
        <w:tc>
          <w:tcPr>
            <w:tcW w:w="1247" w:type="dxa"/>
            <w:vMerge/>
            <w:tcBorders>
              <w:top w:val="nil"/>
              <w:left w:val="single" w:sz="12" w:space="0" w:color="auto"/>
              <w:bottom w:val="single" w:sz="12" w:space="0" w:color="auto"/>
            </w:tcBorders>
            <w:vAlign w:val="center"/>
          </w:tcPr>
          <w:p w14:paraId="1C89FC22" w14:textId="77777777" w:rsidR="00D77357" w:rsidRPr="0029606E" w:rsidRDefault="00D77357" w:rsidP="00A3258A">
            <w:pPr>
              <w:pStyle w:val="Tablebody8"/>
              <w:rPr>
                <w:szCs w:val="18"/>
              </w:rPr>
            </w:pPr>
          </w:p>
        </w:tc>
        <w:tc>
          <w:tcPr>
            <w:tcW w:w="1644" w:type="dxa"/>
            <w:tcBorders>
              <w:top w:val="nil"/>
              <w:bottom w:val="single" w:sz="12" w:space="0" w:color="auto"/>
            </w:tcBorders>
          </w:tcPr>
          <w:p w14:paraId="521AE865" w14:textId="77777777" w:rsidR="00FC6F6E" w:rsidRPr="0029606E" w:rsidRDefault="00D77357" w:rsidP="00A3258A">
            <w:pPr>
              <w:pStyle w:val="Tablebody8"/>
              <w:spacing w:line="190" w:lineRule="atLeast"/>
              <w:rPr>
                <w:sz w:val="17"/>
                <w:szCs w:val="17"/>
              </w:rPr>
            </w:pPr>
            <w:r w:rsidRPr="0029606E">
              <w:rPr>
                <w:sz w:val="17"/>
                <w:szCs w:val="17"/>
              </w:rPr>
              <w:t>Telephone</w:t>
            </w:r>
          </w:p>
          <w:p w14:paraId="749A775F" w14:textId="70C509EE" w:rsidR="00D77357" w:rsidRPr="0029606E" w:rsidRDefault="00D77357" w:rsidP="00A3258A">
            <w:pPr>
              <w:pStyle w:val="Tablebody8"/>
              <w:spacing w:line="190" w:lineRule="atLeast"/>
              <w:rPr>
                <w:sz w:val="17"/>
                <w:szCs w:val="17"/>
              </w:rPr>
            </w:pPr>
            <w:r w:rsidRPr="0029606E">
              <w:rPr>
                <w:sz w:val="17"/>
                <w:szCs w:val="17"/>
              </w:rPr>
              <w:t xml:space="preserve">ISO 7001 – </w:t>
            </w:r>
            <w:r w:rsidR="00BF789F" w:rsidRPr="0029606E">
              <w:rPr>
                <w:sz w:val="17"/>
                <w:szCs w:val="17"/>
              </w:rPr>
              <w:t>PI PF 017</w:t>
            </w:r>
          </w:p>
        </w:tc>
        <w:tc>
          <w:tcPr>
            <w:tcW w:w="1644" w:type="dxa"/>
            <w:tcBorders>
              <w:top w:val="nil"/>
              <w:bottom w:val="single" w:sz="12" w:space="0" w:color="auto"/>
            </w:tcBorders>
          </w:tcPr>
          <w:p w14:paraId="19B12A30" w14:textId="3A8E56C2" w:rsidR="00FC6F6E" w:rsidRPr="0029606E" w:rsidRDefault="00CB71A4" w:rsidP="00A3258A">
            <w:pPr>
              <w:pStyle w:val="Tablebody8"/>
              <w:spacing w:line="190" w:lineRule="atLeast"/>
              <w:rPr>
                <w:sz w:val="17"/>
                <w:szCs w:val="17"/>
              </w:rPr>
            </w:pPr>
            <w:r w:rsidRPr="0029606E">
              <w:rPr>
                <w:sz w:val="17"/>
                <w:szCs w:val="17"/>
              </w:rPr>
              <w:t xml:space="preserve">Airport or </w:t>
            </w:r>
            <w:r w:rsidR="00D77357" w:rsidRPr="0029606E">
              <w:rPr>
                <w:sz w:val="17"/>
                <w:szCs w:val="17"/>
              </w:rPr>
              <w:t>Aircraft</w:t>
            </w:r>
          </w:p>
          <w:p w14:paraId="64E25B3D" w14:textId="0918DBB3" w:rsidR="00D77357" w:rsidRPr="0029606E" w:rsidRDefault="00D77357" w:rsidP="00A3258A">
            <w:pPr>
              <w:pStyle w:val="Tablebody8"/>
              <w:spacing w:line="190" w:lineRule="atLeast"/>
              <w:rPr>
                <w:sz w:val="17"/>
                <w:szCs w:val="17"/>
              </w:rPr>
            </w:pPr>
            <w:r w:rsidRPr="0029606E">
              <w:rPr>
                <w:sz w:val="17"/>
                <w:szCs w:val="17"/>
              </w:rPr>
              <w:t xml:space="preserve">ISO 7001 – </w:t>
            </w:r>
            <w:r w:rsidR="00BF789F" w:rsidRPr="0029606E">
              <w:rPr>
                <w:sz w:val="17"/>
                <w:szCs w:val="17"/>
              </w:rPr>
              <w:t>PI TF 001</w:t>
            </w:r>
          </w:p>
        </w:tc>
        <w:tc>
          <w:tcPr>
            <w:tcW w:w="1644" w:type="dxa"/>
            <w:tcBorders>
              <w:top w:val="nil"/>
              <w:bottom w:val="single" w:sz="12" w:space="0" w:color="auto"/>
            </w:tcBorders>
          </w:tcPr>
          <w:p w14:paraId="0308E716" w14:textId="6E32FC06" w:rsidR="00FC6F6E" w:rsidRPr="0029606E" w:rsidRDefault="00D77357" w:rsidP="00A3258A">
            <w:pPr>
              <w:pStyle w:val="Tablebody8"/>
              <w:spacing w:line="190" w:lineRule="atLeast"/>
              <w:rPr>
                <w:sz w:val="17"/>
                <w:szCs w:val="17"/>
              </w:rPr>
            </w:pPr>
            <w:r w:rsidRPr="0029606E">
              <w:rPr>
                <w:sz w:val="17"/>
                <w:szCs w:val="17"/>
              </w:rPr>
              <w:t>Sporting activities</w:t>
            </w:r>
            <w:r w:rsidR="004E2F26" w:rsidRPr="0029606E">
              <w:rPr>
                <w:sz w:val="17"/>
                <w:szCs w:val="17"/>
              </w:rPr>
              <w:t xml:space="preserve"> or general sports</w:t>
            </w:r>
          </w:p>
          <w:p w14:paraId="5AD32A5F" w14:textId="32E7D5FC" w:rsidR="00D77357" w:rsidRPr="0029606E" w:rsidRDefault="00D77357" w:rsidP="00A3258A">
            <w:pPr>
              <w:pStyle w:val="Tablebody8"/>
              <w:spacing w:line="190" w:lineRule="atLeast"/>
              <w:rPr>
                <w:sz w:val="17"/>
                <w:szCs w:val="17"/>
              </w:rPr>
            </w:pPr>
            <w:r w:rsidRPr="0029606E">
              <w:rPr>
                <w:sz w:val="17"/>
                <w:szCs w:val="17"/>
              </w:rPr>
              <w:t xml:space="preserve">ISO 7001 – </w:t>
            </w:r>
            <w:r w:rsidR="00BF789F" w:rsidRPr="0029606E">
              <w:rPr>
                <w:sz w:val="17"/>
                <w:szCs w:val="17"/>
              </w:rPr>
              <w:t>PI SA 001</w:t>
            </w:r>
          </w:p>
        </w:tc>
        <w:tc>
          <w:tcPr>
            <w:tcW w:w="1644" w:type="dxa"/>
            <w:tcBorders>
              <w:top w:val="nil"/>
              <w:bottom w:val="single" w:sz="12" w:space="0" w:color="auto"/>
            </w:tcBorders>
          </w:tcPr>
          <w:p w14:paraId="39FB3378" w14:textId="53F17FF7" w:rsidR="00FC6F6E" w:rsidRPr="0029606E" w:rsidRDefault="003F41FF" w:rsidP="00A3258A">
            <w:pPr>
              <w:pStyle w:val="Tablebody8"/>
              <w:spacing w:line="190" w:lineRule="atLeast"/>
              <w:rPr>
                <w:sz w:val="17"/>
                <w:szCs w:val="17"/>
              </w:rPr>
            </w:pPr>
            <w:r w:rsidRPr="0029606E">
              <w:rPr>
                <w:sz w:val="17"/>
                <w:szCs w:val="17"/>
              </w:rPr>
              <w:t xml:space="preserve">Filling </w:t>
            </w:r>
            <w:r w:rsidR="00D77357" w:rsidRPr="0029606E">
              <w:rPr>
                <w:sz w:val="17"/>
                <w:szCs w:val="17"/>
              </w:rPr>
              <w:t>station</w:t>
            </w:r>
          </w:p>
          <w:p w14:paraId="720D57F9" w14:textId="1F05BB9D" w:rsidR="00D77357" w:rsidRPr="0029606E" w:rsidRDefault="00D77357" w:rsidP="00A3258A">
            <w:pPr>
              <w:pStyle w:val="Tablebody8"/>
              <w:spacing w:line="190" w:lineRule="atLeast"/>
              <w:rPr>
                <w:sz w:val="17"/>
                <w:szCs w:val="17"/>
              </w:rPr>
            </w:pPr>
            <w:r w:rsidRPr="0029606E">
              <w:rPr>
                <w:sz w:val="17"/>
                <w:szCs w:val="17"/>
              </w:rPr>
              <w:t xml:space="preserve">ISO 7001 – </w:t>
            </w:r>
            <w:r w:rsidR="00BF789F" w:rsidRPr="0029606E">
              <w:rPr>
                <w:sz w:val="17"/>
                <w:szCs w:val="17"/>
              </w:rPr>
              <w:t xml:space="preserve">PI CF </w:t>
            </w:r>
            <w:r w:rsidRPr="0029606E">
              <w:rPr>
                <w:sz w:val="17"/>
                <w:szCs w:val="17"/>
              </w:rPr>
              <w:t>009</w:t>
            </w:r>
          </w:p>
        </w:tc>
        <w:tc>
          <w:tcPr>
            <w:tcW w:w="1644" w:type="dxa"/>
            <w:tcBorders>
              <w:top w:val="nil"/>
              <w:bottom w:val="single" w:sz="12" w:space="0" w:color="auto"/>
              <w:right w:val="single" w:sz="12" w:space="0" w:color="auto"/>
            </w:tcBorders>
          </w:tcPr>
          <w:p w14:paraId="7F7FE166" w14:textId="0ED8841A" w:rsidR="00FC6F6E" w:rsidRPr="0029606E" w:rsidRDefault="00D77357" w:rsidP="00A3258A">
            <w:pPr>
              <w:pStyle w:val="Tablebody8"/>
              <w:spacing w:line="190" w:lineRule="atLeast"/>
              <w:rPr>
                <w:sz w:val="17"/>
                <w:szCs w:val="17"/>
              </w:rPr>
            </w:pPr>
            <w:r w:rsidRPr="0029606E">
              <w:rPr>
                <w:sz w:val="17"/>
                <w:szCs w:val="17"/>
              </w:rPr>
              <w:t>Direction</w:t>
            </w:r>
            <w:r w:rsidR="003F41FF" w:rsidRPr="0029606E">
              <w:rPr>
                <w:sz w:val="17"/>
                <w:szCs w:val="17"/>
              </w:rPr>
              <w:t xml:space="preserve"> arrow</w:t>
            </w:r>
          </w:p>
          <w:p w14:paraId="04F4E705" w14:textId="0E376DE7" w:rsidR="00D77357" w:rsidRPr="0029606E" w:rsidRDefault="00D77357" w:rsidP="00A3258A">
            <w:pPr>
              <w:pStyle w:val="Tablebody8"/>
              <w:spacing w:line="190" w:lineRule="atLeast"/>
              <w:rPr>
                <w:sz w:val="17"/>
                <w:szCs w:val="17"/>
              </w:rPr>
            </w:pPr>
            <w:r w:rsidRPr="0029606E">
              <w:rPr>
                <w:sz w:val="17"/>
                <w:szCs w:val="17"/>
              </w:rPr>
              <w:t xml:space="preserve">ISO 7001 – </w:t>
            </w:r>
            <w:r w:rsidR="00BF789F" w:rsidRPr="0029606E">
              <w:rPr>
                <w:sz w:val="17"/>
                <w:szCs w:val="17"/>
              </w:rPr>
              <w:t>PI PF 030</w:t>
            </w:r>
          </w:p>
        </w:tc>
      </w:tr>
      <w:tr w:rsidR="00D77357" w:rsidRPr="0029606E" w14:paraId="02DB6E8A" w14:textId="77777777" w:rsidTr="00A3258A">
        <w:trPr>
          <w:cantSplit/>
          <w:jc w:val="center"/>
        </w:trPr>
        <w:tc>
          <w:tcPr>
            <w:tcW w:w="1247" w:type="dxa"/>
            <w:vMerge w:val="restart"/>
            <w:tcBorders>
              <w:top w:val="single" w:sz="12" w:space="0" w:color="auto"/>
              <w:left w:val="single" w:sz="12" w:space="0" w:color="auto"/>
              <w:bottom w:val="nil"/>
            </w:tcBorders>
            <w:vAlign w:val="center"/>
          </w:tcPr>
          <w:p w14:paraId="77299436" w14:textId="77777777" w:rsidR="00D77357" w:rsidRPr="0029606E" w:rsidRDefault="00D77357" w:rsidP="00A3258A">
            <w:pPr>
              <w:pStyle w:val="Tablebody8"/>
              <w:rPr>
                <w:szCs w:val="18"/>
              </w:rPr>
            </w:pPr>
            <w:r w:rsidRPr="0029606E">
              <w:rPr>
                <w:b/>
                <w:szCs w:val="18"/>
              </w:rPr>
              <w:t>Safety signs (symbols)</w:t>
            </w:r>
          </w:p>
        </w:tc>
        <w:tc>
          <w:tcPr>
            <w:tcW w:w="1644" w:type="dxa"/>
            <w:tcBorders>
              <w:top w:val="single" w:sz="12" w:space="0" w:color="auto"/>
              <w:bottom w:val="nil"/>
            </w:tcBorders>
            <w:vAlign w:val="center"/>
          </w:tcPr>
          <w:p w14:paraId="1127DB39" w14:textId="1C191A68" w:rsidR="00D77357" w:rsidRPr="0029606E" w:rsidRDefault="009264DE" w:rsidP="00A3258A">
            <w:pPr>
              <w:pStyle w:val="Tablebody8"/>
              <w:jc w:val="center"/>
              <w:rPr>
                <w:szCs w:val="18"/>
              </w:rPr>
            </w:pPr>
            <w:r w:rsidRPr="0029606E">
              <w:rPr>
                <w:rFonts w:cs="Arial"/>
                <w:noProof/>
              </w:rPr>
              <w:drawing>
                <wp:inline distT="0" distB="0" distL="0" distR="0" wp14:anchorId="0C07EBDB" wp14:editId="26EFE935">
                  <wp:extent cx="809244" cy="809244"/>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h2_006.tif"/>
                          <pic:cNvPicPr/>
                        </pic:nvPicPr>
                        <pic:blipFill>
                          <a:blip r:embed="rId58" cstate="print">
                            <a:extLst>
                              <a:ext uri="{28A0092B-C50C-407E-A947-70E740481C1C}">
                                <a14:useLocalDpi xmlns:a14="http://schemas.microsoft.com/office/drawing/2010/main" val="0"/>
                              </a:ext>
                            </a:extLst>
                          </a:blip>
                          <a:stretch>
                            <a:fillRect/>
                          </a:stretch>
                        </pic:blipFill>
                        <pic:spPr>
                          <a:xfrm>
                            <a:off x="0" y="0"/>
                            <a:ext cx="809244" cy="809244"/>
                          </a:xfrm>
                          <a:prstGeom prst="rect">
                            <a:avLst/>
                          </a:prstGeom>
                        </pic:spPr>
                      </pic:pic>
                    </a:graphicData>
                  </a:graphic>
                </wp:inline>
              </w:drawing>
            </w:r>
          </w:p>
        </w:tc>
        <w:tc>
          <w:tcPr>
            <w:tcW w:w="1644" w:type="dxa"/>
            <w:tcBorders>
              <w:top w:val="single" w:sz="12" w:space="0" w:color="auto"/>
              <w:bottom w:val="nil"/>
            </w:tcBorders>
            <w:vAlign w:val="center"/>
          </w:tcPr>
          <w:p w14:paraId="4111DA12" w14:textId="13705103" w:rsidR="00D77357" w:rsidRPr="0029606E" w:rsidRDefault="009264DE" w:rsidP="00A3258A">
            <w:pPr>
              <w:pStyle w:val="Tablebody8"/>
              <w:jc w:val="center"/>
              <w:rPr>
                <w:szCs w:val="18"/>
              </w:rPr>
            </w:pPr>
            <w:r w:rsidRPr="0029606E">
              <w:rPr>
                <w:rFonts w:cs="Arial"/>
                <w:noProof/>
              </w:rPr>
              <w:drawing>
                <wp:inline distT="0" distB="0" distL="0" distR="0" wp14:anchorId="244D576A" wp14:editId="461F3C73">
                  <wp:extent cx="809244" cy="809244"/>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h2_007.tif"/>
                          <pic:cNvPicPr/>
                        </pic:nvPicPr>
                        <pic:blipFill>
                          <a:blip r:embed="rId59" cstate="print">
                            <a:extLst>
                              <a:ext uri="{28A0092B-C50C-407E-A947-70E740481C1C}">
                                <a14:useLocalDpi xmlns:a14="http://schemas.microsoft.com/office/drawing/2010/main" val="0"/>
                              </a:ext>
                            </a:extLst>
                          </a:blip>
                          <a:stretch>
                            <a:fillRect/>
                          </a:stretch>
                        </pic:blipFill>
                        <pic:spPr>
                          <a:xfrm>
                            <a:off x="0" y="0"/>
                            <a:ext cx="809244" cy="809244"/>
                          </a:xfrm>
                          <a:prstGeom prst="rect">
                            <a:avLst/>
                          </a:prstGeom>
                        </pic:spPr>
                      </pic:pic>
                    </a:graphicData>
                  </a:graphic>
                </wp:inline>
              </w:drawing>
            </w:r>
          </w:p>
        </w:tc>
        <w:tc>
          <w:tcPr>
            <w:tcW w:w="1644" w:type="dxa"/>
            <w:tcBorders>
              <w:top w:val="single" w:sz="12" w:space="0" w:color="auto"/>
              <w:bottom w:val="nil"/>
            </w:tcBorders>
            <w:vAlign w:val="center"/>
          </w:tcPr>
          <w:p w14:paraId="64E7BF80" w14:textId="3A2E1263" w:rsidR="00D77357" w:rsidRPr="0029606E" w:rsidRDefault="009264DE" w:rsidP="00A3258A">
            <w:pPr>
              <w:pStyle w:val="Tablebody8"/>
              <w:jc w:val="center"/>
              <w:rPr>
                <w:szCs w:val="18"/>
              </w:rPr>
            </w:pPr>
            <w:r w:rsidRPr="0029606E">
              <w:rPr>
                <w:rFonts w:cs="Arial"/>
                <w:noProof/>
              </w:rPr>
              <w:drawing>
                <wp:inline distT="0" distB="0" distL="0" distR="0" wp14:anchorId="6E1DDC22" wp14:editId="0A930768">
                  <wp:extent cx="809244" cy="809244"/>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h2_008.tif"/>
                          <pic:cNvPicPr/>
                        </pic:nvPicPr>
                        <pic:blipFill>
                          <a:blip r:embed="rId60" cstate="print">
                            <a:extLst>
                              <a:ext uri="{28A0092B-C50C-407E-A947-70E740481C1C}">
                                <a14:useLocalDpi xmlns:a14="http://schemas.microsoft.com/office/drawing/2010/main" val="0"/>
                              </a:ext>
                            </a:extLst>
                          </a:blip>
                          <a:stretch>
                            <a:fillRect/>
                          </a:stretch>
                        </pic:blipFill>
                        <pic:spPr>
                          <a:xfrm>
                            <a:off x="0" y="0"/>
                            <a:ext cx="809244" cy="809244"/>
                          </a:xfrm>
                          <a:prstGeom prst="rect">
                            <a:avLst/>
                          </a:prstGeom>
                        </pic:spPr>
                      </pic:pic>
                    </a:graphicData>
                  </a:graphic>
                </wp:inline>
              </w:drawing>
            </w:r>
          </w:p>
        </w:tc>
        <w:tc>
          <w:tcPr>
            <w:tcW w:w="1644" w:type="dxa"/>
            <w:tcBorders>
              <w:top w:val="single" w:sz="12" w:space="0" w:color="auto"/>
              <w:bottom w:val="nil"/>
            </w:tcBorders>
            <w:vAlign w:val="center"/>
          </w:tcPr>
          <w:p w14:paraId="29AA7EF9" w14:textId="17D0B8A5" w:rsidR="00D77357" w:rsidRPr="0029606E" w:rsidRDefault="009264DE" w:rsidP="00A3258A">
            <w:pPr>
              <w:pStyle w:val="Tablebody8"/>
              <w:jc w:val="center"/>
              <w:rPr>
                <w:szCs w:val="18"/>
              </w:rPr>
            </w:pPr>
            <w:r w:rsidRPr="0029606E">
              <w:rPr>
                <w:rFonts w:cs="Arial"/>
                <w:noProof/>
              </w:rPr>
              <w:drawing>
                <wp:inline distT="0" distB="0" distL="0" distR="0" wp14:anchorId="3ABBE3A0" wp14:editId="551847AB">
                  <wp:extent cx="809244" cy="809244"/>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h2_009.tif"/>
                          <pic:cNvPicPr/>
                        </pic:nvPicPr>
                        <pic:blipFill>
                          <a:blip r:embed="rId61" cstate="print">
                            <a:extLst>
                              <a:ext uri="{28A0092B-C50C-407E-A947-70E740481C1C}">
                                <a14:useLocalDpi xmlns:a14="http://schemas.microsoft.com/office/drawing/2010/main" val="0"/>
                              </a:ext>
                            </a:extLst>
                          </a:blip>
                          <a:stretch>
                            <a:fillRect/>
                          </a:stretch>
                        </pic:blipFill>
                        <pic:spPr>
                          <a:xfrm>
                            <a:off x="0" y="0"/>
                            <a:ext cx="809244" cy="809244"/>
                          </a:xfrm>
                          <a:prstGeom prst="rect">
                            <a:avLst/>
                          </a:prstGeom>
                        </pic:spPr>
                      </pic:pic>
                    </a:graphicData>
                  </a:graphic>
                </wp:inline>
              </w:drawing>
            </w:r>
          </w:p>
        </w:tc>
        <w:tc>
          <w:tcPr>
            <w:tcW w:w="1644" w:type="dxa"/>
            <w:tcBorders>
              <w:top w:val="single" w:sz="12" w:space="0" w:color="auto"/>
              <w:bottom w:val="nil"/>
              <w:right w:val="single" w:sz="12" w:space="0" w:color="auto"/>
            </w:tcBorders>
            <w:vAlign w:val="center"/>
          </w:tcPr>
          <w:p w14:paraId="0CD5D866" w14:textId="41CF86B6" w:rsidR="00D77357" w:rsidRPr="0029606E" w:rsidRDefault="009264DE" w:rsidP="00A3258A">
            <w:pPr>
              <w:pStyle w:val="Tablebody8"/>
              <w:jc w:val="center"/>
              <w:rPr>
                <w:szCs w:val="18"/>
              </w:rPr>
            </w:pPr>
            <w:r w:rsidRPr="0029606E">
              <w:rPr>
                <w:rFonts w:cs="Arial"/>
                <w:noProof/>
              </w:rPr>
              <w:drawing>
                <wp:inline distT="0" distB="0" distL="0" distR="0" wp14:anchorId="4E68B3A9" wp14:editId="21C12D58">
                  <wp:extent cx="809244" cy="70866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h2_010.tif"/>
                          <pic:cNvPicPr/>
                        </pic:nvPicPr>
                        <pic:blipFill>
                          <a:blip r:embed="rId62" cstate="print">
                            <a:extLst>
                              <a:ext uri="{28A0092B-C50C-407E-A947-70E740481C1C}">
                                <a14:useLocalDpi xmlns:a14="http://schemas.microsoft.com/office/drawing/2010/main" val="0"/>
                              </a:ext>
                            </a:extLst>
                          </a:blip>
                          <a:stretch>
                            <a:fillRect/>
                          </a:stretch>
                        </pic:blipFill>
                        <pic:spPr>
                          <a:xfrm>
                            <a:off x="0" y="0"/>
                            <a:ext cx="809244" cy="708660"/>
                          </a:xfrm>
                          <a:prstGeom prst="rect">
                            <a:avLst/>
                          </a:prstGeom>
                        </pic:spPr>
                      </pic:pic>
                    </a:graphicData>
                  </a:graphic>
                </wp:inline>
              </w:drawing>
            </w:r>
          </w:p>
        </w:tc>
      </w:tr>
      <w:tr w:rsidR="00D77357" w:rsidRPr="0029606E" w14:paraId="1659E36A" w14:textId="77777777" w:rsidTr="00A3258A">
        <w:trPr>
          <w:cantSplit/>
          <w:jc w:val="center"/>
        </w:trPr>
        <w:tc>
          <w:tcPr>
            <w:tcW w:w="1247" w:type="dxa"/>
            <w:vMerge/>
            <w:tcBorders>
              <w:top w:val="nil"/>
              <w:left w:val="single" w:sz="12" w:space="0" w:color="auto"/>
              <w:bottom w:val="single" w:sz="12" w:space="0" w:color="auto"/>
            </w:tcBorders>
            <w:vAlign w:val="center"/>
          </w:tcPr>
          <w:p w14:paraId="372C616D" w14:textId="77777777" w:rsidR="00D77357" w:rsidRPr="0029606E" w:rsidRDefault="00D77357" w:rsidP="00A3258A">
            <w:pPr>
              <w:pStyle w:val="Tablebody8"/>
              <w:rPr>
                <w:szCs w:val="18"/>
              </w:rPr>
            </w:pPr>
          </w:p>
        </w:tc>
        <w:tc>
          <w:tcPr>
            <w:tcW w:w="1644" w:type="dxa"/>
            <w:tcBorders>
              <w:top w:val="nil"/>
              <w:bottom w:val="single" w:sz="12" w:space="0" w:color="auto"/>
            </w:tcBorders>
          </w:tcPr>
          <w:p w14:paraId="3CA25C68" w14:textId="7B23B856" w:rsidR="00BF789F" w:rsidRPr="0029606E" w:rsidRDefault="00D77357" w:rsidP="00A3258A">
            <w:pPr>
              <w:pStyle w:val="Tablebody8"/>
              <w:spacing w:line="190" w:lineRule="atLeast"/>
              <w:rPr>
                <w:sz w:val="17"/>
                <w:szCs w:val="17"/>
              </w:rPr>
            </w:pPr>
            <w:r w:rsidRPr="0029606E">
              <w:rPr>
                <w:sz w:val="17"/>
                <w:szCs w:val="17"/>
              </w:rPr>
              <w:t xml:space="preserve">Means of escape </w:t>
            </w:r>
            <w:r w:rsidR="00FC6F6E" w:rsidRPr="0029606E">
              <w:rPr>
                <w:sz w:val="17"/>
                <w:szCs w:val="17"/>
              </w:rPr>
              <w:br/>
            </w:r>
            <w:r w:rsidRPr="0029606E">
              <w:rPr>
                <w:sz w:val="17"/>
                <w:szCs w:val="17"/>
              </w:rPr>
              <w:t>and emergency equipment sign:</w:t>
            </w:r>
            <w:r w:rsidRPr="0029606E">
              <w:rPr>
                <w:sz w:val="17"/>
                <w:szCs w:val="17"/>
              </w:rPr>
              <w:br/>
              <w:t xml:space="preserve">Emergency exit </w:t>
            </w:r>
            <w:r w:rsidR="00FC6F6E" w:rsidRPr="0029606E">
              <w:rPr>
                <w:sz w:val="17"/>
                <w:szCs w:val="17"/>
              </w:rPr>
              <w:br/>
            </w:r>
            <w:r w:rsidRPr="0029606E">
              <w:rPr>
                <w:sz w:val="17"/>
                <w:szCs w:val="17"/>
              </w:rPr>
              <w:t>(left hand)</w:t>
            </w:r>
          </w:p>
          <w:p w14:paraId="3BBFC90A" w14:textId="77777777" w:rsidR="00D77357" w:rsidRPr="0029606E" w:rsidRDefault="00BF789F" w:rsidP="00A3258A">
            <w:pPr>
              <w:pStyle w:val="Tablebody8"/>
              <w:spacing w:line="190" w:lineRule="atLeast"/>
              <w:rPr>
                <w:sz w:val="17"/>
                <w:szCs w:val="17"/>
              </w:rPr>
            </w:pPr>
            <w:r w:rsidRPr="0029606E">
              <w:rPr>
                <w:sz w:val="17"/>
                <w:szCs w:val="17"/>
              </w:rPr>
              <w:t>ISO 7010 – E001</w:t>
            </w:r>
          </w:p>
        </w:tc>
        <w:tc>
          <w:tcPr>
            <w:tcW w:w="1644" w:type="dxa"/>
            <w:tcBorders>
              <w:top w:val="nil"/>
              <w:bottom w:val="single" w:sz="12" w:space="0" w:color="auto"/>
            </w:tcBorders>
          </w:tcPr>
          <w:p w14:paraId="47905482" w14:textId="4F5314C6" w:rsidR="00D77357" w:rsidRPr="0029606E" w:rsidRDefault="00D77357" w:rsidP="00A3258A">
            <w:pPr>
              <w:pStyle w:val="Tablebody8"/>
              <w:spacing w:line="190" w:lineRule="atLeast"/>
              <w:rPr>
                <w:sz w:val="17"/>
                <w:szCs w:val="17"/>
              </w:rPr>
            </w:pPr>
            <w:r w:rsidRPr="0029606E">
              <w:rPr>
                <w:sz w:val="17"/>
                <w:szCs w:val="17"/>
              </w:rPr>
              <w:t xml:space="preserve">Fire </w:t>
            </w:r>
            <w:r w:rsidR="00BF789F" w:rsidRPr="0029606E">
              <w:rPr>
                <w:sz w:val="17"/>
                <w:szCs w:val="17"/>
              </w:rPr>
              <w:t xml:space="preserve">equipment </w:t>
            </w:r>
            <w:r w:rsidR="00FC6F6E" w:rsidRPr="0029606E">
              <w:rPr>
                <w:sz w:val="17"/>
                <w:szCs w:val="17"/>
              </w:rPr>
              <w:br/>
            </w:r>
            <w:r w:rsidRPr="0029606E">
              <w:rPr>
                <w:sz w:val="17"/>
                <w:szCs w:val="17"/>
              </w:rPr>
              <w:t>sign:</w:t>
            </w:r>
            <w:r w:rsidR="00FC6F6E" w:rsidRPr="0029606E">
              <w:rPr>
                <w:sz w:val="17"/>
                <w:szCs w:val="17"/>
              </w:rPr>
              <w:br/>
            </w:r>
            <w:r w:rsidRPr="0029606E">
              <w:rPr>
                <w:sz w:val="17"/>
                <w:szCs w:val="17"/>
              </w:rPr>
              <w:t>Fire extinguisher</w:t>
            </w:r>
          </w:p>
          <w:p w14:paraId="0706CAD5" w14:textId="77777777" w:rsidR="00BF789F" w:rsidRPr="0029606E" w:rsidRDefault="00BF789F" w:rsidP="00A3258A">
            <w:pPr>
              <w:pStyle w:val="Tablebody8"/>
              <w:spacing w:line="190" w:lineRule="atLeast"/>
              <w:rPr>
                <w:sz w:val="17"/>
                <w:szCs w:val="17"/>
              </w:rPr>
            </w:pPr>
            <w:r w:rsidRPr="0029606E">
              <w:rPr>
                <w:sz w:val="17"/>
                <w:szCs w:val="17"/>
              </w:rPr>
              <w:t>ISO 7010 – F001</w:t>
            </w:r>
          </w:p>
        </w:tc>
        <w:tc>
          <w:tcPr>
            <w:tcW w:w="1644" w:type="dxa"/>
            <w:tcBorders>
              <w:top w:val="nil"/>
              <w:bottom w:val="single" w:sz="12" w:space="0" w:color="auto"/>
            </w:tcBorders>
          </w:tcPr>
          <w:p w14:paraId="2AA00B6C" w14:textId="4150C7F8" w:rsidR="00D77357" w:rsidRPr="0029606E" w:rsidRDefault="00D77357" w:rsidP="00A3258A">
            <w:pPr>
              <w:pStyle w:val="Tablebody8"/>
              <w:spacing w:line="190" w:lineRule="atLeast"/>
              <w:rPr>
                <w:sz w:val="17"/>
                <w:szCs w:val="17"/>
              </w:rPr>
            </w:pPr>
            <w:r w:rsidRPr="0029606E">
              <w:rPr>
                <w:sz w:val="17"/>
                <w:szCs w:val="17"/>
              </w:rPr>
              <w:t>Mandatory action sign:</w:t>
            </w:r>
            <w:r w:rsidRPr="0029606E">
              <w:rPr>
                <w:sz w:val="17"/>
                <w:szCs w:val="17"/>
              </w:rPr>
              <w:br/>
              <w:t>General mandatory action sign</w:t>
            </w:r>
          </w:p>
          <w:p w14:paraId="58E2F0FF" w14:textId="77777777" w:rsidR="00BF789F" w:rsidRPr="0029606E" w:rsidRDefault="00BF789F" w:rsidP="00A3258A">
            <w:pPr>
              <w:pStyle w:val="Tablebody8"/>
              <w:spacing w:line="190" w:lineRule="atLeast"/>
              <w:rPr>
                <w:sz w:val="17"/>
                <w:szCs w:val="17"/>
              </w:rPr>
            </w:pPr>
            <w:r w:rsidRPr="0029606E">
              <w:rPr>
                <w:sz w:val="17"/>
                <w:szCs w:val="17"/>
              </w:rPr>
              <w:t>ISO 7010 – M001</w:t>
            </w:r>
          </w:p>
        </w:tc>
        <w:tc>
          <w:tcPr>
            <w:tcW w:w="1644" w:type="dxa"/>
            <w:tcBorders>
              <w:top w:val="nil"/>
              <w:bottom w:val="single" w:sz="12" w:space="0" w:color="auto"/>
            </w:tcBorders>
          </w:tcPr>
          <w:p w14:paraId="15443A69" w14:textId="4F9A7C2C" w:rsidR="00D77357" w:rsidRPr="0029606E" w:rsidRDefault="00D77357" w:rsidP="00A3258A">
            <w:pPr>
              <w:pStyle w:val="Tablebody8"/>
              <w:spacing w:line="190" w:lineRule="atLeast"/>
              <w:rPr>
                <w:sz w:val="17"/>
                <w:szCs w:val="17"/>
              </w:rPr>
            </w:pPr>
            <w:r w:rsidRPr="0029606E">
              <w:rPr>
                <w:sz w:val="17"/>
                <w:szCs w:val="17"/>
              </w:rPr>
              <w:t>Prohibition sign:</w:t>
            </w:r>
            <w:r w:rsidR="00FC6F6E" w:rsidRPr="0029606E">
              <w:rPr>
                <w:sz w:val="17"/>
                <w:szCs w:val="17"/>
              </w:rPr>
              <w:br/>
            </w:r>
            <w:r w:rsidRPr="0029606E">
              <w:rPr>
                <w:sz w:val="17"/>
                <w:szCs w:val="17"/>
              </w:rPr>
              <w:t>No smoking</w:t>
            </w:r>
          </w:p>
          <w:p w14:paraId="75818477" w14:textId="77777777" w:rsidR="00BF789F" w:rsidRPr="0029606E" w:rsidRDefault="00BF789F" w:rsidP="00A3258A">
            <w:pPr>
              <w:pStyle w:val="Tablebody8"/>
              <w:spacing w:line="190" w:lineRule="atLeast"/>
              <w:rPr>
                <w:sz w:val="17"/>
                <w:szCs w:val="17"/>
              </w:rPr>
            </w:pPr>
            <w:r w:rsidRPr="0029606E">
              <w:rPr>
                <w:sz w:val="17"/>
                <w:szCs w:val="17"/>
              </w:rPr>
              <w:t>ISO 7010 – P002</w:t>
            </w:r>
          </w:p>
        </w:tc>
        <w:tc>
          <w:tcPr>
            <w:tcW w:w="1644" w:type="dxa"/>
            <w:tcBorders>
              <w:top w:val="nil"/>
              <w:bottom w:val="single" w:sz="12" w:space="0" w:color="auto"/>
              <w:right w:val="single" w:sz="12" w:space="0" w:color="auto"/>
            </w:tcBorders>
          </w:tcPr>
          <w:p w14:paraId="04C3BD86" w14:textId="6C33F53A" w:rsidR="00D77357" w:rsidRPr="0029606E" w:rsidRDefault="00D77357" w:rsidP="00A3258A">
            <w:pPr>
              <w:pStyle w:val="Tablebody8"/>
              <w:spacing w:line="190" w:lineRule="atLeast"/>
              <w:rPr>
                <w:sz w:val="17"/>
                <w:szCs w:val="17"/>
              </w:rPr>
            </w:pPr>
            <w:r w:rsidRPr="0029606E">
              <w:rPr>
                <w:sz w:val="17"/>
                <w:szCs w:val="17"/>
              </w:rPr>
              <w:t>Warning sign:</w:t>
            </w:r>
            <w:r w:rsidRPr="0029606E">
              <w:rPr>
                <w:sz w:val="17"/>
                <w:szCs w:val="17"/>
              </w:rPr>
              <w:br/>
              <w:t>Warning; Explosive material</w:t>
            </w:r>
          </w:p>
          <w:p w14:paraId="644A6D8F" w14:textId="77777777" w:rsidR="00BF789F" w:rsidRPr="0029606E" w:rsidRDefault="00BF789F" w:rsidP="00A3258A">
            <w:pPr>
              <w:pStyle w:val="Tablebody8"/>
              <w:spacing w:line="190" w:lineRule="atLeast"/>
              <w:rPr>
                <w:sz w:val="17"/>
                <w:szCs w:val="17"/>
              </w:rPr>
            </w:pPr>
            <w:r w:rsidRPr="0029606E">
              <w:rPr>
                <w:sz w:val="17"/>
                <w:szCs w:val="17"/>
              </w:rPr>
              <w:t>ISO 7010 – W002</w:t>
            </w:r>
          </w:p>
        </w:tc>
      </w:tr>
      <w:tr w:rsidR="00D77357" w:rsidRPr="0029606E" w14:paraId="0AD8D6F6" w14:textId="77777777" w:rsidTr="00A3258A">
        <w:trPr>
          <w:cantSplit/>
          <w:jc w:val="center"/>
        </w:trPr>
        <w:tc>
          <w:tcPr>
            <w:tcW w:w="1247" w:type="dxa"/>
            <w:vMerge w:val="restart"/>
            <w:tcBorders>
              <w:top w:val="single" w:sz="12" w:space="0" w:color="auto"/>
              <w:left w:val="single" w:sz="12" w:space="0" w:color="auto"/>
              <w:bottom w:val="nil"/>
            </w:tcBorders>
            <w:vAlign w:val="center"/>
          </w:tcPr>
          <w:p w14:paraId="49C9D5C2" w14:textId="77777777" w:rsidR="00D77357" w:rsidRPr="0029606E" w:rsidRDefault="00D77357" w:rsidP="00A3258A">
            <w:pPr>
              <w:pStyle w:val="Tablebody8"/>
              <w:rPr>
                <w:szCs w:val="18"/>
              </w:rPr>
            </w:pPr>
            <w:r w:rsidRPr="0029606E">
              <w:rPr>
                <w:b/>
                <w:szCs w:val="18"/>
              </w:rPr>
              <w:t>Graphical symbols for use on equipment</w:t>
            </w:r>
          </w:p>
        </w:tc>
        <w:tc>
          <w:tcPr>
            <w:tcW w:w="1644" w:type="dxa"/>
            <w:tcBorders>
              <w:top w:val="single" w:sz="12" w:space="0" w:color="auto"/>
              <w:bottom w:val="nil"/>
            </w:tcBorders>
            <w:vAlign w:val="center"/>
          </w:tcPr>
          <w:p w14:paraId="5F1A3EEE" w14:textId="53DEBDF3" w:rsidR="00D77357" w:rsidRPr="0029606E" w:rsidRDefault="009264DE" w:rsidP="00A3258A">
            <w:pPr>
              <w:pStyle w:val="Tablebody8"/>
              <w:jc w:val="center"/>
              <w:rPr>
                <w:szCs w:val="18"/>
              </w:rPr>
            </w:pPr>
            <w:r w:rsidRPr="0029606E">
              <w:rPr>
                <w:rFonts w:cs="Arial"/>
                <w:noProof/>
              </w:rPr>
              <w:drawing>
                <wp:inline distT="0" distB="0" distL="0" distR="0" wp14:anchorId="5ACAF935" wp14:editId="37C75B38">
                  <wp:extent cx="614172" cy="614172"/>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h2_011.tif"/>
                          <pic:cNvPicPr/>
                        </pic:nvPicPr>
                        <pic:blipFill>
                          <a:blip r:embed="rId63" cstate="print">
                            <a:extLst>
                              <a:ext uri="{28A0092B-C50C-407E-A947-70E740481C1C}">
                                <a14:useLocalDpi xmlns:a14="http://schemas.microsoft.com/office/drawing/2010/main" val="0"/>
                              </a:ext>
                            </a:extLst>
                          </a:blip>
                          <a:stretch>
                            <a:fillRect/>
                          </a:stretch>
                        </pic:blipFill>
                        <pic:spPr>
                          <a:xfrm>
                            <a:off x="0" y="0"/>
                            <a:ext cx="614172" cy="614172"/>
                          </a:xfrm>
                          <a:prstGeom prst="rect">
                            <a:avLst/>
                          </a:prstGeom>
                        </pic:spPr>
                      </pic:pic>
                    </a:graphicData>
                  </a:graphic>
                </wp:inline>
              </w:drawing>
            </w:r>
          </w:p>
        </w:tc>
        <w:tc>
          <w:tcPr>
            <w:tcW w:w="1644" w:type="dxa"/>
            <w:tcBorders>
              <w:top w:val="single" w:sz="12" w:space="0" w:color="auto"/>
              <w:bottom w:val="nil"/>
            </w:tcBorders>
            <w:vAlign w:val="center"/>
          </w:tcPr>
          <w:p w14:paraId="0CED06EE" w14:textId="6B856DEA" w:rsidR="00D77357" w:rsidRPr="0029606E" w:rsidRDefault="009264DE" w:rsidP="00A3258A">
            <w:pPr>
              <w:pStyle w:val="Tablebody8"/>
              <w:jc w:val="center"/>
              <w:rPr>
                <w:szCs w:val="18"/>
              </w:rPr>
            </w:pPr>
            <w:r w:rsidRPr="0029606E">
              <w:rPr>
                <w:rFonts w:cs="Arial"/>
                <w:noProof/>
              </w:rPr>
              <w:drawing>
                <wp:inline distT="0" distB="0" distL="0" distR="0" wp14:anchorId="09815C16" wp14:editId="42B66ACB">
                  <wp:extent cx="559308" cy="542544"/>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h2_012.tif"/>
                          <pic:cNvPicPr/>
                        </pic:nvPicPr>
                        <pic:blipFill>
                          <a:blip r:embed="rId64" cstate="print">
                            <a:extLst>
                              <a:ext uri="{28A0092B-C50C-407E-A947-70E740481C1C}">
                                <a14:useLocalDpi xmlns:a14="http://schemas.microsoft.com/office/drawing/2010/main" val="0"/>
                              </a:ext>
                            </a:extLst>
                          </a:blip>
                          <a:stretch>
                            <a:fillRect/>
                          </a:stretch>
                        </pic:blipFill>
                        <pic:spPr>
                          <a:xfrm>
                            <a:off x="0" y="0"/>
                            <a:ext cx="559308" cy="542544"/>
                          </a:xfrm>
                          <a:prstGeom prst="rect">
                            <a:avLst/>
                          </a:prstGeom>
                        </pic:spPr>
                      </pic:pic>
                    </a:graphicData>
                  </a:graphic>
                </wp:inline>
              </w:drawing>
            </w:r>
          </w:p>
        </w:tc>
        <w:tc>
          <w:tcPr>
            <w:tcW w:w="1644" w:type="dxa"/>
            <w:tcBorders>
              <w:top w:val="single" w:sz="12" w:space="0" w:color="auto"/>
              <w:bottom w:val="nil"/>
            </w:tcBorders>
            <w:vAlign w:val="center"/>
          </w:tcPr>
          <w:p w14:paraId="7C2FA376" w14:textId="7FE66C36" w:rsidR="00D77357" w:rsidRPr="0029606E" w:rsidRDefault="009264DE" w:rsidP="00A3258A">
            <w:pPr>
              <w:pStyle w:val="Tablebody8"/>
              <w:jc w:val="center"/>
              <w:rPr>
                <w:szCs w:val="18"/>
              </w:rPr>
            </w:pPr>
            <w:r w:rsidRPr="0029606E">
              <w:rPr>
                <w:rFonts w:cs="Arial"/>
                <w:noProof/>
              </w:rPr>
              <w:drawing>
                <wp:inline distT="0" distB="0" distL="0" distR="0" wp14:anchorId="3D8E6E1B" wp14:editId="1C22D847">
                  <wp:extent cx="499872" cy="643128"/>
                  <wp:effectExtent l="0" t="0" r="0" b="508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h2_013.tif"/>
                          <pic:cNvPicPr/>
                        </pic:nvPicPr>
                        <pic:blipFill>
                          <a:blip r:embed="rId65" cstate="print">
                            <a:extLst>
                              <a:ext uri="{28A0092B-C50C-407E-A947-70E740481C1C}">
                                <a14:useLocalDpi xmlns:a14="http://schemas.microsoft.com/office/drawing/2010/main" val="0"/>
                              </a:ext>
                            </a:extLst>
                          </a:blip>
                          <a:stretch>
                            <a:fillRect/>
                          </a:stretch>
                        </pic:blipFill>
                        <pic:spPr>
                          <a:xfrm>
                            <a:off x="0" y="0"/>
                            <a:ext cx="499872" cy="643128"/>
                          </a:xfrm>
                          <a:prstGeom prst="rect">
                            <a:avLst/>
                          </a:prstGeom>
                        </pic:spPr>
                      </pic:pic>
                    </a:graphicData>
                  </a:graphic>
                </wp:inline>
              </w:drawing>
            </w:r>
          </w:p>
        </w:tc>
        <w:tc>
          <w:tcPr>
            <w:tcW w:w="1644" w:type="dxa"/>
            <w:tcBorders>
              <w:top w:val="single" w:sz="12" w:space="0" w:color="auto"/>
              <w:bottom w:val="nil"/>
            </w:tcBorders>
            <w:vAlign w:val="center"/>
          </w:tcPr>
          <w:p w14:paraId="4A9EDF40" w14:textId="56291C8B" w:rsidR="00D77357" w:rsidRPr="0029606E" w:rsidRDefault="009264DE" w:rsidP="00A3258A">
            <w:pPr>
              <w:pStyle w:val="Tablebody8"/>
              <w:jc w:val="center"/>
              <w:rPr>
                <w:szCs w:val="18"/>
              </w:rPr>
            </w:pPr>
            <w:r w:rsidRPr="0029606E">
              <w:rPr>
                <w:rFonts w:cs="Arial"/>
                <w:noProof/>
              </w:rPr>
              <w:drawing>
                <wp:inline distT="0" distB="0" distL="0" distR="0" wp14:anchorId="25646891" wp14:editId="180C41FE">
                  <wp:extent cx="643128" cy="633984"/>
                  <wp:effectExtent l="0" t="0" r="508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h2_014.tif"/>
                          <pic:cNvPicPr/>
                        </pic:nvPicPr>
                        <pic:blipFill>
                          <a:blip r:embed="rId66" cstate="print">
                            <a:extLst>
                              <a:ext uri="{28A0092B-C50C-407E-A947-70E740481C1C}">
                                <a14:useLocalDpi xmlns:a14="http://schemas.microsoft.com/office/drawing/2010/main" val="0"/>
                              </a:ext>
                            </a:extLst>
                          </a:blip>
                          <a:stretch>
                            <a:fillRect/>
                          </a:stretch>
                        </pic:blipFill>
                        <pic:spPr>
                          <a:xfrm>
                            <a:off x="0" y="0"/>
                            <a:ext cx="643128" cy="633984"/>
                          </a:xfrm>
                          <a:prstGeom prst="rect">
                            <a:avLst/>
                          </a:prstGeom>
                        </pic:spPr>
                      </pic:pic>
                    </a:graphicData>
                  </a:graphic>
                </wp:inline>
              </w:drawing>
            </w:r>
          </w:p>
        </w:tc>
        <w:tc>
          <w:tcPr>
            <w:tcW w:w="1644" w:type="dxa"/>
            <w:tcBorders>
              <w:top w:val="single" w:sz="12" w:space="0" w:color="auto"/>
              <w:bottom w:val="nil"/>
              <w:right w:val="single" w:sz="12" w:space="0" w:color="auto"/>
            </w:tcBorders>
            <w:vAlign w:val="center"/>
          </w:tcPr>
          <w:p w14:paraId="4BE77DFB" w14:textId="24B8825F" w:rsidR="00D77357" w:rsidRPr="0029606E" w:rsidRDefault="009264DE" w:rsidP="00A3258A">
            <w:pPr>
              <w:pStyle w:val="Tablebody8"/>
              <w:jc w:val="center"/>
              <w:rPr>
                <w:szCs w:val="18"/>
              </w:rPr>
            </w:pPr>
            <w:r w:rsidRPr="0029606E">
              <w:rPr>
                <w:rFonts w:cs="Arial"/>
                <w:noProof/>
              </w:rPr>
              <w:drawing>
                <wp:inline distT="0" distB="0" distL="0" distR="0" wp14:anchorId="2A612E67" wp14:editId="6D3DED1F">
                  <wp:extent cx="713232" cy="713232"/>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h2_015.tif"/>
                          <pic:cNvPicPr/>
                        </pic:nvPicPr>
                        <pic:blipFill>
                          <a:blip r:embed="rId67" cstate="print">
                            <a:extLst>
                              <a:ext uri="{28A0092B-C50C-407E-A947-70E740481C1C}">
                                <a14:useLocalDpi xmlns:a14="http://schemas.microsoft.com/office/drawing/2010/main" val="0"/>
                              </a:ext>
                            </a:extLst>
                          </a:blip>
                          <a:stretch>
                            <a:fillRect/>
                          </a:stretch>
                        </pic:blipFill>
                        <pic:spPr>
                          <a:xfrm>
                            <a:off x="0" y="0"/>
                            <a:ext cx="713232" cy="713232"/>
                          </a:xfrm>
                          <a:prstGeom prst="rect">
                            <a:avLst/>
                          </a:prstGeom>
                        </pic:spPr>
                      </pic:pic>
                    </a:graphicData>
                  </a:graphic>
                </wp:inline>
              </w:drawing>
            </w:r>
          </w:p>
        </w:tc>
      </w:tr>
      <w:tr w:rsidR="00D77357" w:rsidRPr="0029606E" w14:paraId="55A21ABC" w14:textId="77777777" w:rsidTr="00A3258A">
        <w:trPr>
          <w:cantSplit/>
          <w:jc w:val="center"/>
        </w:trPr>
        <w:tc>
          <w:tcPr>
            <w:tcW w:w="1247" w:type="dxa"/>
            <w:vMerge/>
            <w:tcBorders>
              <w:top w:val="nil"/>
              <w:left w:val="single" w:sz="12" w:space="0" w:color="auto"/>
              <w:bottom w:val="single" w:sz="12" w:space="0" w:color="auto"/>
            </w:tcBorders>
            <w:vAlign w:val="center"/>
          </w:tcPr>
          <w:p w14:paraId="3BBB4780" w14:textId="77777777" w:rsidR="00D77357" w:rsidRPr="0029606E" w:rsidRDefault="00D77357" w:rsidP="00A3258A">
            <w:pPr>
              <w:pStyle w:val="Tablebody8"/>
              <w:rPr>
                <w:szCs w:val="18"/>
              </w:rPr>
            </w:pPr>
          </w:p>
        </w:tc>
        <w:tc>
          <w:tcPr>
            <w:tcW w:w="1644" w:type="dxa"/>
            <w:tcBorders>
              <w:top w:val="nil"/>
              <w:bottom w:val="single" w:sz="12" w:space="0" w:color="auto"/>
            </w:tcBorders>
          </w:tcPr>
          <w:p w14:paraId="08A326B5" w14:textId="77777777" w:rsidR="00FC6F6E" w:rsidRPr="0029606E" w:rsidRDefault="00D77357" w:rsidP="00A3258A">
            <w:pPr>
              <w:pStyle w:val="Tablebody8"/>
              <w:spacing w:line="190" w:lineRule="atLeast"/>
              <w:rPr>
                <w:sz w:val="17"/>
                <w:szCs w:val="17"/>
              </w:rPr>
            </w:pPr>
            <w:r w:rsidRPr="0029606E">
              <w:rPr>
                <w:sz w:val="17"/>
                <w:szCs w:val="17"/>
              </w:rPr>
              <w:t>Ventilating fan:</w:t>
            </w:r>
            <w:r w:rsidRPr="0029606E">
              <w:rPr>
                <w:sz w:val="17"/>
                <w:szCs w:val="17"/>
              </w:rPr>
              <w:br/>
              <w:t>Air-circulating fan</w:t>
            </w:r>
          </w:p>
          <w:p w14:paraId="1AB2D2D1" w14:textId="68831AAC" w:rsidR="00D77357" w:rsidRPr="0029606E" w:rsidRDefault="00D77357" w:rsidP="00A3258A">
            <w:pPr>
              <w:pStyle w:val="Tablebody8"/>
              <w:spacing w:line="190" w:lineRule="atLeast"/>
              <w:rPr>
                <w:sz w:val="17"/>
                <w:szCs w:val="17"/>
              </w:rPr>
            </w:pPr>
            <w:r w:rsidRPr="0029606E">
              <w:rPr>
                <w:sz w:val="17"/>
                <w:szCs w:val="17"/>
              </w:rPr>
              <w:t>ISO 7000 – 0089</w:t>
            </w:r>
          </w:p>
        </w:tc>
        <w:tc>
          <w:tcPr>
            <w:tcW w:w="1644" w:type="dxa"/>
            <w:tcBorders>
              <w:top w:val="nil"/>
              <w:bottom w:val="single" w:sz="12" w:space="0" w:color="auto"/>
            </w:tcBorders>
          </w:tcPr>
          <w:p w14:paraId="594E632E" w14:textId="7610A8A5" w:rsidR="00D77357" w:rsidRPr="0029606E" w:rsidRDefault="00BF789F" w:rsidP="00A3258A">
            <w:pPr>
              <w:pStyle w:val="Tablebody8"/>
              <w:spacing w:line="190" w:lineRule="atLeast"/>
              <w:rPr>
                <w:sz w:val="17"/>
                <w:szCs w:val="17"/>
              </w:rPr>
            </w:pPr>
            <w:r w:rsidRPr="0029606E">
              <w:rPr>
                <w:sz w:val="17"/>
                <w:szCs w:val="17"/>
              </w:rPr>
              <w:t>General symbol for recovery/recyclable</w:t>
            </w:r>
          </w:p>
          <w:p w14:paraId="2F3FD1F3" w14:textId="77777777" w:rsidR="00BF789F" w:rsidRPr="0029606E" w:rsidRDefault="00BF789F" w:rsidP="00A3258A">
            <w:pPr>
              <w:pStyle w:val="Tablebody8"/>
              <w:spacing w:line="190" w:lineRule="atLeast"/>
              <w:rPr>
                <w:sz w:val="17"/>
                <w:szCs w:val="17"/>
              </w:rPr>
            </w:pPr>
            <w:r w:rsidRPr="0029606E">
              <w:rPr>
                <w:sz w:val="17"/>
                <w:szCs w:val="17"/>
              </w:rPr>
              <w:t>ISO 7000 - 1135</w:t>
            </w:r>
          </w:p>
        </w:tc>
        <w:tc>
          <w:tcPr>
            <w:tcW w:w="1644" w:type="dxa"/>
            <w:tcBorders>
              <w:top w:val="nil"/>
              <w:bottom w:val="single" w:sz="12" w:space="0" w:color="auto"/>
            </w:tcBorders>
          </w:tcPr>
          <w:p w14:paraId="109D5DC6" w14:textId="77777777" w:rsidR="00FC6F6E" w:rsidRPr="0029606E" w:rsidRDefault="00D77357" w:rsidP="00A3258A">
            <w:pPr>
              <w:pStyle w:val="Tablebody8"/>
              <w:spacing w:line="190" w:lineRule="atLeast"/>
              <w:rPr>
                <w:sz w:val="17"/>
                <w:szCs w:val="17"/>
              </w:rPr>
            </w:pPr>
            <w:r w:rsidRPr="0029606E">
              <w:rPr>
                <w:sz w:val="17"/>
                <w:szCs w:val="17"/>
              </w:rPr>
              <w:t>Weight</w:t>
            </w:r>
          </w:p>
          <w:p w14:paraId="3E6622E1" w14:textId="672BA672" w:rsidR="00D77357" w:rsidRPr="0029606E" w:rsidRDefault="00D77357" w:rsidP="00A3258A">
            <w:pPr>
              <w:pStyle w:val="Tablebody8"/>
              <w:spacing w:line="190" w:lineRule="atLeast"/>
              <w:rPr>
                <w:sz w:val="17"/>
                <w:szCs w:val="17"/>
              </w:rPr>
            </w:pPr>
            <w:r w:rsidRPr="0029606E">
              <w:rPr>
                <w:sz w:val="17"/>
                <w:szCs w:val="17"/>
              </w:rPr>
              <w:t>ISO 7000 – 0430</w:t>
            </w:r>
          </w:p>
        </w:tc>
        <w:tc>
          <w:tcPr>
            <w:tcW w:w="1644" w:type="dxa"/>
            <w:tcBorders>
              <w:top w:val="nil"/>
              <w:bottom w:val="single" w:sz="12" w:space="0" w:color="auto"/>
            </w:tcBorders>
          </w:tcPr>
          <w:p w14:paraId="210D2DE0" w14:textId="77777777" w:rsidR="00FC6F6E" w:rsidRPr="0029606E" w:rsidRDefault="00D77357" w:rsidP="00A3258A">
            <w:pPr>
              <w:pStyle w:val="Tablebody8"/>
              <w:spacing w:line="190" w:lineRule="atLeast"/>
              <w:rPr>
                <w:sz w:val="17"/>
                <w:szCs w:val="17"/>
              </w:rPr>
            </w:pPr>
            <w:r w:rsidRPr="0029606E">
              <w:rPr>
                <w:sz w:val="17"/>
                <w:szCs w:val="17"/>
              </w:rPr>
              <w:t>Lamp; lighting;</w:t>
            </w:r>
            <w:r w:rsidRPr="0029606E">
              <w:rPr>
                <w:sz w:val="17"/>
                <w:szCs w:val="17"/>
              </w:rPr>
              <w:br/>
              <w:t>illumination</w:t>
            </w:r>
          </w:p>
          <w:p w14:paraId="6F54F624" w14:textId="63612674" w:rsidR="00D77357" w:rsidRPr="0029606E" w:rsidRDefault="00D77357" w:rsidP="00A3258A">
            <w:pPr>
              <w:pStyle w:val="Tablebody8"/>
              <w:spacing w:line="190" w:lineRule="atLeast"/>
              <w:rPr>
                <w:sz w:val="17"/>
                <w:szCs w:val="17"/>
              </w:rPr>
            </w:pPr>
            <w:r w:rsidRPr="0029606E">
              <w:rPr>
                <w:sz w:val="17"/>
                <w:szCs w:val="17"/>
              </w:rPr>
              <w:t>IEC 60417 – 5012</w:t>
            </w:r>
          </w:p>
        </w:tc>
        <w:tc>
          <w:tcPr>
            <w:tcW w:w="1644" w:type="dxa"/>
            <w:tcBorders>
              <w:top w:val="nil"/>
              <w:bottom w:val="single" w:sz="12" w:space="0" w:color="auto"/>
              <w:right w:val="single" w:sz="12" w:space="0" w:color="auto"/>
            </w:tcBorders>
          </w:tcPr>
          <w:p w14:paraId="7D553D68" w14:textId="77777777" w:rsidR="00FC6F6E" w:rsidRPr="0029606E" w:rsidRDefault="00D77357" w:rsidP="00A3258A">
            <w:pPr>
              <w:pStyle w:val="Tablebody8"/>
              <w:spacing w:line="190" w:lineRule="atLeast"/>
              <w:rPr>
                <w:sz w:val="17"/>
                <w:szCs w:val="17"/>
              </w:rPr>
            </w:pPr>
            <w:r w:rsidRPr="0029606E">
              <w:rPr>
                <w:sz w:val="17"/>
                <w:szCs w:val="17"/>
              </w:rPr>
              <w:t>Brightness/Contrast</w:t>
            </w:r>
          </w:p>
          <w:p w14:paraId="2973AC34" w14:textId="000C924D" w:rsidR="00D77357" w:rsidRPr="0029606E" w:rsidRDefault="00D77357" w:rsidP="00A3258A">
            <w:pPr>
              <w:pStyle w:val="Tablebody8"/>
              <w:spacing w:line="190" w:lineRule="atLeast"/>
              <w:rPr>
                <w:sz w:val="17"/>
                <w:szCs w:val="17"/>
              </w:rPr>
            </w:pPr>
            <w:r w:rsidRPr="0029606E">
              <w:rPr>
                <w:sz w:val="17"/>
                <w:szCs w:val="17"/>
              </w:rPr>
              <w:t>IEC 60417 – 5435</w:t>
            </w:r>
          </w:p>
        </w:tc>
      </w:tr>
      <w:tr w:rsidR="00BF789F" w:rsidRPr="0029606E" w14:paraId="43F087E6" w14:textId="77777777" w:rsidTr="00A3258A">
        <w:trPr>
          <w:cantSplit/>
          <w:jc w:val="center"/>
        </w:trPr>
        <w:tc>
          <w:tcPr>
            <w:tcW w:w="1247" w:type="dxa"/>
            <w:vMerge w:val="restart"/>
            <w:tcBorders>
              <w:top w:val="single" w:sz="12" w:space="0" w:color="auto"/>
              <w:left w:val="single" w:sz="12" w:space="0" w:color="auto"/>
              <w:bottom w:val="single" w:sz="12" w:space="0" w:color="auto"/>
            </w:tcBorders>
            <w:vAlign w:val="center"/>
          </w:tcPr>
          <w:p w14:paraId="46E881F4" w14:textId="77777777" w:rsidR="00BF789F" w:rsidRPr="0029606E" w:rsidRDefault="00BF789F" w:rsidP="00A3258A">
            <w:pPr>
              <w:pStyle w:val="Tablebody8"/>
              <w:rPr>
                <w:szCs w:val="18"/>
              </w:rPr>
            </w:pPr>
            <w:r w:rsidRPr="0029606E">
              <w:rPr>
                <w:b/>
                <w:szCs w:val="18"/>
              </w:rPr>
              <w:t>tpd symbols</w:t>
            </w:r>
          </w:p>
        </w:tc>
        <w:tc>
          <w:tcPr>
            <w:tcW w:w="1644" w:type="dxa"/>
            <w:tcBorders>
              <w:top w:val="single" w:sz="12" w:space="0" w:color="auto"/>
              <w:bottom w:val="nil"/>
            </w:tcBorders>
            <w:vAlign w:val="center"/>
          </w:tcPr>
          <w:p w14:paraId="60CE3771" w14:textId="103545FA" w:rsidR="00BF789F" w:rsidRPr="0029606E" w:rsidRDefault="009264DE" w:rsidP="00A3258A">
            <w:pPr>
              <w:pStyle w:val="Tablebody8"/>
              <w:jc w:val="center"/>
              <w:rPr>
                <w:szCs w:val="18"/>
              </w:rPr>
            </w:pPr>
            <w:r w:rsidRPr="0029606E">
              <w:rPr>
                <w:rFonts w:cs="Arial"/>
                <w:noProof/>
              </w:rPr>
              <w:drawing>
                <wp:inline distT="0" distB="0" distL="0" distR="0" wp14:anchorId="0A3AEB53" wp14:editId="11627286">
                  <wp:extent cx="681228" cy="187452"/>
                  <wp:effectExtent l="0" t="0" r="5080" b="317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h2_016.tif"/>
                          <pic:cNvPicPr/>
                        </pic:nvPicPr>
                        <pic:blipFill>
                          <a:blip r:embed="rId68" cstate="print">
                            <a:extLst>
                              <a:ext uri="{28A0092B-C50C-407E-A947-70E740481C1C}">
                                <a14:useLocalDpi xmlns:a14="http://schemas.microsoft.com/office/drawing/2010/main" val="0"/>
                              </a:ext>
                            </a:extLst>
                          </a:blip>
                          <a:stretch>
                            <a:fillRect/>
                          </a:stretch>
                        </pic:blipFill>
                        <pic:spPr>
                          <a:xfrm>
                            <a:off x="0" y="0"/>
                            <a:ext cx="681228" cy="187452"/>
                          </a:xfrm>
                          <a:prstGeom prst="rect">
                            <a:avLst/>
                          </a:prstGeom>
                        </pic:spPr>
                      </pic:pic>
                    </a:graphicData>
                  </a:graphic>
                </wp:inline>
              </w:drawing>
            </w:r>
          </w:p>
        </w:tc>
        <w:tc>
          <w:tcPr>
            <w:tcW w:w="1644" w:type="dxa"/>
            <w:tcBorders>
              <w:top w:val="single" w:sz="12" w:space="0" w:color="auto"/>
              <w:bottom w:val="nil"/>
            </w:tcBorders>
            <w:vAlign w:val="center"/>
          </w:tcPr>
          <w:p w14:paraId="6231E708" w14:textId="7FB6285C" w:rsidR="00BF789F" w:rsidRPr="0029606E" w:rsidRDefault="00FC648C" w:rsidP="00A3258A">
            <w:pPr>
              <w:pStyle w:val="Tablebody8"/>
              <w:jc w:val="center"/>
              <w:rPr>
                <w:szCs w:val="18"/>
              </w:rPr>
            </w:pPr>
            <w:r w:rsidRPr="0029606E">
              <w:rPr>
                <w:rFonts w:cs="Arial"/>
                <w:noProof/>
              </w:rPr>
              <w:drawing>
                <wp:inline distT="0" distB="0" distL="0" distR="0" wp14:anchorId="3551CBAB" wp14:editId="1DFF1FC9">
                  <wp:extent cx="568452" cy="99060"/>
                  <wp:effectExtent l="0" t="0" r="3175"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h2_017.tif"/>
                          <pic:cNvPicPr/>
                        </pic:nvPicPr>
                        <pic:blipFill>
                          <a:blip r:embed="rId69" cstate="print">
                            <a:extLst>
                              <a:ext uri="{28A0092B-C50C-407E-A947-70E740481C1C}">
                                <a14:useLocalDpi xmlns:a14="http://schemas.microsoft.com/office/drawing/2010/main" val="0"/>
                              </a:ext>
                            </a:extLst>
                          </a:blip>
                          <a:stretch>
                            <a:fillRect/>
                          </a:stretch>
                        </pic:blipFill>
                        <pic:spPr>
                          <a:xfrm>
                            <a:off x="0" y="0"/>
                            <a:ext cx="568452" cy="99060"/>
                          </a:xfrm>
                          <a:prstGeom prst="rect">
                            <a:avLst/>
                          </a:prstGeom>
                        </pic:spPr>
                      </pic:pic>
                    </a:graphicData>
                  </a:graphic>
                </wp:inline>
              </w:drawing>
            </w:r>
          </w:p>
        </w:tc>
        <w:tc>
          <w:tcPr>
            <w:tcW w:w="1644" w:type="dxa"/>
            <w:tcBorders>
              <w:top w:val="single" w:sz="12" w:space="0" w:color="auto"/>
              <w:bottom w:val="nil"/>
            </w:tcBorders>
            <w:vAlign w:val="center"/>
          </w:tcPr>
          <w:p w14:paraId="2F78F6D9" w14:textId="6796110A" w:rsidR="00BF789F" w:rsidRPr="0029606E" w:rsidRDefault="00FC648C" w:rsidP="00A3258A">
            <w:pPr>
              <w:pStyle w:val="Tablebody8"/>
              <w:jc w:val="center"/>
              <w:rPr>
                <w:szCs w:val="18"/>
              </w:rPr>
            </w:pPr>
            <w:r w:rsidRPr="0029606E">
              <w:rPr>
                <w:rFonts w:cs="Arial"/>
                <w:noProof/>
              </w:rPr>
              <w:drawing>
                <wp:inline distT="0" distB="0" distL="0" distR="0" wp14:anchorId="4938EB4A" wp14:editId="27A73F77">
                  <wp:extent cx="792480" cy="868680"/>
                  <wp:effectExtent l="0" t="0" r="7620" b="762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h2_018.tif"/>
                          <pic:cNvPicPr/>
                        </pic:nvPicPr>
                        <pic:blipFill>
                          <a:blip r:embed="rId70" cstate="print">
                            <a:extLst>
                              <a:ext uri="{28A0092B-C50C-407E-A947-70E740481C1C}">
                                <a14:useLocalDpi xmlns:a14="http://schemas.microsoft.com/office/drawing/2010/main" val="0"/>
                              </a:ext>
                            </a:extLst>
                          </a:blip>
                          <a:stretch>
                            <a:fillRect/>
                          </a:stretch>
                        </pic:blipFill>
                        <pic:spPr>
                          <a:xfrm>
                            <a:off x="0" y="0"/>
                            <a:ext cx="792480" cy="868680"/>
                          </a:xfrm>
                          <a:prstGeom prst="rect">
                            <a:avLst/>
                          </a:prstGeom>
                        </pic:spPr>
                      </pic:pic>
                    </a:graphicData>
                  </a:graphic>
                </wp:inline>
              </w:drawing>
            </w:r>
          </w:p>
        </w:tc>
        <w:tc>
          <w:tcPr>
            <w:tcW w:w="1644" w:type="dxa"/>
            <w:tcBorders>
              <w:top w:val="single" w:sz="12" w:space="0" w:color="auto"/>
              <w:bottom w:val="nil"/>
            </w:tcBorders>
            <w:vAlign w:val="center"/>
          </w:tcPr>
          <w:p w14:paraId="4EA2AD9C" w14:textId="1859A174" w:rsidR="00BF789F" w:rsidRPr="0029606E" w:rsidRDefault="00FC648C" w:rsidP="00A3258A">
            <w:pPr>
              <w:pStyle w:val="Tablebody8"/>
              <w:jc w:val="center"/>
              <w:rPr>
                <w:szCs w:val="18"/>
              </w:rPr>
            </w:pPr>
            <w:r w:rsidRPr="0029606E">
              <w:rPr>
                <w:rFonts w:cs="Arial"/>
                <w:noProof/>
              </w:rPr>
              <w:drawing>
                <wp:inline distT="0" distB="0" distL="0" distR="0" wp14:anchorId="79825251" wp14:editId="179CE850">
                  <wp:extent cx="861060" cy="365760"/>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h2_019.tif"/>
                          <pic:cNvPicPr/>
                        </pic:nvPicPr>
                        <pic:blipFill>
                          <a:blip r:embed="rId71" cstate="print">
                            <a:extLst>
                              <a:ext uri="{28A0092B-C50C-407E-A947-70E740481C1C}">
                                <a14:useLocalDpi xmlns:a14="http://schemas.microsoft.com/office/drawing/2010/main" val="0"/>
                              </a:ext>
                            </a:extLst>
                          </a:blip>
                          <a:stretch>
                            <a:fillRect/>
                          </a:stretch>
                        </pic:blipFill>
                        <pic:spPr>
                          <a:xfrm>
                            <a:off x="0" y="0"/>
                            <a:ext cx="861060" cy="365760"/>
                          </a:xfrm>
                          <a:prstGeom prst="rect">
                            <a:avLst/>
                          </a:prstGeom>
                        </pic:spPr>
                      </pic:pic>
                    </a:graphicData>
                  </a:graphic>
                </wp:inline>
              </w:drawing>
            </w:r>
          </w:p>
        </w:tc>
        <w:tc>
          <w:tcPr>
            <w:tcW w:w="1644" w:type="dxa"/>
            <w:tcBorders>
              <w:top w:val="single" w:sz="12" w:space="0" w:color="auto"/>
              <w:bottom w:val="nil"/>
              <w:right w:val="single" w:sz="12" w:space="0" w:color="auto"/>
            </w:tcBorders>
            <w:vAlign w:val="center"/>
          </w:tcPr>
          <w:p w14:paraId="51EB1E26" w14:textId="7A3F8102" w:rsidR="00BF789F" w:rsidRPr="0029606E" w:rsidRDefault="00FC648C" w:rsidP="00A3258A">
            <w:pPr>
              <w:pStyle w:val="Tablebody8"/>
              <w:jc w:val="center"/>
              <w:rPr>
                <w:szCs w:val="18"/>
              </w:rPr>
            </w:pPr>
            <w:r w:rsidRPr="0029606E">
              <w:rPr>
                <w:rFonts w:cs="Arial"/>
                <w:noProof/>
              </w:rPr>
              <w:drawing>
                <wp:inline distT="0" distB="0" distL="0" distR="0" wp14:anchorId="78BAD156" wp14:editId="31FDDBE9">
                  <wp:extent cx="545592" cy="545592"/>
                  <wp:effectExtent l="0" t="0" r="6985" b="698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h2_020.tif"/>
                          <pic:cNvPicPr/>
                        </pic:nvPicPr>
                        <pic:blipFill>
                          <a:blip r:embed="rId72" cstate="print">
                            <a:extLst>
                              <a:ext uri="{28A0092B-C50C-407E-A947-70E740481C1C}">
                                <a14:useLocalDpi xmlns:a14="http://schemas.microsoft.com/office/drawing/2010/main" val="0"/>
                              </a:ext>
                            </a:extLst>
                          </a:blip>
                          <a:stretch>
                            <a:fillRect/>
                          </a:stretch>
                        </pic:blipFill>
                        <pic:spPr>
                          <a:xfrm>
                            <a:off x="0" y="0"/>
                            <a:ext cx="545592" cy="545592"/>
                          </a:xfrm>
                          <a:prstGeom prst="rect">
                            <a:avLst/>
                          </a:prstGeom>
                        </pic:spPr>
                      </pic:pic>
                    </a:graphicData>
                  </a:graphic>
                </wp:inline>
              </w:drawing>
            </w:r>
          </w:p>
        </w:tc>
      </w:tr>
      <w:tr w:rsidR="00BF789F" w:rsidRPr="0029606E" w14:paraId="01ACB7D8" w14:textId="77777777" w:rsidTr="00A3258A">
        <w:trPr>
          <w:cantSplit/>
          <w:jc w:val="center"/>
        </w:trPr>
        <w:tc>
          <w:tcPr>
            <w:tcW w:w="1247" w:type="dxa"/>
            <w:vMerge/>
            <w:tcBorders>
              <w:top w:val="single" w:sz="12" w:space="0" w:color="auto"/>
              <w:left w:val="single" w:sz="12" w:space="0" w:color="auto"/>
              <w:bottom w:val="single" w:sz="12" w:space="0" w:color="auto"/>
            </w:tcBorders>
            <w:vAlign w:val="center"/>
          </w:tcPr>
          <w:p w14:paraId="7D9A5233" w14:textId="77777777" w:rsidR="00BF789F" w:rsidRPr="0029606E" w:rsidRDefault="00BF789F" w:rsidP="00A3258A">
            <w:pPr>
              <w:pStyle w:val="Tablebody8"/>
              <w:rPr>
                <w:szCs w:val="18"/>
              </w:rPr>
            </w:pPr>
          </w:p>
        </w:tc>
        <w:tc>
          <w:tcPr>
            <w:tcW w:w="1644" w:type="dxa"/>
            <w:tcBorders>
              <w:top w:val="nil"/>
              <w:bottom w:val="single" w:sz="12" w:space="0" w:color="auto"/>
            </w:tcBorders>
          </w:tcPr>
          <w:p w14:paraId="789165E0" w14:textId="77777777" w:rsidR="00FC6F6E" w:rsidRPr="0029606E" w:rsidRDefault="00BF789F" w:rsidP="00A3258A">
            <w:pPr>
              <w:pStyle w:val="Tablebody8"/>
              <w:spacing w:line="190" w:lineRule="atLeast"/>
              <w:rPr>
                <w:sz w:val="17"/>
                <w:szCs w:val="17"/>
              </w:rPr>
            </w:pPr>
            <w:r w:rsidRPr="0029606E">
              <w:rPr>
                <w:sz w:val="17"/>
                <w:szCs w:val="17"/>
              </w:rPr>
              <w:t>Two-way valve</w:t>
            </w:r>
          </w:p>
          <w:p w14:paraId="245071F4" w14:textId="2BB3805D" w:rsidR="008519C9" w:rsidRPr="0029606E" w:rsidRDefault="00BF789F" w:rsidP="001E7FFA">
            <w:pPr>
              <w:pStyle w:val="Tablebody8"/>
              <w:spacing w:line="190" w:lineRule="atLeast"/>
              <w:rPr>
                <w:sz w:val="17"/>
                <w:szCs w:val="17"/>
              </w:rPr>
            </w:pPr>
            <w:r w:rsidRPr="0029606E">
              <w:rPr>
                <w:sz w:val="17"/>
                <w:szCs w:val="17"/>
              </w:rPr>
              <w:t>ISO 14617-8 – 2101</w:t>
            </w:r>
          </w:p>
        </w:tc>
        <w:tc>
          <w:tcPr>
            <w:tcW w:w="1644" w:type="dxa"/>
            <w:tcBorders>
              <w:top w:val="nil"/>
              <w:bottom w:val="single" w:sz="12" w:space="0" w:color="auto"/>
            </w:tcBorders>
          </w:tcPr>
          <w:p w14:paraId="4CB4899E" w14:textId="77777777" w:rsidR="00FC6F6E" w:rsidRPr="0029606E" w:rsidRDefault="00BF789F" w:rsidP="00A3258A">
            <w:pPr>
              <w:pStyle w:val="Tablebody8"/>
              <w:spacing w:line="190" w:lineRule="atLeast"/>
              <w:rPr>
                <w:sz w:val="17"/>
                <w:szCs w:val="17"/>
              </w:rPr>
            </w:pPr>
            <w:r w:rsidRPr="0029606E">
              <w:rPr>
                <w:sz w:val="17"/>
                <w:szCs w:val="17"/>
              </w:rPr>
              <w:t>Liquid</w:t>
            </w:r>
          </w:p>
          <w:p w14:paraId="3D306832" w14:textId="3E5CC7E4" w:rsidR="009F69A7" w:rsidRPr="0029606E" w:rsidRDefault="00BF789F" w:rsidP="001E7FFA">
            <w:pPr>
              <w:pStyle w:val="Tablebody8"/>
              <w:spacing w:line="190" w:lineRule="atLeast"/>
              <w:rPr>
                <w:sz w:val="17"/>
                <w:szCs w:val="17"/>
              </w:rPr>
            </w:pPr>
            <w:r w:rsidRPr="0029606E">
              <w:rPr>
                <w:sz w:val="17"/>
                <w:szCs w:val="17"/>
              </w:rPr>
              <w:t>ISO 14617-15 – 321</w:t>
            </w:r>
          </w:p>
        </w:tc>
        <w:tc>
          <w:tcPr>
            <w:tcW w:w="1644" w:type="dxa"/>
            <w:tcBorders>
              <w:top w:val="nil"/>
              <w:bottom w:val="single" w:sz="12" w:space="0" w:color="auto"/>
            </w:tcBorders>
          </w:tcPr>
          <w:p w14:paraId="7E83E98B" w14:textId="77777777" w:rsidR="00FC6F6E" w:rsidRPr="0029606E" w:rsidRDefault="00BF789F" w:rsidP="00A3258A">
            <w:pPr>
              <w:pStyle w:val="Tablebody8"/>
              <w:spacing w:line="190" w:lineRule="atLeast"/>
              <w:rPr>
                <w:sz w:val="17"/>
                <w:szCs w:val="17"/>
              </w:rPr>
            </w:pPr>
            <w:r w:rsidRPr="0029606E">
              <w:rPr>
                <w:sz w:val="17"/>
                <w:szCs w:val="17"/>
              </w:rPr>
              <w:t>Hydraulic motor</w:t>
            </w:r>
          </w:p>
          <w:p w14:paraId="051A15BE" w14:textId="63263558" w:rsidR="004611D3" w:rsidRPr="0029606E" w:rsidRDefault="00BF789F" w:rsidP="001E7FFA">
            <w:pPr>
              <w:pStyle w:val="Tablebody8"/>
              <w:spacing w:line="190" w:lineRule="atLeast"/>
              <w:ind w:right="-57"/>
              <w:rPr>
                <w:spacing w:val="-1"/>
                <w:sz w:val="17"/>
                <w:szCs w:val="17"/>
              </w:rPr>
            </w:pPr>
            <w:r w:rsidRPr="0029606E">
              <w:rPr>
                <w:spacing w:val="-1"/>
                <w:sz w:val="17"/>
                <w:szCs w:val="17"/>
              </w:rPr>
              <w:t>ISO 14617-10 – 2405</w:t>
            </w:r>
          </w:p>
        </w:tc>
        <w:tc>
          <w:tcPr>
            <w:tcW w:w="1644" w:type="dxa"/>
            <w:tcBorders>
              <w:top w:val="nil"/>
              <w:bottom w:val="single" w:sz="12" w:space="0" w:color="auto"/>
            </w:tcBorders>
          </w:tcPr>
          <w:p w14:paraId="18F00311" w14:textId="77777777" w:rsidR="00FC6F6E" w:rsidRPr="0029606E" w:rsidRDefault="00BF789F" w:rsidP="00A3258A">
            <w:pPr>
              <w:pStyle w:val="Tablebody8"/>
              <w:spacing w:line="190" w:lineRule="atLeast"/>
              <w:rPr>
                <w:sz w:val="17"/>
                <w:szCs w:val="17"/>
              </w:rPr>
            </w:pPr>
            <w:r w:rsidRPr="0029606E">
              <w:rPr>
                <w:sz w:val="17"/>
                <w:szCs w:val="17"/>
              </w:rPr>
              <w:t>Amplifier</w:t>
            </w:r>
          </w:p>
          <w:p w14:paraId="54C0C9C0" w14:textId="6E5647FC" w:rsidR="002F1CBE" w:rsidRPr="0029606E" w:rsidRDefault="00BF789F" w:rsidP="001E7FFA">
            <w:pPr>
              <w:pStyle w:val="Tablebody8"/>
              <w:spacing w:line="190" w:lineRule="atLeast"/>
              <w:rPr>
                <w:sz w:val="17"/>
                <w:szCs w:val="17"/>
              </w:rPr>
            </w:pPr>
            <w:r w:rsidRPr="0029606E">
              <w:rPr>
                <w:sz w:val="17"/>
                <w:szCs w:val="17"/>
              </w:rPr>
              <w:t>ISO 14617-5– 892</w:t>
            </w:r>
          </w:p>
        </w:tc>
        <w:tc>
          <w:tcPr>
            <w:tcW w:w="1644" w:type="dxa"/>
            <w:tcBorders>
              <w:top w:val="nil"/>
              <w:bottom w:val="single" w:sz="12" w:space="0" w:color="auto"/>
              <w:right w:val="single" w:sz="12" w:space="0" w:color="auto"/>
            </w:tcBorders>
          </w:tcPr>
          <w:p w14:paraId="5208FCE0" w14:textId="77777777" w:rsidR="00FC6F6E" w:rsidRPr="0029606E" w:rsidRDefault="00BF789F" w:rsidP="00A3258A">
            <w:pPr>
              <w:pStyle w:val="Tablebody8"/>
              <w:spacing w:line="190" w:lineRule="atLeast"/>
              <w:rPr>
                <w:sz w:val="17"/>
                <w:szCs w:val="17"/>
              </w:rPr>
            </w:pPr>
            <w:r w:rsidRPr="0029606E">
              <w:rPr>
                <w:sz w:val="17"/>
                <w:szCs w:val="17"/>
              </w:rPr>
              <w:t>Boiler/steam generator</w:t>
            </w:r>
          </w:p>
          <w:p w14:paraId="0308BFA4" w14:textId="7F147711" w:rsidR="003B7A7D" w:rsidRPr="0029606E" w:rsidRDefault="00BF789F" w:rsidP="001E7FFA">
            <w:pPr>
              <w:pStyle w:val="Tablebody8"/>
              <w:spacing w:line="190" w:lineRule="atLeast"/>
              <w:ind w:right="-57"/>
              <w:rPr>
                <w:spacing w:val="-1"/>
                <w:sz w:val="17"/>
                <w:szCs w:val="17"/>
              </w:rPr>
            </w:pPr>
            <w:r w:rsidRPr="0029606E">
              <w:rPr>
                <w:spacing w:val="-1"/>
                <w:sz w:val="17"/>
                <w:szCs w:val="17"/>
              </w:rPr>
              <w:t>ISO 14617-11 – 2531</w:t>
            </w:r>
          </w:p>
        </w:tc>
      </w:tr>
    </w:tbl>
    <w:p w14:paraId="5A1594F7" w14:textId="77777777" w:rsidR="00D77357" w:rsidRPr="00B15A72" w:rsidRDefault="00D77357" w:rsidP="00B15A72">
      <w:pPr>
        <w:pStyle w:val="a3"/>
        <w:numPr>
          <w:ilvl w:val="0"/>
          <w:numId w:val="0"/>
        </w:numPr>
      </w:pPr>
      <w:bookmarkStart w:id="4382" w:name="_Toc320542989"/>
      <w:bookmarkStart w:id="4383" w:name="_Toc69205230"/>
      <w:bookmarkStart w:id="4384" w:name="_Toc69205575"/>
      <w:bookmarkStart w:id="4385" w:name="_Toc69215476"/>
      <w:bookmarkStart w:id="4386" w:name="_Toc69304267"/>
      <w:r w:rsidRPr="00B15A72">
        <w:t>SH.2.2</w:t>
      </w:r>
      <w:r w:rsidRPr="00B15A72">
        <w:tab/>
        <w:t>Submission of proposals</w:t>
      </w:r>
      <w:bookmarkEnd w:id="4382"/>
      <w:bookmarkEnd w:id="4383"/>
      <w:bookmarkEnd w:id="4384"/>
      <w:bookmarkEnd w:id="4385"/>
      <w:bookmarkEnd w:id="4386"/>
    </w:p>
    <w:p w14:paraId="09009AC0" w14:textId="77777777" w:rsidR="00D77357" w:rsidRPr="00B15A72" w:rsidRDefault="00D77357" w:rsidP="00B15A72">
      <w:pPr>
        <w:pStyle w:val="BodyText"/>
      </w:pPr>
      <w:r w:rsidRPr="00B15A72">
        <w:t>Proposers shall submit their proposals on the relevant application form as soon as possible to the secretariat of the appropriate ISO/TC 145 subcommittee in order to allow for timely review and comment. It is strongly recommended that this submission be made by proposers at the CD stage, but it shall be no later than the first enquiry stage (i.e. DIS or DAM) in the case of an International Standard.</w:t>
      </w:r>
    </w:p>
    <w:p w14:paraId="773D6D78" w14:textId="77777777" w:rsidR="00D77357" w:rsidRPr="00B15A72" w:rsidRDefault="00D77357" w:rsidP="00B15A72">
      <w:pPr>
        <w:pStyle w:val="BodyText"/>
      </w:pPr>
      <w:r w:rsidRPr="00B15A72">
        <w:t>Prior to submitting a graphical symbol proposal, the proposer should:</w:t>
      </w:r>
    </w:p>
    <w:p w14:paraId="0A9D9DDE" w14:textId="77777777" w:rsidR="00D77357" w:rsidRPr="00B15A72" w:rsidRDefault="00111207" w:rsidP="00111207">
      <w:pPr>
        <w:pStyle w:val="ListContinue1"/>
      </w:pPr>
      <w:r w:rsidRPr="00B15A72">
        <w:t>—</w:t>
      </w:r>
      <w:r w:rsidRPr="00B15A72">
        <w:tab/>
      </w:r>
      <w:r w:rsidR="00D77357" w:rsidRPr="00B15A72">
        <w:t>be able to demonstrate the need for the proposed graphical symbol;</w:t>
      </w:r>
    </w:p>
    <w:p w14:paraId="5BBDF822" w14:textId="77777777" w:rsidR="00D77357" w:rsidRPr="00B15A72" w:rsidRDefault="00111207" w:rsidP="00111207">
      <w:pPr>
        <w:pStyle w:val="ListContinue1"/>
      </w:pPr>
      <w:r w:rsidRPr="00B15A72">
        <w:t>—</w:t>
      </w:r>
      <w:r w:rsidRPr="00B15A72">
        <w:tab/>
      </w:r>
      <w:r w:rsidR="00D77357" w:rsidRPr="00B15A72">
        <w:t>have reviewed the relevant ISO and/or IEC standards of graphical symbols, in order to avoid ambiguity and/or overlap with existing standardized graphical symbols, and to check for consistency with any related graphical symbol or family of graphical symbols already standardized;</w:t>
      </w:r>
    </w:p>
    <w:p w14:paraId="21E509D1" w14:textId="77777777" w:rsidR="00D77357" w:rsidRPr="00B15A72" w:rsidRDefault="00111207" w:rsidP="00111207">
      <w:pPr>
        <w:pStyle w:val="ListContinue1"/>
      </w:pPr>
      <w:r w:rsidRPr="00B15A72">
        <w:t>—</w:t>
      </w:r>
      <w:r w:rsidRPr="00B15A72">
        <w:tab/>
      </w:r>
      <w:r w:rsidR="00D77357" w:rsidRPr="00B15A72">
        <w:t>create the proposed graphical symbol in accordance with the relevant standards and instructions, these include design principles and criteria of acceptance.</w:t>
      </w:r>
    </w:p>
    <w:p w14:paraId="6AB66C1E" w14:textId="77777777" w:rsidR="00D77357" w:rsidRPr="00B15A72" w:rsidRDefault="00D77357" w:rsidP="00D77357">
      <w:pPr>
        <w:pStyle w:val="a3"/>
        <w:numPr>
          <w:ilvl w:val="0"/>
          <w:numId w:val="0"/>
        </w:numPr>
      </w:pPr>
      <w:bookmarkStart w:id="4387" w:name="_Toc320542990"/>
      <w:bookmarkStart w:id="4388" w:name="_Toc69205231"/>
      <w:bookmarkStart w:id="4389" w:name="_Toc69205576"/>
      <w:bookmarkStart w:id="4390" w:name="_Toc69215477"/>
      <w:bookmarkStart w:id="4391" w:name="_Toc69304268"/>
      <w:r w:rsidRPr="00B15A72">
        <w:t>SH.2.3</w:t>
      </w:r>
      <w:r w:rsidRPr="00B15A72">
        <w:tab/>
        <w:t>Standardization procedure for proposed graphical symbols</w:t>
      </w:r>
      <w:bookmarkEnd w:id="4387"/>
      <w:bookmarkEnd w:id="4388"/>
      <w:bookmarkEnd w:id="4389"/>
      <w:bookmarkEnd w:id="4390"/>
      <w:bookmarkEnd w:id="4391"/>
    </w:p>
    <w:p w14:paraId="735EA8E4" w14:textId="77777777" w:rsidR="00D77357" w:rsidRPr="00B15A72" w:rsidRDefault="00D77357" w:rsidP="00B15A72">
      <w:pPr>
        <w:pStyle w:val="BodyText"/>
      </w:pPr>
      <w:r w:rsidRPr="00B15A72">
        <w:t>Upon receipt of a proposal, the ISO/TC 145 sub-committee concerned shall review the application form, within two months, to check whether it has been correctly completed and the relevant graphics file(s) has been correctly provided. If necessary, the proposer will be invited to modify the application, and to re-submit it.</w:t>
      </w:r>
    </w:p>
    <w:p w14:paraId="1182258C" w14:textId="77777777" w:rsidR="00D77357" w:rsidRPr="00B15A72" w:rsidRDefault="00D77357" w:rsidP="00B15A72">
      <w:pPr>
        <w:pStyle w:val="BodyText"/>
      </w:pPr>
      <w:r w:rsidRPr="00B15A72">
        <w:t>Upon receipt of a correctly completed application form, a formal review process shall be commenced to review the proposal for consistency with standardized graphical symbols, the relevant design principles and criteria of acceptance.</w:t>
      </w:r>
    </w:p>
    <w:p w14:paraId="48E722EE" w14:textId="77777777" w:rsidR="00D77357" w:rsidRPr="00B15A72" w:rsidRDefault="00D77357" w:rsidP="00B15A72">
      <w:pPr>
        <w:pStyle w:val="BodyText"/>
      </w:pPr>
      <w:r w:rsidRPr="00B15A72">
        <w:t>When this formal review process has been completed, the results shall be transmitted to the proposer, together with any recommendations. The proposer will, where appropriate, be invited to modify the proposal, and to re-submit it for a further review.</w:t>
      </w:r>
    </w:p>
    <w:p w14:paraId="6633F1B4" w14:textId="77777777" w:rsidR="00D77357" w:rsidRPr="00B15A72" w:rsidRDefault="00D77357" w:rsidP="00B15A72">
      <w:pPr>
        <w:pStyle w:val="BodyText"/>
      </w:pPr>
      <w:r w:rsidRPr="00B15A72">
        <w:t>The procedures outlined on the relevant ISO/TC 145 sub-committee website shall be followed:</w:t>
      </w:r>
    </w:p>
    <w:p w14:paraId="71CC8025" w14:textId="77777777" w:rsidR="00D77357" w:rsidRPr="00970200" w:rsidRDefault="00111207" w:rsidP="00111207">
      <w:pPr>
        <w:pStyle w:val="ListContinue1"/>
        <w:rPr>
          <w:lang w:val="en-US"/>
        </w:rPr>
      </w:pPr>
      <w:r w:rsidRPr="00970200">
        <w:rPr>
          <w:lang w:val="en-US"/>
        </w:rPr>
        <w:t>—</w:t>
      </w:r>
      <w:r w:rsidRPr="00970200">
        <w:rPr>
          <w:lang w:val="en-US"/>
        </w:rPr>
        <w:tab/>
      </w:r>
      <w:r w:rsidR="00D77357" w:rsidRPr="00970200">
        <w:rPr>
          <w:lang w:val="en-US"/>
        </w:rPr>
        <w:t>ISO/TC 145/SC 1: Public information symbols (</w:t>
      </w:r>
      <w:hyperlink r:id="rId73" w:history="1">
        <w:r w:rsidR="00D77357" w:rsidRPr="00970200">
          <w:rPr>
            <w:lang w:val="en-US"/>
          </w:rPr>
          <w:t>www.iso.org/tc145/sc1</w:t>
        </w:r>
      </w:hyperlink>
      <w:r w:rsidR="00D77357" w:rsidRPr="00970200">
        <w:rPr>
          <w:lang w:val="en-US"/>
        </w:rPr>
        <w:t>);</w:t>
      </w:r>
    </w:p>
    <w:p w14:paraId="4D5D1203" w14:textId="77777777" w:rsidR="00D77357" w:rsidRPr="00B15A72" w:rsidRDefault="00111207" w:rsidP="00111207">
      <w:pPr>
        <w:pStyle w:val="ListContinue1"/>
      </w:pPr>
      <w:r w:rsidRPr="00B15A72">
        <w:t>—</w:t>
      </w:r>
      <w:r w:rsidRPr="00B15A72">
        <w:tab/>
      </w:r>
      <w:r w:rsidR="00D77357" w:rsidRPr="00B15A72">
        <w:t>ISO/TC 145/SC 2: Safety identification, signs, shapes, symbols and colours (</w:t>
      </w:r>
      <w:hyperlink r:id="rId74" w:history="1">
        <w:r w:rsidR="00D77357" w:rsidRPr="00B15A72">
          <w:t>www.iso.org/tc145/sc2</w:t>
        </w:r>
      </w:hyperlink>
      <w:r w:rsidR="00D77357" w:rsidRPr="00B15A72">
        <w:t>);</w:t>
      </w:r>
    </w:p>
    <w:p w14:paraId="0688DFA0" w14:textId="77777777" w:rsidR="00D77357" w:rsidRPr="00B15A72" w:rsidRDefault="00111207" w:rsidP="00111207">
      <w:pPr>
        <w:pStyle w:val="ListContinue1"/>
      </w:pPr>
      <w:r w:rsidRPr="00B15A72">
        <w:t>—</w:t>
      </w:r>
      <w:r w:rsidRPr="00B15A72">
        <w:tab/>
      </w:r>
      <w:r w:rsidR="00D77357" w:rsidRPr="00B15A72">
        <w:t>ISO/TC 145/SC 3: Graphical symbols for use on equipment (</w:t>
      </w:r>
      <w:hyperlink r:id="rId75" w:history="1">
        <w:r w:rsidR="00D77357" w:rsidRPr="00B15A72">
          <w:t>www.iso.org/tc145/sc3</w:t>
        </w:r>
      </w:hyperlink>
      <w:r w:rsidR="00D77357" w:rsidRPr="00B15A72">
        <w:t>).</w:t>
      </w:r>
    </w:p>
    <w:p w14:paraId="4BF7AB21" w14:textId="77777777" w:rsidR="00D77357" w:rsidRPr="00B15A72" w:rsidRDefault="00D77357" w:rsidP="00B15A72">
      <w:pPr>
        <w:pStyle w:val="BodyText"/>
      </w:pPr>
      <w:r w:rsidRPr="00B15A72">
        <w:t>These websites also provide application forms for the submission of proposals.</w:t>
      </w:r>
    </w:p>
    <w:p w14:paraId="776CFF0E" w14:textId="77777777" w:rsidR="00D77357" w:rsidRPr="00B15A72" w:rsidRDefault="00D77357" w:rsidP="00B15A72">
      <w:pPr>
        <w:pStyle w:val="BodyText"/>
      </w:pPr>
      <w:r w:rsidRPr="00B15A72">
        <w:t>Graphical symbols approved by ISO/TC 145 shall be assigned a definitive registration number and included in the relevant ISO/TC 145 standard.</w:t>
      </w:r>
    </w:p>
    <w:p w14:paraId="2B81B5C5" w14:textId="77777777" w:rsidR="00D77357" w:rsidRPr="00B15A72" w:rsidRDefault="00D77357" w:rsidP="00D77357">
      <w:pPr>
        <w:pStyle w:val="Note"/>
      </w:pPr>
      <w:r w:rsidRPr="00B15A72">
        <w:t>NOTE</w:t>
      </w:r>
      <w:r w:rsidRPr="00B15A72">
        <w:tab/>
        <w:t>In exceptional cases, unregistered symbols may be included in ISO standards subject to TMB approval.</w:t>
      </w:r>
    </w:p>
    <w:p w14:paraId="2A271FCF" w14:textId="43F0107B" w:rsidR="00D77357" w:rsidRPr="00B15A72" w:rsidRDefault="00D77357" w:rsidP="00111207">
      <w:pPr>
        <w:pStyle w:val="a2"/>
        <w:numPr>
          <w:ilvl w:val="0"/>
          <w:numId w:val="0"/>
        </w:numPr>
      </w:pPr>
      <w:bookmarkStart w:id="4392" w:name="_Toc246327397"/>
      <w:bookmarkStart w:id="4393" w:name="_Toc280356957"/>
      <w:bookmarkStart w:id="4394" w:name="_Toc320542991"/>
      <w:bookmarkStart w:id="4395" w:name="_Toc323556625"/>
      <w:bookmarkStart w:id="4396" w:name="_Toc354474342"/>
      <w:bookmarkStart w:id="4397" w:name="_Toc478053533"/>
      <w:bookmarkStart w:id="4398" w:name="_Toc69205232"/>
      <w:bookmarkStart w:id="4399" w:name="_Toc69205577"/>
      <w:bookmarkStart w:id="4400" w:name="_Toc69304269"/>
      <w:r w:rsidRPr="00B15A72">
        <w:t>SH.3</w:t>
      </w:r>
      <w:r w:rsidRPr="00B15A72">
        <w:tab/>
        <w:t>Graphical symbols for use in technical product documentation (tpd) (ISO/TC 10)</w:t>
      </w:r>
      <w:bookmarkEnd w:id="4392"/>
      <w:bookmarkEnd w:id="4393"/>
      <w:bookmarkEnd w:id="4394"/>
      <w:bookmarkEnd w:id="4395"/>
      <w:bookmarkEnd w:id="4396"/>
      <w:bookmarkEnd w:id="4397"/>
      <w:bookmarkEnd w:id="4398"/>
      <w:bookmarkEnd w:id="4399"/>
      <w:bookmarkEnd w:id="4400"/>
    </w:p>
    <w:p w14:paraId="39FC087D" w14:textId="77777777" w:rsidR="00D77357" w:rsidRPr="00B15A72" w:rsidRDefault="00D77357" w:rsidP="00111207">
      <w:pPr>
        <w:pStyle w:val="BodyText"/>
        <w:keepNext/>
      </w:pPr>
      <w:r w:rsidRPr="00B15A72">
        <w:t>ISO/TC 10 is responsible for the overall responsibility for standardization in the field of graphical symbols for technical product documentation (tpd). This responsibility includes</w:t>
      </w:r>
    </w:p>
    <w:p w14:paraId="14DE7768" w14:textId="0EA1E6AF" w:rsidR="00D77357" w:rsidRPr="00B15A72" w:rsidRDefault="00111207" w:rsidP="00111207">
      <w:pPr>
        <w:pStyle w:val="ListContinue1"/>
      </w:pPr>
      <w:r w:rsidRPr="00B15A72">
        <w:t>—</w:t>
      </w:r>
      <w:r w:rsidRPr="00B15A72">
        <w:tab/>
      </w:r>
      <w:r w:rsidR="00D77357" w:rsidRPr="00B15A72">
        <w:t>maintenance of ISO 81714-1: Design of graphical symbols for use in the technical documentation of products</w:t>
      </w:r>
      <w:r w:rsidR="0025539D" w:rsidRPr="00B15A72">
        <w:t xml:space="preserve"> — </w:t>
      </w:r>
      <w:r w:rsidR="00D77357" w:rsidRPr="00B15A72">
        <w:t>Part 1: Basic rules, in co-operation with IEC;</w:t>
      </w:r>
    </w:p>
    <w:p w14:paraId="741B73EE" w14:textId="5143DC81" w:rsidR="00E96070" w:rsidRPr="00B15A72" w:rsidRDefault="00E96070" w:rsidP="00E96070">
      <w:pPr>
        <w:pStyle w:val="ListContinue1"/>
      </w:pPr>
      <w:r w:rsidRPr="00B15A72">
        <w:t>—</w:t>
      </w:r>
      <w:r w:rsidR="00090B87" w:rsidRPr="00B15A72">
        <w:tab/>
      </w:r>
      <w:r w:rsidRPr="00B15A72">
        <w:t>maintenance of ISO 14617, Graphical symbols for diagrams</w:t>
      </w:r>
      <w:r w:rsidR="005E3793">
        <w:t>;</w:t>
      </w:r>
    </w:p>
    <w:p w14:paraId="35979C03" w14:textId="77777777" w:rsidR="00D77357" w:rsidRPr="00B15A72" w:rsidRDefault="00111207" w:rsidP="00111207">
      <w:pPr>
        <w:pStyle w:val="ListContinue1"/>
      </w:pPr>
      <w:r w:rsidRPr="00B15A72">
        <w:t>—</w:t>
      </w:r>
      <w:r w:rsidRPr="00B15A72">
        <w:tab/>
      </w:r>
      <w:r w:rsidR="00D77357" w:rsidRPr="00B15A72">
        <w:t>standardization of graphical symbols to be used in technical product documentation, co-ordinated with IEC;</w:t>
      </w:r>
    </w:p>
    <w:p w14:paraId="1448E0A8" w14:textId="77777777" w:rsidR="00D77357" w:rsidRPr="00B15A72" w:rsidRDefault="00111207" w:rsidP="00111207">
      <w:pPr>
        <w:pStyle w:val="ListContinue1"/>
      </w:pPr>
      <w:r w:rsidRPr="00B15A72">
        <w:t>—</w:t>
      </w:r>
      <w:r w:rsidRPr="00B15A72">
        <w:tab/>
      </w:r>
      <w:r w:rsidR="00D77357" w:rsidRPr="00B15A72">
        <w:t>establishing and maintaining a database for graphical symbols including management of registration numbers.</w:t>
      </w:r>
    </w:p>
    <w:p w14:paraId="4ADF3E09" w14:textId="77777777" w:rsidR="00D77357" w:rsidRPr="00B15A72" w:rsidRDefault="00D77357" w:rsidP="00D77357">
      <w:pPr>
        <w:pStyle w:val="BodyText"/>
      </w:pPr>
      <w:r w:rsidRPr="00B15A72">
        <w:t>Included is the standardization of symbols for use in diagrams and pictorial drawings.</w:t>
      </w:r>
    </w:p>
    <w:p w14:paraId="715BB12A" w14:textId="56BB7ABA" w:rsidR="00D77357" w:rsidRPr="00B15A72" w:rsidRDefault="00D77357" w:rsidP="00D77357">
      <w:pPr>
        <w:pStyle w:val="BodyText"/>
      </w:pPr>
      <w:r w:rsidRPr="00B15A72">
        <w:t xml:space="preserve">ISO/TC 10 has allocated these responsibilities to </w:t>
      </w:r>
      <w:r w:rsidR="00523D38" w:rsidRPr="00B15A72">
        <w:t xml:space="preserve">ISO/TC 10/SC 1 for symbols used on technical product documentation and </w:t>
      </w:r>
      <w:r w:rsidRPr="00B15A72">
        <w:t>ISO/TC 10/SC 10</w:t>
      </w:r>
      <w:r w:rsidR="0035079D" w:rsidRPr="00B15A72">
        <w:t xml:space="preserve"> for graphical symbols on diagrams</w:t>
      </w:r>
      <w:r w:rsidRPr="00B15A72">
        <w:t>. The</w:t>
      </w:r>
      <w:r w:rsidR="0035079D" w:rsidRPr="00B15A72">
        <w:t xml:space="preserve"> respective</w:t>
      </w:r>
      <w:r w:rsidRPr="00B15A72">
        <w:t xml:space="preserve"> Secretariat</w:t>
      </w:r>
      <w:r w:rsidR="00FA5C02" w:rsidRPr="00B15A72">
        <w:t>s</w:t>
      </w:r>
      <w:r w:rsidRPr="00B15A72">
        <w:t xml:space="preserve"> </w:t>
      </w:r>
      <w:r w:rsidR="00FA5C02" w:rsidRPr="00B15A72">
        <w:t xml:space="preserve">are </w:t>
      </w:r>
      <w:r w:rsidRPr="00B15A72">
        <w:t>supported by maintenance group</w:t>
      </w:r>
      <w:r w:rsidR="00FA5C02" w:rsidRPr="00B15A72">
        <w:t>s</w:t>
      </w:r>
      <w:r w:rsidRPr="00B15A72">
        <w:t>.</w:t>
      </w:r>
    </w:p>
    <w:p w14:paraId="65A8868D" w14:textId="740E306B" w:rsidR="00D77357" w:rsidRPr="00B15A72" w:rsidRDefault="00D77357" w:rsidP="00D77357">
      <w:pPr>
        <w:pStyle w:val="BodyText"/>
      </w:pPr>
      <w:r w:rsidRPr="00B15A72">
        <w:t xml:space="preserve">Any committee identifying the need for new or revised graphical symbols for tpd shall as soon as possible submit their proposal to the secretariat of </w:t>
      </w:r>
      <w:hyperlink r:id="rId76" w:history="1">
        <w:r w:rsidRPr="00B15A72">
          <w:t xml:space="preserve">ISO/TC 10/SC 1 </w:t>
        </w:r>
      </w:hyperlink>
      <w:r w:rsidR="00FA5C02" w:rsidRPr="00B15A72">
        <w:t>or ISO/TC 10/SC 10</w:t>
      </w:r>
      <w:r w:rsidR="0092299A" w:rsidRPr="00B15A72">
        <w:t xml:space="preserve"> </w:t>
      </w:r>
      <w:r w:rsidRPr="00B15A72">
        <w:t>for review and — once approved — allocation of a registration number.</w:t>
      </w:r>
    </w:p>
    <w:p w14:paraId="2F3B1FAA" w14:textId="5565365F" w:rsidR="00815726" w:rsidRPr="00B15A72" w:rsidRDefault="00815726" w:rsidP="00815726">
      <w:pPr>
        <w:pStyle w:val="BodyText"/>
      </w:pPr>
      <w:r w:rsidRPr="00B15A72">
        <w:t xml:space="preserve">When developing new symbols for use in technical drawings, the proposed symbols ((alternatively: those symbols) are submitted to ISO/TC 10 for review. ISO/TC 10 will confirm that a duplicate symbol with a different meaning does not exist and will add the new symbol to this document once the originating </w:t>
      </w:r>
      <w:del w:id="4401" w:author="Author">
        <w:r w:rsidRPr="00B15A72" w:rsidDel="00AB38E9">
          <w:delText xml:space="preserve">standard </w:delText>
        </w:r>
      </w:del>
      <w:ins w:id="4402" w:author="Author">
        <w:r w:rsidR="00AB38E9">
          <w:t xml:space="preserve">document </w:t>
        </w:r>
      </w:ins>
      <w:r w:rsidRPr="00B15A72">
        <w:t>has been approved and published.</w:t>
      </w:r>
    </w:p>
    <w:p w14:paraId="0A3A8CDC" w14:textId="77777777" w:rsidR="00815726" w:rsidRPr="00B15A72" w:rsidRDefault="00815726" w:rsidP="00815726">
      <w:pPr>
        <w:pStyle w:val="BodyText"/>
      </w:pPr>
      <w:r w:rsidRPr="00B15A72">
        <w:t>The following is a description of the process used for incorporating a new symbol:</w:t>
      </w:r>
    </w:p>
    <w:p w14:paraId="033A8E12" w14:textId="322685CD" w:rsidR="00815726" w:rsidRPr="00B15A72" w:rsidRDefault="00815726" w:rsidP="00090B87">
      <w:pPr>
        <w:pStyle w:val="ListNumber1"/>
      </w:pPr>
      <w:r w:rsidRPr="00B15A72">
        <w:t>1</w:t>
      </w:r>
      <w:r w:rsidR="00090B87" w:rsidRPr="00B15A72">
        <w:tab/>
      </w:r>
      <w:r w:rsidRPr="00B15A72">
        <w:t>The originator fills in the new symbol application form.</w:t>
      </w:r>
    </w:p>
    <w:p w14:paraId="7868FA37" w14:textId="7C30AF6E" w:rsidR="00815726" w:rsidRPr="00B15A72" w:rsidRDefault="00815726" w:rsidP="00090B87">
      <w:pPr>
        <w:pStyle w:val="ListNumber1"/>
      </w:pPr>
      <w:r w:rsidRPr="00B15A72">
        <w:t>2</w:t>
      </w:r>
      <w:r w:rsidR="00090B87" w:rsidRPr="00B15A72">
        <w:tab/>
      </w:r>
      <w:r w:rsidRPr="00B15A72">
        <w:t>The originator attaches the symbol graphics file per the accepted graphics formats in the form.</w:t>
      </w:r>
    </w:p>
    <w:p w14:paraId="6E53FA3B" w14:textId="59DFAD1B" w:rsidR="00815726" w:rsidRPr="00B15A72" w:rsidRDefault="00815726" w:rsidP="00090B87">
      <w:pPr>
        <w:pStyle w:val="ListNumber1"/>
      </w:pPr>
      <w:r w:rsidRPr="00B15A72">
        <w:t>3</w:t>
      </w:r>
      <w:r w:rsidR="00090B87" w:rsidRPr="00B15A72">
        <w:tab/>
      </w:r>
      <w:r w:rsidRPr="00B15A72">
        <w:t>The originator sends the application and graphics file to ISO/TC 10/SC 1 or ISO/TC 10/SC 10.</w:t>
      </w:r>
    </w:p>
    <w:p w14:paraId="26B389B8" w14:textId="182E2DA9" w:rsidR="00815726" w:rsidRPr="00B15A72" w:rsidRDefault="00815726" w:rsidP="00090B87">
      <w:pPr>
        <w:pStyle w:val="ListNumber1"/>
      </w:pPr>
      <w:r w:rsidRPr="00B15A72">
        <w:t>4</w:t>
      </w:r>
      <w:r w:rsidR="00090B87" w:rsidRPr="00B15A72">
        <w:tab/>
      </w:r>
      <w:r w:rsidRPr="00B15A72">
        <w:t>ISO/TC 10/SC 1 or ISO/TC 10/SC 10</w:t>
      </w:r>
      <w:r w:rsidR="00A76ABA">
        <w:t xml:space="preserve"> </w:t>
      </w:r>
      <w:r w:rsidRPr="00B15A72">
        <w:t xml:space="preserve">forwards the documents to the validation team (appointed group of </w:t>
      </w:r>
      <w:del w:id="4403" w:author="Author">
        <w:r w:rsidRPr="00B15A72" w:rsidDel="00976EF7">
          <w:delText>expert</w:delText>
        </w:r>
      </w:del>
      <w:ins w:id="4404" w:author="Author">
        <w:r w:rsidR="00976EF7">
          <w:t>Expert</w:t>
        </w:r>
      </w:ins>
      <w:r w:rsidRPr="00B15A72">
        <w:t>s).</w:t>
      </w:r>
    </w:p>
    <w:p w14:paraId="50B71B0E" w14:textId="5917986B" w:rsidR="00815726" w:rsidRPr="00B15A72" w:rsidRDefault="00815726" w:rsidP="00090B87">
      <w:pPr>
        <w:pStyle w:val="ListNumber1"/>
      </w:pPr>
      <w:r w:rsidRPr="00B15A72">
        <w:t>5</w:t>
      </w:r>
      <w:r w:rsidR="00090B87" w:rsidRPr="00B15A72">
        <w:tab/>
      </w:r>
      <w:r w:rsidRPr="00B15A72">
        <w:t>The validation team reviews the application and symbol according to the following areas:</w:t>
      </w:r>
    </w:p>
    <w:p w14:paraId="1B95BF4E" w14:textId="3C6F2BED" w:rsidR="00815726" w:rsidRPr="00B15A72" w:rsidRDefault="00090B87" w:rsidP="00090B87">
      <w:pPr>
        <w:pStyle w:val="ListContinue2"/>
      </w:pPr>
      <w:r w:rsidRPr="00B15A72">
        <w:t>—</w:t>
      </w:r>
      <w:r w:rsidRPr="00B15A72">
        <w:tab/>
      </w:r>
      <w:r w:rsidR="00815726" w:rsidRPr="00B15A72">
        <w:t>justification for new symbol;</w:t>
      </w:r>
    </w:p>
    <w:p w14:paraId="5AD8D74B" w14:textId="12EB690E" w:rsidR="00815726" w:rsidRPr="00B15A72" w:rsidRDefault="00090B87" w:rsidP="00090B87">
      <w:pPr>
        <w:pStyle w:val="ListContinue2"/>
      </w:pPr>
      <w:r w:rsidRPr="00B15A72">
        <w:t>—</w:t>
      </w:r>
      <w:r w:rsidRPr="00B15A72">
        <w:tab/>
      </w:r>
      <w:r w:rsidR="00815726" w:rsidRPr="00B15A72">
        <w:t>design;</w:t>
      </w:r>
    </w:p>
    <w:p w14:paraId="4BC84EC8" w14:textId="2207DD42" w:rsidR="00815726" w:rsidRPr="00B15A72" w:rsidRDefault="00090B87" w:rsidP="00090B87">
      <w:pPr>
        <w:pStyle w:val="ListContinue2"/>
      </w:pPr>
      <w:r w:rsidRPr="00B15A72">
        <w:t>—</w:t>
      </w:r>
      <w:r w:rsidRPr="00B15A72">
        <w:tab/>
      </w:r>
      <w:r w:rsidR="00815726" w:rsidRPr="00B15A72">
        <w:t>conformity with ISO 81714-1;</w:t>
      </w:r>
    </w:p>
    <w:p w14:paraId="5E833621" w14:textId="7EDD9F08" w:rsidR="00815726" w:rsidRPr="00B15A72" w:rsidRDefault="00090B87" w:rsidP="00090B87">
      <w:pPr>
        <w:pStyle w:val="ListContinue2"/>
      </w:pPr>
      <w:r w:rsidRPr="00B15A72">
        <w:t>—</w:t>
      </w:r>
      <w:r w:rsidRPr="00B15A72">
        <w:tab/>
      </w:r>
      <w:r w:rsidR="00815726" w:rsidRPr="00B15A72">
        <w:t>duplication and similarity to existing and registered symbols.</w:t>
      </w:r>
    </w:p>
    <w:p w14:paraId="6AC08A45" w14:textId="62E067FE" w:rsidR="00815726" w:rsidRPr="00B15A72" w:rsidRDefault="00815726" w:rsidP="00090B87">
      <w:pPr>
        <w:pStyle w:val="ListNumber1"/>
      </w:pPr>
      <w:r w:rsidRPr="00B15A72">
        <w:t>6</w:t>
      </w:r>
      <w:r w:rsidR="00090B87" w:rsidRPr="00B15A72">
        <w:tab/>
      </w:r>
      <w:r w:rsidRPr="00B15A72">
        <w:t>The validation team prepares their report and sends the application documents back to ISO/TC 10/SC 1 or ISO/TC 10/SC 10. Rejected proposals are sent back to the originator with an attached cause of rejection.</w:t>
      </w:r>
    </w:p>
    <w:p w14:paraId="778563B0" w14:textId="366D7E55" w:rsidR="00815726" w:rsidRPr="00B15A72" w:rsidRDefault="00815726" w:rsidP="00090B87">
      <w:pPr>
        <w:pStyle w:val="ListNumber1"/>
      </w:pPr>
      <w:r w:rsidRPr="00B15A72">
        <w:t>7</w:t>
      </w:r>
      <w:r w:rsidR="00090B87" w:rsidRPr="00B15A72">
        <w:tab/>
      </w:r>
      <w:r w:rsidRPr="00B15A72">
        <w:t>If the new symbol request is approved, the originator is notified and the symbol is appointed a registry number and submitted to ISO Central Secretariat for registration and publication on the ISO Online browsing platform: http://www.iso.org/obp.</w:t>
      </w:r>
    </w:p>
    <w:p w14:paraId="599CD912" w14:textId="520F4387" w:rsidR="00815726" w:rsidRPr="00B15A72" w:rsidRDefault="00815726" w:rsidP="00090B87">
      <w:pPr>
        <w:pStyle w:val="ListNumber1"/>
      </w:pPr>
      <w:r w:rsidRPr="00B15A72">
        <w:t>8</w:t>
      </w:r>
      <w:r w:rsidR="00090B87" w:rsidRPr="00B15A72">
        <w:tab/>
      </w:r>
      <w:r w:rsidRPr="00B15A72">
        <w:t>The approved new symbol is added to the list of symbols to be added in the next revision of ISO 7083 or ISO 14617.</w:t>
      </w:r>
    </w:p>
    <w:p w14:paraId="0D3EB774" w14:textId="0373C07F" w:rsidR="00D77357" w:rsidRPr="0029606E" w:rsidRDefault="00D77357" w:rsidP="00D77357">
      <w:pPr>
        <w:pStyle w:val="ANNEX"/>
        <w:numPr>
          <w:ilvl w:val="0"/>
          <w:numId w:val="0"/>
        </w:numPr>
      </w:pPr>
      <w:bookmarkStart w:id="4405" w:name="_Toc354474343"/>
      <w:bookmarkStart w:id="4406" w:name="_Toc478053534"/>
      <w:bookmarkStart w:id="4407" w:name="_Toc69205233"/>
      <w:bookmarkStart w:id="4408" w:name="_Toc69205578"/>
      <w:bookmarkStart w:id="4409" w:name="_Toc69304270"/>
      <w:r w:rsidRPr="0029606E">
        <w:rPr>
          <w:rStyle w:val="zzzHighlight0"/>
        </w:rPr>
        <w:t>Annex SI</w:t>
      </w:r>
      <w:r w:rsidRPr="0029606E">
        <w:br/>
      </w:r>
      <w:bookmarkStart w:id="4410" w:name="_Toc246327398"/>
      <w:bookmarkStart w:id="4411" w:name="_Toc280356958"/>
      <w:bookmarkStart w:id="4412" w:name="_Toc320542992"/>
      <w:bookmarkStart w:id="4413" w:name="_Toc323556626"/>
      <w:r w:rsidRPr="0029606E">
        <w:rPr>
          <w:rStyle w:val="zzzHighlight0"/>
          <w:b w:val="0"/>
        </w:rPr>
        <w:t>(normative)</w:t>
      </w:r>
      <w:r w:rsidRPr="0029606E">
        <w:br/>
      </w:r>
      <w:r w:rsidRPr="0029606E">
        <w:br/>
      </w:r>
      <w:r w:rsidRPr="0029606E">
        <w:rPr>
          <w:rStyle w:val="zzzHighlight0"/>
        </w:rPr>
        <w:t>Procedure for the development of International Workshop Agreements (IWA)</w:t>
      </w:r>
      <w:bookmarkEnd w:id="4405"/>
      <w:bookmarkEnd w:id="4406"/>
      <w:bookmarkEnd w:id="4407"/>
      <w:bookmarkEnd w:id="4408"/>
      <w:bookmarkEnd w:id="4409"/>
      <w:bookmarkEnd w:id="4410"/>
      <w:bookmarkEnd w:id="4411"/>
      <w:bookmarkEnd w:id="4412"/>
      <w:bookmarkEnd w:id="4413"/>
    </w:p>
    <w:p w14:paraId="3A1083A8" w14:textId="6DECCFAD" w:rsidR="00D77357" w:rsidRPr="0029606E" w:rsidRDefault="00D77357" w:rsidP="00DC6912">
      <w:pPr>
        <w:pStyle w:val="a2"/>
        <w:numPr>
          <w:ilvl w:val="0"/>
          <w:numId w:val="0"/>
        </w:numPr>
        <w:tabs>
          <w:tab w:val="clear" w:pos="500"/>
        </w:tabs>
        <w:rPr>
          <w:snapToGrid w:val="0"/>
        </w:rPr>
      </w:pPr>
      <w:bookmarkStart w:id="4414" w:name="_Toc320542993"/>
      <w:bookmarkStart w:id="4415" w:name="_Toc323556627"/>
      <w:bookmarkStart w:id="4416" w:name="_Toc354474344"/>
      <w:bookmarkStart w:id="4417" w:name="_Toc478053535"/>
      <w:bookmarkStart w:id="4418" w:name="_Toc69205234"/>
      <w:bookmarkStart w:id="4419" w:name="_Toc69205579"/>
      <w:bookmarkStart w:id="4420" w:name="_Toc69304271"/>
      <w:r w:rsidRPr="0029606E">
        <w:rPr>
          <w:snapToGrid w:val="0"/>
        </w:rPr>
        <w:t>SI.1</w:t>
      </w:r>
      <w:r w:rsidRPr="0029606E">
        <w:rPr>
          <w:snapToGrid w:val="0"/>
        </w:rPr>
        <w:tab/>
        <w:t>Proposals to develop IWAs</w:t>
      </w:r>
      <w:bookmarkEnd w:id="4414"/>
      <w:bookmarkEnd w:id="4415"/>
      <w:bookmarkEnd w:id="4416"/>
      <w:bookmarkEnd w:id="4417"/>
      <w:bookmarkEnd w:id="4418"/>
      <w:bookmarkEnd w:id="4419"/>
      <w:bookmarkEnd w:id="4420"/>
    </w:p>
    <w:p w14:paraId="26978572" w14:textId="77777777" w:rsidR="00D77357" w:rsidRPr="0029606E" w:rsidRDefault="00D77357" w:rsidP="00D77357">
      <w:pPr>
        <w:pStyle w:val="BodyText"/>
      </w:pPr>
      <w:r w:rsidRPr="0029606E">
        <w:t>A proposal to hold an ISO workshop for the purpose of developing one or more IWAs on a particular subject may come from any source, including ISO member bodies, liaison organizations, corporate bodies etc. An organization that is not an ISO member body or liaison organization, or is not international in scope, shall inform the ISO member body in its country of its intent to submit such a proposal.</w:t>
      </w:r>
    </w:p>
    <w:p w14:paraId="1DE72FD9" w14:textId="77777777" w:rsidR="00D77357" w:rsidRPr="0029606E" w:rsidRDefault="00D77357" w:rsidP="007C1A0A">
      <w:pPr>
        <w:pStyle w:val="BodyText"/>
        <w:keepNext/>
        <w:rPr>
          <w:snapToGrid w:val="0"/>
        </w:rPr>
      </w:pPr>
      <w:r w:rsidRPr="0029606E">
        <w:rPr>
          <w:snapToGrid w:val="0"/>
        </w:rPr>
        <w:t>Whenever practicable, proposers shall provide details concerning:</w:t>
      </w:r>
    </w:p>
    <w:p w14:paraId="49234B9B" w14:textId="77777777" w:rsidR="00D77357" w:rsidRPr="0029606E" w:rsidRDefault="007C1A0A" w:rsidP="007C1A0A">
      <w:pPr>
        <w:pStyle w:val="ListContinue1"/>
      </w:pPr>
      <w:r w:rsidRPr="0029606E">
        <w:t>—</w:t>
      </w:r>
      <w:r w:rsidRPr="0029606E">
        <w:tab/>
      </w:r>
      <w:r w:rsidR="00D77357" w:rsidRPr="0029606E">
        <w:t>Purpose and justification of the proposal;</w:t>
      </w:r>
    </w:p>
    <w:p w14:paraId="6A1866DA" w14:textId="77777777" w:rsidR="00D77357" w:rsidRPr="0029606E" w:rsidRDefault="007C1A0A" w:rsidP="007C1A0A">
      <w:pPr>
        <w:pStyle w:val="ListContinue1"/>
      </w:pPr>
      <w:r w:rsidRPr="0029606E">
        <w:t>—</w:t>
      </w:r>
      <w:r w:rsidRPr="0029606E">
        <w:tab/>
      </w:r>
      <w:r w:rsidR="00D77357" w:rsidRPr="0029606E">
        <w:t>Relevant documents; and</w:t>
      </w:r>
    </w:p>
    <w:p w14:paraId="452EA877" w14:textId="77777777" w:rsidR="00D77357" w:rsidRPr="0029606E" w:rsidRDefault="007C1A0A" w:rsidP="007C1A0A">
      <w:pPr>
        <w:pStyle w:val="ListContinue1"/>
      </w:pPr>
      <w:r w:rsidRPr="0029606E">
        <w:t>—</w:t>
      </w:r>
      <w:r w:rsidRPr="0029606E">
        <w:tab/>
      </w:r>
      <w:r w:rsidR="00D77357" w:rsidRPr="0029606E">
        <w:t>Cooperation and liaison,</w:t>
      </w:r>
    </w:p>
    <w:p w14:paraId="2A01ACF5" w14:textId="77777777" w:rsidR="00D77357" w:rsidRPr="0029606E" w:rsidRDefault="00D77357" w:rsidP="00D77357">
      <w:pPr>
        <w:pStyle w:val="BodyText"/>
        <w:rPr>
          <w:snapToGrid w:val="0"/>
        </w:rPr>
      </w:pPr>
      <w:r w:rsidRPr="0029606E">
        <w:rPr>
          <w:snapToGrid w:val="0"/>
        </w:rPr>
        <w:t xml:space="preserve">in accordance with the ISO/IEC Directives, Part 1, </w:t>
      </w:r>
      <w:r w:rsidR="00A672A9" w:rsidRPr="0029606E">
        <w:rPr>
          <w:snapToGrid w:val="0"/>
        </w:rPr>
        <w:t>Annex C</w:t>
      </w:r>
      <w:r w:rsidRPr="0029606E">
        <w:rPr>
          <w:snapToGrid w:val="0"/>
        </w:rPr>
        <w:t>.</w:t>
      </w:r>
    </w:p>
    <w:p w14:paraId="1D54F0AC" w14:textId="77777777" w:rsidR="00D77357" w:rsidRPr="0029606E" w:rsidRDefault="00D77357" w:rsidP="00D77357">
      <w:pPr>
        <w:pStyle w:val="BodyText"/>
        <w:rPr>
          <w:snapToGrid w:val="0"/>
        </w:rPr>
      </w:pPr>
      <w:r w:rsidRPr="0029606E">
        <w:rPr>
          <w:snapToGrid w:val="0"/>
        </w:rPr>
        <w:t>Additionally, wherever possible, proposals shall include indication of an ISO Member Body willing to provide secretariat support to the IWA Workshop. If it is considered likely that participation in the workshop will need to be limited (see SJ.5.2), this shall also be indicated.</w:t>
      </w:r>
    </w:p>
    <w:p w14:paraId="5EA1BCC4" w14:textId="77777777" w:rsidR="00D77357" w:rsidRPr="0029606E" w:rsidRDefault="00D77357" w:rsidP="00D77357">
      <w:pPr>
        <w:pStyle w:val="BodyText"/>
        <w:rPr>
          <w:snapToGrid w:val="0"/>
        </w:rPr>
      </w:pPr>
      <w:r w:rsidRPr="0029606E">
        <w:rPr>
          <w:snapToGrid w:val="0"/>
        </w:rPr>
        <w:t>In some circumstances, it may be considered that several meetings may be needed in order to reach a consensus. In such cases, the proposer is encouraged, or may be required by the ISO Technical Management Board, to develop a business plan which would give details concerning meeting schedules, expected dates of availability of draft documents, the possibility that a workshop may establish project teams to progress work between meetings of the workshop, the expected date of availability of any IWA, etc.</w:t>
      </w:r>
    </w:p>
    <w:p w14:paraId="7DD39393" w14:textId="272B37B3" w:rsidR="00D77357" w:rsidRPr="0029606E" w:rsidRDefault="00D77357" w:rsidP="00DC6912">
      <w:pPr>
        <w:pStyle w:val="a2"/>
        <w:numPr>
          <w:ilvl w:val="0"/>
          <w:numId w:val="0"/>
        </w:numPr>
        <w:tabs>
          <w:tab w:val="clear" w:pos="500"/>
        </w:tabs>
        <w:rPr>
          <w:snapToGrid w:val="0"/>
        </w:rPr>
      </w:pPr>
      <w:bookmarkStart w:id="4421" w:name="_Toc246327400"/>
      <w:bookmarkStart w:id="4422" w:name="_Toc280356960"/>
      <w:bookmarkStart w:id="4423" w:name="_Toc320542994"/>
      <w:bookmarkStart w:id="4424" w:name="_Toc323556628"/>
      <w:bookmarkStart w:id="4425" w:name="_Toc354474345"/>
      <w:bookmarkStart w:id="4426" w:name="_Toc478053536"/>
      <w:bookmarkStart w:id="4427" w:name="_Toc69205235"/>
      <w:bookmarkStart w:id="4428" w:name="_Toc69205580"/>
      <w:bookmarkStart w:id="4429" w:name="_Toc69304272"/>
      <w:r w:rsidRPr="0029606E">
        <w:rPr>
          <w:snapToGrid w:val="0"/>
        </w:rPr>
        <w:t>SI.2</w:t>
      </w:r>
      <w:r w:rsidRPr="0029606E">
        <w:rPr>
          <w:snapToGrid w:val="0"/>
        </w:rPr>
        <w:tab/>
        <w:t>Review of proposals</w:t>
      </w:r>
      <w:bookmarkEnd w:id="4421"/>
      <w:bookmarkEnd w:id="4422"/>
      <w:bookmarkEnd w:id="4423"/>
      <w:bookmarkEnd w:id="4424"/>
      <w:bookmarkEnd w:id="4425"/>
      <w:bookmarkEnd w:id="4426"/>
      <w:bookmarkEnd w:id="4427"/>
      <w:bookmarkEnd w:id="4428"/>
      <w:bookmarkEnd w:id="4429"/>
    </w:p>
    <w:p w14:paraId="38D16F94" w14:textId="77777777" w:rsidR="006F462C" w:rsidRPr="0029606E" w:rsidRDefault="00D77357" w:rsidP="007C1A0A">
      <w:pPr>
        <w:pStyle w:val="BodyText"/>
        <w:keepNext/>
        <w:rPr>
          <w:snapToGrid w:val="0"/>
        </w:rPr>
      </w:pPr>
      <w:r w:rsidRPr="0029606E">
        <w:rPr>
          <w:snapToGrid w:val="0"/>
        </w:rPr>
        <w:t xml:space="preserve">Proposals will be referred to the ISO Technical Management Board for approval. </w:t>
      </w:r>
      <w:r w:rsidR="00CB3D1A" w:rsidRPr="0029606E">
        <w:rPr>
          <w:snapToGrid w:val="0"/>
        </w:rPr>
        <w:t xml:space="preserve">Proposals should contain an analysis of the global interest in the subject being proposed for the IWA in different countries and </w:t>
      </w:r>
      <w:r w:rsidR="00F26D9A" w:rsidRPr="0029606E">
        <w:rPr>
          <w:snapToGrid w:val="0"/>
        </w:rPr>
        <w:t xml:space="preserve">by </w:t>
      </w:r>
      <w:r w:rsidR="00CB3D1A" w:rsidRPr="0029606E">
        <w:rPr>
          <w:snapToGrid w:val="0"/>
        </w:rPr>
        <w:t>stakeholders</w:t>
      </w:r>
      <w:r w:rsidR="00601291" w:rsidRPr="0029606E">
        <w:rPr>
          <w:snapToGrid w:val="0"/>
        </w:rPr>
        <w:t>.</w:t>
      </w:r>
    </w:p>
    <w:p w14:paraId="55B2604C" w14:textId="77777777" w:rsidR="00D77357" w:rsidRPr="0029606E" w:rsidRDefault="00D77357" w:rsidP="007C1A0A">
      <w:pPr>
        <w:pStyle w:val="BodyText"/>
        <w:keepNext/>
        <w:rPr>
          <w:snapToGrid w:val="0"/>
        </w:rPr>
      </w:pPr>
      <w:r w:rsidRPr="0029606E">
        <w:rPr>
          <w:snapToGrid w:val="0"/>
        </w:rPr>
        <w:t>If the proposal is accepted, the ISO/TMB will initiate consultations with member bodies to identify a candidate willing to act as the organizer and to provide administrative and logistics support to the proposer. Preference will normally be given to:</w:t>
      </w:r>
    </w:p>
    <w:p w14:paraId="37253427" w14:textId="77777777" w:rsidR="00D77357" w:rsidRPr="0029606E" w:rsidRDefault="007C1A0A" w:rsidP="007C1A0A">
      <w:pPr>
        <w:pStyle w:val="ListContinue1"/>
      </w:pPr>
      <w:r w:rsidRPr="0029606E">
        <w:t>—</w:t>
      </w:r>
      <w:r w:rsidRPr="0029606E">
        <w:tab/>
      </w:r>
      <w:r w:rsidR="00D77357" w:rsidRPr="0029606E">
        <w:t>The member body from the country of the proposer, if the proposer is not a member body; or</w:t>
      </w:r>
    </w:p>
    <w:p w14:paraId="294E8F44" w14:textId="77777777" w:rsidR="00D77357" w:rsidRPr="0029606E" w:rsidRDefault="007C1A0A" w:rsidP="007C1A0A">
      <w:pPr>
        <w:pStyle w:val="ListContinue1"/>
      </w:pPr>
      <w:r w:rsidRPr="0029606E">
        <w:t>—</w:t>
      </w:r>
      <w:r w:rsidRPr="0029606E">
        <w:tab/>
      </w:r>
      <w:r w:rsidR="00D77357" w:rsidRPr="0029606E">
        <w:t>Member bodies holding secretariats in fields related to that covered by the proposal.</w:t>
      </w:r>
    </w:p>
    <w:p w14:paraId="45DAE80A" w14:textId="77777777" w:rsidR="00D77357" w:rsidRPr="0029606E" w:rsidRDefault="00D77357" w:rsidP="00D77357">
      <w:pPr>
        <w:pStyle w:val="BodyText"/>
      </w:pPr>
      <w:r w:rsidRPr="0029606E">
        <w:t>If there is more than one offer, the ISO/TMB will formally designate the member body assigned to act as the workshop secretariat. The assigned ISO member body may establish financial arrangements with the proposer to cover administrative and logistics support costs for the workshop. If a member body is not willing to act as workshop secretariat, the ISO/TMB may authorize the ISO Central Secretariat to fulfil this role, provided all associated costs are recovered by workshop registration fees.</w:t>
      </w:r>
    </w:p>
    <w:p w14:paraId="7A049448" w14:textId="77777777" w:rsidR="00D77357" w:rsidRPr="0029606E" w:rsidRDefault="00D77357" w:rsidP="00D77357">
      <w:pPr>
        <w:pStyle w:val="BodyText"/>
        <w:rPr>
          <w:snapToGrid w:val="0"/>
        </w:rPr>
      </w:pPr>
      <w:r w:rsidRPr="0029606E">
        <w:rPr>
          <w:snapToGrid w:val="0"/>
        </w:rPr>
        <w:t>An informative checklist for estimating IWA workshop costs is provided in SI.10.</w:t>
      </w:r>
    </w:p>
    <w:p w14:paraId="1CB98765" w14:textId="6B3719B4" w:rsidR="00D77357" w:rsidRPr="0029606E" w:rsidRDefault="00D77357" w:rsidP="00D77357">
      <w:pPr>
        <w:pStyle w:val="BodyText"/>
        <w:rPr>
          <w:snapToGrid w:val="0"/>
        </w:rPr>
      </w:pPr>
      <w:r w:rsidRPr="0029606E">
        <w:rPr>
          <w:snapToGrid w:val="0"/>
        </w:rPr>
        <w:t xml:space="preserve">The workshop secretariat and the proposer shall designate the </w:t>
      </w:r>
      <w:del w:id="4430" w:author="Author">
        <w:r w:rsidRPr="0029606E" w:rsidDel="00627DBC">
          <w:rPr>
            <w:snapToGrid w:val="0"/>
          </w:rPr>
          <w:delText>chair</w:delText>
        </w:r>
      </w:del>
      <w:ins w:id="4431" w:author="Author">
        <w:r w:rsidR="00627DBC">
          <w:rPr>
            <w:snapToGrid w:val="0"/>
          </w:rPr>
          <w:t>Chair</w:t>
        </w:r>
      </w:ins>
      <w:r w:rsidRPr="0029606E">
        <w:rPr>
          <w:snapToGrid w:val="0"/>
        </w:rPr>
        <w:t xml:space="preserve"> of the workshop</w:t>
      </w:r>
      <w:r w:rsidR="004611B8" w:rsidRPr="0029606E">
        <w:rPr>
          <w:snapToGrid w:val="0"/>
        </w:rPr>
        <w:t>.</w:t>
      </w:r>
    </w:p>
    <w:p w14:paraId="148BDD46" w14:textId="08E281C8" w:rsidR="00D77357" w:rsidRPr="0029606E" w:rsidRDefault="00D77357" w:rsidP="00DC6912">
      <w:pPr>
        <w:pStyle w:val="a2"/>
        <w:numPr>
          <w:ilvl w:val="0"/>
          <w:numId w:val="0"/>
        </w:numPr>
        <w:tabs>
          <w:tab w:val="clear" w:pos="500"/>
        </w:tabs>
        <w:rPr>
          <w:snapToGrid w:val="0"/>
        </w:rPr>
      </w:pPr>
      <w:bookmarkStart w:id="4432" w:name="_Toc246327401"/>
      <w:bookmarkStart w:id="4433" w:name="_Toc280356961"/>
      <w:bookmarkStart w:id="4434" w:name="_Toc320542995"/>
      <w:bookmarkStart w:id="4435" w:name="_Toc323556629"/>
      <w:bookmarkStart w:id="4436" w:name="_Toc354474346"/>
      <w:bookmarkStart w:id="4437" w:name="_Toc478053537"/>
      <w:bookmarkStart w:id="4438" w:name="_Toc69205236"/>
      <w:bookmarkStart w:id="4439" w:name="_Toc69205581"/>
      <w:bookmarkStart w:id="4440" w:name="_Toc69304273"/>
      <w:r w:rsidRPr="0029606E">
        <w:rPr>
          <w:snapToGrid w:val="0"/>
        </w:rPr>
        <w:t>SI.3</w:t>
      </w:r>
      <w:r w:rsidRPr="0029606E">
        <w:rPr>
          <w:snapToGrid w:val="0"/>
        </w:rPr>
        <w:tab/>
        <w:t>Announcement</w:t>
      </w:r>
      <w:bookmarkEnd w:id="4432"/>
      <w:bookmarkEnd w:id="4433"/>
      <w:bookmarkEnd w:id="4434"/>
      <w:bookmarkEnd w:id="4435"/>
      <w:bookmarkEnd w:id="4436"/>
      <w:bookmarkEnd w:id="4437"/>
      <w:bookmarkEnd w:id="4438"/>
      <w:bookmarkEnd w:id="4439"/>
      <w:bookmarkEnd w:id="4440"/>
    </w:p>
    <w:p w14:paraId="54B48704" w14:textId="77777777" w:rsidR="00D77357" w:rsidRPr="0029606E" w:rsidRDefault="00D77357" w:rsidP="00D77357">
      <w:pPr>
        <w:pStyle w:val="BodyText"/>
        <w:rPr>
          <w:snapToGrid w:val="0"/>
        </w:rPr>
      </w:pPr>
      <w:r w:rsidRPr="0029606E">
        <w:rPr>
          <w:snapToGrid w:val="0"/>
        </w:rPr>
        <w:t>Once the workshop secretariat and the proposer have agreed on a date and venue for the first meeting of the workshop, these shall be communicated to the ISO member bodies. These details shall be further announced by the workshop secretariat, the ISO Central Secretariat and by any other interested member bodies in the most appropriate way(s) to achieve the widest possible circulation (e.g. a publicly accessible website). This may include a number of different announcement options and media, but the intent is to ensure that the broadest range of relevant interested parties worldwide are informed of the workshop and have the opportunity to attend.</w:t>
      </w:r>
    </w:p>
    <w:p w14:paraId="2CAC9453" w14:textId="77777777" w:rsidR="00D77357" w:rsidRPr="0029606E" w:rsidRDefault="00D77357" w:rsidP="00D77357">
      <w:pPr>
        <w:pStyle w:val="BodyText"/>
      </w:pPr>
      <w:r w:rsidRPr="0029606E">
        <w:t>The proposer and workshop secretariat will ensure that any ISO committees with projects relevant to the subject will be invited to be represented at the workshop.</w:t>
      </w:r>
    </w:p>
    <w:p w14:paraId="73C2EEE5" w14:textId="77777777" w:rsidR="00D77357" w:rsidRPr="0029606E" w:rsidRDefault="00D77357" w:rsidP="00D77357">
      <w:pPr>
        <w:pStyle w:val="BodyText"/>
      </w:pPr>
      <w:r w:rsidRPr="0029606E">
        <w:t>A registration fee may be applied to help support preparation and hosting of the workshop. Any registration fees shall be stated in the workshop announcement.</w:t>
      </w:r>
    </w:p>
    <w:p w14:paraId="1853B09E" w14:textId="77777777" w:rsidR="00D77357" w:rsidRPr="0029606E" w:rsidRDefault="00D77357" w:rsidP="00D77357">
      <w:pPr>
        <w:pStyle w:val="Note"/>
      </w:pPr>
      <w:r w:rsidRPr="0029606E">
        <w:t>NOTE</w:t>
      </w:r>
      <w:r w:rsidRPr="0029606E">
        <w:tab/>
        <w:t>When the subject matter of a workshop is likely to be of interest to developing countries, it is recommended either that a funding mechanism other than a registration fee be applied to facilitate participation from such countries, or that a number of “free” registrations be permitted.</w:t>
      </w:r>
    </w:p>
    <w:p w14:paraId="5DAB66C0" w14:textId="77777777" w:rsidR="00D77357" w:rsidRPr="0029606E" w:rsidRDefault="00D77357" w:rsidP="00D77357">
      <w:pPr>
        <w:pStyle w:val="BodyText"/>
        <w:rPr>
          <w:snapToGrid w:val="0"/>
        </w:rPr>
      </w:pPr>
      <w:r w:rsidRPr="0029606E">
        <w:rPr>
          <w:snapToGrid w:val="0"/>
        </w:rPr>
        <w:t>The announcement shall be made at least 90 days in advance of the agreed date to allow potential attendees adequate time to plan on attending the workshop. The announcement shall be accompanied by a registration form to allow potential participants to register for the workshop. Registration forms shall be returned to the workshop Secretariat.</w:t>
      </w:r>
    </w:p>
    <w:p w14:paraId="1391CD49" w14:textId="4C562B65" w:rsidR="00D77357" w:rsidRPr="0029606E" w:rsidRDefault="00D77357" w:rsidP="00DC6912">
      <w:pPr>
        <w:pStyle w:val="a2"/>
        <w:numPr>
          <w:ilvl w:val="0"/>
          <w:numId w:val="0"/>
        </w:numPr>
        <w:tabs>
          <w:tab w:val="clear" w:pos="500"/>
        </w:tabs>
        <w:rPr>
          <w:snapToGrid w:val="0"/>
        </w:rPr>
      </w:pPr>
      <w:bookmarkStart w:id="4441" w:name="_Toc246327402"/>
      <w:bookmarkStart w:id="4442" w:name="_Toc280356962"/>
      <w:bookmarkStart w:id="4443" w:name="_Toc320542996"/>
      <w:bookmarkStart w:id="4444" w:name="_Toc323556630"/>
      <w:bookmarkStart w:id="4445" w:name="_Toc354474347"/>
      <w:bookmarkStart w:id="4446" w:name="_Toc478053538"/>
      <w:bookmarkStart w:id="4447" w:name="_Toc69205237"/>
      <w:bookmarkStart w:id="4448" w:name="_Toc69205582"/>
      <w:bookmarkStart w:id="4449" w:name="_Toc69304274"/>
      <w:r w:rsidRPr="0029606E">
        <w:rPr>
          <w:snapToGrid w:val="0"/>
        </w:rPr>
        <w:t>SI.4</w:t>
      </w:r>
      <w:r w:rsidRPr="0029606E">
        <w:rPr>
          <w:snapToGrid w:val="0"/>
        </w:rPr>
        <w:tab/>
        <w:t>Workshop information</w:t>
      </w:r>
      <w:bookmarkEnd w:id="4441"/>
      <w:bookmarkEnd w:id="4442"/>
      <w:bookmarkEnd w:id="4443"/>
      <w:bookmarkEnd w:id="4444"/>
      <w:bookmarkEnd w:id="4445"/>
      <w:bookmarkEnd w:id="4446"/>
      <w:bookmarkEnd w:id="4447"/>
      <w:bookmarkEnd w:id="4448"/>
      <w:bookmarkEnd w:id="4449"/>
    </w:p>
    <w:p w14:paraId="5B7D34D2" w14:textId="55C6026B" w:rsidR="00D77357" w:rsidRPr="0029606E" w:rsidRDefault="00D77357" w:rsidP="00D77357">
      <w:pPr>
        <w:pStyle w:val="BodyText"/>
        <w:rPr>
          <w:snapToGrid w:val="0"/>
        </w:rPr>
      </w:pPr>
      <w:r w:rsidRPr="0029606E">
        <w:rPr>
          <w:snapToGrid w:val="0"/>
        </w:rPr>
        <w:t xml:space="preserve">A workshop programme detailing workshop objectives, </w:t>
      </w:r>
      <w:del w:id="4450" w:author="Author">
        <w:r w:rsidRPr="0029606E" w:rsidDel="005218EC">
          <w:rPr>
            <w:snapToGrid w:val="0"/>
          </w:rPr>
          <w:delText>deliverable</w:delText>
        </w:r>
      </w:del>
      <w:ins w:id="4451" w:author="Author">
        <w:r w:rsidR="005218EC">
          <w:rPr>
            <w:snapToGrid w:val="0"/>
          </w:rPr>
          <w:t>document</w:t>
        </w:r>
      </w:ins>
      <w:r w:rsidRPr="0029606E">
        <w:rPr>
          <w:snapToGrid w:val="0"/>
        </w:rPr>
        <w:t>s, agenda, draft documents and any other relevant details for the workshop shall be available, and circulated to registered participants, no later than six weeks prior to the workshop date. Registered participants may submit their own contributions to the workshop secretariat for further distribution to other participants.</w:t>
      </w:r>
    </w:p>
    <w:p w14:paraId="6D604B2E" w14:textId="5B5B292C" w:rsidR="00D77357" w:rsidRPr="0029606E" w:rsidRDefault="00D77357" w:rsidP="00DC6912">
      <w:pPr>
        <w:pStyle w:val="a2"/>
        <w:numPr>
          <w:ilvl w:val="0"/>
          <w:numId w:val="0"/>
        </w:numPr>
        <w:tabs>
          <w:tab w:val="clear" w:pos="500"/>
        </w:tabs>
        <w:rPr>
          <w:snapToGrid w:val="0"/>
        </w:rPr>
      </w:pPr>
      <w:bookmarkStart w:id="4452" w:name="_Toc246327403"/>
      <w:bookmarkStart w:id="4453" w:name="_Toc280356963"/>
      <w:bookmarkStart w:id="4454" w:name="_Toc320542997"/>
      <w:bookmarkStart w:id="4455" w:name="_Toc323556631"/>
      <w:bookmarkStart w:id="4456" w:name="_Toc354474348"/>
      <w:bookmarkStart w:id="4457" w:name="_Toc478053539"/>
      <w:bookmarkStart w:id="4458" w:name="_Toc69205238"/>
      <w:bookmarkStart w:id="4459" w:name="_Toc69205583"/>
      <w:bookmarkStart w:id="4460" w:name="_Toc69304275"/>
      <w:r w:rsidRPr="0029606E">
        <w:rPr>
          <w:snapToGrid w:val="0"/>
        </w:rPr>
        <w:t>SI.5</w:t>
      </w:r>
      <w:r w:rsidRPr="0029606E">
        <w:rPr>
          <w:snapToGrid w:val="0"/>
        </w:rPr>
        <w:tab/>
        <w:t>Participation</w:t>
      </w:r>
      <w:bookmarkEnd w:id="4452"/>
      <w:bookmarkEnd w:id="4453"/>
      <w:bookmarkEnd w:id="4454"/>
      <w:bookmarkEnd w:id="4455"/>
      <w:bookmarkEnd w:id="4456"/>
      <w:bookmarkEnd w:id="4457"/>
      <w:bookmarkEnd w:id="4458"/>
      <w:bookmarkEnd w:id="4459"/>
      <w:bookmarkEnd w:id="4460"/>
    </w:p>
    <w:p w14:paraId="22311D52" w14:textId="667F9B31" w:rsidR="00D77357" w:rsidRPr="0029606E" w:rsidRDefault="00D77357" w:rsidP="00D77357">
      <w:pPr>
        <w:pStyle w:val="a3"/>
        <w:numPr>
          <w:ilvl w:val="0"/>
          <w:numId w:val="0"/>
        </w:numPr>
        <w:rPr>
          <w:snapToGrid w:val="0"/>
        </w:rPr>
      </w:pPr>
      <w:bookmarkStart w:id="4461" w:name="_Toc320542998"/>
      <w:bookmarkStart w:id="4462" w:name="_Toc69205239"/>
      <w:bookmarkStart w:id="4463" w:name="_Toc69205584"/>
      <w:bookmarkStart w:id="4464" w:name="_Toc69215485"/>
      <w:bookmarkStart w:id="4465" w:name="_Toc69304276"/>
      <w:r w:rsidRPr="0029606E">
        <w:rPr>
          <w:snapToGrid w:val="0"/>
        </w:rPr>
        <w:t>SI.5.1</w:t>
      </w:r>
      <w:r w:rsidRPr="0029606E">
        <w:rPr>
          <w:snapToGrid w:val="0"/>
        </w:rPr>
        <w:tab/>
        <w:t xml:space="preserve">Workshop </w:t>
      </w:r>
      <w:del w:id="4466" w:author="Author">
        <w:r w:rsidRPr="0029606E" w:rsidDel="00627DBC">
          <w:rPr>
            <w:snapToGrid w:val="0"/>
          </w:rPr>
          <w:delText>chair</w:delText>
        </w:r>
      </w:del>
      <w:ins w:id="4467" w:author="Author">
        <w:r w:rsidR="00627DBC">
          <w:rPr>
            <w:snapToGrid w:val="0"/>
          </w:rPr>
          <w:t>Chair</w:t>
        </w:r>
      </w:ins>
      <w:r w:rsidRPr="0029606E">
        <w:rPr>
          <w:snapToGrid w:val="0"/>
        </w:rPr>
        <w:t>s</w:t>
      </w:r>
      <w:bookmarkEnd w:id="4461"/>
      <w:bookmarkEnd w:id="4462"/>
      <w:bookmarkEnd w:id="4463"/>
      <w:bookmarkEnd w:id="4464"/>
      <w:bookmarkEnd w:id="4465"/>
    </w:p>
    <w:p w14:paraId="513EA522" w14:textId="21AE8D18" w:rsidR="00D77357" w:rsidRPr="0029606E" w:rsidRDefault="00D77357" w:rsidP="007C1A0A">
      <w:pPr>
        <w:pStyle w:val="BodyText"/>
        <w:keepNext/>
        <w:rPr>
          <w:snapToGrid w:val="0"/>
        </w:rPr>
      </w:pPr>
      <w:r w:rsidRPr="0029606E">
        <w:rPr>
          <w:snapToGrid w:val="0"/>
        </w:rPr>
        <w:t xml:space="preserve">The proposer and workshop secretary shall designate the </w:t>
      </w:r>
      <w:del w:id="4468" w:author="Author">
        <w:r w:rsidRPr="0029606E" w:rsidDel="00627DBC">
          <w:rPr>
            <w:snapToGrid w:val="0"/>
          </w:rPr>
          <w:delText>chair</w:delText>
        </w:r>
      </w:del>
      <w:ins w:id="4469" w:author="Author">
        <w:r w:rsidR="00627DBC">
          <w:rPr>
            <w:snapToGrid w:val="0"/>
          </w:rPr>
          <w:t>Chair</w:t>
        </w:r>
      </w:ins>
      <w:r w:rsidRPr="0029606E">
        <w:rPr>
          <w:snapToGrid w:val="0"/>
        </w:rPr>
        <w:t xml:space="preserve"> of any particular workshop. The </w:t>
      </w:r>
      <w:del w:id="4470" w:author="Author">
        <w:r w:rsidRPr="0029606E" w:rsidDel="00627DBC">
          <w:rPr>
            <w:snapToGrid w:val="0"/>
          </w:rPr>
          <w:delText>chair</w:delText>
        </w:r>
      </w:del>
      <w:ins w:id="4471" w:author="Author">
        <w:r w:rsidR="00627DBC">
          <w:rPr>
            <w:snapToGrid w:val="0"/>
          </w:rPr>
          <w:t>Chair</w:t>
        </w:r>
      </w:ins>
      <w:r w:rsidRPr="0029606E">
        <w:rPr>
          <w:snapToGrid w:val="0"/>
        </w:rPr>
        <w:t xml:space="preserve"> shall act in a purely international and neutral capacity and in particular shall</w:t>
      </w:r>
    </w:p>
    <w:p w14:paraId="6B51FB17" w14:textId="77777777" w:rsidR="00D77357" w:rsidRPr="0029606E" w:rsidRDefault="007C1A0A" w:rsidP="007C1A0A">
      <w:pPr>
        <w:pStyle w:val="ListContinue1"/>
      </w:pPr>
      <w:r w:rsidRPr="0029606E">
        <w:t>—</w:t>
      </w:r>
      <w:r w:rsidRPr="0029606E">
        <w:tab/>
      </w:r>
      <w:r w:rsidR="00D77357" w:rsidRPr="0029606E">
        <w:t>Ensure that all points of view expressed during a workshop are adequately summed up so that they are understood by all present,</w:t>
      </w:r>
    </w:p>
    <w:p w14:paraId="431A9738" w14:textId="77777777" w:rsidR="00D77357" w:rsidRPr="0029606E" w:rsidRDefault="007C1A0A" w:rsidP="007C1A0A">
      <w:pPr>
        <w:pStyle w:val="ListContinue1"/>
      </w:pPr>
      <w:r w:rsidRPr="0029606E">
        <w:t>—</w:t>
      </w:r>
      <w:r w:rsidRPr="0029606E">
        <w:tab/>
      </w:r>
      <w:r w:rsidR="00D77357" w:rsidRPr="0029606E">
        <w:t>Conduct the workshop with a view to reaching consensus,</w:t>
      </w:r>
    </w:p>
    <w:p w14:paraId="6E280E8A" w14:textId="77777777" w:rsidR="00D77357" w:rsidRPr="0029606E" w:rsidRDefault="007C1A0A" w:rsidP="007C1A0A">
      <w:pPr>
        <w:pStyle w:val="ListContinue1"/>
      </w:pPr>
      <w:r w:rsidRPr="0029606E">
        <w:t>—</w:t>
      </w:r>
      <w:r w:rsidRPr="0029606E">
        <w:tab/>
      </w:r>
      <w:r w:rsidR="00D77357" w:rsidRPr="0029606E">
        <w:t>Ensure that all decisions are clearly formulated and, if needed, made available to the participants before closure of the meeting of the workshop.</w:t>
      </w:r>
    </w:p>
    <w:p w14:paraId="11C2C41D" w14:textId="77777777" w:rsidR="00D77357" w:rsidRPr="0029606E" w:rsidRDefault="00D77357" w:rsidP="00D77357">
      <w:pPr>
        <w:pStyle w:val="a3"/>
        <w:numPr>
          <w:ilvl w:val="0"/>
          <w:numId w:val="0"/>
        </w:numPr>
        <w:rPr>
          <w:snapToGrid w:val="0"/>
        </w:rPr>
      </w:pPr>
      <w:bookmarkStart w:id="4472" w:name="_Toc320542999"/>
      <w:bookmarkStart w:id="4473" w:name="_Toc69205240"/>
      <w:bookmarkStart w:id="4474" w:name="_Toc69205585"/>
      <w:bookmarkStart w:id="4475" w:name="_Toc69215486"/>
      <w:bookmarkStart w:id="4476" w:name="_Toc69304277"/>
      <w:r w:rsidRPr="0029606E">
        <w:rPr>
          <w:snapToGrid w:val="0"/>
        </w:rPr>
        <w:t>SI.5.2</w:t>
      </w:r>
      <w:r w:rsidRPr="0029606E">
        <w:rPr>
          <w:snapToGrid w:val="0"/>
        </w:rPr>
        <w:tab/>
        <w:t>Registered participants</w:t>
      </w:r>
      <w:bookmarkEnd w:id="4472"/>
      <w:bookmarkEnd w:id="4473"/>
      <w:bookmarkEnd w:id="4474"/>
      <w:bookmarkEnd w:id="4475"/>
      <w:bookmarkEnd w:id="4476"/>
    </w:p>
    <w:p w14:paraId="77EA494D" w14:textId="42B7C04E" w:rsidR="00D77357" w:rsidRPr="0029606E" w:rsidRDefault="00D77357" w:rsidP="00D77357">
      <w:pPr>
        <w:pStyle w:val="BodyText"/>
        <w:rPr>
          <w:snapToGrid w:val="0"/>
        </w:rPr>
      </w:pPr>
      <w:r w:rsidRPr="0029606E">
        <w:rPr>
          <w:snapToGrid w:val="0"/>
        </w:rPr>
        <w:t>Any organization may register as a participant in a workshop and participation will be open to the registered participants only. Participants are not required to be appointed by the ISO member body in their country.</w:t>
      </w:r>
      <w:r w:rsidR="00AF68DE" w:rsidRPr="0029606E">
        <w:rPr>
          <w:snapToGrid w:val="0"/>
        </w:rPr>
        <w:t xml:space="preserve"> </w:t>
      </w:r>
      <w:r w:rsidRPr="0029606E">
        <w:rPr>
          <w:snapToGrid w:val="0"/>
        </w:rPr>
        <w:t xml:space="preserve">The workshop secretariat, </w:t>
      </w:r>
      <w:del w:id="4477" w:author="Author">
        <w:r w:rsidRPr="0029606E" w:rsidDel="00627DBC">
          <w:rPr>
            <w:snapToGrid w:val="0"/>
          </w:rPr>
          <w:delText>chair</w:delText>
        </w:r>
      </w:del>
      <w:ins w:id="4478" w:author="Author">
        <w:r w:rsidR="00627DBC">
          <w:rPr>
            <w:snapToGrid w:val="0"/>
          </w:rPr>
          <w:t>Chair</w:t>
        </w:r>
      </w:ins>
      <w:r w:rsidRPr="0029606E">
        <w:rPr>
          <w:snapToGrid w:val="0"/>
        </w:rPr>
        <w:t xml:space="preserve"> and proposer shall endeavour to ensure that the broadest range of interests is represented in any workshop and that there is an appropriate balance of representation. If needed, this may require that some limitation be placed on participation (for example no more than two registered participants from the same corporate body or organization). If the need to limit participation is expected at the outset, this shall be indicated in the proposal submitted to the ISO Technical Management Board. If a need for limitation becomes apparent after announcement of the workshop, this shall be authorized by the TMB secretariat following consultation with the ISO/TMB </w:t>
      </w:r>
      <w:del w:id="4479" w:author="Author">
        <w:r w:rsidRPr="0029606E" w:rsidDel="00627DBC">
          <w:rPr>
            <w:snapToGrid w:val="0"/>
          </w:rPr>
          <w:delText>chair</w:delText>
        </w:r>
      </w:del>
      <w:ins w:id="4480" w:author="Author">
        <w:r w:rsidR="00627DBC">
          <w:rPr>
            <w:snapToGrid w:val="0"/>
          </w:rPr>
          <w:t>Chair</w:t>
        </w:r>
      </w:ins>
      <w:r w:rsidRPr="0029606E">
        <w:rPr>
          <w:snapToGrid w:val="0"/>
        </w:rPr>
        <w:t xml:space="preserve"> and, if needed, other ISO/TMB members.</w:t>
      </w:r>
    </w:p>
    <w:p w14:paraId="720AF4B9" w14:textId="77777777" w:rsidR="00AF68DE" w:rsidRPr="0029606E" w:rsidRDefault="00F26D9A" w:rsidP="00D77357">
      <w:pPr>
        <w:pStyle w:val="BodyText"/>
        <w:rPr>
          <w:snapToGrid w:val="0"/>
        </w:rPr>
      </w:pPr>
      <w:r w:rsidRPr="0029606E">
        <w:rPr>
          <w:snapToGrid w:val="0"/>
        </w:rPr>
        <w:t>Workshop secretariats are responsible for ensuring that the outcome of the workshop is truly international, i.e. it is attended by more than one country</w:t>
      </w:r>
      <w:r w:rsidR="00AF68DE" w:rsidRPr="0029606E">
        <w:rPr>
          <w:snapToGrid w:val="0"/>
        </w:rPr>
        <w:t>.</w:t>
      </w:r>
    </w:p>
    <w:p w14:paraId="295B50D3" w14:textId="77777777" w:rsidR="00D77357" w:rsidRPr="0029606E" w:rsidRDefault="00D77357" w:rsidP="00D77357">
      <w:pPr>
        <w:pStyle w:val="a3"/>
        <w:numPr>
          <w:ilvl w:val="0"/>
          <w:numId w:val="0"/>
        </w:numPr>
        <w:rPr>
          <w:snapToGrid w:val="0"/>
        </w:rPr>
      </w:pPr>
      <w:bookmarkStart w:id="4481" w:name="_Toc320543000"/>
      <w:bookmarkStart w:id="4482" w:name="_Toc69205241"/>
      <w:bookmarkStart w:id="4483" w:name="_Toc69205586"/>
      <w:bookmarkStart w:id="4484" w:name="_Toc69215487"/>
      <w:bookmarkStart w:id="4485" w:name="_Toc69304278"/>
      <w:r w:rsidRPr="0029606E">
        <w:rPr>
          <w:snapToGrid w:val="0"/>
        </w:rPr>
        <w:t>SI.5.3</w:t>
      </w:r>
      <w:r w:rsidRPr="0029606E">
        <w:rPr>
          <w:snapToGrid w:val="0"/>
        </w:rPr>
        <w:tab/>
        <w:t>Project teams</w:t>
      </w:r>
      <w:bookmarkEnd w:id="4481"/>
      <w:bookmarkEnd w:id="4482"/>
      <w:bookmarkEnd w:id="4483"/>
      <w:bookmarkEnd w:id="4484"/>
      <w:bookmarkEnd w:id="4485"/>
    </w:p>
    <w:p w14:paraId="2F386C9F" w14:textId="77777777" w:rsidR="00D77357" w:rsidRPr="0029606E" w:rsidRDefault="00D77357" w:rsidP="00D77357">
      <w:pPr>
        <w:pStyle w:val="BodyText"/>
        <w:rPr>
          <w:snapToGrid w:val="0"/>
        </w:rPr>
      </w:pPr>
      <w:r w:rsidRPr="0029606E">
        <w:rPr>
          <w:snapToGrid w:val="0"/>
        </w:rPr>
        <w:t>In cases in which more than one meeting will be required to reach consensus, a workshop may establish one or more project teams to progress work between meetings of the workshop. The workshop shall designate the membership of such project teams, ensuring that their working methods will allow all interests to participate fully.</w:t>
      </w:r>
    </w:p>
    <w:p w14:paraId="22ABCB8E" w14:textId="16E8FCE0" w:rsidR="00D77357" w:rsidRPr="0029606E" w:rsidRDefault="00D77357" w:rsidP="00DC6912">
      <w:pPr>
        <w:pStyle w:val="a2"/>
        <w:numPr>
          <w:ilvl w:val="0"/>
          <w:numId w:val="0"/>
        </w:numPr>
        <w:tabs>
          <w:tab w:val="clear" w:pos="500"/>
        </w:tabs>
        <w:rPr>
          <w:snapToGrid w:val="0"/>
        </w:rPr>
      </w:pPr>
      <w:bookmarkStart w:id="4486" w:name="_Toc246327404"/>
      <w:bookmarkStart w:id="4487" w:name="_Toc280356964"/>
      <w:bookmarkStart w:id="4488" w:name="_Toc320543001"/>
      <w:bookmarkStart w:id="4489" w:name="_Toc323556632"/>
      <w:bookmarkStart w:id="4490" w:name="_Toc354474349"/>
      <w:bookmarkStart w:id="4491" w:name="_Toc478053540"/>
      <w:bookmarkStart w:id="4492" w:name="_Toc69205242"/>
      <w:bookmarkStart w:id="4493" w:name="_Toc69205587"/>
      <w:bookmarkStart w:id="4494" w:name="_Toc69304279"/>
      <w:r w:rsidRPr="0029606E">
        <w:rPr>
          <w:snapToGrid w:val="0"/>
        </w:rPr>
        <w:t>SI.6</w:t>
      </w:r>
      <w:r w:rsidRPr="0029606E">
        <w:rPr>
          <w:snapToGrid w:val="0"/>
        </w:rPr>
        <w:tab/>
        <w:t>Workshop procedures and management oversight</w:t>
      </w:r>
      <w:bookmarkEnd w:id="4486"/>
      <w:bookmarkEnd w:id="4487"/>
      <w:bookmarkEnd w:id="4488"/>
      <w:bookmarkEnd w:id="4489"/>
      <w:bookmarkEnd w:id="4490"/>
      <w:bookmarkEnd w:id="4491"/>
      <w:bookmarkEnd w:id="4492"/>
      <w:bookmarkEnd w:id="4493"/>
      <w:bookmarkEnd w:id="4494"/>
    </w:p>
    <w:p w14:paraId="33ACDE7A" w14:textId="77777777" w:rsidR="00D77357" w:rsidRPr="0029606E" w:rsidRDefault="00D77357" w:rsidP="00D77357">
      <w:pPr>
        <w:pStyle w:val="BodyText"/>
        <w:rPr>
          <w:snapToGrid w:val="0"/>
        </w:rPr>
      </w:pPr>
      <w:r w:rsidRPr="0029606E">
        <w:rPr>
          <w:snapToGrid w:val="0"/>
        </w:rPr>
        <w:t>Workshops will be permitted to work in a practically autonomous manner using very flexible procedures.</w:t>
      </w:r>
    </w:p>
    <w:p w14:paraId="09DFCAA3" w14:textId="77777777" w:rsidR="00D77357" w:rsidRPr="0029606E" w:rsidRDefault="00D77357" w:rsidP="00D77357">
      <w:pPr>
        <w:pStyle w:val="BodyText"/>
        <w:rPr>
          <w:snapToGrid w:val="0"/>
        </w:rPr>
      </w:pPr>
      <w:r w:rsidRPr="0029606E">
        <w:rPr>
          <w:snapToGrid w:val="0"/>
        </w:rPr>
        <w:t>However, there are a number of general ISO policies which need to be respected, in particular those concerning intellectual property rights and the use of SI units. It shall be the responsibility of the workshop secretariat to ensure that the appropriate policies are known to registered participants and are respected.</w:t>
      </w:r>
    </w:p>
    <w:p w14:paraId="696D7A4C" w14:textId="44C4BC8C" w:rsidR="00D77357" w:rsidRPr="0029606E" w:rsidRDefault="00D77357" w:rsidP="00D77357">
      <w:pPr>
        <w:pStyle w:val="BodyText"/>
        <w:rPr>
          <w:snapToGrid w:val="0"/>
        </w:rPr>
      </w:pPr>
      <w:r w:rsidRPr="0029606E">
        <w:rPr>
          <w:snapToGrid w:val="0"/>
        </w:rPr>
        <w:t xml:space="preserve">Management oversight will be kept to the minimum required to ensure coordination with existing standardization activities if relevant and to ensure that appropriate resource is provided by the ISO system. It will be the responsibility of the workshop </w:t>
      </w:r>
      <w:del w:id="4495" w:author="Author">
        <w:r w:rsidRPr="0029606E" w:rsidDel="00627DBC">
          <w:rPr>
            <w:snapToGrid w:val="0"/>
          </w:rPr>
          <w:delText>chair</w:delText>
        </w:r>
      </w:del>
      <w:ins w:id="4496" w:author="Author">
        <w:r w:rsidR="00627DBC">
          <w:rPr>
            <w:snapToGrid w:val="0"/>
          </w:rPr>
          <w:t>Chair</w:t>
        </w:r>
      </w:ins>
      <w:r w:rsidRPr="0029606E">
        <w:rPr>
          <w:snapToGrid w:val="0"/>
        </w:rPr>
        <w:t xml:space="preserve"> to determine when consensus of the workshop participants has been reached on a particular item or </w:t>
      </w:r>
      <w:del w:id="4497" w:author="Author">
        <w:r w:rsidRPr="0029606E" w:rsidDel="005218EC">
          <w:rPr>
            <w:snapToGrid w:val="0"/>
          </w:rPr>
          <w:delText>deliverable</w:delText>
        </w:r>
      </w:del>
      <w:ins w:id="4498" w:author="Author">
        <w:r w:rsidR="005218EC">
          <w:rPr>
            <w:snapToGrid w:val="0"/>
          </w:rPr>
          <w:t>document</w:t>
        </w:r>
      </w:ins>
      <w:r w:rsidRPr="0029606E">
        <w:rPr>
          <w:snapToGrid w:val="0"/>
        </w:rPr>
        <w:t xml:space="preserve">. For the purposes of determining consensus, the workshop </w:t>
      </w:r>
      <w:del w:id="4499" w:author="Author">
        <w:r w:rsidRPr="0029606E" w:rsidDel="00627DBC">
          <w:rPr>
            <w:snapToGrid w:val="0"/>
          </w:rPr>
          <w:delText>chair</w:delText>
        </w:r>
      </w:del>
      <w:ins w:id="4500" w:author="Author">
        <w:r w:rsidR="00627DBC">
          <w:rPr>
            <w:snapToGrid w:val="0"/>
          </w:rPr>
          <w:t>Chair</w:t>
        </w:r>
      </w:ins>
      <w:r w:rsidRPr="0029606E">
        <w:rPr>
          <w:snapToGrid w:val="0"/>
        </w:rPr>
        <w:t xml:space="preserve"> shall apply </w:t>
      </w:r>
      <w:r w:rsidR="00547E67" w:rsidRPr="0029606E">
        <w:rPr>
          <w:snapToGrid w:val="0"/>
        </w:rPr>
        <w:t xml:space="preserve">the definition of consensus in </w:t>
      </w:r>
      <w:r w:rsidRPr="0029606E">
        <w:rPr>
          <w:snapToGrid w:val="0"/>
        </w:rPr>
        <w:t>clause </w:t>
      </w:r>
      <w:r w:rsidR="0029606E" w:rsidRPr="0029606E">
        <w:rPr>
          <w:snapToGrid w:val="0"/>
        </w:rPr>
        <w:t>2.5</w:t>
      </w:r>
      <w:r w:rsidRPr="0029606E">
        <w:rPr>
          <w:snapToGrid w:val="0"/>
        </w:rPr>
        <w:t>.6.</w:t>
      </w:r>
    </w:p>
    <w:p w14:paraId="27F9A075" w14:textId="7D050682" w:rsidR="00D77357" w:rsidRPr="0029606E" w:rsidRDefault="00D77357" w:rsidP="00D77357">
      <w:pPr>
        <w:pStyle w:val="BodyText"/>
      </w:pPr>
      <w:r w:rsidRPr="0029606E">
        <w:t xml:space="preserve">It should be noted that an IWA workshop may arrive at the consensus that an IWA </w:t>
      </w:r>
      <w:del w:id="4501" w:author="Author">
        <w:r w:rsidRPr="0029606E" w:rsidDel="005218EC">
          <w:delText>deliverable</w:delText>
        </w:r>
      </w:del>
      <w:ins w:id="4502" w:author="Author">
        <w:r w:rsidR="005218EC">
          <w:t>document</w:t>
        </w:r>
      </w:ins>
      <w:r w:rsidRPr="0029606E">
        <w:t xml:space="preserve"> is not necessary.</w:t>
      </w:r>
    </w:p>
    <w:p w14:paraId="2E8D8318" w14:textId="76956C17" w:rsidR="00D77357" w:rsidRPr="0029606E" w:rsidRDefault="00D77357" w:rsidP="00D77357">
      <w:pPr>
        <w:pStyle w:val="BodyText"/>
        <w:rPr>
          <w:snapToGrid w:val="0"/>
        </w:rPr>
      </w:pPr>
      <w:r w:rsidRPr="0029606E">
        <w:rPr>
          <w:snapToGrid w:val="0"/>
        </w:rPr>
        <w:t xml:space="preserve">The workshop </w:t>
      </w:r>
      <w:del w:id="4503" w:author="Author">
        <w:r w:rsidRPr="0029606E" w:rsidDel="005218EC">
          <w:rPr>
            <w:snapToGrid w:val="0"/>
          </w:rPr>
          <w:delText>deliverable</w:delText>
        </w:r>
      </w:del>
      <w:ins w:id="4504" w:author="Author">
        <w:r w:rsidR="005218EC">
          <w:rPr>
            <w:snapToGrid w:val="0"/>
          </w:rPr>
          <w:t>document</w:t>
        </w:r>
      </w:ins>
      <w:r w:rsidRPr="0029606E">
        <w:rPr>
          <w:snapToGrid w:val="0"/>
        </w:rPr>
        <w:t xml:space="preserve">s shall contain a description of the workshop consensus achieved including any recommendations for possible future actions or revisions to the workshop </w:t>
      </w:r>
      <w:del w:id="4505" w:author="Author">
        <w:r w:rsidRPr="0029606E" w:rsidDel="005218EC">
          <w:rPr>
            <w:snapToGrid w:val="0"/>
          </w:rPr>
          <w:delText>deliverable</w:delText>
        </w:r>
      </w:del>
      <w:ins w:id="4506" w:author="Author">
        <w:r w:rsidR="005218EC">
          <w:rPr>
            <w:snapToGrid w:val="0"/>
          </w:rPr>
          <w:t>document</w:t>
        </w:r>
      </w:ins>
      <w:r w:rsidRPr="0029606E">
        <w:rPr>
          <w:snapToGrid w:val="0"/>
        </w:rPr>
        <w:t xml:space="preserve">s. The </w:t>
      </w:r>
      <w:del w:id="4507" w:author="Author">
        <w:r w:rsidRPr="0029606E" w:rsidDel="005218EC">
          <w:rPr>
            <w:snapToGrid w:val="0"/>
          </w:rPr>
          <w:delText>deliverable</w:delText>
        </w:r>
      </w:del>
      <w:ins w:id="4508" w:author="Author">
        <w:r w:rsidR="005218EC">
          <w:rPr>
            <w:snapToGrid w:val="0"/>
          </w:rPr>
          <w:t>document</w:t>
        </w:r>
      </w:ins>
      <w:r w:rsidRPr="0029606E">
        <w:rPr>
          <w:snapToGrid w:val="0"/>
        </w:rPr>
        <w:t xml:space="preserve"> resulting from the workshop will proceed to publication based on the consensus of the workshop without additional reviews or approvals by any other body, except in the case of an appeal on such a </w:t>
      </w:r>
      <w:del w:id="4509" w:author="Author">
        <w:r w:rsidRPr="0029606E" w:rsidDel="005218EC">
          <w:rPr>
            <w:snapToGrid w:val="0"/>
          </w:rPr>
          <w:delText>deliverable</w:delText>
        </w:r>
      </w:del>
      <w:ins w:id="4510" w:author="Author">
        <w:r w:rsidR="005218EC">
          <w:rPr>
            <w:snapToGrid w:val="0"/>
          </w:rPr>
          <w:t>document</w:t>
        </w:r>
      </w:ins>
      <w:r w:rsidRPr="0029606E">
        <w:rPr>
          <w:snapToGrid w:val="0"/>
        </w:rPr>
        <w:t xml:space="preserve"> (see immediately below).</w:t>
      </w:r>
    </w:p>
    <w:p w14:paraId="05EAFA5A" w14:textId="3CE251C0" w:rsidR="00D77357" w:rsidRPr="0029606E" w:rsidRDefault="00D77357" w:rsidP="00DC6912">
      <w:pPr>
        <w:pStyle w:val="a2"/>
        <w:numPr>
          <w:ilvl w:val="0"/>
          <w:numId w:val="0"/>
        </w:numPr>
        <w:tabs>
          <w:tab w:val="clear" w:pos="500"/>
        </w:tabs>
        <w:rPr>
          <w:snapToGrid w:val="0"/>
        </w:rPr>
      </w:pPr>
      <w:bookmarkStart w:id="4511" w:name="_Toc246327405"/>
      <w:bookmarkStart w:id="4512" w:name="_Toc280356965"/>
      <w:bookmarkStart w:id="4513" w:name="_Toc320543002"/>
      <w:bookmarkStart w:id="4514" w:name="_Toc323556633"/>
      <w:bookmarkStart w:id="4515" w:name="_Toc354474350"/>
      <w:bookmarkStart w:id="4516" w:name="_Toc478053541"/>
      <w:bookmarkStart w:id="4517" w:name="_Toc69205243"/>
      <w:bookmarkStart w:id="4518" w:name="_Toc69205588"/>
      <w:bookmarkStart w:id="4519" w:name="_Toc69304280"/>
      <w:r w:rsidRPr="0029606E">
        <w:rPr>
          <w:snapToGrid w:val="0"/>
        </w:rPr>
        <w:t>SI.7</w:t>
      </w:r>
      <w:r w:rsidRPr="0029606E">
        <w:rPr>
          <w:snapToGrid w:val="0"/>
        </w:rPr>
        <w:tab/>
        <w:t>Appeals</w:t>
      </w:r>
      <w:bookmarkEnd w:id="4511"/>
      <w:bookmarkEnd w:id="4512"/>
      <w:bookmarkEnd w:id="4513"/>
      <w:bookmarkEnd w:id="4514"/>
      <w:bookmarkEnd w:id="4515"/>
      <w:bookmarkEnd w:id="4516"/>
      <w:bookmarkEnd w:id="4517"/>
      <w:bookmarkEnd w:id="4518"/>
      <w:bookmarkEnd w:id="4519"/>
    </w:p>
    <w:p w14:paraId="2292FEE0" w14:textId="5DF099E8" w:rsidR="00D77357" w:rsidRPr="0029606E" w:rsidRDefault="00D77357" w:rsidP="007C1A0A">
      <w:pPr>
        <w:pStyle w:val="BodyText"/>
        <w:keepNext/>
        <w:rPr>
          <w:snapToGrid w:val="0"/>
        </w:rPr>
      </w:pPr>
      <w:r w:rsidRPr="0029606E">
        <w:rPr>
          <w:snapToGrid w:val="0"/>
        </w:rPr>
        <w:t xml:space="preserve">Any parties affected by the </w:t>
      </w:r>
      <w:del w:id="4520" w:author="Author">
        <w:r w:rsidRPr="0029606E" w:rsidDel="005218EC">
          <w:rPr>
            <w:snapToGrid w:val="0"/>
          </w:rPr>
          <w:delText>deliverable</w:delText>
        </w:r>
      </w:del>
      <w:ins w:id="4521" w:author="Author">
        <w:r w:rsidR="005218EC">
          <w:rPr>
            <w:snapToGrid w:val="0"/>
          </w:rPr>
          <w:t>document</w:t>
        </w:r>
      </w:ins>
      <w:r w:rsidRPr="0029606E">
        <w:rPr>
          <w:snapToGrid w:val="0"/>
        </w:rPr>
        <w:t xml:space="preserve"> resulting from the workshop shall have the right of appeal for the following reasons:</w:t>
      </w:r>
    </w:p>
    <w:p w14:paraId="7C48A958" w14:textId="181C0D83" w:rsidR="00D77357" w:rsidRPr="0029606E" w:rsidRDefault="007C1A0A" w:rsidP="007C1A0A">
      <w:pPr>
        <w:pStyle w:val="ListContinue1"/>
      </w:pPr>
      <w:r w:rsidRPr="0029606E">
        <w:t>—</w:t>
      </w:r>
      <w:r w:rsidRPr="0029606E">
        <w:tab/>
      </w:r>
      <w:r w:rsidR="00D77357" w:rsidRPr="0029606E">
        <w:t xml:space="preserve">The workshop and the process to arrive at its </w:t>
      </w:r>
      <w:del w:id="4522" w:author="Author">
        <w:r w:rsidR="00D77357" w:rsidRPr="0029606E" w:rsidDel="005218EC">
          <w:delText>deliverable</w:delText>
        </w:r>
      </w:del>
      <w:ins w:id="4523" w:author="Author">
        <w:r w:rsidR="005218EC">
          <w:t>document</w:t>
        </w:r>
      </w:ins>
      <w:r w:rsidR="00D77357" w:rsidRPr="0029606E">
        <w:t xml:space="preserve"> have not complied with these procedures;</w:t>
      </w:r>
    </w:p>
    <w:p w14:paraId="0A958A3C" w14:textId="1B0B1CD5" w:rsidR="00D77357" w:rsidRPr="0029606E" w:rsidRDefault="007C1A0A" w:rsidP="007C1A0A">
      <w:pPr>
        <w:pStyle w:val="ListContinue1"/>
      </w:pPr>
      <w:r w:rsidRPr="0029606E">
        <w:t>—</w:t>
      </w:r>
      <w:r w:rsidRPr="0029606E">
        <w:tab/>
      </w:r>
      <w:r w:rsidR="00D77357" w:rsidRPr="0029606E">
        <w:t xml:space="preserve">The </w:t>
      </w:r>
      <w:del w:id="4524" w:author="Author">
        <w:r w:rsidR="00D77357" w:rsidRPr="0029606E" w:rsidDel="005218EC">
          <w:delText>deliverable</w:delText>
        </w:r>
      </w:del>
      <w:ins w:id="4525" w:author="Author">
        <w:r w:rsidR="005218EC">
          <w:t>document</w:t>
        </w:r>
      </w:ins>
      <w:r w:rsidR="00D77357" w:rsidRPr="0029606E">
        <w:t xml:space="preserve"> resulting from the workshop is not in the best interests of international trade and commerce, or such public factors as safety, health or the environment; or</w:t>
      </w:r>
    </w:p>
    <w:p w14:paraId="25E4DD9D" w14:textId="6C788E06" w:rsidR="00D77357" w:rsidRPr="0029606E" w:rsidRDefault="007C1A0A" w:rsidP="007C1A0A">
      <w:pPr>
        <w:pStyle w:val="ListContinue1"/>
      </w:pPr>
      <w:r w:rsidRPr="0029606E">
        <w:t>—</w:t>
      </w:r>
      <w:r w:rsidRPr="0029606E">
        <w:tab/>
      </w:r>
      <w:r w:rsidR="00D77357" w:rsidRPr="0029606E">
        <w:t xml:space="preserve">The contents of the </w:t>
      </w:r>
      <w:del w:id="4526" w:author="Author">
        <w:r w:rsidR="00D77357" w:rsidRPr="0029606E" w:rsidDel="005218EC">
          <w:delText>deliverable</w:delText>
        </w:r>
      </w:del>
      <w:ins w:id="4527" w:author="Author">
        <w:r w:rsidR="005218EC">
          <w:t>document</w:t>
        </w:r>
      </w:ins>
      <w:r w:rsidR="00D77357" w:rsidRPr="0029606E">
        <w:t xml:space="preserve"> resulting from the workshop conflict with existing or draft ISO standard(s) or may be detrimental to the reputation of ISO.</w:t>
      </w:r>
    </w:p>
    <w:p w14:paraId="5816A441" w14:textId="77777777" w:rsidR="00D77357" w:rsidRPr="0029606E" w:rsidRDefault="00D77357" w:rsidP="00D77357">
      <w:pPr>
        <w:pStyle w:val="BodyText"/>
      </w:pPr>
      <w:r w:rsidRPr="0029606E">
        <w:t>Such appeals shall be submitted within two months of the date of the workshop and shall be considered by the ISO Technical Management Board which in such circumstances will take the final decision concerning publication of an IWA.</w:t>
      </w:r>
    </w:p>
    <w:p w14:paraId="77A831BE" w14:textId="0BAEB346" w:rsidR="00D77357" w:rsidRPr="0029606E" w:rsidRDefault="00D77357" w:rsidP="00DC6912">
      <w:pPr>
        <w:pStyle w:val="a2"/>
        <w:numPr>
          <w:ilvl w:val="0"/>
          <w:numId w:val="0"/>
        </w:numPr>
        <w:tabs>
          <w:tab w:val="clear" w:pos="500"/>
        </w:tabs>
        <w:rPr>
          <w:snapToGrid w:val="0"/>
        </w:rPr>
      </w:pPr>
      <w:bookmarkStart w:id="4528" w:name="_Toc246327406"/>
      <w:bookmarkStart w:id="4529" w:name="_Toc280356966"/>
      <w:bookmarkStart w:id="4530" w:name="_Toc320543003"/>
      <w:bookmarkStart w:id="4531" w:name="_Toc323556634"/>
      <w:bookmarkStart w:id="4532" w:name="_Toc354474351"/>
      <w:bookmarkStart w:id="4533" w:name="_Toc478053542"/>
      <w:bookmarkStart w:id="4534" w:name="_Toc69205244"/>
      <w:bookmarkStart w:id="4535" w:name="_Toc69205589"/>
      <w:bookmarkStart w:id="4536" w:name="_Toc69304281"/>
      <w:r w:rsidRPr="0029606E">
        <w:rPr>
          <w:snapToGrid w:val="0"/>
        </w:rPr>
        <w:t>SI.8</w:t>
      </w:r>
      <w:r w:rsidRPr="0029606E">
        <w:rPr>
          <w:snapToGrid w:val="0"/>
        </w:rPr>
        <w:tab/>
        <w:t xml:space="preserve">Workshop </w:t>
      </w:r>
      <w:del w:id="4537" w:author="Author">
        <w:r w:rsidRPr="0029606E" w:rsidDel="005218EC">
          <w:rPr>
            <w:snapToGrid w:val="0"/>
          </w:rPr>
          <w:delText>deliverable</w:delText>
        </w:r>
      </w:del>
      <w:ins w:id="4538" w:author="Author">
        <w:r w:rsidR="005218EC">
          <w:rPr>
            <w:snapToGrid w:val="0"/>
          </w:rPr>
          <w:t>document</w:t>
        </w:r>
      </w:ins>
      <w:r w:rsidRPr="0029606E">
        <w:rPr>
          <w:snapToGrid w:val="0"/>
        </w:rPr>
        <w:t>s and publication</w:t>
      </w:r>
      <w:bookmarkEnd w:id="4528"/>
      <w:bookmarkEnd w:id="4529"/>
      <w:bookmarkEnd w:id="4530"/>
      <w:bookmarkEnd w:id="4531"/>
      <w:bookmarkEnd w:id="4532"/>
      <w:bookmarkEnd w:id="4533"/>
      <w:bookmarkEnd w:id="4534"/>
      <w:bookmarkEnd w:id="4535"/>
      <w:bookmarkEnd w:id="4536"/>
    </w:p>
    <w:p w14:paraId="0A8947F4" w14:textId="3B0C58CF" w:rsidR="00D77357" w:rsidRPr="0029606E" w:rsidRDefault="00D77357" w:rsidP="00D77357">
      <w:pPr>
        <w:pStyle w:val="BodyText"/>
        <w:rPr>
          <w:snapToGrid w:val="0"/>
        </w:rPr>
      </w:pPr>
      <w:r w:rsidRPr="0029606E">
        <w:rPr>
          <w:snapToGrid w:val="0"/>
        </w:rPr>
        <w:t xml:space="preserve">Workshops will decide on the content of their own </w:t>
      </w:r>
      <w:del w:id="4539" w:author="Author">
        <w:r w:rsidRPr="0029606E" w:rsidDel="005218EC">
          <w:rPr>
            <w:snapToGrid w:val="0"/>
          </w:rPr>
          <w:delText>deliverable</w:delText>
        </w:r>
      </w:del>
      <w:ins w:id="4540" w:author="Author">
        <w:r w:rsidR="005218EC">
          <w:rPr>
            <w:snapToGrid w:val="0"/>
          </w:rPr>
          <w:t>document</w:t>
        </w:r>
      </w:ins>
      <w:r w:rsidRPr="0029606E">
        <w:rPr>
          <w:snapToGrid w:val="0"/>
        </w:rPr>
        <w:t xml:space="preserve">s. </w:t>
      </w:r>
      <w:del w:id="4541" w:author="Author">
        <w:r w:rsidRPr="0029606E" w:rsidDel="005218EC">
          <w:rPr>
            <w:snapToGrid w:val="0"/>
          </w:rPr>
          <w:delText>Deliverable</w:delText>
        </w:r>
      </w:del>
      <w:ins w:id="4542" w:author="Author">
        <w:r w:rsidR="005218EC">
          <w:rPr>
            <w:snapToGrid w:val="0"/>
          </w:rPr>
          <w:t>Document</w:t>
        </w:r>
      </w:ins>
      <w:r w:rsidRPr="0029606E">
        <w:rPr>
          <w:snapToGrid w:val="0"/>
        </w:rPr>
        <w:t>s shall be sent to the ISO Central Secretariat for publication as International Workshop Agreements. They will be numbered in a special IWA series. Each IWA shall include the list of participants in the workshop that developed it.</w:t>
      </w:r>
    </w:p>
    <w:p w14:paraId="4F9A0DEB" w14:textId="42C88CC9" w:rsidR="00D77357" w:rsidRPr="0029606E" w:rsidRDefault="00D77357" w:rsidP="00D77357">
      <w:pPr>
        <w:pStyle w:val="BodyText"/>
        <w:rPr>
          <w:snapToGrid w:val="0"/>
        </w:rPr>
      </w:pPr>
      <w:r w:rsidRPr="0029606E">
        <w:rPr>
          <w:snapToGrid w:val="0"/>
        </w:rPr>
        <w:t xml:space="preserve">IWAs may be published in one of the official ISO languages only and competing IWAs on the same subject are permitted. The technical content of an IWA may compete with the technical content of an existing ISO or IEC </w:t>
      </w:r>
      <w:del w:id="4543" w:author="Author">
        <w:r w:rsidRPr="0029606E" w:rsidDel="00AB38E9">
          <w:rPr>
            <w:snapToGrid w:val="0"/>
          </w:rPr>
          <w:delText>standard</w:delText>
        </w:r>
      </w:del>
      <w:ins w:id="4544" w:author="Author">
        <w:r w:rsidR="00AB38E9">
          <w:rPr>
            <w:snapToGrid w:val="0"/>
          </w:rPr>
          <w:t>document</w:t>
        </w:r>
      </w:ins>
      <w:r w:rsidRPr="0029606E">
        <w:rPr>
          <w:snapToGrid w:val="0"/>
        </w:rPr>
        <w:t xml:space="preserve">, or the proposed content of an ISO or IEC </w:t>
      </w:r>
      <w:del w:id="4545" w:author="Author">
        <w:r w:rsidRPr="0029606E" w:rsidDel="00AB38E9">
          <w:rPr>
            <w:snapToGrid w:val="0"/>
          </w:rPr>
          <w:delText xml:space="preserve">standard </w:delText>
        </w:r>
      </w:del>
      <w:ins w:id="4546" w:author="Author">
        <w:r w:rsidR="00AB38E9">
          <w:rPr>
            <w:snapToGrid w:val="0"/>
          </w:rPr>
          <w:t>document</w:t>
        </w:r>
        <w:r w:rsidR="00AB38E9" w:rsidRPr="0029606E">
          <w:rPr>
            <w:snapToGrid w:val="0"/>
          </w:rPr>
          <w:t xml:space="preserve"> </w:t>
        </w:r>
      </w:ins>
      <w:r w:rsidRPr="0029606E">
        <w:rPr>
          <w:snapToGrid w:val="0"/>
        </w:rPr>
        <w:t>under development, but conflict is not normally permitted unless expressly authorized by the ISO/TMB.</w:t>
      </w:r>
    </w:p>
    <w:p w14:paraId="6414C5A3" w14:textId="454825DD" w:rsidR="00D77357" w:rsidRPr="0029606E" w:rsidRDefault="00D77357" w:rsidP="00DC6912">
      <w:pPr>
        <w:pStyle w:val="a2"/>
        <w:numPr>
          <w:ilvl w:val="0"/>
          <w:numId w:val="0"/>
        </w:numPr>
        <w:tabs>
          <w:tab w:val="clear" w:pos="500"/>
        </w:tabs>
        <w:rPr>
          <w:snapToGrid w:val="0"/>
        </w:rPr>
      </w:pPr>
      <w:bookmarkStart w:id="4547" w:name="_Toc246327407"/>
      <w:bookmarkStart w:id="4548" w:name="_Toc280356967"/>
      <w:bookmarkStart w:id="4549" w:name="_Toc320543004"/>
      <w:bookmarkStart w:id="4550" w:name="_Toc323556635"/>
      <w:bookmarkStart w:id="4551" w:name="_Toc354474352"/>
      <w:bookmarkStart w:id="4552" w:name="_Toc478053543"/>
      <w:bookmarkStart w:id="4553" w:name="_Toc69205245"/>
      <w:bookmarkStart w:id="4554" w:name="_Toc69205590"/>
      <w:bookmarkStart w:id="4555" w:name="_Toc69304282"/>
      <w:r w:rsidRPr="0029606E">
        <w:rPr>
          <w:snapToGrid w:val="0"/>
        </w:rPr>
        <w:t>SI.9</w:t>
      </w:r>
      <w:r w:rsidRPr="0029606E">
        <w:rPr>
          <w:snapToGrid w:val="0"/>
        </w:rPr>
        <w:tab/>
        <w:t>Review of IWAs</w:t>
      </w:r>
      <w:bookmarkEnd w:id="4547"/>
      <w:bookmarkEnd w:id="4548"/>
      <w:bookmarkEnd w:id="4549"/>
      <w:bookmarkEnd w:id="4550"/>
      <w:bookmarkEnd w:id="4551"/>
      <w:bookmarkEnd w:id="4552"/>
      <w:bookmarkEnd w:id="4553"/>
      <w:bookmarkEnd w:id="4554"/>
      <w:bookmarkEnd w:id="4555"/>
    </w:p>
    <w:p w14:paraId="0BEEF32E" w14:textId="77777777" w:rsidR="00741211" w:rsidRPr="0029606E" w:rsidRDefault="00741211" w:rsidP="00741211">
      <w:pPr>
        <w:pStyle w:val="BodyText"/>
      </w:pPr>
      <w:r w:rsidRPr="0029606E">
        <w:t>If there is an existing ISO committee whose scope covers the topic, the published IWA shall automatically be allocated to this committee for maintenance.</w:t>
      </w:r>
    </w:p>
    <w:p w14:paraId="68F3F3F1" w14:textId="1F1D682B" w:rsidR="00D77357" w:rsidRPr="0029606E" w:rsidRDefault="00741211" w:rsidP="00D77357">
      <w:pPr>
        <w:pStyle w:val="BodyText"/>
        <w:rPr>
          <w:snapToGrid w:val="0"/>
        </w:rPr>
      </w:pPr>
      <w:r w:rsidRPr="0029606E">
        <w:rPr>
          <w:snapToGrid w:val="0"/>
        </w:rPr>
        <w:t>An IWA shall be reviewed t</w:t>
      </w:r>
      <w:r w:rsidR="00D77357" w:rsidRPr="0029606E">
        <w:rPr>
          <w:snapToGrid w:val="0"/>
        </w:rPr>
        <w:t xml:space="preserve">hree years after </w:t>
      </w:r>
      <w:r w:rsidRPr="0029606E">
        <w:rPr>
          <w:snapToGrid w:val="0"/>
        </w:rPr>
        <w:t xml:space="preserve">its </w:t>
      </w:r>
      <w:r w:rsidR="00D77357" w:rsidRPr="0029606E">
        <w:rPr>
          <w:snapToGrid w:val="0"/>
        </w:rPr>
        <w:t>publication</w:t>
      </w:r>
      <w:r w:rsidRPr="0029606E">
        <w:rPr>
          <w:snapToGrid w:val="0"/>
        </w:rPr>
        <w:t>. This review shall be organized by</w:t>
      </w:r>
      <w:r w:rsidR="00D77357" w:rsidRPr="0029606E">
        <w:rPr>
          <w:snapToGrid w:val="0"/>
        </w:rPr>
        <w:t xml:space="preserve"> the member body which provided the workshop secretariat</w:t>
      </w:r>
      <w:r w:rsidRPr="0029606E">
        <w:rPr>
          <w:snapToGrid w:val="0"/>
        </w:rPr>
        <w:t>, or the committee which has been allocated the responsibility for the maintenance of the IWA. The review shall include the consultation of</w:t>
      </w:r>
      <w:r w:rsidR="00D77357" w:rsidRPr="0029606E">
        <w:rPr>
          <w:snapToGrid w:val="0"/>
        </w:rPr>
        <w:t xml:space="preserve"> interested market players. The result of the review may be to confirm the IWA for a further three year period, to withdraw the IWA or to submit it for further processing as another ISO </w:t>
      </w:r>
      <w:del w:id="4556" w:author="Author">
        <w:r w:rsidR="00D77357" w:rsidRPr="0029606E" w:rsidDel="005218EC">
          <w:rPr>
            <w:snapToGrid w:val="0"/>
          </w:rPr>
          <w:delText>deliverable</w:delText>
        </w:r>
      </w:del>
      <w:ins w:id="4557" w:author="Author">
        <w:r w:rsidR="005218EC">
          <w:rPr>
            <w:snapToGrid w:val="0"/>
          </w:rPr>
          <w:t>document</w:t>
        </w:r>
      </w:ins>
      <w:r w:rsidR="00D77357" w:rsidRPr="0029606E">
        <w:rPr>
          <w:snapToGrid w:val="0"/>
        </w:rPr>
        <w:t xml:space="preserve"> in accordance with Part 1 of the ISO/IEC Directives.</w:t>
      </w:r>
    </w:p>
    <w:p w14:paraId="71E24249" w14:textId="77777777" w:rsidR="00D77357" w:rsidRPr="0029606E" w:rsidRDefault="00D77357" w:rsidP="00D77357">
      <w:pPr>
        <w:pStyle w:val="BodyText"/>
        <w:rPr>
          <w:snapToGrid w:val="0"/>
        </w:rPr>
      </w:pPr>
      <w:r w:rsidRPr="0029606E">
        <w:rPr>
          <w:snapToGrid w:val="0"/>
        </w:rPr>
        <w:t>An IWA may be further processed to become a Publicly Available Specification, a Technical Specification or an International Standard, according to the market requirement.</w:t>
      </w:r>
    </w:p>
    <w:p w14:paraId="1015CD47" w14:textId="078C454A" w:rsidR="00D77357" w:rsidRPr="0029606E" w:rsidRDefault="00D77357" w:rsidP="00D77357">
      <w:pPr>
        <w:pStyle w:val="BodyText"/>
        <w:rPr>
          <w:snapToGrid w:val="0"/>
        </w:rPr>
      </w:pPr>
      <w:r w:rsidRPr="0029606E">
        <w:rPr>
          <w:snapToGrid w:val="0"/>
        </w:rPr>
        <w:t xml:space="preserve">An IWA may exist for a maximum of six years following which it shall either be withdrawn or be converted into another ISO </w:t>
      </w:r>
      <w:del w:id="4558" w:author="Author">
        <w:r w:rsidRPr="0029606E" w:rsidDel="005218EC">
          <w:rPr>
            <w:snapToGrid w:val="0"/>
          </w:rPr>
          <w:delText>deliverable</w:delText>
        </w:r>
      </w:del>
      <w:ins w:id="4559" w:author="Author">
        <w:r w:rsidR="005218EC">
          <w:rPr>
            <w:snapToGrid w:val="0"/>
          </w:rPr>
          <w:t>document</w:t>
        </w:r>
      </w:ins>
      <w:r w:rsidRPr="0029606E">
        <w:rPr>
          <w:snapToGrid w:val="0"/>
        </w:rPr>
        <w:t>.</w:t>
      </w:r>
    </w:p>
    <w:p w14:paraId="2F70DFDB" w14:textId="2EBCE402" w:rsidR="00D77357" w:rsidRPr="0029606E" w:rsidRDefault="00D77357" w:rsidP="00DC6912">
      <w:pPr>
        <w:pStyle w:val="a2"/>
        <w:numPr>
          <w:ilvl w:val="0"/>
          <w:numId w:val="0"/>
        </w:numPr>
        <w:tabs>
          <w:tab w:val="clear" w:pos="500"/>
        </w:tabs>
      </w:pPr>
      <w:bookmarkStart w:id="4560" w:name="_Toc246327408"/>
      <w:bookmarkStart w:id="4561" w:name="_Toc280356968"/>
      <w:bookmarkStart w:id="4562" w:name="_Toc320543005"/>
      <w:bookmarkStart w:id="4563" w:name="_Ref320549649"/>
      <w:bookmarkStart w:id="4564" w:name="_Toc323556636"/>
      <w:bookmarkStart w:id="4565" w:name="_Toc354474353"/>
      <w:bookmarkStart w:id="4566" w:name="_Toc478053544"/>
      <w:bookmarkStart w:id="4567" w:name="_Toc69205246"/>
      <w:bookmarkStart w:id="4568" w:name="_Toc69205591"/>
      <w:bookmarkStart w:id="4569" w:name="_Toc69304283"/>
      <w:r w:rsidRPr="0029606E">
        <w:rPr>
          <w:snapToGrid w:val="0"/>
        </w:rPr>
        <w:t>SI.10</w:t>
      </w:r>
      <w:r w:rsidRPr="0029606E">
        <w:rPr>
          <w:snapToGrid w:val="0"/>
        </w:rPr>
        <w:tab/>
      </w:r>
      <w:r w:rsidRPr="0029606E">
        <w:t>Checklist to estimate costs associated with hosting an ISO IWA Workshop (WS)</w:t>
      </w:r>
      <w:bookmarkEnd w:id="4560"/>
      <w:bookmarkEnd w:id="4561"/>
      <w:bookmarkEnd w:id="4562"/>
      <w:bookmarkEnd w:id="4563"/>
      <w:bookmarkEnd w:id="4564"/>
      <w:bookmarkEnd w:id="4565"/>
      <w:bookmarkEnd w:id="4566"/>
      <w:bookmarkEnd w:id="4567"/>
      <w:bookmarkEnd w:id="4568"/>
      <w:bookmarkEnd w:id="4569"/>
    </w:p>
    <w:p w14:paraId="18489DD7" w14:textId="77777777" w:rsidR="00D77357" w:rsidRPr="0029606E" w:rsidRDefault="00D77357" w:rsidP="008F13CA">
      <w:pPr>
        <w:pStyle w:val="BodyText"/>
        <w:keepLines/>
      </w:pPr>
      <w:r w:rsidRPr="0029606E">
        <w:t>Completion of this checklist is NOT mandatory for the proposed hosting of an IWA. It is intended simply as a tool to assist proposers and assigned ISO member bodies in determining major costs associated with hosting an ISO IWA Workshop. Some of the sample costs provided may not be applicable to particular IWA Workshops, or may be covered in a different manner than is described below.</w:t>
      </w:r>
    </w:p>
    <w:p w14:paraId="34DC0D4F" w14:textId="77777777" w:rsidR="00D77357" w:rsidRPr="0029606E" w:rsidRDefault="00D77357" w:rsidP="00D77357">
      <w:pPr>
        <w:pStyle w:val="a3"/>
        <w:numPr>
          <w:ilvl w:val="0"/>
          <w:numId w:val="0"/>
        </w:numPr>
      </w:pPr>
      <w:bookmarkStart w:id="4570" w:name="_Toc320543006"/>
      <w:bookmarkStart w:id="4571" w:name="_Toc69205247"/>
      <w:bookmarkStart w:id="4572" w:name="_Toc69205592"/>
      <w:bookmarkStart w:id="4573" w:name="_Toc69215493"/>
      <w:bookmarkStart w:id="4574" w:name="_Toc69304284"/>
      <w:r w:rsidRPr="0029606E">
        <w:rPr>
          <w:snapToGrid w:val="0"/>
        </w:rPr>
        <w:t>SI.10.1</w:t>
      </w:r>
      <w:r w:rsidRPr="0029606E">
        <w:rPr>
          <w:snapToGrid w:val="0"/>
        </w:rPr>
        <w:tab/>
      </w:r>
      <w:r w:rsidRPr="0029606E">
        <w:t>Overall measures to consider</w:t>
      </w:r>
      <w:bookmarkEnd w:id="4570"/>
      <w:bookmarkEnd w:id="4571"/>
      <w:bookmarkEnd w:id="4572"/>
      <w:bookmarkEnd w:id="4573"/>
      <w:bookmarkEnd w:id="4574"/>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5669"/>
        <w:gridCol w:w="4082"/>
      </w:tblGrid>
      <w:tr w:rsidR="00D77357" w:rsidRPr="0029606E" w14:paraId="08BBCD80" w14:textId="77777777" w:rsidTr="00DC6912">
        <w:trPr>
          <w:cantSplit/>
          <w:jc w:val="center"/>
        </w:trPr>
        <w:tc>
          <w:tcPr>
            <w:tcW w:w="5669" w:type="dxa"/>
          </w:tcPr>
          <w:p w14:paraId="78F75F1F" w14:textId="700DBE44" w:rsidR="00D77357" w:rsidRPr="0029606E" w:rsidRDefault="00D77357" w:rsidP="00CC6032">
            <w:pPr>
              <w:pStyle w:val="Tablebody0"/>
            </w:pPr>
            <w:r w:rsidRPr="0029606E">
              <w:t xml:space="preserve">Expected number of </w:t>
            </w:r>
            <w:del w:id="4575" w:author="Author">
              <w:r w:rsidRPr="0029606E" w:rsidDel="005218EC">
                <w:delText>deliverable</w:delText>
              </w:r>
            </w:del>
            <w:ins w:id="4576" w:author="Author">
              <w:r w:rsidR="005218EC">
                <w:t>document</w:t>
              </w:r>
            </w:ins>
            <w:r w:rsidRPr="0029606E">
              <w:t>s</w:t>
            </w:r>
          </w:p>
        </w:tc>
        <w:tc>
          <w:tcPr>
            <w:tcW w:w="4082" w:type="dxa"/>
          </w:tcPr>
          <w:p w14:paraId="450916C8" w14:textId="77777777" w:rsidR="00D77357" w:rsidRPr="0029606E" w:rsidRDefault="00D77357" w:rsidP="00CC6032">
            <w:pPr>
              <w:pStyle w:val="Tablebody0"/>
            </w:pPr>
          </w:p>
        </w:tc>
      </w:tr>
      <w:tr w:rsidR="00D77357" w:rsidRPr="0029606E" w14:paraId="057BFDF9" w14:textId="77777777" w:rsidTr="00DC6912">
        <w:trPr>
          <w:cantSplit/>
          <w:jc w:val="center"/>
        </w:trPr>
        <w:tc>
          <w:tcPr>
            <w:tcW w:w="5669" w:type="dxa"/>
          </w:tcPr>
          <w:p w14:paraId="27C76EFC" w14:textId="1EA70216" w:rsidR="00D77357" w:rsidRPr="0029606E" w:rsidRDefault="00D77357" w:rsidP="00CC6032">
            <w:pPr>
              <w:pStyle w:val="Tablebody0"/>
            </w:pPr>
            <w:r w:rsidRPr="0029606E">
              <w:t xml:space="preserve">Expected number of Project </w:t>
            </w:r>
            <w:del w:id="4577" w:author="Author">
              <w:r w:rsidRPr="0029606E" w:rsidDel="00FE7A4A">
                <w:delText>Group</w:delText>
              </w:r>
            </w:del>
            <w:ins w:id="4578" w:author="Author">
              <w:r w:rsidR="00FE7A4A">
                <w:t>group</w:t>
              </w:r>
            </w:ins>
            <w:r w:rsidRPr="0029606E">
              <w:t>s</w:t>
            </w:r>
          </w:p>
        </w:tc>
        <w:tc>
          <w:tcPr>
            <w:tcW w:w="4082" w:type="dxa"/>
          </w:tcPr>
          <w:p w14:paraId="28F977F7" w14:textId="77777777" w:rsidR="00D77357" w:rsidRPr="0029606E" w:rsidRDefault="00D77357" w:rsidP="00CC6032">
            <w:pPr>
              <w:pStyle w:val="Tablebody0"/>
            </w:pPr>
          </w:p>
        </w:tc>
      </w:tr>
      <w:tr w:rsidR="00D77357" w:rsidRPr="0029606E" w14:paraId="6A4E8E78" w14:textId="77777777" w:rsidTr="00DC6912">
        <w:trPr>
          <w:cantSplit/>
          <w:jc w:val="center"/>
        </w:trPr>
        <w:tc>
          <w:tcPr>
            <w:tcW w:w="5669" w:type="dxa"/>
          </w:tcPr>
          <w:p w14:paraId="00CAF8A0" w14:textId="77777777" w:rsidR="00D77357" w:rsidRPr="0029606E" w:rsidRDefault="00D77357" w:rsidP="00CC6032">
            <w:pPr>
              <w:pStyle w:val="Tablebody0"/>
            </w:pPr>
            <w:r w:rsidRPr="0029606E">
              <w:t>Expected number of participants</w:t>
            </w:r>
          </w:p>
        </w:tc>
        <w:tc>
          <w:tcPr>
            <w:tcW w:w="4082" w:type="dxa"/>
          </w:tcPr>
          <w:p w14:paraId="05B0CA53" w14:textId="77777777" w:rsidR="00D77357" w:rsidRPr="0029606E" w:rsidRDefault="00D77357" w:rsidP="00CC6032">
            <w:pPr>
              <w:pStyle w:val="Tablebody0"/>
            </w:pPr>
          </w:p>
        </w:tc>
      </w:tr>
      <w:tr w:rsidR="00D77357" w:rsidRPr="0029606E" w14:paraId="0F50953C" w14:textId="77777777" w:rsidTr="00DC6912">
        <w:trPr>
          <w:cantSplit/>
          <w:jc w:val="center"/>
        </w:trPr>
        <w:tc>
          <w:tcPr>
            <w:tcW w:w="5669" w:type="dxa"/>
          </w:tcPr>
          <w:p w14:paraId="62BC7F65" w14:textId="77777777" w:rsidR="00D77357" w:rsidRPr="0029606E" w:rsidRDefault="00D77357" w:rsidP="00CC6032">
            <w:pPr>
              <w:pStyle w:val="Tablebody0"/>
            </w:pPr>
            <w:r w:rsidRPr="0029606E">
              <w:t>Expected number of WS plenary meetings</w:t>
            </w:r>
          </w:p>
        </w:tc>
        <w:tc>
          <w:tcPr>
            <w:tcW w:w="4082" w:type="dxa"/>
          </w:tcPr>
          <w:p w14:paraId="7470328F" w14:textId="77777777" w:rsidR="00D77357" w:rsidRPr="0029606E" w:rsidRDefault="00D77357" w:rsidP="00CC6032">
            <w:pPr>
              <w:pStyle w:val="Tablebody0"/>
            </w:pPr>
          </w:p>
        </w:tc>
      </w:tr>
      <w:tr w:rsidR="00D77357" w:rsidRPr="0029606E" w14:paraId="55237474" w14:textId="77777777" w:rsidTr="00DC6912">
        <w:trPr>
          <w:cantSplit/>
          <w:jc w:val="center"/>
        </w:trPr>
        <w:tc>
          <w:tcPr>
            <w:tcW w:w="5669" w:type="dxa"/>
          </w:tcPr>
          <w:p w14:paraId="2179C6E3" w14:textId="2C548E68" w:rsidR="00D77357" w:rsidRPr="0029606E" w:rsidRDefault="00D77357" w:rsidP="00CC6032">
            <w:pPr>
              <w:pStyle w:val="Tablebody0"/>
            </w:pPr>
            <w:r w:rsidRPr="0029606E">
              <w:t xml:space="preserve">Expected number of Project </w:t>
            </w:r>
            <w:del w:id="4579" w:author="Author">
              <w:r w:rsidRPr="0029606E" w:rsidDel="00FE7A4A">
                <w:delText>Group</w:delText>
              </w:r>
            </w:del>
            <w:ins w:id="4580" w:author="Author">
              <w:r w:rsidR="00FE7A4A">
                <w:t>group</w:t>
              </w:r>
            </w:ins>
            <w:r w:rsidRPr="0029606E">
              <w:t xml:space="preserve"> meetings</w:t>
            </w:r>
          </w:p>
        </w:tc>
        <w:tc>
          <w:tcPr>
            <w:tcW w:w="4082" w:type="dxa"/>
          </w:tcPr>
          <w:p w14:paraId="57CFACC2" w14:textId="77777777" w:rsidR="00D77357" w:rsidRPr="0029606E" w:rsidRDefault="00D77357" w:rsidP="00CC6032">
            <w:pPr>
              <w:pStyle w:val="Tablebody0"/>
            </w:pPr>
          </w:p>
        </w:tc>
      </w:tr>
    </w:tbl>
    <w:p w14:paraId="4C376825" w14:textId="77777777" w:rsidR="00D77357" w:rsidRPr="0029606E" w:rsidRDefault="00D77357" w:rsidP="00E428D5">
      <w:pPr>
        <w:pStyle w:val="a3"/>
        <w:numPr>
          <w:ilvl w:val="0"/>
          <w:numId w:val="0"/>
        </w:numPr>
        <w:spacing w:before="360"/>
      </w:pPr>
      <w:bookmarkStart w:id="4581" w:name="_Toc320543007"/>
      <w:bookmarkStart w:id="4582" w:name="_Toc69205248"/>
      <w:bookmarkStart w:id="4583" w:name="_Toc69205593"/>
      <w:bookmarkStart w:id="4584" w:name="_Toc69215494"/>
      <w:bookmarkStart w:id="4585" w:name="_Toc69304285"/>
      <w:r w:rsidRPr="0029606E">
        <w:rPr>
          <w:snapToGrid w:val="0"/>
        </w:rPr>
        <w:t>SI.10.2</w:t>
      </w:r>
      <w:r w:rsidRPr="0029606E">
        <w:rPr>
          <w:snapToGrid w:val="0"/>
        </w:rPr>
        <w:tab/>
      </w:r>
      <w:r w:rsidRPr="0029606E">
        <w:t>Planned Resources — Human Resource Requirements &amp; Functions</w:t>
      </w:r>
      <w:bookmarkEnd w:id="4581"/>
      <w:bookmarkEnd w:id="4582"/>
      <w:bookmarkEnd w:id="4583"/>
      <w:bookmarkEnd w:id="4584"/>
      <w:bookmarkEnd w:id="4585"/>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020" w:firstRow="1" w:lastRow="0" w:firstColumn="0" w:lastColumn="0" w:noHBand="0" w:noVBand="0"/>
      </w:tblPr>
      <w:tblGrid>
        <w:gridCol w:w="3855"/>
        <w:gridCol w:w="1474"/>
        <w:gridCol w:w="1474"/>
        <w:gridCol w:w="1474"/>
        <w:gridCol w:w="1474"/>
      </w:tblGrid>
      <w:tr w:rsidR="00D77357" w:rsidRPr="0029606E" w14:paraId="647428AB" w14:textId="77777777" w:rsidTr="00EB2A44">
        <w:trPr>
          <w:cantSplit/>
          <w:tblHeader/>
          <w:jc w:val="center"/>
        </w:trPr>
        <w:tc>
          <w:tcPr>
            <w:tcW w:w="3855" w:type="dxa"/>
            <w:tcBorders>
              <w:top w:val="single" w:sz="12" w:space="0" w:color="auto"/>
              <w:bottom w:val="single" w:sz="12" w:space="0" w:color="auto"/>
            </w:tcBorders>
          </w:tcPr>
          <w:p w14:paraId="04A343C3" w14:textId="77777777" w:rsidR="00D77357" w:rsidRPr="0029606E" w:rsidRDefault="00D77357" w:rsidP="00EB2A44">
            <w:pPr>
              <w:pStyle w:val="Tableheader-"/>
              <w:jc w:val="center"/>
              <w:rPr>
                <w:szCs w:val="18"/>
              </w:rPr>
            </w:pPr>
            <w:r w:rsidRPr="0029606E">
              <w:rPr>
                <w:b/>
                <w:szCs w:val="18"/>
              </w:rPr>
              <w:t>Function</w:t>
            </w:r>
          </w:p>
        </w:tc>
        <w:tc>
          <w:tcPr>
            <w:tcW w:w="1474" w:type="dxa"/>
            <w:tcBorders>
              <w:top w:val="single" w:sz="12" w:space="0" w:color="auto"/>
              <w:bottom w:val="single" w:sz="12" w:space="0" w:color="auto"/>
            </w:tcBorders>
          </w:tcPr>
          <w:p w14:paraId="066B4E09" w14:textId="77777777" w:rsidR="00D77357" w:rsidRPr="0029606E" w:rsidRDefault="00D77357" w:rsidP="00EB2A44">
            <w:pPr>
              <w:pStyle w:val="Tableheader-"/>
              <w:jc w:val="center"/>
              <w:rPr>
                <w:szCs w:val="18"/>
              </w:rPr>
            </w:pPr>
            <w:r w:rsidRPr="0029606E">
              <w:rPr>
                <w:b/>
                <w:szCs w:val="18"/>
              </w:rPr>
              <w:t>Who</w:t>
            </w:r>
          </w:p>
        </w:tc>
        <w:tc>
          <w:tcPr>
            <w:tcW w:w="1474" w:type="dxa"/>
            <w:tcBorders>
              <w:top w:val="single" w:sz="12" w:space="0" w:color="auto"/>
              <w:bottom w:val="single" w:sz="12" w:space="0" w:color="auto"/>
            </w:tcBorders>
          </w:tcPr>
          <w:p w14:paraId="5D9D599A" w14:textId="77777777" w:rsidR="00D77357" w:rsidRPr="0029606E" w:rsidRDefault="00D77357" w:rsidP="00EB2A44">
            <w:pPr>
              <w:pStyle w:val="Tableheader-"/>
              <w:jc w:val="center"/>
              <w:rPr>
                <w:szCs w:val="18"/>
              </w:rPr>
            </w:pPr>
            <w:r w:rsidRPr="0029606E">
              <w:rPr>
                <w:b/>
                <w:szCs w:val="18"/>
              </w:rPr>
              <w:t>Estimated Cost</w:t>
            </w:r>
          </w:p>
        </w:tc>
        <w:tc>
          <w:tcPr>
            <w:tcW w:w="1474" w:type="dxa"/>
            <w:tcBorders>
              <w:top w:val="single" w:sz="12" w:space="0" w:color="auto"/>
              <w:bottom w:val="single" w:sz="12" w:space="0" w:color="auto"/>
            </w:tcBorders>
          </w:tcPr>
          <w:p w14:paraId="78835AD5" w14:textId="77777777" w:rsidR="00D77357" w:rsidRPr="0029606E" w:rsidRDefault="00D77357" w:rsidP="00EB2A44">
            <w:pPr>
              <w:pStyle w:val="Tableheader-"/>
              <w:jc w:val="center"/>
              <w:rPr>
                <w:szCs w:val="18"/>
              </w:rPr>
            </w:pPr>
            <w:r w:rsidRPr="0029606E">
              <w:rPr>
                <w:b/>
                <w:szCs w:val="18"/>
              </w:rPr>
              <w:t>Covered by …</w:t>
            </w:r>
            <w:r w:rsidRPr="0029606E">
              <w:rPr>
                <w:szCs w:val="18"/>
              </w:rPr>
              <w:br/>
            </w:r>
            <w:r w:rsidRPr="0029606E">
              <w:rPr>
                <w:b/>
                <w:szCs w:val="18"/>
              </w:rPr>
              <w:t>(Who)</w:t>
            </w:r>
          </w:p>
        </w:tc>
        <w:tc>
          <w:tcPr>
            <w:tcW w:w="1474" w:type="dxa"/>
            <w:tcBorders>
              <w:top w:val="single" w:sz="12" w:space="0" w:color="auto"/>
              <w:bottom w:val="single" w:sz="12" w:space="0" w:color="auto"/>
            </w:tcBorders>
          </w:tcPr>
          <w:p w14:paraId="6240A12D" w14:textId="77777777" w:rsidR="00D77357" w:rsidRPr="0029606E" w:rsidRDefault="00D77357" w:rsidP="00EB2A44">
            <w:pPr>
              <w:pStyle w:val="Tableheader-"/>
              <w:jc w:val="center"/>
              <w:rPr>
                <w:szCs w:val="18"/>
              </w:rPr>
            </w:pPr>
            <w:r w:rsidRPr="0029606E">
              <w:rPr>
                <w:b/>
                <w:szCs w:val="18"/>
              </w:rPr>
              <w:t>Commitment</w:t>
            </w:r>
            <w:r w:rsidRPr="0029606E">
              <w:rPr>
                <w:szCs w:val="18"/>
              </w:rPr>
              <w:br/>
            </w:r>
            <w:r w:rsidRPr="0029606E">
              <w:rPr>
                <w:b/>
                <w:szCs w:val="18"/>
              </w:rPr>
              <w:t>(Y/N)</w:t>
            </w:r>
          </w:p>
        </w:tc>
      </w:tr>
      <w:tr w:rsidR="00D77357" w:rsidRPr="0029606E" w14:paraId="3F905411" w14:textId="77777777" w:rsidTr="00EB2A44">
        <w:trPr>
          <w:cantSplit/>
          <w:jc w:val="center"/>
        </w:trPr>
        <w:tc>
          <w:tcPr>
            <w:tcW w:w="3855" w:type="dxa"/>
            <w:tcBorders>
              <w:top w:val="single" w:sz="12" w:space="0" w:color="auto"/>
            </w:tcBorders>
          </w:tcPr>
          <w:p w14:paraId="5749027C" w14:textId="77777777" w:rsidR="00D77357" w:rsidRPr="0029606E" w:rsidRDefault="00D77357" w:rsidP="00EB2A44">
            <w:pPr>
              <w:pStyle w:val="Tablebody-"/>
              <w:rPr>
                <w:szCs w:val="18"/>
              </w:rPr>
            </w:pPr>
            <w:r w:rsidRPr="0029606E">
              <w:rPr>
                <w:b/>
                <w:szCs w:val="18"/>
              </w:rPr>
              <w:t>WS Secretariat</w:t>
            </w:r>
          </w:p>
          <w:p w14:paraId="26F12B23" w14:textId="77777777" w:rsidR="00D77357" w:rsidRPr="0029606E" w:rsidRDefault="00D77357" w:rsidP="00EB2A44">
            <w:pPr>
              <w:pStyle w:val="ListContinue1-"/>
              <w:spacing w:before="60" w:after="60"/>
              <w:jc w:val="left"/>
              <w:rPr>
                <w:sz w:val="18"/>
                <w:szCs w:val="18"/>
              </w:rPr>
            </w:pPr>
            <w:r w:rsidRPr="0029606E">
              <w:rPr>
                <w:sz w:val="18"/>
                <w:szCs w:val="18"/>
              </w:rPr>
              <w:t>—</w:t>
            </w:r>
            <w:r w:rsidR="00EB2A44" w:rsidRPr="0029606E">
              <w:rPr>
                <w:sz w:val="18"/>
                <w:szCs w:val="18"/>
              </w:rPr>
              <w:tab/>
            </w:r>
            <w:r w:rsidRPr="0029606E">
              <w:rPr>
                <w:sz w:val="18"/>
                <w:szCs w:val="18"/>
              </w:rPr>
              <w:t>organizing WS plenary meetings</w:t>
            </w:r>
          </w:p>
          <w:p w14:paraId="0D109A43" w14:textId="77777777" w:rsidR="00D77357" w:rsidRPr="0029606E" w:rsidRDefault="00D77357" w:rsidP="00EB2A44">
            <w:pPr>
              <w:pStyle w:val="ListContinue1-"/>
              <w:spacing w:before="60" w:after="60"/>
              <w:jc w:val="left"/>
              <w:rPr>
                <w:sz w:val="18"/>
                <w:szCs w:val="18"/>
              </w:rPr>
            </w:pPr>
            <w:r w:rsidRPr="0029606E">
              <w:rPr>
                <w:sz w:val="18"/>
                <w:szCs w:val="18"/>
              </w:rPr>
              <w:t>—</w:t>
            </w:r>
            <w:r w:rsidR="00EB2A44" w:rsidRPr="0029606E">
              <w:rPr>
                <w:sz w:val="18"/>
                <w:szCs w:val="18"/>
              </w:rPr>
              <w:tab/>
            </w:r>
            <w:r w:rsidRPr="0029606E">
              <w:rPr>
                <w:sz w:val="18"/>
                <w:szCs w:val="18"/>
              </w:rPr>
              <w:t>producing WS and project meeting reports and action lists</w:t>
            </w:r>
          </w:p>
          <w:p w14:paraId="50FAA6D3" w14:textId="77777777" w:rsidR="00D77357" w:rsidRPr="0029606E" w:rsidRDefault="00D77357" w:rsidP="00EB2A44">
            <w:pPr>
              <w:pStyle w:val="ListContinue1-"/>
              <w:spacing w:before="60" w:after="60"/>
              <w:jc w:val="left"/>
              <w:rPr>
                <w:sz w:val="18"/>
                <w:szCs w:val="18"/>
              </w:rPr>
            </w:pPr>
            <w:r w:rsidRPr="0029606E">
              <w:rPr>
                <w:sz w:val="18"/>
                <w:szCs w:val="18"/>
              </w:rPr>
              <w:t>—</w:t>
            </w:r>
            <w:r w:rsidR="00EB2A44" w:rsidRPr="0029606E">
              <w:rPr>
                <w:sz w:val="18"/>
                <w:szCs w:val="18"/>
              </w:rPr>
              <w:tab/>
            </w:r>
            <w:r w:rsidRPr="0029606E">
              <w:rPr>
                <w:sz w:val="18"/>
                <w:szCs w:val="18"/>
              </w:rPr>
              <w:t>administrative contact point for WS</w:t>
            </w:r>
            <w:r w:rsidR="006B2111" w:rsidRPr="0029606E">
              <w:rPr>
                <w:sz w:val="18"/>
                <w:szCs w:val="18"/>
              </w:rPr>
              <w:t> </w:t>
            </w:r>
            <w:r w:rsidRPr="0029606E">
              <w:rPr>
                <w:sz w:val="18"/>
                <w:szCs w:val="18"/>
              </w:rPr>
              <w:t>projects</w:t>
            </w:r>
          </w:p>
          <w:p w14:paraId="3ADEC61E" w14:textId="77777777" w:rsidR="00D77357" w:rsidRPr="0029606E" w:rsidRDefault="00D77357" w:rsidP="00EB2A44">
            <w:pPr>
              <w:pStyle w:val="ListContinue1-"/>
              <w:spacing w:before="60" w:after="60"/>
              <w:jc w:val="left"/>
              <w:rPr>
                <w:sz w:val="18"/>
                <w:szCs w:val="18"/>
              </w:rPr>
            </w:pPr>
            <w:r w:rsidRPr="0029606E">
              <w:rPr>
                <w:sz w:val="18"/>
                <w:szCs w:val="18"/>
              </w:rPr>
              <w:t>—</w:t>
            </w:r>
            <w:r w:rsidR="00EB2A44" w:rsidRPr="0029606E">
              <w:rPr>
                <w:sz w:val="18"/>
                <w:szCs w:val="18"/>
              </w:rPr>
              <w:tab/>
            </w:r>
            <w:r w:rsidRPr="0029606E">
              <w:rPr>
                <w:sz w:val="18"/>
                <w:szCs w:val="18"/>
              </w:rPr>
              <w:t>managing WS (and project group) membership lists</w:t>
            </w:r>
          </w:p>
          <w:p w14:paraId="0F634218" w14:textId="77777777" w:rsidR="00D77357" w:rsidRPr="0029606E" w:rsidRDefault="00D77357" w:rsidP="00EB2A44">
            <w:pPr>
              <w:pStyle w:val="ListContinue1-"/>
              <w:spacing w:before="60" w:after="60"/>
              <w:jc w:val="left"/>
              <w:rPr>
                <w:sz w:val="18"/>
                <w:szCs w:val="18"/>
              </w:rPr>
            </w:pPr>
            <w:r w:rsidRPr="0029606E">
              <w:rPr>
                <w:sz w:val="18"/>
                <w:szCs w:val="18"/>
              </w:rPr>
              <w:t>—</w:t>
            </w:r>
            <w:r w:rsidR="00EB2A44" w:rsidRPr="0029606E">
              <w:rPr>
                <w:sz w:val="18"/>
                <w:szCs w:val="18"/>
              </w:rPr>
              <w:tab/>
            </w:r>
            <w:r w:rsidRPr="0029606E">
              <w:rPr>
                <w:sz w:val="18"/>
                <w:szCs w:val="18"/>
              </w:rPr>
              <w:t>managing WS (and project group) document registers</w:t>
            </w:r>
          </w:p>
          <w:p w14:paraId="6DEB5A59" w14:textId="77777777" w:rsidR="00D77357" w:rsidRPr="0029606E" w:rsidRDefault="00D77357" w:rsidP="00EB2A44">
            <w:pPr>
              <w:pStyle w:val="ListContinue1-"/>
              <w:spacing w:before="60" w:after="60"/>
              <w:jc w:val="left"/>
              <w:rPr>
                <w:sz w:val="18"/>
                <w:szCs w:val="18"/>
              </w:rPr>
            </w:pPr>
            <w:r w:rsidRPr="0029606E">
              <w:rPr>
                <w:sz w:val="18"/>
                <w:szCs w:val="18"/>
              </w:rPr>
              <w:t>—</w:t>
            </w:r>
            <w:r w:rsidR="00EB2A44" w:rsidRPr="0029606E">
              <w:rPr>
                <w:sz w:val="18"/>
                <w:szCs w:val="18"/>
              </w:rPr>
              <w:tab/>
            </w:r>
            <w:r w:rsidRPr="0029606E">
              <w:rPr>
                <w:sz w:val="18"/>
                <w:szCs w:val="18"/>
              </w:rPr>
              <w:t>follow-up of action lists</w:t>
            </w:r>
          </w:p>
          <w:p w14:paraId="78F5FB0B" w14:textId="77777777" w:rsidR="00D77357" w:rsidRPr="0029606E" w:rsidRDefault="00D77357" w:rsidP="00EB2A44">
            <w:pPr>
              <w:pStyle w:val="ListContinue1-"/>
              <w:spacing w:before="60" w:after="60"/>
              <w:jc w:val="left"/>
              <w:rPr>
                <w:sz w:val="18"/>
                <w:szCs w:val="18"/>
              </w:rPr>
            </w:pPr>
            <w:r w:rsidRPr="0029606E">
              <w:rPr>
                <w:sz w:val="18"/>
                <w:szCs w:val="18"/>
              </w:rPr>
              <w:t>—</w:t>
            </w:r>
            <w:r w:rsidR="00EB2A44" w:rsidRPr="0029606E">
              <w:rPr>
                <w:sz w:val="18"/>
                <w:szCs w:val="18"/>
              </w:rPr>
              <w:tab/>
            </w:r>
            <w:r w:rsidRPr="0029606E">
              <w:rPr>
                <w:sz w:val="18"/>
                <w:szCs w:val="18"/>
              </w:rPr>
              <w:t>if the Workshop works mainly by electronic means, assist Chair in monitoring and follow-up of electronic discussion</w:t>
            </w:r>
          </w:p>
        </w:tc>
        <w:tc>
          <w:tcPr>
            <w:tcW w:w="1474" w:type="dxa"/>
            <w:tcBorders>
              <w:top w:val="single" w:sz="12" w:space="0" w:color="auto"/>
            </w:tcBorders>
          </w:tcPr>
          <w:p w14:paraId="0FACD8CC" w14:textId="77777777" w:rsidR="00D77357" w:rsidRPr="0029606E" w:rsidRDefault="00D77357" w:rsidP="00EB2A44">
            <w:pPr>
              <w:pStyle w:val="Tablebody-"/>
              <w:rPr>
                <w:szCs w:val="18"/>
              </w:rPr>
            </w:pPr>
          </w:p>
        </w:tc>
        <w:tc>
          <w:tcPr>
            <w:tcW w:w="1474" w:type="dxa"/>
            <w:tcBorders>
              <w:top w:val="single" w:sz="12" w:space="0" w:color="auto"/>
            </w:tcBorders>
          </w:tcPr>
          <w:p w14:paraId="7505D110" w14:textId="77777777" w:rsidR="00D77357" w:rsidRPr="0029606E" w:rsidRDefault="00D77357" w:rsidP="00EB2A44">
            <w:pPr>
              <w:pStyle w:val="Tablebody-"/>
              <w:rPr>
                <w:szCs w:val="18"/>
              </w:rPr>
            </w:pPr>
          </w:p>
        </w:tc>
        <w:tc>
          <w:tcPr>
            <w:tcW w:w="1474" w:type="dxa"/>
            <w:tcBorders>
              <w:top w:val="single" w:sz="12" w:space="0" w:color="auto"/>
            </w:tcBorders>
          </w:tcPr>
          <w:p w14:paraId="7B325389" w14:textId="77777777" w:rsidR="00D77357" w:rsidRPr="0029606E" w:rsidRDefault="00D77357" w:rsidP="00EB2A44">
            <w:pPr>
              <w:pStyle w:val="Tablebody-"/>
              <w:rPr>
                <w:szCs w:val="18"/>
              </w:rPr>
            </w:pPr>
          </w:p>
        </w:tc>
        <w:tc>
          <w:tcPr>
            <w:tcW w:w="1474" w:type="dxa"/>
            <w:tcBorders>
              <w:top w:val="single" w:sz="12" w:space="0" w:color="auto"/>
            </w:tcBorders>
          </w:tcPr>
          <w:p w14:paraId="54BBB15E" w14:textId="77777777" w:rsidR="00D77357" w:rsidRPr="0029606E" w:rsidRDefault="00D77357" w:rsidP="00EB2A44">
            <w:pPr>
              <w:pStyle w:val="Tablebody-"/>
              <w:rPr>
                <w:szCs w:val="18"/>
              </w:rPr>
            </w:pPr>
          </w:p>
        </w:tc>
      </w:tr>
      <w:tr w:rsidR="00D77357" w:rsidRPr="0029606E" w14:paraId="5A749835" w14:textId="77777777" w:rsidTr="00EB2A44">
        <w:trPr>
          <w:cantSplit/>
          <w:jc w:val="center"/>
        </w:trPr>
        <w:tc>
          <w:tcPr>
            <w:tcW w:w="3855" w:type="dxa"/>
          </w:tcPr>
          <w:p w14:paraId="1EF5DFC1" w14:textId="77777777" w:rsidR="00D77357" w:rsidRPr="0029606E" w:rsidRDefault="00D77357" w:rsidP="00EB2A44">
            <w:pPr>
              <w:pStyle w:val="Tablebody-"/>
              <w:rPr>
                <w:szCs w:val="18"/>
              </w:rPr>
            </w:pPr>
            <w:r w:rsidRPr="0029606E">
              <w:rPr>
                <w:b/>
                <w:szCs w:val="18"/>
              </w:rPr>
              <w:t>WS Chair</w:t>
            </w:r>
          </w:p>
          <w:p w14:paraId="59959ED7" w14:textId="77777777" w:rsidR="00D77357" w:rsidRPr="0029606E" w:rsidRDefault="00D77357" w:rsidP="00EB2A44">
            <w:pPr>
              <w:pStyle w:val="ListContinue1-"/>
              <w:spacing w:before="60" w:after="60"/>
              <w:jc w:val="left"/>
              <w:rPr>
                <w:sz w:val="18"/>
                <w:szCs w:val="18"/>
              </w:rPr>
            </w:pPr>
            <w:r w:rsidRPr="0029606E">
              <w:rPr>
                <w:sz w:val="18"/>
                <w:szCs w:val="18"/>
              </w:rPr>
              <w:t>—</w:t>
            </w:r>
            <w:r w:rsidR="00EB2A44" w:rsidRPr="0029606E">
              <w:rPr>
                <w:sz w:val="18"/>
                <w:szCs w:val="18"/>
              </w:rPr>
              <w:tab/>
            </w:r>
            <w:r w:rsidRPr="0029606E">
              <w:rPr>
                <w:sz w:val="18"/>
                <w:szCs w:val="18"/>
              </w:rPr>
              <w:t>chairing WS plenary meetings</w:t>
            </w:r>
          </w:p>
          <w:p w14:paraId="5BFB92FE" w14:textId="77777777" w:rsidR="00D77357" w:rsidRPr="0029606E" w:rsidRDefault="00D77357" w:rsidP="00EB2A44">
            <w:pPr>
              <w:pStyle w:val="ListContinue1-"/>
              <w:spacing w:before="60" w:after="60"/>
              <w:jc w:val="left"/>
              <w:rPr>
                <w:sz w:val="18"/>
                <w:szCs w:val="18"/>
              </w:rPr>
            </w:pPr>
            <w:r w:rsidRPr="0029606E">
              <w:rPr>
                <w:sz w:val="18"/>
                <w:szCs w:val="18"/>
              </w:rPr>
              <w:t>—</w:t>
            </w:r>
            <w:r w:rsidR="00EB2A44" w:rsidRPr="0029606E">
              <w:rPr>
                <w:sz w:val="18"/>
                <w:szCs w:val="18"/>
              </w:rPr>
              <w:tab/>
            </w:r>
            <w:r w:rsidRPr="0029606E">
              <w:rPr>
                <w:sz w:val="18"/>
                <w:szCs w:val="18"/>
              </w:rPr>
              <w:t xml:space="preserve">responsible for overall </w:t>
            </w:r>
            <w:r w:rsidR="006B2111" w:rsidRPr="0029606E">
              <w:rPr>
                <w:sz w:val="18"/>
                <w:szCs w:val="18"/>
              </w:rPr>
              <w:br/>
            </w:r>
            <w:r w:rsidRPr="0029606E">
              <w:rPr>
                <w:sz w:val="18"/>
                <w:szCs w:val="18"/>
              </w:rPr>
              <w:t>WS/project management</w:t>
            </w:r>
          </w:p>
          <w:p w14:paraId="5D4301E6" w14:textId="77777777" w:rsidR="00D77357" w:rsidRPr="0029606E" w:rsidRDefault="00D77357" w:rsidP="00EB2A44">
            <w:pPr>
              <w:pStyle w:val="ListContinue1-"/>
              <w:spacing w:before="60" w:after="60"/>
              <w:jc w:val="left"/>
              <w:rPr>
                <w:sz w:val="18"/>
                <w:szCs w:val="18"/>
              </w:rPr>
            </w:pPr>
            <w:r w:rsidRPr="0029606E">
              <w:rPr>
                <w:sz w:val="18"/>
                <w:szCs w:val="18"/>
              </w:rPr>
              <w:t>—</w:t>
            </w:r>
            <w:r w:rsidR="00EB2A44" w:rsidRPr="0029606E">
              <w:rPr>
                <w:sz w:val="18"/>
                <w:szCs w:val="18"/>
              </w:rPr>
              <w:tab/>
            </w:r>
            <w:r w:rsidRPr="0029606E">
              <w:rPr>
                <w:sz w:val="18"/>
                <w:szCs w:val="18"/>
              </w:rPr>
              <w:t>producing project management progress reports</w:t>
            </w:r>
          </w:p>
          <w:p w14:paraId="6EACB669" w14:textId="0CBCC1DF" w:rsidR="00D77357" w:rsidRPr="0029606E" w:rsidRDefault="00D77357" w:rsidP="00EB2A44">
            <w:pPr>
              <w:pStyle w:val="ListContinue1-"/>
              <w:spacing w:before="60" w:after="60"/>
              <w:jc w:val="left"/>
              <w:rPr>
                <w:sz w:val="18"/>
                <w:szCs w:val="18"/>
              </w:rPr>
            </w:pPr>
            <w:r w:rsidRPr="0029606E">
              <w:rPr>
                <w:sz w:val="18"/>
                <w:szCs w:val="18"/>
              </w:rPr>
              <w:t>—</w:t>
            </w:r>
            <w:r w:rsidR="00EB2A44" w:rsidRPr="0029606E">
              <w:rPr>
                <w:sz w:val="18"/>
                <w:szCs w:val="18"/>
              </w:rPr>
              <w:tab/>
            </w:r>
            <w:r w:rsidRPr="0029606E">
              <w:rPr>
                <w:sz w:val="18"/>
                <w:szCs w:val="18"/>
              </w:rPr>
              <w:t xml:space="preserve">acting as formal liaison with related </w:t>
            </w:r>
            <w:r w:rsidR="008F6631" w:rsidRPr="0029606E">
              <w:rPr>
                <w:sz w:val="18"/>
                <w:szCs w:val="18"/>
              </w:rPr>
              <w:br/>
            </w:r>
            <w:r w:rsidRPr="0029606E">
              <w:rPr>
                <w:sz w:val="18"/>
                <w:szCs w:val="18"/>
              </w:rPr>
              <w:t>WS/projects and liaison body</w:t>
            </w:r>
          </w:p>
          <w:p w14:paraId="72DEBC86" w14:textId="77777777" w:rsidR="00D77357" w:rsidRPr="0029606E" w:rsidRDefault="00D77357" w:rsidP="00EB2A44">
            <w:pPr>
              <w:pStyle w:val="ListContinue1-"/>
              <w:spacing w:before="60" w:after="60"/>
              <w:jc w:val="left"/>
              <w:rPr>
                <w:sz w:val="18"/>
                <w:szCs w:val="18"/>
              </w:rPr>
            </w:pPr>
            <w:r w:rsidRPr="0029606E">
              <w:rPr>
                <w:sz w:val="18"/>
                <w:szCs w:val="18"/>
              </w:rPr>
              <w:t>—</w:t>
            </w:r>
            <w:r w:rsidR="00EB2A44" w:rsidRPr="0029606E">
              <w:rPr>
                <w:sz w:val="18"/>
                <w:szCs w:val="18"/>
              </w:rPr>
              <w:tab/>
            </w:r>
            <w:r w:rsidRPr="0029606E">
              <w:rPr>
                <w:sz w:val="18"/>
                <w:szCs w:val="18"/>
              </w:rPr>
              <w:t>if the Workshop works mainly by electronic means, follow and steer electronic discussions that take place between meetings, take necessary decisions</w:t>
            </w:r>
          </w:p>
        </w:tc>
        <w:tc>
          <w:tcPr>
            <w:tcW w:w="1474" w:type="dxa"/>
          </w:tcPr>
          <w:p w14:paraId="65F34D8C" w14:textId="77777777" w:rsidR="00D77357" w:rsidRPr="0029606E" w:rsidRDefault="00D77357" w:rsidP="00EB2A44">
            <w:pPr>
              <w:pStyle w:val="Tablebody-"/>
              <w:rPr>
                <w:szCs w:val="18"/>
              </w:rPr>
            </w:pPr>
          </w:p>
        </w:tc>
        <w:tc>
          <w:tcPr>
            <w:tcW w:w="1474" w:type="dxa"/>
          </w:tcPr>
          <w:p w14:paraId="41F2F137" w14:textId="77777777" w:rsidR="00D77357" w:rsidRPr="0029606E" w:rsidRDefault="00D77357" w:rsidP="00EB2A44">
            <w:pPr>
              <w:pStyle w:val="Tablebody-"/>
              <w:rPr>
                <w:szCs w:val="18"/>
              </w:rPr>
            </w:pPr>
          </w:p>
        </w:tc>
        <w:tc>
          <w:tcPr>
            <w:tcW w:w="1474" w:type="dxa"/>
          </w:tcPr>
          <w:p w14:paraId="201CA067" w14:textId="77777777" w:rsidR="00D77357" w:rsidRPr="0029606E" w:rsidRDefault="00D77357" w:rsidP="00EB2A44">
            <w:pPr>
              <w:pStyle w:val="Tablebody-"/>
              <w:rPr>
                <w:szCs w:val="18"/>
              </w:rPr>
            </w:pPr>
          </w:p>
        </w:tc>
        <w:tc>
          <w:tcPr>
            <w:tcW w:w="1474" w:type="dxa"/>
          </w:tcPr>
          <w:p w14:paraId="05424598" w14:textId="77777777" w:rsidR="00D77357" w:rsidRPr="0029606E" w:rsidRDefault="00D77357" w:rsidP="00EB2A44">
            <w:pPr>
              <w:pStyle w:val="Tablebody-"/>
              <w:rPr>
                <w:szCs w:val="18"/>
              </w:rPr>
            </w:pPr>
          </w:p>
        </w:tc>
      </w:tr>
      <w:tr w:rsidR="00D77357" w:rsidRPr="0029606E" w14:paraId="0ED55F2B" w14:textId="77777777" w:rsidTr="00EB2A44">
        <w:trPr>
          <w:cantSplit/>
          <w:jc w:val="center"/>
        </w:trPr>
        <w:tc>
          <w:tcPr>
            <w:tcW w:w="3855" w:type="dxa"/>
          </w:tcPr>
          <w:p w14:paraId="460007BD" w14:textId="77777777" w:rsidR="00D77357" w:rsidRPr="0029606E" w:rsidRDefault="00D77357" w:rsidP="00EB2A44">
            <w:pPr>
              <w:pStyle w:val="Tablebody-"/>
              <w:rPr>
                <w:szCs w:val="18"/>
              </w:rPr>
            </w:pPr>
            <w:r w:rsidRPr="0029606E">
              <w:rPr>
                <w:b/>
                <w:szCs w:val="18"/>
              </w:rPr>
              <w:t>WS Vice-Chair</w:t>
            </w:r>
          </w:p>
          <w:p w14:paraId="0A35B960" w14:textId="77777777" w:rsidR="00D77357" w:rsidRPr="0029606E" w:rsidRDefault="00D77357" w:rsidP="00EB2A44">
            <w:pPr>
              <w:pStyle w:val="Tablebody-"/>
              <w:rPr>
                <w:szCs w:val="18"/>
              </w:rPr>
            </w:pPr>
            <w:r w:rsidRPr="0029606E">
              <w:rPr>
                <w:szCs w:val="18"/>
              </w:rPr>
              <w:t xml:space="preserve">If your WS will have </w:t>
            </w:r>
            <w:r w:rsidR="0025539D" w:rsidRPr="0029606E">
              <w:rPr>
                <w:szCs w:val="18"/>
              </w:rPr>
              <w:t>“</w:t>
            </w:r>
            <w:r w:rsidRPr="0029606E">
              <w:rPr>
                <w:szCs w:val="18"/>
              </w:rPr>
              <w:t>Vice-Chair(s)</w:t>
            </w:r>
            <w:r w:rsidR="0025539D" w:rsidRPr="0029606E">
              <w:rPr>
                <w:szCs w:val="18"/>
              </w:rPr>
              <w:t>”</w:t>
            </w:r>
            <w:r w:rsidRPr="0029606E">
              <w:rPr>
                <w:szCs w:val="18"/>
              </w:rPr>
              <w:t xml:space="preserve">, you should list them here, along with their particular </w:t>
            </w:r>
            <w:r w:rsidR="006B2111" w:rsidRPr="0029606E">
              <w:rPr>
                <w:szCs w:val="18"/>
              </w:rPr>
              <w:br/>
            </w:r>
            <w:r w:rsidRPr="0029606E">
              <w:rPr>
                <w:szCs w:val="18"/>
              </w:rPr>
              <w:t>functions and fill-</w:t>
            </w:r>
            <w:r w:rsidR="003974A9" w:rsidRPr="0029606E">
              <w:rPr>
                <w:szCs w:val="18"/>
              </w:rPr>
              <w:t>in the right side of this table</w:t>
            </w:r>
          </w:p>
        </w:tc>
        <w:tc>
          <w:tcPr>
            <w:tcW w:w="1474" w:type="dxa"/>
          </w:tcPr>
          <w:p w14:paraId="4A1557F0" w14:textId="77777777" w:rsidR="00D77357" w:rsidRPr="0029606E" w:rsidRDefault="00D77357" w:rsidP="00EB2A44">
            <w:pPr>
              <w:pStyle w:val="Tablebody-"/>
              <w:rPr>
                <w:szCs w:val="18"/>
              </w:rPr>
            </w:pPr>
          </w:p>
        </w:tc>
        <w:tc>
          <w:tcPr>
            <w:tcW w:w="1474" w:type="dxa"/>
          </w:tcPr>
          <w:p w14:paraId="2FDB77A4" w14:textId="77777777" w:rsidR="00D77357" w:rsidRPr="0029606E" w:rsidRDefault="00D77357" w:rsidP="00EB2A44">
            <w:pPr>
              <w:pStyle w:val="Tablebody-"/>
              <w:rPr>
                <w:szCs w:val="18"/>
              </w:rPr>
            </w:pPr>
          </w:p>
        </w:tc>
        <w:tc>
          <w:tcPr>
            <w:tcW w:w="1474" w:type="dxa"/>
          </w:tcPr>
          <w:p w14:paraId="1189A62C" w14:textId="77777777" w:rsidR="00D77357" w:rsidRPr="0029606E" w:rsidRDefault="00D77357" w:rsidP="00EB2A44">
            <w:pPr>
              <w:pStyle w:val="Tablebody-"/>
              <w:rPr>
                <w:szCs w:val="18"/>
              </w:rPr>
            </w:pPr>
          </w:p>
        </w:tc>
        <w:tc>
          <w:tcPr>
            <w:tcW w:w="1474" w:type="dxa"/>
          </w:tcPr>
          <w:p w14:paraId="68B8A66C" w14:textId="77777777" w:rsidR="00D77357" w:rsidRPr="0029606E" w:rsidRDefault="00D77357" w:rsidP="00EB2A44">
            <w:pPr>
              <w:pStyle w:val="Tablebody-"/>
              <w:rPr>
                <w:szCs w:val="18"/>
              </w:rPr>
            </w:pPr>
          </w:p>
        </w:tc>
      </w:tr>
      <w:tr w:rsidR="00D77357" w:rsidRPr="0029606E" w14:paraId="25FA4192" w14:textId="77777777" w:rsidTr="00EB2A44">
        <w:trPr>
          <w:cantSplit/>
          <w:jc w:val="center"/>
        </w:trPr>
        <w:tc>
          <w:tcPr>
            <w:tcW w:w="3855" w:type="dxa"/>
          </w:tcPr>
          <w:p w14:paraId="2AB0B79C" w14:textId="77777777" w:rsidR="00D77357" w:rsidRPr="0029606E" w:rsidRDefault="00D77357" w:rsidP="00EB2A44">
            <w:pPr>
              <w:pStyle w:val="Tablebody-"/>
              <w:rPr>
                <w:szCs w:val="18"/>
              </w:rPr>
            </w:pPr>
            <w:r w:rsidRPr="0029606E">
              <w:rPr>
                <w:b/>
                <w:bCs/>
                <w:szCs w:val="18"/>
              </w:rPr>
              <w:t>Project Leader(s)</w:t>
            </w:r>
            <w:r w:rsidRPr="0029606E">
              <w:rPr>
                <w:bCs/>
                <w:szCs w:val="18"/>
              </w:rPr>
              <w:br/>
            </w:r>
            <w:r w:rsidRPr="0029606E">
              <w:rPr>
                <w:szCs w:val="18"/>
              </w:rPr>
              <w:t>(where applicable)</w:t>
            </w:r>
          </w:p>
          <w:p w14:paraId="58809DFB" w14:textId="77777777" w:rsidR="00D77357" w:rsidRPr="0029606E" w:rsidRDefault="00D77357" w:rsidP="00EB2A44">
            <w:pPr>
              <w:pStyle w:val="ListContinue1-"/>
              <w:spacing w:before="60" w:after="60"/>
              <w:jc w:val="left"/>
              <w:rPr>
                <w:sz w:val="18"/>
                <w:szCs w:val="18"/>
              </w:rPr>
            </w:pPr>
            <w:r w:rsidRPr="0029606E">
              <w:rPr>
                <w:sz w:val="18"/>
                <w:szCs w:val="18"/>
              </w:rPr>
              <w:t>—</w:t>
            </w:r>
            <w:r w:rsidR="00EB2A44" w:rsidRPr="0029606E">
              <w:rPr>
                <w:sz w:val="18"/>
                <w:szCs w:val="18"/>
              </w:rPr>
              <w:tab/>
            </w:r>
            <w:r w:rsidRPr="0029606E">
              <w:rPr>
                <w:sz w:val="18"/>
                <w:szCs w:val="18"/>
              </w:rPr>
              <w:t>chairing project group meetings</w:t>
            </w:r>
          </w:p>
          <w:p w14:paraId="59399CDE" w14:textId="77777777" w:rsidR="00D77357" w:rsidRPr="0029606E" w:rsidRDefault="00D77357" w:rsidP="00EB2A44">
            <w:pPr>
              <w:pStyle w:val="ListContinue1-"/>
              <w:spacing w:before="60" w:after="60"/>
              <w:jc w:val="left"/>
              <w:rPr>
                <w:sz w:val="18"/>
                <w:szCs w:val="18"/>
              </w:rPr>
            </w:pPr>
            <w:r w:rsidRPr="0029606E">
              <w:rPr>
                <w:sz w:val="18"/>
                <w:szCs w:val="18"/>
              </w:rPr>
              <w:t>—</w:t>
            </w:r>
            <w:r w:rsidR="00EB2A44" w:rsidRPr="0029606E">
              <w:rPr>
                <w:sz w:val="18"/>
                <w:szCs w:val="18"/>
              </w:rPr>
              <w:tab/>
            </w:r>
            <w:r w:rsidRPr="0029606E">
              <w:rPr>
                <w:sz w:val="18"/>
                <w:szCs w:val="18"/>
              </w:rPr>
              <w:t>producing project group meeting</w:t>
            </w:r>
          </w:p>
          <w:p w14:paraId="1243E610" w14:textId="77777777" w:rsidR="00D77357" w:rsidRPr="0029606E" w:rsidRDefault="00D77357" w:rsidP="00EB2A44">
            <w:pPr>
              <w:pStyle w:val="ListContinue1-"/>
              <w:spacing w:before="60" w:after="60"/>
              <w:jc w:val="left"/>
              <w:rPr>
                <w:sz w:val="18"/>
                <w:szCs w:val="18"/>
              </w:rPr>
            </w:pPr>
            <w:r w:rsidRPr="0029606E">
              <w:rPr>
                <w:sz w:val="18"/>
                <w:szCs w:val="18"/>
              </w:rPr>
              <w:t>—</w:t>
            </w:r>
            <w:r w:rsidR="00EB2A44" w:rsidRPr="0029606E">
              <w:rPr>
                <w:sz w:val="18"/>
                <w:szCs w:val="18"/>
              </w:rPr>
              <w:tab/>
            </w:r>
            <w:r w:rsidRPr="0029606E">
              <w:rPr>
                <w:sz w:val="18"/>
                <w:szCs w:val="18"/>
              </w:rPr>
              <w:t>reports and action lists</w:t>
            </w:r>
          </w:p>
          <w:p w14:paraId="51DDBF7D" w14:textId="77777777" w:rsidR="00D77357" w:rsidRPr="0029606E" w:rsidRDefault="00D77357" w:rsidP="00EB2A44">
            <w:pPr>
              <w:pStyle w:val="ListContinue1-"/>
              <w:spacing w:before="60" w:after="60"/>
              <w:jc w:val="left"/>
              <w:rPr>
                <w:sz w:val="18"/>
                <w:szCs w:val="18"/>
              </w:rPr>
            </w:pPr>
            <w:r w:rsidRPr="0029606E">
              <w:rPr>
                <w:sz w:val="18"/>
                <w:szCs w:val="18"/>
              </w:rPr>
              <w:t>—</w:t>
            </w:r>
            <w:r w:rsidR="00EB2A44" w:rsidRPr="0029606E">
              <w:rPr>
                <w:sz w:val="18"/>
                <w:szCs w:val="18"/>
              </w:rPr>
              <w:tab/>
            </w:r>
            <w:r w:rsidRPr="0029606E">
              <w:rPr>
                <w:sz w:val="18"/>
                <w:szCs w:val="18"/>
              </w:rPr>
              <w:t>preparing project group progress reports</w:t>
            </w:r>
          </w:p>
          <w:p w14:paraId="430809C8" w14:textId="77777777" w:rsidR="00D77357" w:rsidRPr="0029606E" w:rsidRDefault="00D77357" w:rsidP="00EB2A44">
            <w:pPr>
              <w:pStyle w:val="ListContinue1-"/>
              <w:spacing w:before="60" w:after="60"/>
              <w:jc w:val="left"/>
              <w:rPr>
                <w:sz w:val="18"/>
                <w:szCs w:val="18"/>
              </w:rPr>
            </w:pPr>
            <w:r w:rsidRPr="0029606E">
              <w:rPr>
                <w:sz w:val="18"/>
                <w:szCs w:val="18"/>
              </w:rPr>
              <w:t>—</w:t>
            </w:r>
            <w:r w:rsidR="00EB2A44" w:rsidRPr="0029606E">
              <w:rPr>
                <w:sz w:val="18"/>
                <w:szCs w:val="18"/>
              </w:rPr>
              <w:tab/>
            </w:r>
            <w:r w:rsidRPr="0029606E">
              <w:rPr>
                <w:sz w:val="18"/>
                <w:szCs w:val="18"/>
              </w:rPr>
              <w:t>if the Workshop works mainly by</w:t>
            </w:r>
          </w:p>
          <w:p w14:paraId="266C22A9" w14:textId="77777777" w:rsidR="00D77357" w:rsidRPr="0029606E" w:rsidRDefault="00D77357" w:rsidP="00EB2A44">
            <w:pPr>
              <w:pStyle w:val="ListContinue1-"/>
              <w:spacing w:before="60" w:after="60"/>
              <w:jc w:val="left"/>
              <w:rPr>
                <w:sz w:val="18"/>
                <w:szCs w:val="18"/>
              </w:rPr>
            </w:pPr>
            <w:r w:rsidRPr="0029606E">
              <w:rPr>
                <w:sz w:val="18"/>
                <w:szCs w:val="18"/>
              </w:rPr>
              <w:t>—</w:t>
            </w:r>
            <w:r w:rsidR="00EB2A44" w:rsidRPr="0029606E">
              <w:rPr>
                <w:sz w:val="18"/>
                <w:szCs w:val="18"/>
              </w:rPr>
              <w:tab/>
            </w:r>
            <w:r w:rsidRPr="0029606E">
              <w:rPr>
                <w:sz w:val="18"/>
                <w:szCs w:val="18"/>
              </w:rPr>
              <w:t>electronic means, follow and steer</w:t>
            </w:r>
          </w:p>
          <w:p w14:paraId="1D7A818B" w14:textId="77777777" w:rsidR="00D77357" w:rsidRPr="0029606E" w:rsidRDefault="00D77357" w:rsidP="00EB2A44">
            <w:pPr>
              <w:pStyle w:val="ListContinue1-"/>
              <w:spacing w:before="60" w:after="60"/>
              <w:jc w:val="left"/>
              <w:rPr>
                <w:sz w:val="18"/>
                <w:szCs w:val="18"/>
              </w:rPr>
            </w:pPr>
            <w:r w:rsidRPr="0029606E">
              <w:rPr>
                <w:sz w:val="18"/>
                <w:szCs w:val="18"/>
              </w:rPr>
              <w:t>—</w:t>
            </w:r>
            <w:r w:rsidR="00EB2A44" w:rsidRPr="0029606E">
              <w:rPr>
                <w:sz w:val="18"/>
                <w:szCs w:val="18"/>
              </w:rPr>
              <w:tab/>
            </w:r>
            <w:r w:rsidRPr="0029606E">
              <w:rPr>
                <w:sz w:val="18"/>
                <w:szCs w:val="18"/>
              </w:rPr>
              <w:t>electronic discussions that take place</w:t>
            </w:r>
          </w:p>
          <w:p w14:paraId="7FC8644B" w14:textId="77777777" w:rsidR="00D77357" w:rsidRPr="0029606E" w:rsidRDefault="00D77357" w:rsidP="00EB2A44">
            <w:pPr>
              <w:pStyle w:val="ListContinue1-"/>
              <w:spacing w:before="60" w:after="60"/>
              <w:jc w:val="left"/>
              <w:rPr>
                <w:sz w:val="18"/>
                <w:szCs w:val="18"/>
              </w:rPr>
            </w:pPr>
            <w:r w:rsidRPr="0029606E">
              <w:rPr>
                <w:sz w:val="18"/>
                <w:szCs w:val="18"/>
              </w:rPr>
              <w:t>—</w:t>
            </w:r>
            <w:r w:rsidR="00EB2A44" w:rsidRPr="0029606E">
              <w:rPr>
                <w:sz w:val="18"/>
                <w:szCs w:val="18"/>
              </w:rPr>
              <w:tab/>
            </w:r>
            <w:r w:rsidRPr="0029606E">
              <w:rPr>
                <w:sz w:val="18"/>
                <w:szCs w:val="18"/>
              </w:rPr>
              <w:t>regarding his/her particular project</w:t>
            </w:r>
          </w:p>
        </w:tc>
        <w:tc>
          <w:tcPr>
            <w:tcW w:w="1474" w:type="dxa"/>
          </w:tcPr>
          <w:p w14:paraId="45BC974B" w14:textId="77777777" w:rsidR="00D77357" w:rsidRPr="0029606E" w:rsidRDefault="00D77357" w:rsidP="00EB2A44">
            <w:pPr>
              <w:pStyle w:val="Tablebody-"/>
              <w:rPr>
                <w:szCs w:val="18"/>
              </w:rPr>
            </w:pPr>
          </w:p>
        </w:tc>
        <w:tc>
          <w:tcPr>
            <w:tcW w:w="1474" w:type="dxa"/>
          </w:tcPr>
          <w:p w14:paraId="6F04F06F" w14:textId="77777777" w:rsidR="00D77357" w:rsidRPr="0029606E" w:rsidRDefault="00D77357" w:rsidP="00EB2A44">
            <w:pPr>
              <w:pStyle w:val="Tablebody-"/>
              <w:rPr>
                <w:szCs w:val="18"/>
              </w:rPr>
            </w:pPr>
          </w:p>
        </w:tc>
        <w:tc>
          <w:tcPr>
            <w:tcW w:w="1474" w:type="dxa"/>
          </w:tcPr>
          <w:p w14:paraId="2B88CA83" w14:textId="77777777" w:rsidR="00D77357" w:rsidRPr="0029606E" w:rsidRDefault="00D77357" w:rsidP="00EB2A44">
            <w:pPr>
              <w:pStyle w:val="Tablebody-"/>
              <w:rPr>
                <w:szCs w:val="18"/>
              </w:rPr>
            </w:pPr>
          </w:p>
        </w:tc>
        <w:tc>
          <w:tcPr>
            <w:tcW w:w="1474" w:type="dxa"/>
          </w:tcPr>
          <w:p w14:paraId="39CDC48E" w14:textId="77777777" w:rsidR="00D77357" w:rsidRPr="0029606E" w:rsidRDefault="00D77357" w:rsidP="00EB2A44">
            <w:pPr>
              <w:pStyle w:val="Tablebody-"/>
              <w:rPr>
                <w:szCs w:val="18"/>
              </w:rPr>
            </w:pPr>
          </w:p>
        </w:tc>
      </w:tr>
      <w:tr w:rsidR="00D77357" w:rsidRPr="0029606E" w14:paraId="3FFB18EA" w14:textId="77777777" w:rsidTr="00EB2A44">
        <w:trPr>
          <w:cantSplit/>
          <w:jc w:val="center"/>
        </w:trPr>
        <w:tc>
          <w:tcPr>
            <w:tcW w:w="3855" w:type="dxa"/>
          </w:tcPr>
          <w:p w14:paraId="0CB24A8B" w14:textId="77777777" w:rsidR="00D77357" w:rsidRPr="0029606E" w:rsidRDefault="00D77357" w:rsidP="00EB2A44">
            <w:pPr>
              <w:pStyle w:val="Tablebody-"/>
              <w:rPr>
                <w:szCs w:val="18"/>
              </w:rPr>
            </w:pPr>
            <w:r w:rsidRPr="0029606E">
              <w:rPr>
                <w:b/>
                <w:szCs w:val="18"/>
              </w:rPr>
              <w:t>IWA Editor</w:t>
            </w:r>
          </w:p>
          <w:p w14:paraId="2EE27B6E" w14:textId="77777777" w:rsidR="00D77357" w:rsidRPr="0029606E" w:rsidRDefault="00D77357" w:rsidP="00EB2A44">
            <w:pPr>
              <w:pStyle w:val="ListContinue1-"/>
              <w:spacing w:before="60" w:after="60"/>
              <w:jc w:val="left"/>
              <w:rPr>
                <w:sz w:val="18"/>
                <w:szCs w:val="18"/>
              </w:rPr>
            </w:pPr>
            <w:r w:rsidRPr="0029606E">
              <w:rPr>
                <w:sz w:val="18"/>
                <w:szCs w:val="18"/>
              </w:rPr>
              <w:t>—</w:t>
            </w:r>
            <w:r w:rsidR="00EB2A44" w:rsidRPr="0029606E">
              <w:rPr>
                <w:sz w:val="18"/>
                <w:szCs w:val="18"/>
              </w:rPr>
              <w:tab/>
            </w:r>
            <w:r w:rsidRPr="0029606E">
              <w:rPr>
                <w:sz w:val="18"/>
                <w:szCs w:val="18"/>
              </w:rPr>
              <w:t>editing of the IWA texts</w:t>
            </w:r>
          </w:p>
          <w:p w14:paraId="41A608FF" w14:textId="77777777" w:rsidR="00D77357" w:rsidRPr="0029606E" w:rsidRDefault="00D77357" w:rsidP="00EB2A44">
            <w:pPr>
              <w:pStyle w:val="ListContinue1-"/>
              <w:spacing w:before="60" w:after="60"/>
              <w:jc w:val="left"/>
              <w:rPr>
                <w:sz w:val="18"/>
                <w:szCs w:val="18"/>
              </w:rPr>
            </w:pPr>
            <w:r w:rsidRPr="0029606E">
              <w:rPr>
                <w:sz w:val="18"/>
                <w:szCs w:val="18"/>
              </w:rPr>
              <w:t>—</w:t>
            </w:r>
            <w:r w:rsidR="00EB2A44" w:rsidRPr="0029606E">
              <w:rPr>
                <w:sz w:val="18"/>
                <w:szCs w:val="18"/>
              </w:rPr>
              <w:tab/>
            </w:r>
            <w:r w:rsidRPr="0029606E">
              <w:rPr>
                <w:sz w:val="18"/>
                <w:szCs w:val="18"/>
              </w:rPr>
              <w:t>attend meetings</w:t>
            </w:r>
          </w:p>
          <w:p w14:paraId="19B3F6E8" w14:textId="0EB0148A" w:rsidR="00D77357" w:rsidRPr="0029606E" w:rsidRDefault="00D77357" w:rsidP="00EB2A44">
            <w:pPr>
              <w:pStyle w:val="ListContinue1-"/>
              <w:spacing w:before="60" w:after="60"/>
              <w:jc w:val="left"/>
              <w:rPr>
                <w:sz w:val="18"/>
                <w:szCs w:val="18"/>
              </w:rPr>
            </w:pPr>
            <w:r w:rsidRPr="0029606E">
              <w:rPr>
                <w:sz w:val="18"/>
                <w:szCs w:val="18"/>
              </w:rPr>
              <w:t>—</w:t>
            </w:r>
            <w:r w:rsidR="00EB2A44" w:rsidRPr="0029606E">
              <w:rPr>
                <w:sz w:val="18"/>
                <w:szCs w:val="18"/>
              </w:rPr>
              <w:tab/>
            </w:r>
            <w:r w:rsidRPr="0029606E">
              <w:rPr>
                <w:sz w:val="18"/>
                <w:szCs w:val="18"/>
              </w:rPr>
              <w:t>follow discussions relating to the IWA (s) that s</w:t>
            </w:r>
            <w:ins w:id="4586" w:author="Author">
              <w:r w:rsidR="00F70DBF">
                <w:rPr>
                  <w:sz w:val="18"/>
                  <w:szCs w:val="18"/>
                </w:rPr>
                <w:t>he</w:t>
              </w:r>
            </w:ins>
            <w:r w:rsidRPr="0029606E">
              <w:rPr>
                <w:sz w:val="18"/>
                <w:szCs w:val="18"/>
              </w:rPr>
              <w:t>/he is editing</w:t>
            </w:r>
          </w:p>
        </w:tc>
        <w:tc>
          <w:tcPr>
            <w:tcW w:w="1474" w:type="dxa"/>
          </w:tcPr>
          <w:p w14:paraId="2813D4B6" w14:textId="77777777" w:rsidR="00D77357" w:rsidRPr="0029606E" w:rsidRDefault="00D77357" w:rsidP="00EB2A44">
            <w:pPr>
              <w:pStyle w:val="Tablebody-"/>
              <w:rPr>
                <w:szCs w:val="18"/>
              </w:rPr>
            </w:pPr>
          </w:p>
        </w:tc>
        <w:tc>
          <w:tcPr>
            <w:tcW w:w="1474" w:type="dxa"/>
          </w:tcPr>
          <w:p w14:paraId="1BD406F6" w14:textId="77777777" w:rsidR="00D77357" w:rsidRPr="0029606E" w:rsidRDefault="00D77357" w:rsidP="00EB2A44">
            <w:pPr>
              <w:pStyle w:val="Tablebody-"/>
              <w:rPr>
                <w:szCs w:val="18"/>
              </w:rPr>
            </w:pPr>
          </w:p>
        </w:tc>
        <w:tc>
          <w:tcPr>
            <w:tcW w:w="1474" w:type="dxa"/>
          </w:tcPr>
          <w:p w14:paraId="301BD1BA" w14:textId="77777777" w:rsidR="00D77357" w:rsidRPr="0029606E" w:rsidRDefault="00D77357" w:rsidP="00EB2A44">
            <w:pPr>
              <w:pStyle w:val="Tablebody-"/>
              <w:rPr>
                <w:szCs w:val="18"/>
              </w:rPr>
            </w:pPr>
          </w:p>
        </w:tc>
        <w:tc>
          <w:tcPr>
            <w:tcW w:w="1474" w:type="dxa"/>
          </w:tcPr>
          <w:p w14:paraId="3649958D" w14:textId="77777777" w:rsidR="00D77357" w:rsidRPr="0029606E" w:rsidRDefault="00D77357" w:rsidP="00EB2A44">
            <w:pPr>
              <w:pStyle w:val="Tablebody-"/>
              <w:rPr>
                <w:szCs w:val="18"/>
              </w:rPr>
            </w:pPr>
          </w:p>
        </w:tc>
      </w:tr>
    </w:tbl>
    <w:p w14:paraId="1EF7A8EB" w14:textId="77777777" w:rsidR="00D77357" w:rsidRPr="0029606E" w:rsidRDefault="00D77357" w:rsidP="00E428D5">
      <w:pPr>
        <w:pStyle w:val="a3"/>
        <w:numPr>
          <w:ilvl w:val="0"/>
          <w:numId w:val="0"/>
        </w:numPr>
        <w:spacing w:before="360"/>
      </w:pPr>
      <w:bookmarkStart w:id="4587" w:name="_Toc320543008"/>
      <w:bookmarkStart w:id="4588" w:name="_Toc69205249"/>
      <w:bookmarkStart w:id="4589" w:name="_Toc69205594"/>
      <w:bookmarkStart w:id="4590" w:name="_Toc69215495"/>
      <w:bookmarkStart w:id="4591" w:name="_Toc69304286"/>
      <w:r w:rsidRPr="0029606E">
        <w:rPr>
          <w:snapToGrid w:val="0"/>
        </w:rPr>
        <w:t>SI.10.3</w:t>
      </w:r>
      <w:r w:rsidRPr="0029606E">
        <w:rPr>
          <w:snapToGrid w:val="0"/>
        </w:rPr>
        <w:tab/>
      </w:r>
      <w:r w:rsidRPr="0029606E">
        <w:t>Planned Resources — Material Resource Requirements</w:t>
      </w:r>
      <w:bookmarkEnd w:id="4587"/>
      <w:bookmarkEnd w:id="4588"/>
      <w:bookmarkEnd w:id="4589"/>
      <w:bookmarkEnd w:id="4590"/>
      <w:bookmarkEnd w:id="4591"/>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402"/>
        <w:gridCol w:w="1587"/>
        <w:gridCol w:w="1587"/>
        <w:gridCol w:w="1587"/>
        <w:gridCol w:w="1587"/>
      </w:tblGrid>
      <w:tr w:rsidR="00D77357" w:rsidRPr="0029606E" w14:paraId="5EA00BF2" w14:textId="77777777" w:rsidTr="00EB2A44">
        <w:trPr>
          <w:cantSplit/>
          <w:jc w:val="center"/>
        </w:trPr>
        <w:tc>
          <w:tcPr>
            <w:tcW w:w="3402" w:type="dxa"/>
            <w:tcBorders>
              <w:top w:val="single" w:sz="12" w:space="0" w:color="auto"/>
              <w:bottom w:val="single" w:sz="12" w:space="0" w:color="auto"/>
            </w:tcBorders>
          </w:tcPr>
          <w:p w14:paraId="1E180608" w14:textId="77777777" w:rsidR="00D77357" w:rsidRPr="0029606E" w:rsidRDefault="00D77357" w:rsidP="00EB2A44">
            <w:pPr>
              <w:pStyle w:val="Tableheader-"/>
              <w:jc w:val="center"/>
            </w:pPr>
            <w:r w:rsidRPr="0029606E">
              <w:rPr>
                <w:b/>
              </w:rPr>
              <w:t>Material Resource costs</w:t>
            </w:r>
          </w:p>
        </w:tc>
        <w:tc>
          <w:tcPr>
            <w:tcW w:w="1587" w:type="dxa"/>
            <w:tcBorders>
              <w:top w:val="single" w:sz="12" w:space="0" w:color="auto"/>
              <w:bottom w:val="single" w:sz="12" w:space="0" w:color="auto"/>
            </w:tcBorders>
          </w:tcPr>
          <w:p w14:paraId="1AAC1F66" w14:textId="77777777" w:rsidR="00D77357" w:rsidRPr="0029606E" w:rsidRDefault="00D77357" w:rsidP="00EB2A44">
            <w:pPr>
              <w:pStyle w:val="Tableheader-"/>
              <w:jc w:val="center"/>
            </w:pPr>
            <w:r w:rsidRPr="0029606E">
              <w:rPr>
                <w:b/>
              </w:rPr>
              <w:t>Numbers</w:t>
            </w:r>
          </w:p>
        </w:tc>
        <w:tc>
          <w:tcPr>
            <w:tcW w:w="1587" w:type="dxa"/>
            <w:tcBorders>
              <w:top w:val="single" w:sz="12" w:space="0" w:color="auto"/>
              <w:bottom w:val="single" w:sz="12" w:space="0" w:color="auto"/>
            </w:tcBorders>
          </w:tcPr>
          <w:p w14:paraId="583D5243" w14:textId="77777777" w:rsidR="00D77357" w:rsidRPr="0029606E" w:rsidRDefault="00D77357" w:rsidP="00EB2A44">
            <w:pPr>
              <w:pStyle w:val="Tableheader-"/>
              <w:jc w:val="center"/>
            </w:pPr>
            <w:r w:rsidRPr="0029606E">
              <w:rPr>
                <w:b/>
              </w:rPr>
              <w:t>Estimated Cost</w:t>
            </w:r>
            <w:r w:rsidRPr="0029606E">
              <w:br/>
            </w:r>
            <w:r w:rsidRPr="0029606E">
              <w:rPr>
                <w:b/>
              </w:rPr>
              <w:t>per meeting</w:t>
            </w:r>
          </w:p>
        </w:tc>
        <w:tc>
          <w:tcPr>
            <w:tcW w:w="1587" w:type="dxa"/>
            <w:tcBorders>
              <w:top w:val="single" w:sz="12" w:space="0" w:color="auto"/>
              <w:bottom w:val="single" w:sz="12" w:space="0" w:color="auto"/>
            </w:tcBorders>
          </w:tcPr>
          <w:p w14:paraId="4389B5BF" w14:textId="77777777" w:rsidR="00D77357" w:rsidRPr="0029606E" w:rsidRDefault="00D77357" w:rsidP="00EB2A44">
            <w:pPr>
              <w:pStyle w:val="Tableheader-"/>
              <w:jc w:val="center"/>
            </w:pPr>
            <w:r w:rsidRPr="0029606E">
              <w:rPr>
                <w:b/>
              </w:rPr>
              <w:t xml:space="preserve">Covered by </w:t>
            </w:r>
            <w:r w:rsidRPr="0029606E">
              <w:rPr>
                <w:b/>
                <w:szCs w:val="18"/>
              </w:rPr>
              <w:t>…</w:t>
            </w:r>
            <w:r w:rsidRPr="0029606E">
              <w:br/>
            </w:r>
            <w:r w:rsidRPr="0029606E">
              <w:rPr>
                <w:b/>
              </w:rPr>
              <w:t>(Who)</w:t>
            </w:r>
          </w:p>
        </w:tc>
        <w:tc>
          <w:tcPr>
            <w:tcW w:w="1587" w:type="dxa"/>
            <w:tcBorders>
              <w:top w:val="single" w:sz="12" w:space="0" w:color="auto"/>
              <w:bottom w:val="single" w:sz="12" w:space="0" w:color="auto"/>
            </w:tcBorders>
          </w:tcPr>
          <w:p w14:paraId="150E3F53" w14:textId="77777777" w:rsidR="00D77357" w:rsidRPr="0029606E" w:rsidRDefault="00D77357" w:rsidP="00EB2A44">
            <w:pPr>
              <w:pStyle w:val="Tableheader-"/>
              <w:jc w:val="center"/>
            </w:pPr>
            <w:r w:rsidRPr="0029606E">
              <w:rPr>
                <w:b/>
              </w:rPr>
              <w:t>Commitment</w:t>
            </w:r>
            <w:r w:rsidRPr="0029606E">
              <w:br/>
            </w:r>
            <w:r w:rsidRPr="0029606E">
              <w:rPr>
                <w:b/>
              </w:rPr>
              <w:t>(Y/N)</w:t>
            </w:r>
          </w:p>
        </w:tc>
      </w:tr>
      <w:tr w:rsidR="00D77357" w:rsidRPr="0029606E" w14:paraId="3D8332D3" w14:textId="77777777" w:rsidTr="00EB2A44">
        <w:trPr>
          <w:cantSplit/>
          <w:jc w:val="center"/>
        </w:trPr>
        <w:tc>
          <w:tcPr>
            <w:tcW w:w="3402" w:type="dxa"/>
            <w:tcBorders>
              <w:top w:val="single" w:sz="12" w:space="0" w:color="auto"/>
            </w:tcBorders>
          </w:tcPr>
          <w:p w14:paraId="3CF736FA" w14:textId="77777777" w:rsidR="00D77357" w:rsidRPr="0029606E" w:rsidRDefault="00D77357" w:rsidP="00EB2A44">
            <w:pPr>
              <w:pStyle w:val="Tablebody-"/>
            </w:pPr>
            <w:r w:rsidRPr="0029606E">
              <w:t>WS Meetings</w:t>
            </w:r>
          </w:p>
        </w:tc>
        <w:tc>
          <w:tcPr>
            <w:tcW w:w="1587" w:type="dxa"/>
            <w:tcBorders>
              <w:top w:val="single" w:sz="12" w:space="0" w:color="auto"/>
            </w:tcBorders>
          </w:tcPr>
          <w:p w14:paraId="7304FC85" w14:textId="77777777" w:rsidR="00D77357" w:rsidRPr="0029606E" w:rsidRDefault="00D77357" w:rsidP="00EB2A44">
            <w:pPr>
              <w:pStyle w:val="Tablebody-"/>
            </w:pPr>
          </w:p>
        </w:tc>
        <w:tc>
          <w:tcPr>
            <w:tcW w:w="1587" w:type="dxa"/>
            <w:tcBorders>
              <w:top w:val="single" w:sz="12" w:space="0" w:color="auto"/>
            </w:tcBorders>
          </w:tcPr>
          <w:p w14:paraId="21586325" w14:textId="77777777" w:rsidR="00D77357" w:rsidRPr="0029606E" w:rsidRDefault="00D77357" w:rsidP="00EB2A44">
            <w:pPr>
              <w:pStyle w:val="Tablebody-"/>
            </w:pPr>
          </w:p>
        </w:tc>
        <w:tc>
          <w:tcPr>
            <w:tcW w:w="1587" w:type="dxa"/>
            <w:tcBorders>
              <w:top w:val="single" w:sz="12" w:space="0" w:color="auto"/>
            </w:tcBorders>
          </w:tcPr>
          <w:p w14:paraId="56E03A69" w14:textId="77777777" w:rsidR="00D77357" w:rsidRPr="0029606E" w:rsidRDefault="00D77357" w:rsidP="00EB2A44">
            <w:pPr>
              <w:pStyle w:val="Tablebody-"/>
            </w:pPr>
          </w:p>
        </w:tc>
        <w:tc>
          <w:tcPr>
            <w:tcW w:w="1587" w:type="dxa"/>
            <w:tcBorders>
              <w:top w:val="single" w:sz="12" w:space="0" w:color="auto"/>
            </w:tcBorders>
          </w:tcPr>
          <w:p w14:paraId="732DC248" w14:textId="77777777" w:rsidR="00D77357" w:rsidRPr="0029606E" w:rsidRDefault="00D77357" w:rsidP="00EB2A44">
            <w:pPr>
              <w:pStyle w:val="Tablebody-"/>
            </w:pPr>
          </w:p>
        </w:tc>
      </w:tr>
      <w:tr w:rsidR="00D77357" w:rsidRPr="0029606E" w14:paraId="706A1411" w14:textId="77777777" w:rsidTr="00EB2A44">
        <w:trPr>
          <w:cantSplit/>
          <w:jc w:val="center"/>
        </w:trPr>
        <w:tc>
          <w:tcPr>
            <w:tcW w:w="3402" w:type="dxa"/>
          </w:tcPr>
          <w:p w14:paraId="6D41AD6E" w14:textId="77777777" w:rsidR="00D77357" w:rsidRPr="0029606E" w:rsidRDefault="00D77357" w:rsidP="00EB2A44">
            <w:pPr>
              <w:pStyle w:val="Tablebody-"/>
            </w:pPr>
            <w:r w:rsidRPr="0029606E">
              <w:t>Meeting rooms</w:t>
            </w:r>
          </w:p>
        </w:tc>
        <w:tc>
          <w:tcPr>
            <w:tcW w:w="1587" w:type="dxa"/>
          </w:tcPr>
          <w:p w14:paraId="0BA73A91" w14:textId="77777777" w:rsidR="00D77357" w:rsidRPr="0029606E" w:rsidRDefault="00D77357" w:rsidP="00EB2A44">
            <w:pPr>
              <w:pStyle w:val="Tablebody-"/>
            </w:pPr>
          </w:p>
        </w:tc>
        <w:tc>
          <w:tcPr>
            <w:tcW w:w="1587" w:type="dxa"/>
          </w:tcPr>
          <w:p w14:paraId="297E8BD8" w14:textId="77777777" w:rsidR="00D77357" w:rsidRPr="0029606E" w:rsidRDefault="00D77357" w:rsidP="00EB2A44">
            <w:pPr>
              <w:pStyle w:val="Tablebody-"/>
            </w:pPr>
          </w:p>
        </w:tc>
        <w:tc>
          <w:tcPr>
            <w:tcW w:w="1587" w:type="dxa"/>
          </w:tcPr>
          <w:p w14:paraId="76C795A9" w14:textId="77777777" w:rsidR="00D77357" w:rsidRPr="0029606E" w:rsidRDefault="00D77357" w:rsidP="00EB2A44">
            <w:pPr>
              <w:pStyle w:val="Tablebody-"/>
            </w:pPr>
          </w:p>
        </w:tc>
        <w:tc>
          <w:tcPr>
            <w:tcW w:w="1587" w:type="dxa"/>
          </w:tcPr>
          <w:p w14:paraId="61C57D70" w14:textId="77777777" w:rsidR="00D77357" w:rsidRPr="0029606E" w:rsidRDefault="00D77357" w:rsidP="00EB2A44">
            <w:pPr>
              <w:pStyle w:val="Tablebody-"/>
            </w:pPr>
          </w:p>
        </w:tc>
      </w:tr>
      <w:tr w:rsidR="00D77357" w:rsidRPr="0029606E" w14:paraId="2FEC6A0A" w14:textId="77777777" w:rsidTr="00EB2A44">
        <w:trPr>
          <w:cantSplit/>
          <w:jc w:val="center"/>
        </w:trPr>
        <w:tc>
          <w:tcPr>
            <w:tcW w:w="3402" w:type="dxa"/>
          </w:tcPr>
          <w:p w14:paraId="3090BCF9" w14:textId="77777777" w:rsidR="00D77357" w:rsidRPr="0029606E" w:rsidRDefault="00D77357" w:rsidP="00EB2A44">
            <w:pPr>
              <w:pStyle w:val="Tablebody-"/>
            </w:pPr>
            <w:r w:rsidRPr="0029606E">
              <w:t>Logistics (IT support, photocopies, etc.)</w:t>
            </w:r>
          </w:p>
        </w:tc>
        <w:tc>
          <w:tcPr>
            <w:tcW w:w="1587" w:type="dxa"/>
          </w:tcPr>
          <w:p w14:paraId="3BAE6C68" w14:textId="77777777" w:rsidR="00D77357" w:rsidRPr="0029606E" w:rsidRDefault="00D77357" w:rsidP="00EB2A44">
            <w:pPr>
              <w:pStyle w:val="Tablebody-"/>
            </w:pPr>
          </w:p>
        </w:tc>
        <w:tc>
          <w:tcPr>
            <w:tcW w:w="1587" w:type="dxa"/>
          </w:tcPr>
          <w:p w14:paraId="2D81A45B" w14:textId="77777777" w:rsidR="00D77357" w:rsidRPr="0029606E" w:rsidRDefault="00D77357" w:rsidP="00EB2A44">
            <w:pPr>
              <w:pStyle w:val="Tablebody-"/>
            </w:pPr>
          </w:p>
        </w:tc>
        <w:tc>
          <w:tcPr>
            <w:tcW w:w="1587" w:type="dxa"/>
          </w:tcPr>
          <w:p w14:paraId="618AF0FA" w14:textId="77777777" w:rsidR="00D77357" w:rsidRPr="0029606E" w:rsidRDefault="00D77357" w:rsidP="00EB2A44">
            <w:pPr>
              <w:pStyle w:val="Tablebody-"/>
            </w:pPr>
          </w:p>
        </w:tc>
        <w:tc>
          <w:tcPr>
            <w:tcW w:w="1587" w:type="dxa"/>
          </w:tcPr>
          <w:p w14:paraId="2A4B9052" w14:textId="77777777" w:rsidR="00D77357" w:rsidRPr="0029606E" w:rsidRDefault="00D77357" w:rsidP="00EB2A44">
            <w:pPr>
              <w:pStyle w:val="Tablebody-"/>
            </w:pPr>
          </w:p>
        </w:tc>
      </w:tr>
      <w:tr w:rsidR="00D77357" w:rsidRPr="0029606E" w14:paraId="4C220F59" w14:textId="77777777" w:rsidTr="00EB2A44">
        <w:trPr>
          <w:cantSplit/>
          <w:jc w:val="center"/>
        </w:trPr>
        <w:tc>
          <w:tcPr>
            <w:tcW w:w="3402" w:type="dxa"/>
          </w:tcPr>
          <w:p w14:paraId="1BACC9B7" w14:textId="77777777" w:rsidR="00D77357" w:rsidRPr="0029606E" w:rsidRDefault="00D77357" w:rsidP="00EB2A44">
            <w:pPr>
              <w:pStyle w:val="Tablebody-"/>
            </w:pPr>
            <w:r w:rsidRPr="0029606E">
              <w:t>Food and beverage</w:t>
            </w:r>
          </w:p>
        </w:tc>
        <w:tc>
          <w:tcPr>
            <w:tcW w:w="1587" w:type="dxa"/>
          </w:tcPr>
          <w:p w14:paraId="4EC34147" w14:textId="77777777" w:rsidR="00D77357" w:rsidRPr="0029606E" w:rsidRDefault="00D77357" w:rsidP="00EB2A44">
            <w:pPr>
              <w:pStyle w:val="Tablebody-"/>
            </w:pPr>
          </w:p>
        </w:tc>
        <w:tc>
          <w:tcPr>
            <w:tcW w:w="1587" w:type="dxa"/>
          </w:tcPr>
          <w:p w14:paraId="33AC2BCB" w14:textId="77777777" w:rsidR="00D77357" w:rsidRPr="0029606E" w:rsidRDefault="00D77357" w:rsidP="00EB2A44">
            <w:pPr>
              <w:pStyle w:val="Tablebody-"/>
            </w:pPr>
          </w:p>
        </w:tc>
        <w:tc>
          <w:tcPr>
            <w:tcW w:w="1587" w:type="dxa"/>
          </w:tcPr>
          <w:p w14:paraId="6F18CCE8" w14:textId="77777777" w:rsidR="00D77357" w:rsidRPr="0029606E" w:rsidRDefault="00D77357" w:rsidP="00EB2A44">
            <w:pPr>
              <w:pStyle w:val="Tablebody-"/>
            </w:pPr>
          </w:p>
        </w:tc>
        <w:tc>
          <w:tcPr>
            <w:tcW w:w="1587" w:type="dxa"/>
          </w:tcPr>
          <w:p w14:paraId="2579C908" w14:textId="77777777" w:rsidR="00D77357" w:rsidRPr="0029606E" w:rsidRDefault="00D77357" w:rsidP="00EB2A44">
            <w:pPr>
              <w:pStyle w:val="Tablebody-"/>
            </w:pPr>
          </w:p>
        </w:tc>
      </w:tr>
      <w:tr w:rsidR="00D77357" w:rsidRPr="0029606E" w14:paraId="5334EEF4" w14:textId="77777777" w:rsidTr="00EB2A44">
        <w:trPr>
          <w:cantSplit/>
          <w:jc w:val="center"/>
        </w:trPr>
        <w:tc>
          <w:tcPr>
            <w:tcW w:w="3402" w:type="dxa"/>
          </w:tcPr>
          <w:p w14:paraId="51B3A232" w14:textId="77777777" w:rsidR="00D77357" w:rsidRPr="0029606E" w:rsidRDefault="00D77357" w:rsidP="00EB2A44">
            <w:pPr>
              <w:pStyle w:val="Tablebody-"/>
            </w:pPr>
            <w:r w:rsidRPr="0029606E">
              <w:t>Interpretation during meetings</w:t>
            </w:r>
          </w:p>
        </w:tc>
        <w:tc>
          <w:tcPr>
            <w:tcW w:w="1587" w:type="dxa"/>
          </w:tcPr>
          <w:p w14:paraId="73624256" w14:textId="77777777" w:rsidR="00D77357" w:rsidRPr="0029606E" w:rsidRDefault="00D77357" w:rsidP="00EB2A44">
            <w:pPr>
              <w:pStyle w:val="Tablebody-"/>
            </w:pPr>
          </w:p>
        </w:tc>
        <w:tc>
          <w:tcPr>
            <w:tcW w:w="1587" w:type="dxa"/>
          </w:tcPr>
          <w:p w14:paraId="1B97C5D8" w14:textId="77777777" w:rsidR="00D77357" w:rsidRPr="0029606E" w:rsidRDefault="00D77357" w:rsidP="00EB2A44">
            <w:pPr>
              <w:pStyle w:val="Tablebody-"/>
            </w:pPr>
          </w:p>
        </w:tc>
        <w:tc>
          <w:tcPr>
            <w:tcW w:w="1587" w:type="dxa"/>
          </w:tcPr>
          <w:p w14:paraId="288DB8D3" w14:textId="77777777" w:rsidR="00D77357" w:rsidRPr="0029606E" w:rsidRDefault="00D77357" w:rsidP="00EB2A44">
            <w:pPr>
              <w:pStyle w:val="Tablebody-"/>
            </w:pPr>
          </w:p>
        </w:tc>
        <w:tc>
          <w:tcPr>
            <w:tcW w:w="1587" w:type="dxa"/>
          </w:tcPr>
          <w:p w14:paraId="5FF849D2" w14:textId="77777777" w:rsidR="00D77357" w:rsidRPr="0029606E" w:rsidRDefault="00D77357" w:rsidP="00EB2A44">
            <w:pPr>
              <w:pStyle w:val="Tablebody-"/>
            </w:pPr>
          </w:p>
        </w:tc>
      </w:tr>
    </w:tbl>
    <w:p w14:paraId="30BFF589" w14:textId="461506DD" w:rsidR="00D77357" w:rsidRPr="0029606E" w:rsidRDefault="00D77357" w:rsidP="00D77357">
      <w:pPr>
        <w:pStyle w:val="ANNEX"/>
        <w:numPr>
          <w:ilvl w:val="0"/>
          <w:numId w:val="0"/>
        </w:numPr>
      </w:pPr>
      <w:bookmarkStart w:id="4592" w:name="Annex_SS"/>
      <w:bookmarkStart w:id="4593" w:name="_Toc354474354"/>
      <w:bookmarkStart w:id="4594" w:name="_Toc478053545"/>
      <w:bookmarkStart w:id="4595" w:name="_Toc69205250"/>
      <w:bookmarkStart w:id="4596" w:name="_Toc69205595"/>
      <w:bookmarkStart w:id="4597" w:name="_Toc69304287"/>
      <w:r w:rsidRPr="0029606E">
        <w:rPr>
          <w:rStyle w:val="zzzHighlight0"/>
        </w:rPr>
        <w:t>Annex SJ</w:t>
      </w:r>
      <w:r w:rsidRPr="0029606E">
        <w:br/>
      </w:r>
      <w:bookmarkStart w:id="4598" w:name="_Toc246327409"/>
      <w:bookmarkStart w:id="4599" w:name="_Toc280356969"/>
      <w:bookmarkStart w:id="4600" w:name="_Toc320543009"/>
      <w:bookmarkStart w:id="4601" w:name="_Ref322956733"/>
      <w:bookmarkStart w:id="4602" w:name="_Toc323556637"/>
      <w:r w:rsidRPr="0029606E">
        <w:rPr>
          <w:rStyle w:val="zzzHighlight0"/>
          <w:b w:val="0"/>
        </w:rPr>
        <w:t>(normative)</w:t>
      </w:r>
      <w:r w:rsidRPr="0029606E">
        <w:br/>
      </w:r>
      <w:r w:rsidRPr="0029606E">
        <w:br/>
      </w:r>
      <w:r w:rsidRPr="0029606E">
        <w:rPr>
          <w:rStyle w:val="zzzHighlight0"/>
        </w:rPr>
        <w:t>Forms</w:t>
      </w:r>
      <w:bookmarkEnd w:id="4592"/>
      <w:bookmarkEnd w:id="4593"/>
      <w:bookmarkEnd w:id="4594"/>
      <w:bookmarkEnd w:id="4595"/>
      <w:bookmarkEnd w:id="4596"/>
      <w:bookmarkEnd w:id="4597"/>
      <w:bookmarkEnd w:id="4598"/>
      <w:bookmarkEnd w:id="4599"/>
      <w:bookmarkEnd w:id="4600"/>
      <w:bookmarkEnd w:id="4601"/>
      <w:bookmarkEnd w:id="4602"/>
    </w:p>
    <w:p w14:paraId="4F3B5C04" w14:textId="77777777" w:rsidR="00CC288A" w:rsidRPr="0029606E" w:rsidRDefault="00D77357" w:rsidP="00D77357">
      <w:pPr>
        <w:pStyle w:val="BodyText"/>
      </w:pPr>
      <w:r w:rsidRPr="0029606E">
        <w:t xml:space="preserve">These are available in electronic format (typically MS Word) for download from </w:t>
      </w:r>
      <w:hyperlink r:id="rId77" w:history="1">
        <w:r w:rsidRPr="0029606E">
          <w:rPr>
            <w:rStyle w:val="Hyperlink"/>
            <w:lang w:val="en-GB"/>
          </w:rPr>
          <w:t>www.iso.org/forms</w:t>
        </w:r>
      </w:hyperlink>
      <w:r w:rsidRPr="0029606E">
        <w:t>.</w:t>
      </w:r>
    </w:p>
    <w:p w14:paraId="3345D7BA" w14:textId="57111399" w:rsidR="00CC288A" w:rsidRPr="0029606E" w:rsidRDefault="00D77357" w:rsidP="00367207">
      <w:pPr>
        <w:pStyle w:val="ANNEX"/>
        <w:numPr>
          <w:ilvl w:val="0"/>
          <w:numId w:val="0"/>
        </w:numPr>
      </w:pPr>
      <w:bookmarkStart w:id="4603" w:name="_Toc354474355"/>
      <w:bookmarkStart w:id="4604" w:name="_Toc478053546"/>
      <w:bookmarkStart w:id="4605" w:name="_Toc69205251"/>
      <w:bookmarkStart w:id="4606" w:name="_Toc69205596"/>
      <w:bookmarkStart w:id="4607" w:name="_Toc69304288"/>
      <w:commentRangeStart w:id="4608"/>
      <w:r w:rsidRPr="0029606E">
        <w:rPr>
          <w:rStyle w:val="zzzHighlight0"/>
        </w:rPr>
        <w:t>Annex SK</w:t>
      </w:r>
      <w:bookmarkStart w:id="4609" w:name="_Toc246327419"/>
      <w:bookmarkStart w:id="4610" w:name="_Toc280356970"/>
      <w:bookmarkStart w:id="4611" w:name="_Ref320258076"/>
      <w:bookmarkStart w:id="4612" w:name="_Toc320543010"/>
      <w:bookmarkStart w:id="4613" w:name="_Toc323556638"/>
      <w:commentRangeEnd w:id="4608"/>
      <w:r w:rsidR="00CF4DE6">
        <w:rPr>
          <w:rStyle w:val="CommentReference"/>
          <w:b w:val="0"/>
        </w:rPr>
        <w:commentReference w:id="4608"/>
      </w:r>
      <w:r w:rsidRPr="0029606E">
        <w:br/>
      </w:r>
      <w:bookmarkEnd w:id="4603"/>
      <w:bookmarkEnd w:id="4609"/>
      <w:bookmarkEnd w:id="4610"/>
      <w:bookmarkEnd w:id="4611"/>
      <w:bookmarkEnd w:id="4612"/>
      <w:bookmarkEnd w:id="4613"/>
      <w:r w:rsidR="00CC288A" w:rsidRPr="0029606E">
        <w:rPr>
          <w:rStyle w:val="zzzHighlight0"/>
          <w:b w:val="0"/>
        </w:rPr>
        <w:t>(normative)</w:t>
      </w:r>
      <w:r w:rsidR="00CC288A" w:rsidRPr="0029606E">
        <w:br/>
      </w:r>
      <w:r w:rsidR="00CC288A" w:rsidRPr="0029606E">
        <w:br/>
      </w:r>
      <w:r w:rsidR="00CC288A" w:rsidRPr="0029606E">
        <w:rPr>
          <w:rStyle w:val="zzzHighlight0"/>
        </w:rPr>
        <w:t>Deadlines for posting committee</w:t>
      </w:r>
      <w:r w:rsidR="00214177" w:rsidRPr="0029606E">
        <w:rPr>
          <w:rStyle w:val="zzzHighlight0"/>
        </w:rPr>
        <w:t xml:space="preserve"> and working group</w:t>
      </w:r>
      <w:r w:rsidR="00CC288A" w:rsidRPr="0029606E">
        <w:rPr>
          <w:rStyle w:val="zzzHighlight0"/>
        </w:rPr>
        <w:t xml:space="preserve"> meeting documents</w:t>
      </w:r>
      <w:bookmarkEnd w:id="4604"/>
      <w:bookmarkEnd w:id="4605"/>
      <w:bookmarkEnd w:id="4606"/>
      <w:bookmarkEnd w:id="4607"/>
    </w:p>
    <w:p w14:paraId="1971BEFC" w14:textId="7F0A1F2E" w:rsidR="00CC288A" w:rsidRPr="0029606E" w:rsidRDefault="00CC288A" w:rsidP="00AB3BE3">
      <w:pPr>
        <w:pStyle w:val="a2"/>
        <w:numPr>
          <w:ilvl w:val="0"/>
          <w:numId w:val="0"/>
        </w:numPr>
      </w:pPr>
      <w:bookmarkStart w:id="4614" w:name="_Toc478053547"/>
      <w:bookmarkStart w:id="4615" w:name="_Toc69205252"/>
      <w:bookmarkStart w:id="4616" w:name="_Toc69205597"/>
      <w:bookmarkStart w:id="4617" w:name="_Toc69304289"/>
      <w:r w:rsidRPr="0029606E">
        <w:t>SK.1</w:t>
      </w:r>
      <w:r w:rsidR="00D50FE8" w:rsidRPr="0029606E">
        <w:tab/>
      </w:r>
      <w:r w:rsidRPr="0029606E">
        <w:t>Why it is important to respect these deadlines</w:t>
      </w:r>
      <w:bookmarkEnd w:id="4614"/>
      <w:bookmarkEnd w:id="4615"/>
      <w:bookmarkEnd w:id="4616"/>
      <w:bookmarkEnd w:id="4617"/>
    </w:p>
    <w:p w14:paraId="3BB876CE" w14:textId="77777777" w:rsidR="00CC288A" w:rsidRPr="0029606E" w:rsidRDefault="00CC288A" w:rsidP="00CC288A">
      <w:pPr>
        <w:pStyle w:val="BodyText"/>
      </w:pPr>
      <w:r w:rsidRPr="0029606E">
        <w:t>National mirror committees need time to prepare their national positions on the various issues discussed at the meeting.</w:t>
      </w:r>
    </w:p>
    <w:p w14:paraId="2EB28B96" w14:textId="2D507E3A" w:rsidR="00CC288A" w:rsidRPr="0029606E" w:rsidRDefault="00CC288A" w:rsidP="00367207">
      <w:pPr>
        <w:pStyle w:val="a2"/>
        <w:numPr>
          <w:ilvl w:val="0"/>
          <w:numId w:val="0"/>
        </w:numPr>
        <w:tabs>
          <w:tab w:val="clear" w:pos="500"/>
        </w:tabs>
      </w:pPr>
      <w:bookmarkStart w:id="4618" w:name="_Toc478053548"/>
      <w:bookmarkStart w:id="4619" w:name="_Toc69205253"/>
      <w:bookmarkStart w:id="4620" w:name="_Toc69205598"/>
      <w:bookmarkStart w:id="4621" w:name="_Toc69304290"/>
      <w:r w:rsidRPr="0029606E">
        <w:t>SK.2</w:t>
      </w:r>
      <w:r w:rsidR="00D50FE8" w:rsidRPr="0029606E">
        <w:tab/>
      </w:r>
      <w:r w:rsidRPr="0029606E">
        <w:t>Ensuring that a document will be ready for circulation by the deadlines stipulated</w:t>
      </w:r>
      <w:bookmarkEnd w:id="4618"/>
      <w:bookmarkEnd w:id="4619"/>
      <w:bookmarkEnd w:id="4620"/>
      <w:bookmarkEnd w:id="4621"/>
    </w:p>
    <w:p w14:paraId="12A1CFAA" w14:textId="77777777" w:rsidR="00CC288A" w:rsidRPr="0029606E" w:rsidRDefault="00CC288A" w:rsidP="00CC288A">
      <w:pPr>
        <w:pStyle w:val="BodyText"/>
      </w:pPr>
      <w:r w:rsidRPr="0029606E">
        <w:t xml:space="preserve">This is the responsibility of the secretariat. They </w:t>
      </w:r>
      <w:r w:rsidR="007A4D90" w:rsidRPr="0029606E">
        <w:t>shall</w:t>
      </w:r>
      <w:r w:rsidRPr="0029606E">
        <w:t xml:space="preserve"> carefully consider the steps needed and leave enough time in advance of the meeting deadlines to make sure that the document is ready. For example, to discuss a DIS, the secretariat will have to start the process 7</w:t>
      </w:r>
      <w:r w:rsidR="00D50FE8" w:rsidRPr="0029606E">
        <w:t> </w:t>
      </w:r>
      <w:r w:rsidRPr="0029606E">
        <w:t>months before the committee meeting (i.e. 2</w:t>
      </w:r>
      <w:r w:rsidR="00D50FE8" w:rsidRPr="0029606E">
        <w:t> </w:t>
      </w:r>
      <w:r w:rsidRPr="0029606E">
        <w:t>weeks document preparation by the ISO Central Secretariat +</w:t>
      </w:r>
      <w:r w:rsidR="00D50FE8" w:rsidRPr="0029606E">
        <w:t> </w:t>
      </w:r>
      <w:r w:rsidR="001527B9" w:rsidRPr="0029606E">
        <w:t>20</w:t>
      </w:r>
      <w:r w:rsidR="00D50FE8" w:rsidRPr="0029606E">
        <w:t> </w:t>
      </w:r>
      <w:r w:rsidR="001527B9" w:rsidRPr="0029606E">
        <w:t>weeks</w:t>
      </w:r>
      <w:r w:rsidRPr="0029606E">
        <w:t xml:space="preserve"> for vote and translation +</w:t>
      </w:r>
      <w:r w:rsidR="00D50FE8" w:rsidRPr="0029606E">
        <w:t> </w:t>
      </w:r>
      <w:r w:rsidRPr="0029606E">
        <w:t>6</w:t>
      </w:r>
      <w:r w:rsidR="00D50FE8" w:rsidRPr="0029606E">
        <w:t> </w:t>
      </w:r>
      <w:r w:rsidRPr="0029606E">
        <w:t>weeks deadline before the meeting).</w:t>
      </w:r>
    </w:p>
    <w:p w14:paraId="64A85BE3" w14:textId="30C738EF" w:rsidR="00CC288A" w:rsidRPr="0029606E" w:rsidRDefault="00CC288A" w:rsidP="00367207">
      <w:pPr>
        <w:pStyle w:val="a2"/>
        <w:numPr>
          <w:ilvl w:val="0"/>
          <w:numId w:val="0"/>
        </w:numPr>
        <w:tabs>
          <w:tab w:val="clear" w:pos="500"/>
        </w:tabs>
      </w:pPr>
      <w:bookmarkStart w:id="4622" w:name="_Toc478053549"/>
      <w:bookmarkStart w:id="4623" w:name="_Toc69205254"/>
      <w:bookmarkStart w:id="4624" w:name="_Toc69205599"/>
      <w:bookmarkStart w:id="4625" w:name="_Toc69304291"/>
      <w:r w:rsidRPr="0029606E">
        <w:t>SK.3</w:t>
      </w:r>
      <w:r w:rsidR="00D50FE8" w:rsidRPr="0029606E">
        <w:tab/>
      </w:r>
      <w:r w:rsidRPr="0029606E">
        <w:t>How to deal with issues that come up at the meeting for which no document was issued 6</w:t>
      </w:r>
      <w:r w:rsidR="00D50FE8" w:rsidRPr="0029606E">
        <w:t> </w:t>
      </w:r>
      <w:r w:rsidRPr="0029606E">
        <w:t>weeks in advance</w:t>
      </w:r>
      <w:bookmarkEnd w:id="4622"/>
      <w:bookmarkEnd w:id="4623"/>
      <w:bookmarkEnd w:id="4624"/>
      <w:bookmarkEnd w:id="4625"/>
    </w:p>
    <w:p w14:paraId="29D9F6F9" w14:textId="7E8D36D5" w:rsidR="00CC288A" w:rsidRDefault="00CC288A" w:rsidP="00CC288A">
      <w:pPr>
        <w:pStyle w:val="BodyText"/>
        <w:rPr>
          <w:ins w:id="4626" w:author="Author"/>
        </w:rPr>
      </w:pPr>
      <w:r w:rsidRPr="0029606E">
        <w:t>It is possible that committees make decisions on points for which no information was provided in advance of the meeting within the deadlines indicated below.</w:t>
      </w:r>
      <w:r w:rsidR="00381D2D" w:rsidRPr="0029606E">
        <w:t xml:space="preserve"> </w:t>
      </w:r>
      <w:r w:rsidRPr="0029606E">
        <w:t>In such cases, the committee leadership should ask the P-members present if they are comfortable and prepared to take such decisions in principle or if they would prefer time to consult further with other national stakeholders.</w:t>
      </w:r>
      <w:r w:rsidR="00381D2D" w:rsidRPr="0029606E">
        <w:t xml:space="preserve"> </w:t>
      </w:r>
      <w:r w:rsidRPr="0029606E">
        <w:t>The committee leaders should ensure that they are seeking to engage all P members in decisions, even if those P members that were not able to attend the meeting.</w:t>
      </w:r>
      <w:r w:rsidR="00381D2D" w:rsidRPr="0029606E">
        <w:t xml:space="preserve"> </w:t>
      </w:r>
      <w:r w:rsidRPr="0029606E">
        <w:t>A ballot can then be launched after the meeting via the ISO Committee Internal Ballot (CIB) mechanism to confirm any decisions.</w:t>
      </w:r>
    </w:p>
    <w:p w14:paraId="16B3D163" w14:textId="3E0A9446" w:rsidR="006A2A22" w:rsidDel="006A2A22" w:rsidRDefault="006A2A22" w:rsidP="00A00392">
      <w:pPr>
        <w:pStyle w:val="Caption"/>
        <w:keepNext/>
        <w:jc w:val="center"/>
        <w:rPr>
          <w:del w:id="4627" w:author="Author"/>
        </w:rPr>
      </w:pPr>
    </w:p>
    <w:p w14:paraId="0807CD82" w14:textId="352C9CE6" w:rsidR="006A2A22" w:rsidRDefault="006A2A22" w:rsidP="00A00392">
      <w:pPr>
        <w:pStyle w:val="Caption"/>
        <w:keepNext/>
        <w:jc w:val="center"/>
        <w:rPr>
          <w:ins w:id="4628" w:author="Author"/>
        </w:rPr>
      </w:pPr>
      <w:ins w:id="4629" w:author="Author">
        <w:r w:rsidRPr="00140BEE">
          <w:t>Table SK.1 – Deadlines for committees</w:t>
        </w:r>
      </w:ins>
    </w:p>
    <w:tbl>
      <w:tblPr>
        <w:tblW w:w="97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7654"/>
        <w:gridCol w:w="2098"/>
      </w:tblGrid>
      <w:tr w:rsidR="00CC288A" w:rsidRPr="0029606E" w14:paraId="51923848" w14:textId="77777777" w:rsidTr="005C22AF">
        <w:trPr>
          <w:cantSplit/>
          <w:jc w:val="center"/>
        </w:trPr>
        <w:tc>
          <w:tcPr>
            <w:tcW w:w="7654" w:type="dxa"/>
            <w:tcBorders>
              <w:top w:val="single" w:sz="12" w:space="0" w:color="auto"/>
              <w:left w:val="single" w:sz="12" w:space="0" w:color="auto"/>
              <w:bottom w:val="single" w:sz="12" w:space="0" w:color="auto"/>
            </w:tcBorders>
            <w:vAlign w:val="center"/>
          </w:tcPr>
          <w:p w14:paraId="29E46A54" w14:textId="77777777" w:rsidR="00CC288A" w:rsidRPr="0029606E" w:rsidRDefault="00CC288A" w:rsidP="000502D3">
            <w:pPr>
              <w:pStyle w:val="Tableheader"/>
              <w:pageBreakBefore/>
              <w:jc w:val="center"/>
            </w:pPr>
            <w:r w:rsidRPr="0029606E">
              <w:rPr>
                <w:b/>
              </w:rPr>
              <w:t>Item</w:t>
            </w:r>
          </w:p>
        </w:tc>
        <w:tc>
          <w:tcPr>
            <w:tcW w:w="2098" w:type="dxa"/>
            <w:tcBorders>
              <w:top w:val="single" w:sz="12" w:space="0" w:color="auto"/>
              <w:bottom w:val="single" w:sz="12" w:space="0" w:color="auto"/>
              <w:right w:val="single" w:sz="12" w:space="0" w:color="auto"/>
            </w:tcBorders>
            <w:vAlign w:val="center"/>
          </w:tcPr>
          <w:p w14:paraId="3ACFD103" w14:textId="77777777" w:rsidR="00CC288A" w:rsidRPr="0029606E" w:rsidRDefault="00CC288A" w:rsidP="000502D3">
            <w:pPr>
              <w:pStyle w:val="Tableheader"/>
              <w:jc w:val="center"/>
            </w:pPr>
            <w:r w:rsidRPr="0029606E">
              <w:rPr>
                <w:b/>
              </w:rPr>
              <w:t>Time</w:t>
            </w:r>
            <w:r w:rsidR="0025579C" w:rsidRPr="0029606E">
              <w:rPr>
                <w:b/>
              </w:rPr>
              <w:br/>
            </w:r>
            <w:r w:rsidRPr="0029606E">
              <w:t>(</w:t>
            </w:r>
            <w:r w:rsidR="0025579C" w:rsidRPr="0029606E">
              <w:t>−</w:t>
            </w:r>
            <w:r w:rsidRPr="0029606E">
              <w:t xml:space="preserve"> before meeting, </w:t>
            </w:r>
            <w:r w:rsidR="0025579C" w:rsidRPr="0029606E">
              <w:br/>
            </w:r>
            <w:r w:rsidRPr="0029606E">
              <w:t>+ after meeting)</w:t>
            </w:r>
          </w:p>
        </w:tc>
      </w:tr>
      <w:tr w:rsidR="00CC288A" w:rsidRPr="0029606E" w14:paraId="49E568DD" w14:textId="77777777" w:rsidTr="005C22AF">
        <w:trPr>
          <w:cantSplit/>
          <w:jc w:val="center"/>
        </w:trPr>
        <w:tc>
          <w:tcPr>
            <w:tcW w:w="7654" w:type="dxa"/>
            <w:tcBorders>
              <w:top w:val="single" w:sz="12" w:space="0" w:color="auto"/>
              <w:left w:val="single" w:sz="12" w:space="0" w:color="auto"/>
            </w:tcBorders>
          </w:tcPr>
          <w:p w14:paraId="7185F3FA" w14:textId="77777777" w:rsidR="00CC288A" w:rsidRPr="0029606E" w:rsidRDefault="00CC288A" w:rsidP="000502D3">
            <w:pPr>
              <w:pStyle w:val="Tablebody"/>
            </w:pPr>
            <w:r w:rsidRPr="0029606E">
              <w:t>Agenda &amp; meeting logistics (e.g. location, accommodation, visa information)</w:t>
            </w:r>
          </w:p>
        </w:tc>
        <w:tc>
          <w:tcPr>
            <w:tcW w:w="2098" w:type="dxa"/>
            <w:tcBorders>
              <w:top w:val="single" w:sz="12" w:space="0" w:color="auto"/>
              <w:right w:val="single" w:sz="12" w:space="0" w:color="auto"/>
            </w:tcBorders>
          </w:tcPr>
          <w:p w14:paraId="3A1E20E4" w14:textId="77777777" w:rsidR="00CC288A" w:rsidRDefault="0025579C" w:rsidP="000502D3">
            <w:pPr>
              <w:pStyle w:val="Tablebody"/>
              <w:rPr>
                <w:ins w:id="4630" w:author="Author"/>
              </w:rPr>
            </w:pPr>
            <w:r w:rsidRPr="0029606E">
              <w:t>−</w:t>
            </w:r>
            <w:r w:rsidR="00B705C2" w:rsidRPr="0029606E">
              <w:t>16 weeks</w:t>
            </w:r>
            <w:ins w:id="4631" w:author="Author">
              <w:r w:rsidR="001F4996">
                <w:t xml:space="preserve"> </w:t>
              </w:r>
              <w:r w:rsidR="001F4996" w:rsidRPr="001F4996">
                <w:t>(face-to-face and hybrid meetings)</w:t>
              </w:r>
            </w:ins>
          </w:p>
          <w:p w14:paraId="3AEDA526" w14:textId="437A41A2" w:rsidR="00B31D85" w:rsidRPr="0029606E" w:rsidRDefault="00B31D85" w:rsidP="000502D3">
            <w:pPr>
              <w:pStyle w:val="Tablebody"/>
            </w:pPr>
            <w:ins w:id="4632" w:author="Author">
              <w:r w:rsidRPr="00B31D85">
                <w:t>− 8 weeks (virtual meetings)</w:t>
              </w:r>
            </w:ins>
          </w:p>
        </w:tc>
      </w:tr>
      <w:tr w:rsidR="00CC288A" w:rsidRPr="0029606E" w14:paraId="2255DD4C" w14:textId="77777777" w:rsidTr="005C22AF">
        <w:trPr>
          <w:cantSplit/>
          <w:jc w:val="center"/>
        </w:trPr>
        <w:tc>
          <w:tcPr>
            <w:tcW w:w="7654" w:type="dxa"/>
            <w:tcBorders>
              <w:left w:val="single" w:sz="12" w:space="0" w:color="auto"/>
            </w:tcBorders>
          </w:tcPr>
          <w:p w14:paraId="00F4B9C2" w14:textId="77777777" w:rsidR="00CC288A" w:rsidRPr="0029606E" w:rsidRDefault="00CC288A" w:rsidP="000502D3">
            <w:pPr>
              <w:pStyle w:val="Tablebody"/>
            </w:pPr>
            <w:r w:rsidRPr="0029606E">
              <w:t>Documents for decision in meetings such as:</w:t>
            </w:r>
          </w:p>
        </w:tc>
        <w:tc>
          <w:tcPr>
            <w:tcW w:w="2098" w:type="dxa"/>
            <w:tcBorders>
              <w:right w:val="single" w:sz="12" w:space="0" w:color="auto"/>
            </w:tcBorders>
          </w:tcPr>
          <w:p w14:paraId="4787084A" w14:textId="77777777" w:rsidR="00CC288A" w:rsidRPr="0029606E" w:rsidRDefault="00CC288A" w:rsidP="000502D3">
            <w:pPr>
              <w:pStyle w:val="Tablebody"/>
            </w:pPr>
          </w:p>
        </w:tc>
      </w:tr>
      <w:tr w:rsidR="00CC288A" w:rsidRPr="0029606E" w14:paraId="10EA64DB" w14:textId="77777777" w:rsidTr="005C22AF">
        <w:trPr>
          <w:cantSplit/>
          <w:jc w:val="center"/>
        </w:trPr>
        <w:tc>
          <w:tcPr>
            <w:tcW w:w="7654" w:type="dxa"/>
            <w:tcBorders>
              <w:left w:val="single" w:sz="12" w:space="0" w:color="auto"/>
            </w:tcBorders>
          </w:tcPr>
          <w:p w14:paraId="53176674" w14:textId="77777777" w:rsidR="00CC288A" w:rsidRPr="0029606E" w:rsidRDefault="00CC288A" w:rsidP="000502D3">
            <w:pPr>
              <w:pStyle w:val="Tablebody"/>
            </w:pPr>
            <w:r w:rsidRPr="0029606E">
              <w:t>Working group reports</w:t>
            </w:r>
          </w:p>
        </w:tc>
        <w:tc>
          <w:tcPr>
            <w:tcW w:w="2098" w:type="dxa"/>
            <w:tcBorders>
              <w:right w:val="single" w:sz="12" w:space="0" w:color="auto"/>
            </w:tcBorders>
          </w:tcPr>
          <w:p w14:paraId="43C252AC" w14:textId="77777777" w:rsidR="00CC288A" w:rsidRPr="0029606E" w:rsidRDefault="0025579C" w:rsidP="000502D3">
            <w:pPr>
              <w:pStyle w:val="Tablebody"/>
            </w:pPr>
            <w:r w:rsidRPr="0029606E">
              <w:t>−</w:t>
            </w:r>
            <w:r w:rsidR="00CC288A" w:rsidRPr="0029606E">
              <w:t>6 weeks</w:t>
            </w:r>
          </w:p>
        </w:tc>
      </w:tr>
      <w:tr w:rsidR="00CC288A" w:rsidRPr="0029606E" w14:paraId="6378486B" w14:textId="77777777" w:rsidTr="005C22AF">
        <w:trPr>
          <w:cantSplit/>
          <w:jc w:val="center"/>
        </w:trPr>
        <w:tc>
          <w:tcPr>
            <w:tcW w:w="7654" w:type="dxa"/>
            <w:tcBorders>
              <w:left w:val="single" w:sz="12" w:space="0" w:color="auto"/>
            </w:tcBorders>
          </w:tcPr>
          <w:p w14:paraId="0B2BED45" w14:textId="77777777" w:rsidR="00CC288A" w:rsidRPr="0029606E" w:rsidRDefault="00CC288A" w:rsidP="000502D3">
            <w:pPr>
              <w:pStyle w:val="Tablebody"/>
            </w:pPr>
            <w:r w:rsidRPr="0029606E">
              <w:t>Liaison reports</w:t>
            </w:r>
          </w:p>
        </w:tc>
        <w:tc>
          <w:tcPr>
            <w:tcW w:w="2098" w:type="dxa"/>
            <w:tcBorders>
              <w:right w:val="single" w:sz="12" w:space="0" w:color="auto"/>
            </w:tcBorders>
          </w:tcPr>
          <w:p w14:paraId="2F3A1D06" w14:textId="77777777" w:rsidR="00CC288A" w:rsidRPr="0029606E" w:rsidRDefault="0025579C" w:rsidP="000502D3">
            <w:pPr>
              <w:pStyle w:val="Tablebody"/>
            </w:pPr>
            <w:r w:rsidRPr="0029606E">
              <w:t>−</w:t>
            </w:r>
            <w:r w:rsidR="00CC288A" w:rsidRPr="0029606E">
              <w:t>6 weeks</w:t>
            </w:r>
          </w:p>
        </w:tc>
      </w:tr>
      <w:tr w:rsidR="00CC288A" w:rsidRPr="0029606E" w14:paraId="114F0F14" w14:textId="77777777" w:rsidTr="005C22AF">
        <w:trPr>
          <w:cantSplit/>
          <w:jc w:val="center"/>
        </w:trPr>
        <w:tc>
          <w:tcPr>
            <w:tcW w:w="7654" w:type="dxa"/>
            <w:tcBorders>
              <w:left w:val="single" w:sz="12" w:space="0" w:color="auto"/>
            </w:tcBorders>
          </w:tcPr>
          <w:p w14:paraId="187F1787" w14:textId="77777777" w:rsidR="00CC288A" w:rsidRPr="0029606E" w:rsidRDefault="00CC288A" w:rsidP="000502D3">
            <w:pPr>
              <w:pStyle w:val="Tablebody"/>
            </w:pPr>
            <w:r w:rsidRPr="0029606E">
              <w:t>Leadership elections/renewals</w:t>
            </w:r>
          </w:p>
        </w:tc>
        <w:tc>
          <w:tcPr>
            <w:tcW w:w="2098" w:type="dxa"/>
            <w:tcBorders>
              <w:right w:val="single" w:sz="12" w:space="0" w:color="auto"/>
            </w:tcBorders>
          </w:tcPr>
          <w:p w14:paraId="5EB643AC" w14:textId="77777777" w:rsidR="00CC288A" w:rsidRPr="0029606E" w:rsidRDefault="0025579C" w:rsidP="000502D3">
            <w:pPr>
              <w:pStyle w:val="Tablebody"/>
            </w:pPr>
            <w:r w:rsidRPr="0029606E">
              <w:t>−</w:t>
            </w:r>
            <w:r w:rsidR="00CC288A" w:rsidRPr="0029606E">
              <w:t>6 weeks</w:t>
            </w:r>
          </w:p>
        </w:tc>
      </w:tr>
      <w:tr w:rsidR="00CC288A" w:rsidRPr="0029606E" w14:paraId="30D93880" w14:textId="77777777" w:rsidTr="005C22AF">
        <w:trPr>
          <w:cantSplit/>
          <w:jc w:val="center"/>
        </w:trPr>
        <w:tc>
          <w:tcPr>
            <w:tcW w:w="7654" w:type="dxa"/>
            <w:tcBorders>
              <w:left w:val="single" w:sz="12" w:space="0" w:color="auto"/>
            </w:tcBorders>
          </w:tcPr>
          <w:p w14:paraId="210233D5" w14:textId="77777777" w:rsidR="00CC288A" w:rsidRPr="0029606E" w:rsidRDefault="00CC288A" w:rsidP="000502D3">
            <w:pPr>
              <w:pStyle w:val="Tablebody"/>
            </w:pPr>
            <w:r w:rsidRPr="0029606E">
              <w:t>Creation/disbandment of subcommittees and working group</w:t>
            </w:r>
          </w:p>
        </w:tc>
        <w:tc>
          <w:tcPr>
            <w:tcW w:w="2098" w:type="dxa"/>
            <w:tcBorders>
              <w:right w:val="single" w:sz="12" w:space="0" w:color="auto"/>
            </w:tcBorders>
          </w:tcPr>
          <w:p w14:paraId="6C8B2361" w14:textId="77777777" w:rsidR="00CC288A" w:rsidRPr="0029606E" w:rsidRDefault="0025579C" w:rsidP="000502D3">
            <w:pPr>
              <w:pStyle w:val="Tablebody"/>
            </w:pPr>
            <w:r w:rsidRPr="0029606E">
              <w:t>−</w:t>
            </w:r>
            <w:r w:rsidR="00CC288A" w:rsidRPr="0029606E">
              <w:t>6 weeks</w:t>
            </w:r>
          </w:p>
        </w:tc>
      </w:tr>
      <w:tr w:rsidR="00CC288A" w:rsidRPr="0029606E" w14:paraId="7E93FA33" w14:textId="77777777" w:rsidTr="005C22AF">
        <w:trPr>
          <w:cantSplit/>
          <w:jc w:val="center"/>
        </w:trPr>
        <w:tc>
          <w:tcPr>
            <w:tcW w:w="7654" w:type="dxa"/>
            <w:tcBorders>
              <w:left w:val="single" w:sz="12" w:space="0" w:color="auto"/>
            </w:tcBorders>
          </w:tcPr>
          <w:p w14:paraId="18594E82" w14:textId="77777777" w:rsidR="00CC288A" w:rsidRPr="0029606E" w:rsidRDefault="00CC288A" w:rsidP="000502D3">
            <w:pPr>
              <w:pStyle w:val="Tablebody"/>
            </w:pPr>
            <w:r w:rsidRPr="0029606E">
              <w:t>Strategic Business Plans</w:t>
            </w:r>
          </w:p>
        </w:tc>
        <w:tc>
          <w:tcPr>
            <w:tcW w:w="2098" w:type="dxa"/>
            <w:tcBorders>
              <w:right w:val="single" w:sz="12" w:space="0" w:color="auto"/>
            </w:tcBorders>
          </w:tcPr>
          <w:p w14:paraId="35259A0F" w14:textId="77777777" w:rsidR="00CC288A" w:rsidRPr="0029606E" w:rsidRDefault="0025579C" w:rsidP="000502D3">
            <w:pPr>
              <w:pStyle w:val="Tablebody"/>
            </w:pPr>
            <w:r w:rsidRPr="0029606E">
              <w:t>−</w:t>
            </w:r>
            <w:r w:rsidR="00CC288A" w:rsidRPr="0029606E">
              <w:t>6 weeks</w:t>
            </w:r>
          </w:p>
        </w:tc>
      </w:tr>
      <w:tr w:rsidR="00CC288A" w:rsidRPr="0029606E" w14:paraId="4DEF958E" w14:textId="77777777" w:rsidTr="005C22AF">
        <w:trPr>
          <w:cantSplit/>
          <w:jc w:val="center"/>
        </w:trPr>
        <w:tc>
          <w:tcPr>
            <w:tcW w:w="7654" w:type="dxa"/>
            <w:tcBorders>
              <w:left w:val="single" w:sz="12" w:space="0" w:color="auto"/>
            </w:tcBorders>
          </w:tcPr>
          <w:p w14:paraId="0DF2850B" w14:textId="77777777" w:rsidR="00CC288A" w:rsidRPr="0029606E" w:rsidRDefault="00CC288A" w:rsidP="000502D3">
            <w:pPr>
              <w:pStyle w:val="Tablebody"/>
            </w:pPr>
            <w:r w:rsidRPr="0029606E">
              <w:t>Voting results and compilation of comments for CD, DIS, DTR and DTS</w:t>
            </w:r>
          </w:p>
        </w:tc>
        <w:tc>
          <w:tcPr>
            <w:tcW w:w="2098" w:type="dxa"/>
            <w:tcBorders>
              <w:right w:val="single" w:sz="12" w:space="0" w:color="auto"/>
            </w:tcBorders>
          </w:tcPr>
          <w:p w14:paraId="2BE6BD0E" w14:textId="77777777" w:rsidR="00CC288A" w:rsidRPr="0029606E" w:rsidRDefault="0025579C" w:rsidP="000502D3">
            <w:pPr>
              <w:pStyle w:val="Tablebody"/>
            </w:pPr>
            <w:r w:rsidRPr="0029606E">
              <w:t>−</w:t>
            </w:r>
            <w:r w:rsidR="00CC288A" w:rsidRPr="0029606E">
              <w:t>6 weeks</w:t>
            </w:r>
          </w:p>
        </w:tc>
      </w:tr>
      <w:tr w:rsidR="00CC288A" w:rsidRPr="0029606E" w14:paraId="15ACCDFF" w14:textId="77777777" w:rsidTr="005C22AF">
        <w:trPr>
          <w:cantSplit/>
          <w:jc w:val="center"/>
        </w:trPr>
        <w:tc>
          <w:tcPr>
            <w:tcW w:w="7654" w:type="dxa"/>
            <w:tcBorders>
              <w:left w:val="single" w:sz="12" w:space="0" w:color="auto"/>
            </w:tcBorders>
          </w:tcPr>
          <w:p w14:paraId="7B494FC2" w14:textId="77777777" w:rsidR="00CC288A" w:rsidRPr="0029606E" w:rsidRDefault="00CC288A" w:rsidP="00A720F5">
            <w:pPr>
              <w:pStyle w:val="Tablebody"/>
            </w:pPr>
            <w:r w:rsidRPr="0029606E">
              <w:t>Voting results for SR and any CIB ad hoc enquiries requiring discussion or follow-up</w:t>
            </w:r>
          </w:p>
        </w:tc>
        <w:tc>
          <w:tcPr>
            <w:tcW w:w="2098" w:type="dxa"/>
            <w:tcBorders>
              <w:right w:val="single" w:sz="12" w:space="0" w:color="auto"/>
            </w:tcBorders>
          </w:tcPr>
          <w:p w14:paraId="4685CA40" w14:textId="77777777" w:rsidR="00CC288A" w:rsidRPr="0029606E" w:rsidRDefault="0025579C" w:rsidP="000502D3">
            <w:pPr>
              <w:pStyle w:val="Tablebody"/>
            </w:pPr>
            <w:r w:rsidRPr="0029606E">
              <w:t>−</w:t>
            </w:r>
            <w:r w:rsidR="00CC288A" w:rsidRPr="0029606E">
              <w:t>6 weeks</w:t>
            </w:r>
          </w:p>
        </w:tc>
      </w:tr>
      <w:tr w:rsidR="00CC288A" w:rsidRPr="0029606E" w14:paraId="77270542" w14:textId="77777777" w:rsidTr="005C22AF">
        <w:trPr>
          <w:cantSplit/>
          <w:jc w:val="center"/>
        </w:trPr>
        <w:tc>
          <w:tcPr>
            <w:tcW w:w="7654" w:type="dxa"/>
            <w:tcBorders>
              <w:left w:val="single" w:sz="12" w:space="0" w:color="auto"/>
            </w:tcBorders>
          </w:tcPr>
          <w:p w14:paraId="216773D3" w14:textId="77777777" w:rsidR="00CC288A" w:rsidRPr="0029606E" w:rsidRDefault="00CC288A" w:rsidP="000502D3">
            <w:pPr>
              <w:pStyle w:val="Tablebody"/>
            </w:pPr>
            <w:r w:rsidRPr="0029606E">
              <w:t>Resolutions</w:t>
            </w:r>
          </w:p>
        </w:tc>
        <w:tc>
          <w:tcPr>
            <w:tcW w:w="2098" w:type="dxa"/>
            <w:tcBorders>
              <w:right w:val="single" w:sz="12" w:space="0" w:color="auto"/>
            </w:tcBorders>
          </w:tcPr>
          <w:p w14:paraId="18D3245F" w14:textId="77777777" w:rsidR="00CC288A" w:rsidRPr="0029606E" w:rsidRDefault="00CC288A" w:rsidP="000502D3">
            <w:pPr>
              <w:pStyle w:val="Tablebody"/>
            </w:pPr>
            <w:r w:rsidRPr="0029606E">
              <w:t>+48 hours</w:t>
            </w:r>
          </w:p>
        </w:tc>
      </w:tr>
      <w:tr w:rsidR="00CC288A" w:rsidRPr="0029606E" w14:paraId="02A92ADD" w14:textId="77777777" w:rsidTr="005C22AF">
        <w:trPr>
          <w:cantSplit/>
          <w:jc w:val="center"/>
        </w:trPr>
        <w:tc>
          <w:tcPr>
            <w:tcW w:w="7654" w:type="dxa"/>
            <w:tcBorders>
              <w:left w:val="single" w:sz="12" w:space="0" w:color="auto"/>
              <w:bottom w:val="single" w:sz="12" w:space="0" w:color="auto"/>
            </w:tcBorders>
          </w:tcPr>
          <w:p w14:paraId="2F01B063" w14:textId="77777777" w:rsidR="00CC288A" w:rsidRPr="0029606E" w:rsidRDefault="00CC288A" w:rsidP="000502D3">
            <w:pPr>
              <w:pStyle w:val="Tablebody"/>
            </w:pPr>
            <w:r w:rsidRPr="0029606E">
              <w:t>Minutes (including list of attendees)</w:t>
            </w:r>
          </w:p>
        </w:tc>
        <w:tc>
          <w:tcPr>
            <w:tcW w:w="2098" w:type="dxa"/>
            <w:tcBorders>
              <w:bottom w:val="single" w:sz="12" w:space="0" w:color="auto"/>
              <w:right w:val="single" w:sz="12" w:space="0" w:color="auto"/>
            </w:tcBorders>
          </w:tcPr>
          <w:p w14:paraId="6ED87FBB" w14:textId="77777777" w:rsidR="00CC288A" w:rsidRPr="0029606E" w:rsidRDefault="00CC288A" w:rsidP="000502D3">
            <w:pPr>
              <w:pStyle w:val="Tablebody"/>
            </w:pPr>
            <w:r w:rsidRPr="0029606E">
              <w:t>+</w:t>
            </w:r>
            <w:r w:rsidR="00035473" w:rsidRPr="0029606E">
              <w:t>4</w:t>
            </w:r>
            <w:r w:rsidR="00B705C2" w:rsidRPr="0029606E">
              <w:t xml:space="preserve"> weeks</w:t>
            </w:r>
          </w:p>
        </w:tc>
      </w:tr>
    </w:tbl>
    <w:p w14:paraId="2EDE1290" w14:textId="1F900011" w:rsidR="00CC288A" w:rsidRPr="0029606E" w:rsidRDefault="00CC288A" w:rsidP="00E428D5">
      <w:pPr>
        <w:pStyle w:val="a2"/>
        <w:numPr>
          <w:ilvl w:val="0"/>
          <w:numId w:val="0"/>
        </w:numPr>
        <w:tabs>
          <w:tab w:val="clear" w:pos="500"/>
        </w:tabs>
        <w:spacing w:before="360"/>
        <w:rPr>
          <w:b w:val="0"/>
          <w:szCs w:val="26"/>
        </w:rPr>
      </w:pPr>
      <w:bookmarkStart w:id="4633" w:name="_Toc478053550"/>
      <w:bookmarkStart w:id="4634" w:name="_Toc69205255"/>
      <w:bookmarkStart w:id="4635" w:name="_Toc69205600"/>
      <w:bookmarkStart w:id="4636" w:name="_Toc69304292"/>
      <w:r w:rsidRPr="0029606E">
        <w:t>SK.4</w:t>
      </w:r>
      <w:r w:rsidR="004F1409" w:rsidRPr="0029606E">
        <w:tab/>
      </w:r>
      <w:r w:rsidRPr="0029606E">
        <w:t>Deadlines for sending working group documents</w:t>
      </w:r>
      <w:bookmarkEnd w:id="4633"/>
      <w:bookmarkEnd w:id="4634"/>
      <w:bookmarkEnd w:id="4635"/>
      <w:bookmarkEnd w:id="4636"/>
    </w:p>
    <w:p w14:paraId="187AF396" w14:textId="4773109C" w:rsidR="00214177" w:rsidRPr="0029606E" w:rsidRDefault="00CC288A" w:rsidP="00214177">
      <w:pPr>
        <w:pStyle w:val="BodyText"/>
      </w:pPr>
      <w:r w:rsidRPr="0029606E">
        <w:t xml:space="preserve">The ISO/IEC Directives, </w:t>
      </w:r>
      <w:r w:rsidR="00FF0558" w:rsidRPr="0029606E">
        <w:t>Part </w:t>
      </w:r>
      <w:r w:rsidRPr="0029606E">
        <w:t xml:space="preserve">1 state only that the agenda </w:t>
      </w:r>
      <w:r w:rsidR="007A4D90" w:rsidRPr="0029606E">
        <w:t>shall</w:t>
      </w:r>
      <w:r w:rsidRPr="0029606E">
        <w:t xml:space="preserve"> be sent out 6-weeks in advance of working group meetings.</w:t>
      </w:r>
      <w:r w:rsidR="00381D2D" w:rsidRPr="0029606E">
        <w:t xml:space="preserve"> </w:t>
      </w:r>
      <w:r w:rsidRPr="0029606E">
        <w:t>The timeframe for the circulation of other documents is to be decided by the working group members.</w:t>
      </w:r>
      <w:r w:rsidR="00381D2D" w:rsidRPr="0029606E">
        <w:t xml:space="preserve"> </w:t>
      </w:r>
      <w:r w:rsidRPr="0029606E">
        <w:t xml:space="preserve">WG </w:t>
      </w:r>
      <w:del w:id="4637" w:author="Author">
        <w:r w:rsidRPr="0029606E" w:rsidDel="00627DBC">
          <w:delText>convenor</w:delText>
        </w:r>
      </w:del>
      <w:ins w:id="4638" w:author="Author">
        <w:r w:rsidR="00627DBC">
          <w:t>Convenor</w:t>
        </w:r>
      </w:ins>
      <w:r w:rsidRPr="0029606E">
        <w:t xml:space="preserve">s should ensure that their working groups take decisions on the acceptable time frame for circulating documents before meetings to ensure working group </w:t>
      </w:r>
      <w:del w:id="4639" w:author="Author">
        <w:r w:rsidRPr="0029606E" w:rsidDel="00976EF7">
          <w:delText>expert</w:delText>
        </w:r>
      </w:del>
      <w:ins w:id="4640" w:author="Author">
        <w:r w:rsidR="00976EF7">
          <w:t>Expert</w:t>
        </w:r>
      </w:ins>
      <w:r w:rsidRPr="0029606E">
        <w:t>s can be well-prepared.</w:t>
      </w:r>
      <w:r w:rsidR="00D829F1" w:rsidRPr="0029606E">
        <w:t xml:space="preserve"> The minutes of WG meetings shall be circulated within 4</w:t>
      </w:r>
      <w:r w:rsidR="00A3258A" w:rsidRPr="0029606E">
        <w:t> </w:t>
      </w:r>
      <w:r w:rsidR="00D829F1" w:rsidRPr="0029606E">
        <w:t>weeks after the WG meeting.</w:t>
      </w:r>
    </w:p>
    <w:p w14:paraId="3FDF80BB" w14:textId="4F7F60F1" w:rsidR="00214177" w:rsidRPr="0029606E" w:rsidRDefault="00214177" w:rsidP="00AF34EE">
      <w:pPr>
        <w:pStyle w:val="Tabletitle"/>
        <w:spacing w:before="0"/>
      </w:pPr>
      <w:r w:rsidRPr="0029606E">
        <w:t>Table</w:t>
      </w:r>
      <w:r w:rsidR="00AF34EE" w:rsidRPr="0029606E">
        <w:t> </w:t>
      </w:r>
      <w:r w:rsidR="00E223BF" w:rsidRPr="0029606E">
        <w:t>SK.</w:t>
      </w:r>
      <w:del w:id="4641" w:author="Author">
        <w:r w:rsidR="00E223BF" w:rsidRPr="0029606E" w:rsidDel="00B31D85">
          <w:delText>1</w:delText>
        </w:r>
        <w:r w:rsidR="00AF34EE" w:rsidRPr="0029606E" w:rsidDel="00B31D85">
          <w:delText> </w:delText>
        </w:r>
      </w:del>
      <w:ins w:id="4642" w:author="Author">
        <w:r w:rsidR="00B31D85">
          <w:t>2</w:t>
        </w:r>
        <w:r w:rsidR="00B31D85" w:rsidRPr="0029606E">
          <w:t> </w:t>
        </w:r>
      </w:ins>
      <w:r w:rsidR="00AF34EE" w:rsidRPr="0029606E">
        <w:t xml:space="preserve">— </w:t>
      </w:r>
      <w:r w:rsidR="00832ED9" w:rsidRPr="0029606E">
        <w:t>Deadlines for WG</w:t>
      </w:r>
      <w:r w:rsidRPr="0029606E">
        <w:t>s</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4876"/>
        <w:gridCol w:w="4876"/>
      </w:tblGrid>
      <w:tr w:rsidR="00214177" w:rsidRPr="0029606E" w14:paraId="3721746E" w14:textId="77777777" w:rsidTr="006C7652">
        <w:trPr>
          <w:cantSplit/>
          <w:jc w:val="center"/>
        </w:trPr>
        <w:tc>
          <w:tcPr>
            <w:tcW w:w="4876" w:type="dxa"/>
            <w:tcBorders>
              <w:top w:val="single" w:sz="12" w:space="0" w:color="auto"/>
              <w:bottom w:val="single" w:sz="12" w:space="0" w:color="auto"/>
            </w:tcBorders>
            <w:tcMar>
              <w:top w:w="0" w:type="dxa"/>
              <w:left w:w="108" w:type="dxa"/>
              <w:bottom w:w="0" w:type="dxa"/>
              <w:right w:w="108" w:type="dxa"/>
            </w:tcMar>
            <w:vAlign w:val="center"/>
            <w:hideMark/>
          </w:tcPr>
          <w:p w14:paraId="7C5A6B75" w14:textId="77777777" w:rsidR="00214177" w:rsidRPr="0029606E" w:rsidRDefault="00214177" w:rsidP="006C7652">
            <w:pPr>
              <w:pStyle w:val="Tableheader"/>
              <w:jc w:val="center"/>
            </w:pPr>
            <w:r w:rsidRPr="0029606E">
              <w:rPr>
                <w:b/>
              </w:rPr>
              <w:t>Type of document, announcement or activity</w:t>
            </w:r>
          </w:p>
        </w:tc>
        <w:tc>
          <w:tcPr>
            <w:tcW w:w="4876" w:type="dxa"/>
            <w:tcBorders>
              <w:top w:val="single" w:sz="12" w:space="0" w:color="auto"/>
              <w:bottom w:val="single" w:sz="12" w:space="0" w:color="auto"/>
            </w:tcBorders>
            <w:tcMar>
              <w:top w:w="0" w:type="dxa"/>
              <w:left w:w="108" w:type="dxa"/>
              <w:bottom w:w="0" w:type="dxa"/>
              <w:right w:w="108" w:type="dxa"/>
            </w:tcMar>
            <w:vAlign w:val="center"/>
            <w:hideMark/>
          </w:tcPr>
          <w:p w14:paraId="33D96C6E" w14:textId="77777777" w:rsidR="00214177" w:rsidRPr="0029606E" w:rsidRDefault="00214177" w:rsidP="006C7652">
            <w:pPr>
              <w:pStyle w:val="Tableheader"/>
              <w:jc w:val="center"/>
            </w:pPr>
            <w:r w:rsidRPr="0029606E">
              <w:rPr>
                <w:b/>
              </w:rPr>
              <w:t>Deadline</w:t>
            </w:r>
            <w:r w:rsidR="00AF34EE" w:rsidRPr="0029606E">
              <w:rPr>
                <w:b/>
              </w:rPr>
              <w:br/>
            </w:r>
            <w:r w:rsidRPr="0029606E">
              <w:t>(− before meeting, + after meeting)</w:t>
            </w:r>
          </w:p>
        </w:tc>
      </w:tr>
      <w:tr w:rsidR="00214177" w:rsidRPr="0029606E" w14:paraId="5ED96D1E" w14:textId="77777777" w:rsidTr="00AF34EE">
        <w:trPr>
          <w:cantSplit/>
          <w:jc w:val="center"/>
        </w:trPr>
        <w:tc>
          <w:tcPr>
            <w:tcW w:w="4876" w:type="dxa"/>
            <w:tcBorders>
              <w:top w:val="single" w:sz="12" w:space="0" w:color="auto"/>
            </w:tcBorders>
            <w:tcMar>
              <w:top w:w="0" w:type="dxa"/>
              <w:left w:w="108" w:type="dxa"/>
              <w:bottom w:w="0" w:type="dxa"/>
              <w:right w:w="108" w:type="dxa"/>
            </w:tcMar>
            <w:hideMark/>
          </w:tcPr>
          <w:p w14:paraId="197C69D8" w14:textId="77777777" w:rsidR="00214177" w:rsidRPr="0029606E" w:rsidRDefault="00214177" w:rsidP="00AF34EE">
            <w:pPr>
              <w:pStyle w:val="Tablebody"/>
            </w:pPr>
            <w:r w:rsidRPr="0029606E">
              <w:t>First WG meeting after a TC decision</w:t>
            </w:r>
          </w:p>
        </w:tc>
        <w:tc>
          <w:tcPr>
            <w:tcW w:w="4876" w:type="dxa"/>
            <w:tcBorders>
              <w:top w:val="single" w:sz="12" w:space="0" w:color="auto"/>
            </w:tcBorders>
            <w:tcMar>
              <w:top w:w="0" w:type="dxa"/>
              <w:left w:w="108" w:type="dxa"/>
              <w:bottom w:w="0" w:type="dxa"/>
              <w:right w:w="108" w:type="dxa"/>
            </w:tcMar>
            <w:hideMark/>
          </w:tcPr>
          <w:p w14:paraId="54F53AB1" w14:textId="77777777" w:rsidR="00214177" w:rsidRPr="0029606E" w:rsidRDefault="00214177" w:rsidP="00AF34EE">
            <w:pPr>
              <w:pStyle w:val="Tablebody"/>
            </w:pPr>
            <w:r w:rsidRPr="0029606E">
              <w:t>+12 weeks</w:t>
            </w:r>
          </w:p>
        </w:tc>
      </w:tr>
      <w:tr w:rsidR="00214177" w:rsidRPr="0029606E" w14:paraId="784B98B7" w14:textId="77777777" w:rsidTr="00AF34EE">
        <w:trPr>
          <w:cantSplit/>
          <w:jc w:val="center"/>
        </w:trPr>
        <w:tc>
          <w:tcPr>
            <w:tcW w:w="4876" w:type="dxa"/>
            <w:tcMar>
              <w:top w:w="0" w:type="dxa"/>
              <w:left w:w="108" w:type="dxa"/>
              <w:bottom w:w="0" w:type="dxa"/>
              <w:right w:w="108" w:type="dxa"/>
            </w:tcMar>
            <w:hideMark/>
          </w:tcPr>
          <w:p w14:paraId="563C096A" w14:textId="77777777" w:rsidR="00214177" w:rsidRPr="0029606E" w:rsidRDefault="00214177" w:rsidP="00AF34EE">
            <w:pPr>
              <w:pStyle w:val="Tablebody"/>
            </w:pPr>
            <w:r w:rsidRPr="0029606E">
              <w:t>Meeting announcement</w:t>
            </w:r>
          </w:p>
        </w:tc>
        <w:tc>
          <w:tcPr>
            <w:tcW w:w="4876" w:type="dxa"/>
            <w:tcMar>
              <w:top w:w="0" w:type="dxa"/>
              <w:left w:w="108" w:type="dxa"/>
              <w:bottom w:w="0" w:type="dxa"/>
              <w:right w:w="108" w:type="dxa"/>
            </w:tcMar>
            <w:hideMark/>
          </w:tcPr>
          <w:p w14:paraId="2E4F6C12" w14:textId="77777777" w:rsidR="001C3A65" w:rsidRDefault="00214177" w:rsidP="001C3A65">
            <w:pPr>
              <w:pStyle w:val="Tablebody"/>
              <w:rPr>
                <w:ins w:id="4643" w:author="Author"/>
              </w:rPr>
            </w:pPr>
            <w:del w:id="4644" w:author="Author">
              <w:r w:rsidRPr="0029606E" w:rsidDel="001C3A65">
                <w:delText>(</w:delText>
              </w:r>
            </w:del>
            <w:r w:rsidRPr="0029606E">
              <w:t>To be decided by the WG</w:t>
            </w:r>
            <w:ins w:id="4645" w:author="Author">
              <w:r w:rsidR="001C3A65">
                <w:t xml:space="preserve"> (face-to-face and hybrid meetings)</w:t>
              </w:r>
            </w:ins>
          </w:p>
          <w:p w14:paraId="58420877" w14:textId="37F1B50C" w:rsidR="00214177" w:rsidRPr="0029606E" w:rsidRDefault="001C3A65" w:rsidP="001C3A65">
            <w:pPr>
              <w:pStyle w:val="Tablebody"/>
            </w:pPr>
            <w:ins w:id="4646" w:author="Author">
              <w:r>
                <w:t>-4 weeks (virtual meetings)</w:t>
              </w:r>
            </w:ins>
            <w:del w:id="4647" w:author="Author">
              <w:r w:rsidR="00214177" w:rsidRPr="0029606E" w:rsidDel="001C3A65">
                <w:delText>)</w:delText>
              </w:r>
            </w:del>
          </w:p>
        </w:tc>
      </w:tr>
      <w:tr w:rsidR="00214177" w:rsidRPr="0029606E" w14:paraId="62122369" w14:textId="77777777" w:rsidTr="00AF34EE">
        <w:trPr>
          <w:cantSplit/>
          <w:jc w:val="center"/>
        </w:trPr>
        <w:tc>
          <w:tcPr>
            <w:tcW w:w="4876" w:type="dxa"/>
            <w:tcMar>
              <w:top w:w="0" w:type="dxa"/>
              <w:left w:w="108" w:type="dxa"/>
              <w:bottom w:w="0" w:type="dxa"/>
              <w:right w:w="108" w:type="dxa"/>
            </w:tcMar>
            <w:hideMark/>
          </w:tcPr>
          <w:p w14:paraId="072E9C5F" w14:textId="77777777" w:rsidR="00214177" w:rsidRPr="0029606E" w:rsidRDefault="00AF34EE" w:rsidP="00AF34EE">
            <w:pPr>
              <w:pStyle w:val="Tablebody"/>
            </w:pPr>
            <w:r w:rsidRPr="0029606E">
              <w:t>Agenda</w:t>
            </w:r>
          </w:p>
        </w:tc>
        <w:tc>
          <w:tcPr>
            <w:tcW w:w="4876" w:type="dxa"/>
            <w:tcMar>
              <w:top w:w="0" w:type="dxa"/>
              <w:left w:w="108" w:type="dxa"/>
              <w:bottom w:w="0" w:type="dxa"/>
              <w:right w:w="108" w:type="dxa"/>
            </w:tcMar>
            <w:hideMark/>
          </w:tcPr>
          <w:p w14:paraId="13AA439D" w14:textId="77777777" w:rsidR="00214177" w:rsidRDefault="00AF34EE" w:rsidP="00AF34EE">
            <w:pPr>
              <w:pStyle w:val="Tablebody"/>
              <w:rPr>
                <w:ins w:id="4648" w:author="Author"/>
              </w:rPr>
            </w:pPr>
            <w:r w:rsidRPr="0029606E">
              <w:t>−</w:t>
            </w:r>
            <w:r w:rsidR="00214177" w:rsidRPr="0029606E">
              <w:t>6 weeks</w:t>
            </w:r>
            <w:ins w:id="4649" w:author="Author">
              <w:r w:rsidR="0048546A">
                <w:t xml:space="preserve"> </w:t>
              </w:r>
              <w:r w:rsidR="0048546A" w:rsidRPr="0048546A">
                <w:t>(face-to-face and hybrid meetings)</w:t>
              </w:r>
            </w:ins>
          </w:p>
          <w:p w14:paraId="22318D9A" w14:textId="1E04A3A4" w:rsidR="003F0764" w:rsidRPr="0029606E" w:rsidRDefault="003F0764" w:rsidP="00AF34EE">
            <w:pPr>
              <w:pStyle w:val="Tablebody"/>
            </w:pPr>
            <w:ins w:id="4650" w:author="Author">
              <w:r w:rsidRPr="004C79B6">
                <w:rPr>
                  <w:rFonts w:eastAsia="Times New Roman"/>
                  <w:color w:val="FF0000"/>
                  <w:szCs w:val="20"/>
                </w:rPr>
                <w:t>−4 weeks (virtual meetings)</w:t>
              </w:r>
            </w:ins>
          </w:p>
        </w:tc>
      </w:tr>
      <w:tr w:rsidR="00214177" w:rsidRPr="0029606E" w14:paraId="3E15EC67" w14:textId="77777777" w:rsidTr="00AF34EE">
        <w:trPr>
          <w:cantSplit/>
          <w:jc w:val="center"/>
        </w:trPr>
        <w:tc>
          <w:tcPr>
            <w:tcW w:w="4876" w:type="dxa"/>
            <w:tcMar>
              <w:top w:w="0" w:type="dxa"/>
              <w:left w:w="108" w:type="dxa"/>
              <w:bottom w:w="0" w:type="dxa"/>
              <w:right w:w="108" w:type="dxa"/>
            </w:tcMar>
            <w:hideMark/>
          </w:tcPr>
          <w:p w14:paraId="6CE56482" w14:textId="77777777" w:rsidR="00214177" w:rsidRPr="0029606E" w:rsidRDefault="00214177" w:rsidP="00AF34EE">
            <w:pPr>
              <w:pStyle w:val="Tablebody"/>
            </w:pPr>
            <w:r w:rsidRPr="0029606E">
              <w:t>Documents for the WG meeting</w:t>
            </w:r>
          </w:p>
        </w:tc>
        <w:tc>
          <w:tcPr>
            <w:tcW w:w="4876" w:type="dxa"/>
            <w:tcMar>
              <w:top w:w="0" w:type="dxa"/>
              <w:left w:w="108" w:type="dxa"/>
              <w:bottom w:w="0" w:type="dxa"/>
              <w:right w:w="108" w:type="dxa"/>
            </w:tcMar>
            <w:hideMark/>
          </w:tcPr>
          <w:p w14:paraId="374DC89C" w14:textId="77777777" w:rsidR="00214177" w:rsidRPr="0029606E" w:rsidRDefault="00AF34EE" w:rsidP="00AF34EE">
            <w:pPr>
              <w:pStyle w:val="Tablebody"/>
            </w:pPr>
            <w:r w:rsidRPr="0029606E">
              <w:t>(To be decided by the WG)</w:t>
            </w:r>
            <w:r w:rsidR="00214177" w:rsidRPr="0029606E">
              <w:br/>
              <w:t xml:space="preserve">Recommended no later than </w:t>
            </w:r>
            <w:r w:rsidRPr="0029606E">
              <w:t>−</w:t>
            </w:r>
            <w:r w:rsidR="00214177" w:rsidRPr="0029606E">
              <w:t xml:space="preserve">4 to </w:t>
            </w:r>
            <w:r w:rsidRPr="0029606E">
              <w:t>−</w:t>
            </w:r>
            <w:r w:rsidR="00214177" w:rsidRPr="0029606E">
              <w:t>6 weeks</w:t>
            </w:r>
          </w:p>
        </w:tc>
      </w:tr>
      <w:tr w:rsidR="00214177" w:rsidRPr="0029606E" w14:paraId="2EE35AED" w14:textId="77777777" w:rsidTr="00AF34EE">
        <w:trPr>
          <w:cantSplit/>
          <w:jc w:val="center"/>
        </w:trPr>
        <w:tc>
          <w:tcPr>
            <w:tcW w:w="4876" w:type="dxa"/>
            <w:tcMar>
              <w:top w:w="0" w:type="dxa"/>
              <w:left w:w="108" w:type="dxa"/>
              <w:bottom w:w="0" w:type="dxa"/>
              <w:right w:w="108" w:type="dxa"/>
            </w:tcMar>
            <w:hideMark/>
          </w:tcPr>
          <w:p w14:paraId="6A1AFC30" w14:textId="77777777" w:rsidR="00214177" w:rsidRPr="0029606E" w:rsidRDefault="00214177" w:rsidP="00AF34EE">
            <w:pPr>
              <w:pStyle w:val="Tablebody"/>
            </w:pPr>
            <w:r w:rsidRPr="0029606E">
              <w:t>Minutes (including list of attendees)</w:t>
            </w:r>
          </w:p>
        </w:tc>
        <w:tc>
          <w:tcPr>
            <w:tcW w:w="4876" w:type="dxa"/>
            <w:tcMar>
              <w:top w:w="0" w:type="dxa"/>
              <w:left w:w="108" w:type="dxa"/>
              <w:bottom w:w="0" w:type="dxa"/>
              <w:right w:w="108" w:type="dxa"/>
            </w:tcMar>
            <w:hideMark/>
          </w:tcPr>
          <w:p w14:paraId="2849B64C" w14:textId="77777777" w:rsidR="00214177" w:rsidRPr="0029606E" w:rsidRDefault="00214177" w:rsidP="00AF34EE">
            <w:pPr>
              <w:pStyle w:val="Tablebody"/>
            </w:pPr>
            <w:r w:rsidRPr="0029606E">
              <w:t>+4 weeks</w:t>
            </w:r>
          </w:p>
        </w:tc>
      </w:tr>
    </w:tbl>
    <w:p w14:paraId="6323FD5A" w14:textId="520AA677" w:rsidR="0015088D" w:rsidRPr="0029606E" w:rsidRDefault="00CC288A" w:rsidP="00E428D5">
      <w:pPr>
        <w:pStyle w:val="a2"/>
        <w:numPr>
          <w:ilvl w:val="0"/>
          <w:numId w:val="0"/>
        </w:numPr>
        <w:tabs>
          <w:tab w:val="clear" w:pos="500"/>
        </w:tabs>
        <w:spacing w:before="360"/>
      </w:pPr>
      <w:bookmarkStart w:id="4651" w:name="_Toc478053551"/>
      <w:bookmarkStart w:id="4652" w:name="_Toc69205256"/>
      <w:bookmarkStart w:id="4653" w:name="_Toc69205601"/>
      <w:bookmarkStart w:id="4654" w:name="_Toc69304293"/>
      <w:r w:rsidRPr="0029606E">
        <w:t>SK.5</w:t>
      </w:r>
      <w:r w:rsidR="0025579C" w:rsidRPr="0029606E">
        <w:tab/>
      </w:r>
      <w:r w:rsidRPr="0029606E">
        <w:t>Time frames for circulating documents in advance of a web meeting or teleconference</w:t>
      </w:r>
      <w:bookmarkEnd w:id="4651"/>
      <w:bookmarkEnd w:id="4652"/>
      <w:bookmarkEnd w:id="4653"/>
      <w:bookmarkEnd w:id="4654"/>
    </w:p>
    <w:p w14:paraId="76BB5BEE" w14:textId="792CBCE9" w:rsidR="00CC288A" w:rsidRDefault="00CC288A" w:rsidP="00CC288A">
      <w:pPr>
        <w:pStyle w:val="BodyText"/>
      </w:pPr>
      <w:r w:rsidRPr="0029606E">
        <w:t>Again, the principle should be that agendas and documents are circulated with enough time before any meeting in order that participants can be well-prepared for informed discussions and decisions.</w:t>
      </w:r>
      <w:r w:rsidR="00381D2D" w:rsidRPr="0029606E">
        <w:t xml:space="preserve"> </w:t>
      </w:r>
      <w:r w:rsidRPr="0029606E">
        <w:t>Web or teleconference meetings of TCs, PCs, SCs and WGs for limited aspects of their work should follow the same time frames detailed above.</w:t>
      </w:r>
      <w:r w:rsidR="00381D2D" w:rsidRPr="0029606E">
        <w:t xml:space="preserve"> </w:t>
      </w:r>
      <w:r w:rsidRPr="0029606E">
        <w:t>P-members involved should decide on appropriate timeframes for circulation of documents before Chairman’s Advisory Groups, Advisory Groups, Task Forces, etc.</w:t>
      </w:r>
    </w:p>
    <w:p w14:paraId="16A2638C" w14:textId="37827356" w:rsidR="00B87867" w:rsidRPr="0029606E" w:rsidRDefault="004E32DD" w:rsidP="00CC288A">
      <w:pPr>
        <w:pStyle w:val="BodyText"/>
      </w:pPr>
      <w:ins w:id="4655" w:author="Author">
        <w:r>
          <w:rPr>
            <w:noProof/>
          </w:rPr>
          <w:drawing>
            <wp:inline distT="0" distB="0" distL="0" distR="0" wp14:anchorId="228F6F54" wp14:editId="73AEAF1F">
              <wp:extent cx="5916706" cy="4414871"/>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33096" cy="4427101"/>
                      </a:xfrm>
                      <a:prstGeom prst="rect">
                        <a:avLst/>
                      </a:prstGeom>
                      <a:noFill/>
                      <a:ln>
                        <a:noFill/>
                      </a:ln>
                    </pic:spPr>
                  </pic:pic>
                </a:graphicData>
              </a:graphic>
            </wp:inline>
          </w:drawing>
        </w:r>
      </w:ins>
    </w:p>
    <w:p w14:paraId="23375914" w14:textId="5A381AA7" w:rsidR="00DA130D" w:rsidRPr="0029606E" w:rsidRDefault="00DA130D" w:rsidP="0025579C">
      <w:pPr>
        <w:pStyle w:val="FigureGraphic"/>
      </w:pPr>
    </w:p>
    <w:p w14:paraId="59C75429" w14:textId="6649058A" w:rsidR="00C62B4C" w:rsidRPr="00DF4B8A" w:rsidRDefault="00C62B4C" w:rsidP="00F61093">
      <w:pPr>
        <w:pStyle w:val="zzHi"/>
        <w:rPr>
          <w:rStyle w:val="zzzHighlight0"/>
        </w:rPr>
      </w:pPr>
      <w:bookmarkStart w:id="4656" w:name="_Toc448991217"/>
      <w:bookmarkStart w:id="4657" w:name="_Toc69205257"/>
      <w:bookmarkStart w:id="4658" w:name="_Toc69205602"/>
      <w:bookmarkStart w:id="4659" w:name="_Toc69304294"/>
      <w:bookmarkStart w:id="4660" w:name="_Toc354474374"/>
      <w:bookmarkStart w:id="4661" w:name="_Toc478053562"/>
      <w:r w:rsidRPr="00DF4B8A">
        <w:rPr>
          <w:rStyle w:val="zzzHighlight0"/>
        </w:rPr>
        <w:t>Annex SL</w:t>
      </w:r>
      <w:r w:rsidRPr="00DF4B8A">
        <w:rPr>
          <w:rStyle w:val="zzzHighlight0"/>
          <w:b w:val="0"/>
        </w:rPr>
        <w:br/>
      </w:r>
      <w:bookmarkStart w:id="4662" w:name="_Ref5958871"/>
      <w:bookmarkEnd w:id="4656"/>
      <w:r w:rsidRPr="00DF4B8A">
        <w:rPr>
          <w:rStyle w:val="zzzHighlight0"/>
          <w:b w:val="0"/>
        </w:rPr>
        <w:t>(normative)</w:t>
      </w:r>
      <w:r w:rsidRPr="00DF4B8A">
        <w:rPr>
          <w:rStyle w:val="zzzHighlight0"/>
          <w:b w:val="0"/>
        </w:rPr>
        <w:br/>
      </w:r>
      <w:r w:rsidRPr="00DF4B8A">
        <w:rPr>
          <w:rStyle w:val="zzzHighlight0"/>
          <w:b w:val="0"/>
        </w:rPr>
        <w:br/>
      </w:r>
      <w:r w:rsidRPr="00DF4B8A">
        <w:rPr>
          <w:rStyle w:val="zzzHighlight0"/>
        </w:rPr>
        <w:t>Harmonized approach for management system standards</w:t>
      </w:r>
      <w:bookmarkEnd w:id="4657"/>
      <w:bookmarkEnd w:id="4658"/>
      <w:bookmarkEnd w:id="4659"/>
      <w:bookmarkEnd w:id="4662"/>
    </w:p>
    <w:p w14:paraId="4EF483C8" w14:textId="77777777" w:rsidR="00C62B4C" w:rsidRPr="0029606E" w:rsidRDefault="00C62B4C" w:rsidP="00AB3BE3">
      <w:pPr>
        <w:pStyle w:val="a2"/>
        <w:numPr>
          <w:ilvl w:val="0"/>
          <w:numId w:val="0"/>
        </w:numPr>
      </w:pPr>
      <w:bookmarkStart w:id="4663" w:name="_Toc69205258"/>
      <w:bookmarkStart w:id="4664" w:name="_Toc69205603"/>
      <w:bookmarkStart w:id="4665" w:name="_Toc69304295"/>
      <w:r w:rsidRPr="0029606E">
        <w:t>SL.1</w:t>
      </w:r>
      <w:r w:rsidRPr="0029606E">
        <w:tab/>
        <w:t>General</w:t>
      </w:r>
      <w:bookmarkEnd w:id="4663"/>
      <w:bookmarkEnd w:id="4664"/>
      <w:bookmarkEnd w:id="4665"/>
    </w:p>
    <w:p w14:paraId="21746460" w14:textId="7E55E703" w:rsidR="00C62B4C" w:rsidRPr="0029606E" w:rsidRDefault="00C62B4C" w:rsidP="00AB3BE3">
      <w:pPr>
        <w:pStyle w:val="BodyText"/>
      </w:pPr>
      <w:r w:rsidRPr="0029606E">
        <w:t>The harmonized approach for developing management system standards (MSS) includes this annex, a justification study (see</w:t>
      </w:r>
      <w:r w:rsidR="00DF4B8A">
        <w:t xml:space="preserve"> </w:t>
      </w:r>
      <w:r w:rsidRPr="00DF4B8A">
        <w:t>Appendix</w:t>
      </w:r>
      <w:r w:rsidR="00DF4B8A">
        <w:t> </w:t>
      </w:r>
      <w:r w:rsidRPr="00DF4B8A">
        <w:t>1</w:t>
      </w:r>
      <w:r w:rsidRPr="0029606E">
        <w:t>), the harmonized structure (identical clause numbers with the same sequence, clause titles, text, common terms and core definitions) with guidance for use (see</w:t>
      </w:r>
      <w:r w:rsidR="00DF4B8A">
        <w:t xml:space="preserve"> </w:t>
      </w:r>
      <w:r w:rsidRPr="00DF4B8A">
        <w:t>Appendix</w:t>
      </w:r>
      <w:r w:rsidR="00DF4B8A">
        <w:t> </w:t>
      </w:r>
      <w:r w:rsidRPr="00DF4B8A">
        <w:t>2</w:t>
      </w:r>
      <w:r w:rsidRPr="0029606E">
        <w:t xml:space="preserve">) and terminology guidance (see </w:t>
      </w:r>
      <w:r w:rsidRPr="00DF4B8A">
        <w:t>Appendix</w:t>
      </w:r>
      <w:r w:rsidR="00DF4B8A">
        <w:t> </w:t>
      </w:r>
      <w:r w:rsidRPr="00DF4B8A">
        <w:t>3</w:t>
      </w:r>
      <w:r w:rsidRPr="0029606E">
        <w:t>).</w:t>
      </w:r>
    </w:p>
    <w:p w14:paraId="093B6D34" w14:textId="1E57D699" w:rsidR="00C62B4C" w:rsidRPr="0029606E" w:rsidRDefault="00C62B4C" w:rsidP="00AB3BE3">
      <w:pPr>
        <w:pStyle w:val="BodyText"/>
      </w:pPr>
      <w:r w:rsidRPr="0029606E">
        <w:t>A new management system standard (MSS) or revision of an existing MSS by a TC/SC/PC</w:t>
      </w:r>
      <w:del w:id="4666" w:author="Author">
        <w:r w:rsidRPr="0029606E" w:rsidDel="001E7785">
          <w:delText xml:space="preserve"> </w:delText>
        </w:r>
      </w:del>
      <w:r w:rsidRPr="0029606E">
        <w:t xml:space="preserve"> shall be developed in accordance with this annex (see</w:t>
      </w:r>
      <w:r w:rsidR="00DF4B8A">
        <w:t> </w:t>
      </w:r>
      <w:r w:rsidRPr="00DF4B8A">
        <w:t>SL.8.2</w:t>
      </w:r>
      <w:r w:rsidRPr="0029606E">
        <w:t>)</w:t>
      </w:r>
      <w:r w:rsidR="001E7FFA" w:rsidRPr="0029606E">
        <w:t>.</w:t>
      </w:r>
    </w:p>
    <w:p w14:paraId="47D90B74" w14:textId="77777777" w:rsidR="00C62B4C" w:rsidRPr="0029606E" w:rsidRDefault="00C62B4C" w:rsidP="00AB3BE3">
      <w:pPr>
        <w:pStyle w:val="Note"/>
      </w:pPr>
      <w:r w:rsidRPr="0029606E">
        <w:t>NOTE 1</w:t>
      </w:r>
      <w:r w:rsidRPr="0029606E">
        <w:tab/>
        <w:t>TC/SC/PC is hereafter referred to as “committee” in this annex.</w:t>
      </w:r>
    </w:p>
    <w:p w14:paraId="6C993761" w14:textId="77777777" w:rsidR="00C62B4C" w:rsidRPr="0029606E" w:rsidRDefault="00C62B4C" w:rsidP="00AB3BE3">
      <w:pPr>
        <w:pStyle w:val="Note"/>
      </w:pPr>
      <w:r w:rsidRPr="0029606E">
        <w:t>NOTE 2</w:t>
      </w:r>
      <w:r w:rsidRPr="0029606E">
        <w:tab/>
        <w:t>The committees responsible for MSS are members of the Joint Technical Coordination Group on MSS (JTCG).</w:t>
      </w:r>
    </w:p>
    <w:p w14:paraId="4CEE8710" w14:textId="77777777" w:rsidR="00C62B4C" w:rsidRPr="0029606E" w:rsidRDefault="00C62B4C" w:rsidP="00AB3BE3">
      <w:pPr>
        <w:pStyle w:val="a2"/>
        <w:numPr>
          <w:ilvl w:val="0"/>
          <w:numId w:val="0"/>
        </w:numPr>
      </w:pPr>
      <w:bookmarkStart w:id="4667" w:name="_Toc69205259"/>
      <w:bookmarkStart w:id="4668" w:name="_Toc69205604"/>
      <w:bookmarkStart w:id="4669" w:name="_Toc69304296"/>
      <w:r w:rsidRPr="0029606E">
        <w:t>SL.2</w:t>
      </w:r>
      <w:r w:rsidRPr="0029606E">
        <w:tab/>
      </w:r>
      <w:r w:rsidRPr="0029606E">
        <w:rPr>
          <w:sz w:val="28"/>
        </w:rPr>
        <w:t>Terms</w:t>
      </w:r>
      <w:r w:rsidRPr="0029606E">
        <w:t xml:space="preserve"> and definitions</w:t>
      </w:r>
      <w:bookmarkEnd w:id="4667"/>
      <w:bookmarkEnd w:id="4668"/>
      <w:bookmarkEnd w:id="4669"/>
    </w:p>
    <w:p w14:paraId="75C05058" w14:textId="77777777" w:rsidR="00C62B4C" w:rsidRPr="0029606E" w:rsidRDefault="00C62B4C" w:rsidP="001E7FFA">
      <w:pPr>
        <w:pStyle w:val="BodyText"/>
      </w:pPr>
      <w:r w:rsidRPr="0029606E">
        <w:t>For the purposes of this annex, the following terms and definitions apply.</w:t>
      </w:r>
    </w:p>
    <w:tbl>
      <w:tblPr>
        <w:tblW w:w="0" w:type="auto"/>
        <w:jc w:val="center"/>
        <w:tblLayout w:type="fixed"/>
        <w:tblCellMar>
          <w:left w:w="0" w:type="dxa"/>
          <w:right w:w="0" w:type="dxa"/>
        </w:tblCellMar>
        <w:tblLook w:val="04A0" w:firstRow="1" w:lastRow="0" w:firstColumn="1" w:lastColumn="0" w:noHBand="0" w:noVBand="1"/>
      </w:tblPr>
      <w:tblGrid>
        <w:gridCol w:w="9751"/>
      </w:tblGrid>
      <w:tr w:rsidR="00C62B4C" w:rsidRPr="0029606E" w14:paraId="2EF37CAB" w14:textId="77777777" w:rsidTr="00300C52">
        <w:trPr>
          <w:cantSplit/>
          <w:jc w:val="center"/>
        </w:trPr>
        <w:tc>
          <w:tcPr>
            <w:tcW w:w="9751" w:type="dxa"/>
            <w:shd w:val="clear" w:color="auto" w:fill="auto"/>
          </w:tcPr>
          <w:p w14:paraId="450A15CF" w14:textId="01086AA2" w:rsidR="00C62B4C" w:rsidRPr="003A3794" w:rsidRDefault="00C62B4C" w:rsidP="003A3794">
            <w:pPr>
              <w:pStyle w:val="BodyText"/>
              <w:jc w:val="left"/>
              <w:rPr>
                <w:sz w:val="18"/>
                <w:szCs w:val="18"/>
              </w:rPr>
            </w:pPr>
            <w:r w:rsidRPr="0029606E">
              <w:rPr>
                <w:b/>
              </w:rPr>
              <w:t>SL.2.1</w:t>
            </w:r>
            <w:r w:rsidRPr="0029606E">
              <w:br/>
            </w:r>
            <w:r w:rsidRPr="0029606E">
              <w:rPr>
                <w:b/>
              </w:rPr>
              <w:t>management system</w:t>
            </w:r>
            <w:r w:rsidRPr="0029606E">
              <w:br/>
              <w:t xml:space="preserve">set of interrelated or interacting elements of an </w:t>
            </w:r>
            <w:r w:rsidRPr="0029606E">
              <w:rPr>
                <w:bCs/>
              </w:rPr>
              <w:t>organization</w:t>
            </w:r>
            <w:r w:rsidRPr="0029606E">
              <w:t xml:space="preserve"> to establish </w:t>
            </w:r>
            <w:r w:rsidRPr="0029606E">
              <w:rPr>
                <w:bCs/>
              </w:rPr>
              <w:t>policies</w:t>
            </w:r>
            <w:r w:rsidRPr="0029606E">
              <w:t xml:space="preserve"> and </w:t>
            </w:r>
            <w:r w:rsidRPr="0029606E">
              <w:rPr>
                <w:bCs/>
              </w:rPr>
              <w:t>objectives,</w:t>
            </w:r>
            <w:r w:rsidRPr="0029606E">
              <w:t xml:space="preserve"> as well as </w:t>
            </w:r>
            <w:r w:rsidRPr="0029606E">
              <w:rPr>
                <w:bCs/>
              </w:rPr>
              <w:t>processes</w:t>
            </w:r>
            <w:r w:rsidRPr="0029606E">
              <w:t xml:space="preserve"> to achieve those objectives</w:t>
            </w:r>
          </w:p>
        </w:tc>
      </w:tr>
    </w:tbl>
    <w:p w14:paraId="17B6D163" w14:textId="77777777" w:rsidR="003A3794" w:rsidRPr="0029606E" w:rsidRDefault="003A3794" w:rsidP="003A3794">
      <w:pPr>
        <w:pStyle w:val="Note"/>
      </w:pPr>
      <w:r w:rsidRPr="0029606E">
        <w:t>Note 1 to entry: A management system can address a single discipline or several disciplines.</w:t>
      </w:r>
    </w:p>
    <w:p w14:paraId="5B8B77CA" w14:textId="77777777" w:rsidR="003A3794" w:rsidRPr="0029606E" w:rsidRDefault="003A3794" w:rsidP="003A3794">
      <w:pPr>
        <w:pStyle w:val="Note"/>
      </w:pPr>
      <w:r w:rsidRPr="0029606E">
        <w:t>Note 2 to entry: The management system elements include the organization’s structure, roles and responsibilities, planning and operation.</w:t>
      </w:r>
    </w:p>
    <w:p w14:paraId="02DD55AF" w14:textId="107F5C66" w:rsidR="003A3794" w:rsidRDefault="003A3794" w:rsidP="003A3794">
      <w:pPr>
        <w:pStyle w:val="Note"/>
      </w:pPr>
      <w:r w:rsidRPr="0029606E">
        <w:t xml:space="preserve">Note 3 to entry: This definition corresponds to definition 3.4 in </w:t>
      </w:r>
      <w:r w:rsidRPr="00DF4B8A">
        <w:t>Appendix 2.</w:t>
      </w:r>
    </w:p>
    <w:tbl>
      <w:tblPr>
        <w:tblW w:w="0" w:type="auto"/>
        <w:jc w:val="center"/>
        <w:tblLayout w:type="fixed"/>
        <w:tblCellMar>
          <w:left w:w="0" w:type="dxa"/>
          <w:right w:w="0" w:type="dxa"/>
        </w:tblCellMar>
        <w:tblLook w:val="04A0" w:firstRow="1" w:lastRow="0" w:firstColumn="1" w:lastColumn="0" w:noHBand="0" w:noVBand="1"/>
      </w:tblPr>
      <w:tblGrid>
        <w:gridCol w:w="9751"/>
      </w:tblGrid>
      <w:tr w:rsidR="00C62B4C" w:rsidRPr="0029606E" w14:paraId="4FA0D9A5" w14:textId="77777777" w:rsidTr="00300C52">
        <w:trPr>
          <w:cantSplit/>
          <w:jc w:val="center"/>
        </w:trPr>
        <w:tc>
          <w:tcPr>
            <w:tcW w:w="9751" w:type="dxa"/>
            <w:shd w:val="clear" w:color="auto" w:fill="auto"/>
          </w:tcPr>
          <w:p w14:paraId="4E027720" w14:textId="49BA55B0" w:rsidR="00C62B4C" w:rsidRPr="0029606E" w:rsidRDefault="00C62B4C" w:rsidP="003E0978">
            <w:pPr>
              <w:pStyle w:val="BodyText"/>
              <w:jc w:val="left"/>
            </w:pPr>
            <w:r w:rsidRPr="0029606E">
              <w:rPr>
                <w:b/>
              </w:rPr>
              <w:t>SL.2.2</w:t>
            </w:r>
            <w:r w:rsidRPr="0029606E">
              <w:br/>
            </w:r>
            <w:r w:rsidRPr="0029606E">
              <w:rPr>
                <w:b/>
              </w:rPr>
              <w:t>management system standard</w:t>
            </w:r>
            <w:r w:rsidRPr="0029606E">
              <w:br/>
            </w:r>
            <w:r w:rsidRPr="0029606E">
              <w:rPr>
                <w:b/>
              </w:rPr>
              <w:t>MSS</w:t>
            </w:r>
            <w:r w:rsidRPr="0029606E">
              <w:br/>
              <w:t xml:space="preserve">standard for a </w:t>
            </w:r>
            <w:r w:rsidRPr="0029606E">
              <w:rPr>
                <w:i/>
              </w:rPr>
              <w:t>management system</w:t>
            </w:r>
            <w:r w:rsidRPr="0029606E">
              <w:t xml:space="preserve"> (SL.2.1)</w:t>
            </w:r>
          </w:p>
        </w:tc>
      </w:tr>
    </w:tbl>
    <w:p w14:paraId="68CA72AB" w14:textId="445684D7" w:rsidR="00C62B4C" w:rsidRPr="0029606E" w:rsidRDefault="00C62B4C" w:rsidP="003A3794">
      <w:pPr>
        <w:pStyle w:val="Note"/>
      </w:pPr>
      <w:r w:rsidRPr="0029606E">
        <w:t xml:space="preserve">Note 1 to entry: For the purposes of this annex, this definition also applies to other ISO </w:t>
      </w:r>
      <w:del w:id="4670" w:author="Author">
        <w:r w:rsidRPr="0029606E" w:rsidDel="005218EC">
          <w:delText>deliverable</w:delText>
        </w:r>
      </w:del>
      <w:ins w:id="4671" w:author="Author">
        <w:r w:rsidR="005218EC">
          <w:t>document</w:t>
        </w:r>
      </w:ins>
      <w:r w:rsidRPr="0029606E">
        <w:t>s (e.g. TS, PAS, IWA).</w:t>
      </w:r>
    </w:p>
    <w:tbl>
      <w:tblPr>
        <w:tblW w:w="0" w:type="auto"/>
        <w:jc w:val="center"/>
        <w:tblLayout w:type="fixed"/>
        <w:tblCellMar>
          <w:left w:w="0" w:type="dxa"/>
          <w:right w:w="0" w:type="dxa"/>
        </w:tblCellMar>
        <w:tblLook w:val="04A0" w:firstRow="1" w:lastRow="0" w:firstColumn="1" w:lastColumn="0" w:noHBand="0" w:noVBand="1"/>
      </w:tblPr>
      <w:tblGrid>
        <w:gridCol w:w="9751"/>
      </w:tblGrid>
      <w:tr w:rsidR="00C62B4C" w:rsidRPr="0029606E" w14:paraId="7DA31378" w14:textId="77777777" w:rsidTr="00300C52">
        <w:trPr>
          <w:cantSplit/>
          <w:jc w:val="center"/>
        </w:trPr>
        <w:tc>
          <w:tcPr>
            <w:tcW w:w="9751" w:type="dxa"/>
            <w:shd w:val="clear" w:color="auto" w:fill="auto"/>
          </w:tcPr>
          <w:p w14:paraId="399E0142" w14:textId="2D13E690" w:rsidR="00C62B4C" w:rsidRPr="0029606E" w:rsidRDefault="00C62B4C" w:rsidP="00AB3BE3">
            <w:pPr>
              <w:pStyle w:val="BodyText"/>
              <w:jc w:val="left"/>
            </w:pPr>
            <w:r w:rsidRPr="0029606E">
              <w:rPr>
                <w:b/>
              </w:rPr>
              <w:t>SL.2.3</w:t>
            </w:r>
            <w:r w:rsidRPr="0029606E">
              <w:rPr>
                <w:b/>
              </w:rPr>
              <w:br/>
              <w:t>generic MSS</w:t>
            </w:r>
            <w:r w:rsidRPr="0029606E">
              <w:br/>
            </w:r>
            <w:r w:rsidRPr="0029606E">
              <w:rPr>
                <w:i/>
              </w:rPr>
              <w:t>MSS</w:t>
            </w:r>
            <w:r w:rsidRPr="0029606E">
              <w:t xml:space="preserve"> (SL.2.2) designed to be widely applicable across economic sectors, various types and sizes of organizations and diverse languages, geographical, cultural and social conditions</w:t>
            </w:r>
          </w:p>
        </w:tc>
      </w:tr>
      <w:tr w:rsidR="00C62B4C" w:rsidRPr="0029606E" w14:paraId="45AB5EB0" w14:textId="77777777" w:rsidTr="00300C52">
        <w:trPr>
          <w:cantSplit/>
          <w:jc w:val="center"/>
        </w:trPr>
        <w:tc>
          <w:tcPr>
            <w:tcW w:w="9751" w:type="dxa"/>
            <w:shd w:val="clear" w:color="auto" w:fill="auto"/>
          </w:tcPr>
          <w:p w14:paraId="742EE245" w14:textId="7F00396B" w:rsidR="00C62B4C" w:rsidRPr="0029606E" w:rsidRDefault="00C62B4C" w:rsidP="00AB3BE3">
            <w:pPr>
              <w:pStyle w:val="BodyText"/>
              <w:jc w:val="left"/>
            </w:pPr>
            <w:r w:rsidRPr="0029606E">
              <w:rPr>
                <w:b/>
              </w:rPr>
              <w:t>SL.2.4</w:t>
            </w:r>
            <w:r w:rsidRPr="0029606E">
              <w:rPr>
                <w:b/>
              </w:rPr>
              <w:br/>
              <w:t>sector-specific MSS</w:t>
            </w:r>
            <w:r w:rsidRPr="0029606E">
              <w:rPr>
                <w:b/>
              </w:rPr>
              <w:br/>
            </w:r>
            <w:r w:rsidRPr="0029606E">
              <w:rPr>
                <w:i/>
              </w:rPr>
              <w:t xml:space="preserve">MSS </w:t>
            </w:r>
            <w:r w:rsidRPr="0029606E">
              <w:t xml:space="preserve">(SL.2.2) that provides additional requirements or guidance for the application of a </w:t>
            </w:r>
            <w:r w:rsidRPr="0029606E">
              <w:rPr>
                <w:i/>
              </w:rPr>
              <w:t>generic MSS</w:t>
            </w:r>
            <w:r w:rsidRPr="0029606E">
              <w:t xml:space="preserve"> (SL.2.3) to a specific economic or business sector</w:t>
            </w:r>
          </w:p>
        </w:tc>
      </w:tr>
      <w:tr w:rsidR="00C62B4C" w:rsidRPr="0029606E" w14:paraId="2357B80A" w14:textId="77777777" w:rsidTr="00300C52">
        <w:trPr>
          <w:cantSplit/>
          <w:jc w:val="center"/>
        </w:trPr>
        <w:tc>
          <w:tcPr>
            <w:tcW w:w="9751" w:type="dxa"/>
            <w:shd w:val="clear" w:color="auto" w:fill="auto"/>
          </w:tcPr>
          <w:p w14:paraId="5A5C55E2" w14:textId="77777777" w:rsidR="00C62B4C" w:rsidRPr="0029606E" w:rsidRDefault="00C62B4C" w:rsidP="00AB3BE3">
            <w:pPr>
              <w:pStyle w:val="BodyText"/>
              <w:jc w:val="left"/>
            </w:pPr>
            <w:r w:rsidRPr="0029606E">
              <w:rPr>
                <w:b/>
              </w:rPr>
              <w:t>SL.2.5</w:t>
            </w:r>
            <w:r w:rsidRPr="0029606E">
              <w:rPr>
                <w:b/>
              </w:rPr>
              <w:br/>
              <w:t>Type</w:t>
            </w:r>
            <w:r w:rsidRPr="0029606E">
              <w:t> </w:t>
            </w:r>
            <w:r w:rsidRPr="0029606E">
              <w:rPr>
                <w:b/>
              </w:rPr>
              <w:t>A MSS</w:t>
            </w:r>
            <w:r w:rsidRPr="0029606E">
              <w:br/>
            </w:r>
            <w:r w:rsidRPr="0029606E">
              <w:rPr>
                <w:i/>
              </w:rPr>
              <w:t>MSS</w:t>
            </w:r>
            <w:r w:rsidRPr="0029606E">
              <w:t xml:space="preserve"> (SL.2.2) providing requirements</w:t>
            </w:r>
          </w:p>
        </w:tc>
      </w:tr>
    </w:tbl>
    <w:p w14:paraId="29B88475" w14:textId="408C505B" w:rsidR="00C62B4C" w:rsidRPr="0029606E" w:rsidRDefault="00C62B4C" w:rsidP="00AB3BE3">
      <w:pPr>
        <w:pStyle w:val="Example"/>
      </w:pPr>
      <w:r w:rsidRPr="0029606E">
        <w:t>EXAMPLE</w:t>
      </w:r>
      <w:r w:rsidRPr="0029606E">
        <w:tab/>
        <w:t>Management system requirements standards (specifications); management system sector-specific requirements standards.</w:t>
      </w:r>
    </w:p>
    <w:tbl>
      <w:tblPr>
        <w:tblW w:w="0" w:type="auto"/>
        <w:jc w:val="center"/>
        <w:tblLayout w:type="fixed"/>
        <w:tblCellMar>
          <w:left w:w="0" w:type="dxa"/>
          <w:right w:w="0" w:type="dxa"/>
        </w:tblCellMar>
        <w:tblLook w:val="04A0" w:firstRow="1" w:lastRow="0" w:firstColumn="1" w:lastColumn="0" w:noHBand="0" w:noVBand="1"/>
      </w:tblPr>
      <w:tblGrid>
        <w:gridCol w:w="9751"/>
      </w:tblGrid>
      <w:tr w:rsidR="00C62B4C" w:rsidRPr="0029606E" w14:paraId="2413123C" w14:textId="77777777" w:rsidTr="00300C52">
        <w:trPr>
          <w:cantSplit/>
          <w:jc w:val="center"/>
        </w:trPr>
        <w:tc>
          <w:tcPr>
            <w:tcW w:w="9751" w:type="dxa"/>
            <w:shd w:val="clear" w:color="auto" w:fill="auto"/>
          </w:tcPr>
          <w:p w14:paraId="041E93A7" w14:textId="4B825563" w:rsidR="00C62B4C" w:rsidRPr="0029606E" w:rsidRDefault="00C62B4C" w:rsidP="003A3794">
            <w:pPr>
              <w:pStyle w:val="BodyText"/>
              <w:jc w:val="left"/>
            </w:pPr>
            <w:r w:rsidRPr="0029606E">
              <w:rPr>
                <w:b/>
              </w:rPr>
              <w:t>SL.2.6</w:t>
            </w:r>
            <w:r w:rsidRPr="0029606E">
              <w:br/>
            </w:r>
            <w:r w:rsidRPr="0029606E">
              <w:rPr>
                <w:b/>
              </w:rPr>
              <w:t>Type B MSS</w:t>
            </w:r>
            <w:r w:rsidRPr="0029606E">
              <w:br/>
            </w:r>
            <w:r w:rsidRPr="0029606E">
              <w:rPr>
                <w:i/>
              </w:rPr>
              <w:t>MSS</w:t>
            </w:r>
            <w:r w:rsidRPr="0029606E">
              <w:t xml:space="preserve"> (SL.2.2) providing guidelines</w:t>
            </w:r>
          </w:p>
        </w:tc>
      </w:tr>
    </w:tbl>
    <w:p w14:paraId="628C6E0A" w14:textId="77777777" w:rsidR="003A3794" w:rsidRPr="0029606E" w:rsidRDefault="003A3794" w:rsidP="003A3794">
      <w:pPr>
        <w:pStyle w:val="Note"/>
      </w:pPr>
      <w:r w:rsidRPr="0029606E">
        <w:t>Note to entry 1: There are different categories of Type B MSS, including on:</w:t>
      </w:r>
    </w:p>
    <w:p w14:paraId="406650AC" w14:textId="77777777" w:rsidR="003A3794" w:rsidRPr="0029606E" w:rsidRDefault="003A3794" w:rsidP="003A3794">
      <w:pPr>
        <w:pStyle w:val="ListContinue1-"/>
      </w:pPr>
      <w:r w:rsidRPr="0029606E">
        <w:t>—</w:t>
      </w:r>
      <w:r w:rsidRPr="0029606E">
        <w:tab/>
        <w:t xml:space="preserve">the use, </w:t>
      </w:r>
      <w:r w:rsidRPr="003A3794">
        <w:t>application</w:t>
      </w:r>
      <w:r w:rsidRPr="0029606E">
        <w:t xml:space="preserve"> or implementation of a </w:t>
      </w:r>
      <w:r w:rsidRPr="0029606E">
        <w:rPr>
          <w:i/>
          <w:iCs/>
        </w:rPr>
        <w:t>Type A MSS</w:t>
      </w:r>
      <w:r w:rsidRPr="0029606E">
        <w:t xml:space="preserve"> (SL.2.5);</w:t>
      </w:r>
    </w:p>
    <w:p w14:paraId="3031A490" w14:textId="77777777" w:rsidR="003A3794" w:rsidRPr="0029606E" w:rsidRDefault="003A3794" w:rsidP="003A3794">
      <w:pPr>
        <w:pStyle w:val="ListContinue1-"/>
      </w:pPr>
      <w:r w:rsidRPr="0029606E">
        <w:t>—</w:t>
      </w:r>
      <w:r w:rsidRPr="0029606E">
        <w:tab/>
        <w:t>the establishment, improvement or enhancement of a management system;</w:t>
      </w:r>
    </w:p>
    <w:p w14:paraId="7B82E620" w14:textId="77777777" w:rsidR="003A3794" w:rsidRPr="0029606E" w:rsidRDefault="003A3794" w:rsidP="003A3794">
      <w:pPr>
        <w:pStyle w:val="ListContinue1-"/>
      </w:pPr>
      <w:r w:rsidRPr="0029606E">
        <w:t>—</w:t>
      </w:r>
      <w:r w:rsidRPr="0029606E">
        <w:tab/>
        <w:t>a specific topic, requirement or set of requirements related to a Type A MSS;</w:t>
      </w:r>
    </w:p>
    <w:p w14:paraId="669D3590" w14:textId="67C35435" w:rsidR="003A3794" w:rsidRDefault="003A3794" w:rsidP="003A3794">
      <w:pPr>
        <w:pStyle w:val="ListContinue1-"/>
      </w:pPr>
      <w:r w:rsidRPr="0029606E">
        <w:t>—</w:t>
      </w:r>
      <w:r w:rsidRPr="0029606E">
        <w:tab/>
        <w:t>other guidance not directly related to a Type A MSS.</w:t>
      </w:r>
    </w:p>
    <w:tbl>
      <w:tblPr>
        <w:tblW w:w="0" w:type="auto"/>
        <w:jc w:val="center"/>
        <w:tblLayout w:type="fixed"/>
        <w:tblCellMar>
          <w:left w:w="0" w:type="dxa"/>
          <w:right w:w="0" w:type="dxa"/>
        </w:tblCellMar>
        <w:tblLook w:val="04A0" w:firstRow="1" w:lastRow="0" w:firstColumn="1" w:lastColumn="0" w:noHBand="0" w:noVBand="1"/>
      </w:tblPr>
      <w:tblGrid>
        <w:gridCol w:w="9751"/>
      </w:tblGrid>
      <w:tr w:rsidR="00C62B4C" w:rsidRPr="0029606E" w14:paraId="4E60D67A" w14:textId="77777777" w:rsidTr="00300C52">
        <w:trPr>
          <w:cantSplit/>
          <w:jc w:val="center"/>
        </w:trPr>
        <w:tc>
          <w:tcPr>
            <w:tcW w:w="9751" w:type="dxa"/>
            <w:shd w:val="clear" w:color="auto" w:fill="auto"/>
          </w:tcPr>
          <w:p w14:paraId="799E70F8" w14:textId="0142B833" w:rsidR="00C62B4C" w:rsidRPr="003A3794" w:rsidRDefault="00C62B4C" w:rsidP="003A3794">
            <w:pPr>
              <w:pStyle w:val="BodyText"/>
              <w:jc w:val="left"/>
            </w:pPr>
            <w:r w:rsidRPr="0029606E">
              <w:rPr>
                <w:b/>
              </w:rPr>
              <w:t>SL.2.7</w:t>
            </w:r>
            <w:r w:rsidRPr="0029606E">
              <w:rPr>
                <w:b/>
              </w:rPr>
              <w:br/>
              <w:t>harmonized approach for MSS</w:t>
            </w:r>
            <w:r w:rsidR="00AB3BE3" w:rsidRPr="0029606E">
              <w:rPr>
                <w:b/>
              </w:rPr>
              <w:br/>
            </w:r>
            <w:r w:rsidRPr="0029606E">
              <w:t xml:space="preserve">methodology applied to development of </w:t>
            </w:r>
            <w:r w:rsidRPr="0029606E">
              <w:rPr>
                <w:i/>
                <w:iCs/>
              </w:rPr>
              <w:t>MSS</w:t>
            </w:r>
            <w:r w:rsidRPr="0029606E">
              <w:t xml:space="preserve"> (SL.2.2) including justification study, identical clause numbers, clause titles, text and common terms and core definitions</w:t>
            </w:r>
          </w:p>
        </w:tc>
      </w:tr>
    </w:tbl>
    <w:p w14:paraId="12F2C25E" w14:textId="3FDC4B54" w:rsidR="003A3794" w:rsidRDefault="003A3794" w:rsidP="003A3794">
      <w:pPr>
        <w:pStyle w:val="Note"/>
      </w:pPr>
      <w:bookmarkStart w:id="4672" w:name="_Toc69205260"/>
      <w:bookmarkStart w:id="4673" w:name="_Toc69205605"/>
      <w:r w:rsidRPr="0029606E">
        <w:t xml:space="preserve">Note 1 to entry: </w:t>
      </w:r>
      <w:r w:rsidRPr="00DF4B8A">
        <w:t>See Appendix 2 and Appendix</w:t>
      </w:r>
      <w:r>
        <w:t> </w:t>
      </w:r>
      <w:r w:rsidRPr="00DF4B8A">
        <w:t>3.</w:t>
      </w:r>
    </w:p>
    <w:p w14:paraId="2B58F4E0" w14:textId="0F50344A" w:rsidR="00C62B4C" w:rsidRPr="0029606E" w:rsidRDefault="00C62B4C" w:rsidP="0031360F">
      <w:pPr>
        <w:pStyle w:val="a2"/>
        <w:numPr>
          <w:ilvl w:val="0"/>
          <w:numId w:val="0"/>
        </w:numPr>
      </w:pPr>
      <w:bookmarkStart w:id="4674" w:name="_Toc69304297"/>
      <w:r w:rsidRPr="0029606E">
        <w:t>SL.3</w:t>
      </w:r>
      <w:r w:rsidRPr="0029606E">
        <w:tab/>
        <w:t>Requirements to submit a Justification Study</w:t>
      </w:r>
      <w:bookmarkEnd w:id="4672"/>
      <w:bookmarkEnd w:id="4673"/>
      <w:bookmarkEnd w:id="4674"/>
    </w:p>
    <w:p w14:paraId="0EB6F8AA" w14:textId="77777777" w:rsidR="00C62B4C" w:rsidRPr="0029606E" w:rsidRDefault="00C62B4C" w:rsidP="0031360F">
      <w:pPr>
        <w:pStyle w:val="BodyText"/>
      </w:pPr>
      <w:r w:rsidRPr="0029606E">
        <w:t xml:space="preserve">A justification study (JS) shall be carried out in accordance with </w:t>
      </w:r>
      <w:r w:rsidRPr="00DF4B8A">
        <w:t>Appendix 1</w:t>
      </w:r>
      <w:r w:rsidRPr="0029606E">
        <w:t xml:space="preserve"> and is needed for:</w:t>
      </w:r>
    </w:p>
    <w:p w14:paraId="1C6E4995" w14:textId="27D8B883" w:rsidR="00C62B4C" w:rsidRPr="0029606E" w:rsidRDefault="0031360F" w:rsidP="0031360F">
      <w:pPr>
        <w:pStyle w:val="ListContinue1"/>
      </w:pPr>
      <w:r w:rsidRPr="0029606E">
        <w:t>—</w:t>
      </w:r>
      <w:r w:rsidRPr="0029606E">
        <w:tab/>
      </w:r>
      <w:r w:rsidR="00C62B4C" w:rsidRPr="0029606E">
        <w:t xml:space="preserve">new MSS including Type A , Type B or sector-specific MSS; </w:t>
      </w:r>
    </w:p>
    <w:p w14:paraId="4E0998F8" w14:textId="402B4E42" w:rsidR="00C62B4C" w:rsidRPr="0029606E" w:rsidRDefault="0031360F" w:rsidP="0031360F">
      <w:pPr>
        <w:pStyle w:val="ListContinue1"/>
      </w:pPr>
      <w:r w:rsidRPr="0029606E">
        <w:t>—</w:t>
      </w:r>
      <w:r w:rsidRPr="0029606E">
        <w:tab/>
      </w:r>
      <w:r w:rsidR="00C62B4C" w:rsidRPr="0029606E">
        <w:t>revisions of MSS that do not have an approved JS.</w:t>
      </w:r>
    </w:p>
    <w:p w14:paraId="613E32A4" w14:textId="1E17D366" w:rsidR="00C62B4C" w:rsidRPr="0029606E" w:rsidRDefault="00C62B4C" w:rsidP="0031360F">
      <w:pPr>
        <w:pStyle w:val="BodyText"/>
      </w:pPr>
      <w:r w:rsidRPr="0029606E">
        <w:t xml:space="preserve">All MSS proposals [including sector-specific MSS (SL.2.4), see </w:t>
      </w:r>
      <w:r w:rsidRPr="00DF4B8A">
        <w:t>Annex SP</w:t>
      </w:r>
      <w:r w:rsidRPr="0029606E">
        <w:t>] and their JS shall be identified by the relevant committee leadership and the JS shall be sent to the TMB (or its MSS task force) for evaluation and approval before the NP ballot takes place. It is the responsibility of the relevant committee secretariat to identify all MSS proposals.</w:t>
      </w:r>
    </w:p>
    <w:p w14:paraId="2A29A189" w14:textId="1315B3F1" w:rsidR="00C62B4C" w:rsidRPr="0029606E" w:rsidRDefault="00C62B4C" w:rsidP="0031360F">
      <w:pPr>
        <w:pStyle w:val="BodyText"/>
      </w:pPr>
      <w:r w:rsidRPr="0029606E">
        <w:t>No JS is required for:</w:t>
      </w:r>
    </w:p>
    <w:p w14:paraId="1A26C416" w14:textId="58661D8E" w:rsidR="00C62B4C" w:rsidRPr="0029606E" w:rsidRDefault="0031360F" w:rsidP="0031360F">
      <w:pPr>
        <w:pStyle w:val="ListContinue1"/>
      </w:pPr>
      <w:r w:rsidRPr="0029606E">
        <w:t>—</w:t>
      </w:r>
      <w:r w:rsidRPr="0029606E">
        <w:tab/>
      </w:r>
      <w:r w:rsidR="00C62B4C" w:rsidRPr="0029606E">
        <w:t>a Type B MSS providing guidance on a specific Type A MSS for which a JS has already been submitted and approved;</w:t>
      </w:r>
    </w:p>
    <w:p w14:paraId="5C3D4620" w14:textId="6088B9C9" w:rsidR="00C62B4C" w:rsidRPr="0029606E" w:rsidRDefault="0031360F" w:rsidP="0031360F">
      <w:pPr>
        <w:pStyle w:val="ListContinue1"/>
      </w:pPr>
      <w:r w:rsidRPr="0029606E">
        <w:t>—</w:t>
      </w:r>
      <w:r w:rsidRPr="0029606E">
        <w:tab/>
      </w:r>
      <w:r w:rsidR="00C62B4C" w:rsidRPr="0029606E">
        <w:t xml:space="preserve">a revision of an MSS with an approved JS and scope that has been confirmed. </w:t>
      </w:r>
    </w:p>
    <w:p w14:paraId="35B81410" w14:textId="77777777" w:rsidR="00C62B4C" w:rsidRPr="0029606E" w:rsidRDefault="00C62B4C" w:rsidP="0031360F">
      <w:pPr>
        <w:pStyle w:val="Example"/>
      </w:pPr>
      <w:r w:rsidRPr="0029606E">
        <w:t>EXAMPLE</w:t>
      </w:r>
      <w:r w:rsidRPr="0029606E">
        <w:tab/>
        <w:t>ISO/IEC 27003:2010 (Information technology — Security techniques — Information security management system implementation guidance) does not need to have JS submitted as ISO/IEC 27001:2013 (Information technology — Security techniques — Information security management systems — Requirements) has already had a JS submitted and approved.</w:t>
      </w:r>
    </w:p>
    <w:p w14:paraId="71E68CDD" w14:textId="77777777" w:rsidR="00C62B4C" w:rsidRPr="0029606E" w:rsidRDefault="00C62B4C" w:rsidP="0031360F">
      <w:pPr>
        <w:pStyle w:val="a2"/>
        <w:numPr>
          <w:ilvl w:val="0"/>
          <w:numId w:val="0"/>
        </w:numPr>
      </w:pPr>
      <w:bookmarkStart w:id="4675" w:name="_Toc69205261"/>
      <w:bookmarkStart w:id="4676" w:name="_Toc69205606"/>
      <w:bookmarkStart w:id="4677" w:name="_Toc69304298"/>
      <w:r w:rsidRPr="0029606E">
        <w:t>SL.4</w:t>
      </w:r>
      <w:r w:rsidRPr="0029606E">
        <w:tab/>
        <w:t>Cases where no JS have been submitted</w:t>
      </w:r>
      <w:bookmarkEnd w:id="4675"/>
      <w:bookmarkEnd w:id="4676"/>
      <w:bookmarkEnd w:id="4677"/>
    </w:p>
    <w:p w14:paraId="34B6FF6F" w14:textId="0A62C68B" w:rsidR="00C62B4C" w:rsidRPr="0029606E" w:rsidRDefault="00C62B4C" w:rsidP="0031360F">
      <w:pPr>
        <w:pStyle w:val="BodyText"/>
      </w:pPr>
      <w:r w:rsidRPr="0029606E">
        <w:t>MSS proposals which have not been submitted for TMB evaluation before the NP ballot will be sent to the TMB for evaluation and no new ballot should take place before the TMB decision (project on hold). It is considered good practice that the committee members endorse the JS before it is sent to the TMB.</w:t>
      </w:r>
    </w:p>
    <w:p w14:paraId="6B72169E" w14:textId="0A67766D" w:rsidR="00C62B4C" w:rsidRPr="0029606E" w:rsidRDefault="00C62B4C" w:rsidP="0031360F">
      <w:pPr>
        <w:pStyle w:val="Note"/>
      </w:pPr>
      <w:r w:rsidRPr="0029606E">
        <w:t>NOTE</w:t>
      </w:r>
      <w:r w:rsidRPr="0029606E">
        <w:tab/>
        <w:t>Already published MSS which did not have a JS submitted will be treated as new MSS at the time of revision, i.e. a JS needs to be presented and approved before any work can begin.</w:t>
      </w:r>
    </w:p>
    <w:p w14:paraId="12DAAEAD" w14:textId="77777777" w:rsidR="00C62B4C" w:rsidRPr="0029606E" w:rsidRDefault="00C62B4C" w:rsidP="0031360F">
      <w:pPr>
        <w:pStyle w:val="a2"/>
        <w:numPr>
          <w:ilvl w:val="0"/>
          <w:numId w:val="0"/>
        </w:numPr>
      </w:pPr>
      <w:bookmarkStart w:id="4678" w:name="_Toc69205262"/>
      <w:bookmarkStart w:id="4679" w:name="_Toc69205607"/>
      <w:bookmarkStart w:id="4680" w:name="_Toc69304299"/>
      <w:r w:rsidRPr="0029606E">
        <w:t>SL.5</w:t>
      </w:r>
      <w:r w:rsidRPr="0029606E">
        <w:tab/>
        <w:t>Applicability of this annex</w:t>
      </w:r>
      <w:bookmarkEnd w:id="4678"/>
      <w:bookmarkEnd w:id="4679"/>
      <w:bookmarkEnd w:id="4680"/>
    </w:p>
    <w:p w14:paraId="6A6BDF50" w14:textId="2F3E3DAA" w:rsidR="00C62B4C" w:rsidRPr="0029606E" w:rsidRDefault="00C62B4C" w:rsidP="0031360F">
      <w:pPr>
        <w:pStyle w:val="BodyText"/>
      </w:pPr>
      <w:r w:rsidRPr="0029606E">
        <w:t xml:space="preserve">The procedures in this annex apply to all ISO </w:t>
      </w:r>
      <w:del w:id="4681" w:author="Author">
        <w:r w:rsidRPr="0029606E" w:rsidDel="005218EC">
          <w:delText>deliverable</w:delText>
        </w:r>
      </w:del>
      <w:ins w:id="4682" w:author="Author">
        <w:r w:rsidR="005218EC">
          <w:t>document</w:t>
        </w:r>
      </w:ins>
      <w:r w:rsidRPr="0029606E">
        <w:t>s, including TS, PAS and IWA.</w:t>
      </w:r>
    </w:p>
    <w:p w14:paraId="4762F04E" w14:textId="5A61F2AE" w:rsidR="00C62B4C" w:rsidRPr="0029606E" w:rsidRDefault="00C62B4C" w:rsidP="0031360F">
      <w:pPr>
        <w:pStyle w:val="a2"/>
        <w:numPr>
          <w:ilvl w:val="0"/>
          <w:numId w:val="0"/>
        </w:numPr>
      </w:pPr>
      <w:bookmarkStart w:id="4683" w:name="_Toc69205263"/>
      <w:bookmarkStart w:id="4684" w:name="_Toc69205608"/>
      <w:bookmarkStart w:id="4685" w:name="_Toc69304300"/>
      <w:r w:rsidRPr="0029606E">
        <w:t>SL.6</w:t>
      </w:r>
      <w:r w:rsidRPr="0029606E">
        <w:tab/>
        <w:t>General criteria</w:t>
      </w:r>
      <w:bookmarkEnd w:id="4683"/>
      <w:bookmarkEnd w:id="4684"/>
      <w:bookmarkEnd w:id="4685"/>
    </w:p>
    <w:p w14:paraId="39A9BDEC" w14:textId="21243EBE" w:rsidR="00C62B4C" w:rsidRPr="0029606E" w:rsidRDefault="00C62B4C" w:rsidP="0031360F">
      <w:pPr>
        <w:pStyle w:val="BodyText"/>
      </w:pPr>
      <w:r w:rsidRPr="0029606E">
        <w:t xml:space="preserve">All projects for new MSS (or for MSS which are already published but for which no JS was completed) shall undergo </w:t>
      </w:r>
      <w:r w:rsidRPr="00DF4B8A">
        <w:t>a JS (see SL.1 and SL.3). The following general criteria are used for the preparation of the JS and to assess the market relevance of the proposed MSS. The justification criteria questions in Appendix 1</w:t>
      </w:r>
      <w:r w:rsidRPr="0029606E">
        <w:t xml:space="preserve"> are based on these criteria. The answers to the questions will form part of the JS. An MSS should only be initiated, developed and maintained when the following have been addressed.</w:t>
      </w:r>
    </w:p>
    <w:tbl>
      <w:tblPr>
        <w:tblW w:w="0" w:type="auto"/>
        <w:jc w:val="center"/>
        <w:tblLayout w:type="fixed"/>
        <w:tblCellMar>
          <w:left w:w="0" w:type="dxa"/>
          <w:right w:w="0" w:type="dxa"/>
        </w:tblCellMar>
        <w:tblLook w:val="0000" w:firstRow="0" w:lastRow="0" w:firstColumn="0" w:lastColumn="0" w:noHBand="0" w:noVBand="0"/>
      </w:tblPr>
      <w:tblGrid>
        <w:gridCol w:w="2551"/>
        <w:gridCol w:w="397"/>
        <w:gridCol w:w="6803"/>
      </w:tblGrid>
      <w:tr w:rsidR="00C62B4C" w:rsidRPr="0029606E" w14:paraId="5D5778E2" w14:textId="77777777" w:rsidTr="00300C52">
        <w:trPr>
          <w:cantSplit/>
          <w:jc w:val="center"/>
        </w:trPr>
        <w:tc>
          <w:tcPr>
            <w:tcW w:w="2551" w:type="dxa"/>
          </w:tcPr>
          <w:p w14:paraId="3FE7DB8E" w14:textId="77777777" w:rsidR="00C62B4C" w:rsidRPr="0029606E" w:rsidRDefault="00C62B4C" w:rsidP="0031360F">
            <w:pPr>
              <w:pStyle w:val="BodyText"/>
              <w:jc w:val="left"/>
              <w:rPr>
                <w:b/>
              </w:rPr>
            </w:pPr>
            <w:r w:rsidRPr="0029606E">
              <w:rPr>
                <w:b/>
              </w:rPr>
              <w:t>1)</w:t>
            </w:r>
            <w:r w:rsidRPr="0029606E">
              <w:rPr>
                <w:b/>
              </w:rPr>
              <w:tab/>
              <w:t>Market relevance</w:t>
            </w:r>
          </w:p>
        </w:tc>
        <w:tc>
          <w:tcPr>
            <w:tcW w:w="397" w:type="dxa"/>
          </w:tcPr>
          <w:p w14:paraId="3CDEA1BD" w14:textId="77777777" w:rsidR="00C62B4C" w:rsidRPr="0029606E" w:rsidRDefault="00C62B4C" w:rsidP="0031360F">
            <w:pPr>
              <w:pStyle w:val="BodyText"/>
            </w:pPr>
            <w:r w:rsidRPr="0029606E">
              <w:t>—</w:t>
            </w:r>
          </w:p>
        </w:tc>
        <w:tc>
          <w:tcPr>
            <w:tcW w:w="6803" w:type="dxa"/>
          </w:tcPr>
          <w:p w14:paraId="43EFB09E" w14:textId="2075978D" w:rsidR="00C62B4C" w:rsidRPr="0029606E" w:rsidRDefault="00C62B4C" w:rsidP="0031360F">
            <w:pPr>
              <w:pStyle w:val="BodyText"/>
            </w:pPr>
            <w:r w:rsidRPr="0029606E">
              <w:t>MSS meets the needs of, and add value for, the primary users and other affected parties.</w:t>
            </w:r>
          </w:p>
        </w:tc>
      </w:tr>
      <w:tr w:rsidR="00C62B4C" w:rsidRPr="0029606E" w14:paraId="55AB947C" w14:textId="77777777" w:rsidTr="00300C52">
        <w:trPr>
          <w:cantSplit/>
          <w:jc w:val="center"/>
        </w:trPr>
        <w:tc>
          <w:tcPr>
            <w:tcW w:w="2551" w:type="dxa"/>
          </w:tcPr>
          <w:p w14:paraId="7FC56DFC" w14:textId="77777777" w:rsidR="00C62B4C" w:rsidRPr="0029606E" w:rsidRDefault="00C62B4C" w:rsidP="0031360F">
            <w:pPr>
              <w:pStyle w:val="BodyText"/>
              <w:jc w:val="left"/>
              <w:rPr>
                <w:b/>
              </w:rPr>
            </w:pPr>
            <w:r w:rsidRPr="0029606E">
              <w:rPr>
                <w:b/>
              </w:rPr>
              <w:t>2)</w:t>
            </w:r>
            <w:r w:rsidRPr="0029606E">
              <w:rPr>
                <w:b/>
              </w:rPr>
              <w:tab/>
              <w:t>Compatibility</w:t>
            </w:r>
          </w:p>
        </w:tc>
        <w:tc>
          <w:tcPr>
            <w:tcW w:w="397" w:type="dxa"/>
          </w:tcPr>
          <w:p w14:paraId="54194E5D" w14:textId="77777777" w:rsidR="00C62B4C" w:rsidRPr="0029606E" w:rsidRDefault="00C62B4C" w:rsidP="0031360F">
            <w:pPr>
              <w:pStyle w:val="BodyText"/>
            </w:pPr>
            <w:r w:rsidRPr="0029606E">
              <w:t>—</w:t>
            </w:r>
          </w:p>
        </w:tc>
        <w:tc>
          <w:tcPr>
            <w:tcW w:w="6803" w:type="dxa"/>
          </w:tcPr>
          <w:p w14:paraId="69E01C53" w14:textId="74B4D54C" w:rsidR="00C62B4C" w:rsidRPr="0029606E" w:rsidRDefault="00C62B4C" w:rsidP="0031360F">
            <w:pPr>
              <w:pStyle w:val="BodyText"/>
            </w:pPr>
            <w:r w:rsidRPr="0029606E">
              <w:t>There is compatibility between various MSS and within an MSS family.</w:t>
            </w:r>
          </w:p>
        </w:tc>
      </w:tr>
      <w:tr w:rsidR="00C62B4C" w:rsidRPr="0029606E" w14:paraId="263F3C40" w14:textId="77777777" w:rsidTr="00300C52">
        <w:trPr>
          <w:cantSplit/>
          <w:jc w:val="center"/>
        </w:trPr>
        <w:tc>
          <w:tcPr>
            <w:tcW w:w="2551" w:type="dxa"/>
          </w:tcPr>
          <w:p w14:paraId="326C4E50" w14:textId="77777777" w:rsidR="00C62B4C" w:rsidRPr="0029606E" w:rsidRDefault="00C62B4C" w:rsidP="0031360F">
            <w:pPr>
              <w:pStyle w:val="BodyText"/>
              <w:jc w:val="left"/>
              <w:rPr>
                <w:b/>
              </w:rPr>
            </w:pPr>
            <w:r w:rsidRPr="0029606E">
              <w:rPr>
                <w:b/>
              </w:rPr>
              <w:t>3)</w:t>
            </w:r>
            <w:r w:rsidRPr="0029606E">
              <w:rPr>
                <w:b/>
              </w:rPr>
              <w:tab/>
              <w:t>Topic coverage</w:t>
            </w:r>
          </w:p>
        </w:tc>
        <w:tc>
          <w:tcPr>
            <w:tcW w:w="397" w:type="dxa"/>
          </w:tcPr>
          <w:p w14:paraId="000510CF" w14:textId="77777777" w:rsidR="00C62B4C" w:rsidRPr="0029606E" w:rsidRDefault="00C62B4C" w:rsidP="0031360F">
            <w:pPr>
              <w:pStyle w:val="BodyText"/>
            </w:pPr>
            <w:r w:rsidRPr="0029606E">
              <w:t>—</w:t>
            </w:r>
          </w:p>
        </w:tc>
        <w:tc>
          <w:tcPr>
            <w:tcW w:w="6803" w:type="dxa"/>
          </w:tcPr>
          <w:p w14:paraId="5D627C16" w14:textId="5867AE55" w:rsidR="00C62B4C" w:rsidRPr="0029606E" w:rsidRDefault="00C62B4C" w:rsidP="0031360F">
            <w:pPr>
              <w:pStyle w:val="BodyText"/>
            </w:pPr>
            <w:r w:rsidRPr="0029606E">
              <w:t>A generic MSS (SL.2.3) should have sufficient application coverage to eliminate or minimize the need for sector-specific variances.</w:t>
            </w:r>
          </w:p>
        </w:tc>
      </w:tr>
      <w:tr w:rsidR="00C62B4C" w:rsidRPr="0029606E" w14:paraId="5F939665" w14:textId="77777777" w:rsidTr="00300C52">
        <w:trPr>
          <w:cantSplit/>
          <w:jc w:val="center"/>
        </w:trPr>
        <w:tc>
          <w:tcPr>
            <w:tcW w:w="2551" w:type="dxa"/>
          </w:tcPr>
          <w:p w14:paraId="62F725EF" w14:textId="77777777" w:rsidR="00C62B4C" w:rsidRPr="0029606E" w:rsidRDefault="00C62B4C" w:rsidP="0031360F">
            <w:pPr>
              <w:pStyle w:val="BodyText"/>
              <w:jc w:val="left"/>
              <w:rPr>
                <w:b/>
              </w:rPr>
            </w:pPr>
            <w:r w:rsidRPr="0029606E">
              <w:rPr>
                <w:b/>
              </w:rPr>
              <w:t>4)</w:t>
            </w:r>
            <w:r w:rsidRPr="0029606E">
              <w:rPr>
                <w:b/>
              </w:rPr>
              <w:tab/>
              <w:t>Flexibility</w:t>
            </w:r>
          </w:p>
        </w:tc>
        <w:tc>
          <w:tcPr>
            <w:tcW w:w="397" w:type="dxa"/>
          </w:tcPr>
          <w:p w14:paraId="3E7734FD" w14:textId="77777777" w:rsidR="00C62B4C" w:rsidRPr="0029606E" w:rsidRDefault="00C62B4C" w:rsidP="0031360F">
            <w:pPr>
              <w:pStyle w:val="BodyText"/>
            </w:pPr>
            <w:r w:rsidRPr="0029606E">
              <w:t>—</w:t>
            </w:r>
          </w:p>
        </w:tc>
        <w:tc>
          <w:tcPr>
            <w:tcW w:w="6803" w:type="dxa"/>
          </w:tcPr>
          <w:p w14:paraId="7E38AEB7" w14:textId="1C97D81C" w:rsidR="00C62B4C" w:rsidRPr="0029606E" w:rsidRDefault="00C62B4C" w:rsidP="0031360F">
            <w:pPr>
              <w:pStyle w:val="BodyText"/>
            </w:pPr>
            <w:r w:rsidRPr="0029606E">
              <w:t>An MSS should be applicable to organizations in all relevant sectors and cultures and of every size. An MSS should not prevent organizations from competitively adding to or enhancing their management systems beyond the standard or differentiating themselves from others.</w:t>
            </w:r>
          </w:p>
        </w:tc>
      </w:tr>
      <w:tr w:rsidR="00C62B4C" w:rsidRPr="0029606E" w14:paraId="67F2E041" w14:textId="77777777" w:rsidTr="00300C52">
        <w:trPr>
          <w:cantSplit/>
          <w:jc w:val="center"/>
        </w:trPr>
        <w:tc>
          <w:tcPr>
            <w:tcW w:w="2551" w:type="dxa"/>
          </w:tcPr>
          <w:p w14:paraId="3BFD7A88" w14:textId="77777777" w:rsidR="00C62B4C" w:rsidRPr="0029606E" w:rsidRDefault="00C62B4C" w:rsidP="0031360F">
            <w:pPr>
              <w:pStyle w:val="BodyText"/>
              <w:jc w:val="left"/>
              <w:rPr>
                <w:b/>
              </w:rPr>
            </w:pPr>
            <w:r w:rsidRPr="0029606E">
              <w:rPr>
                <w:b/>
              </w:rPr>
              <w:t>5)</w:t>
            </w:r>
            <w:r w:rsidRPr="0029606E">
              <w:rPr>
                <w:b/>
              </w:rPr>
              <w:tab/>
              <w:t>Free trade</w:t>
            </w:r>
          </w:p>
        </w:tc>
        <w:tc>
          <w:tcPr>
            <w:tcW w:w="397" w:type="dxa"/>
          </w:tcPr>
          <w:p w14:paraId="06528515" w14:textId="77777777" w:rsidR="00C62B4C" w:rsidRPr="0029606E" w:rsidRDefault="00C62B4C" w:rsidP="0031360F">
            <w:pPr>
              <w:pStyle w:val="BodyText"/>
            </w:pPr>
            <w:r w:rsidRPr="0029606E">
              <w:t>—</w:t>
            </w:r>
          </w:p>
        </w:tc>
        <w:tc>
          <w:tcPr>
            <w:tcW w:w="6803" w:type="dxa"/>
          </w:tcPr>
          <w:p w14:paraId="26C829A8" w14:textId="77777777" w:rsidR="00C62B4C" w:rsidRPr="0029606E" w:rsidRDefault="00C62B4C" w:rsidP="0031360F">
            <w:pPr>
              <w:pStyle w:val="BodyText"/>
            </w:pPr>
            <w:r w:rsidRPr="0029606E">
              <w:t>An MSS should permit the free trade of goods and services in line with the principles included in the WTO Agreement on Technical Barriers to Trade.</w:t>
            </w:r>
          </w:p>
        </w:tc>
      </w:tr>
      <w:tr w:rsidR="00C62B4C" w:rsidRPr="0029606E" w14:paraId="0A90F24F" w14:textId="77777777" w:rsidTr="00300C52">
        <w:trPr>
          <w:cantSplit/>
          <w:jc w:val="center"/>
        </w:trPr>
        <w:tc>
          <w:tcPr>
            <w:tcW w:w="2551" w:type="dxa"/>
          </w:tcPr>
          <w:p w14:paraId="6B920FBA" w14:textId="77777777" w:rsidR="00C62B4C" w:rsidRPr="0029606E" w:rsidRDefault="00C62B4C" w:rsidP="0031360F">
            <w:pPr>
              <w:pStyle w:val="BodyText"/>
              <w:jc w:val="left"/>
              <w:rPr>
                <w:b/>
              </w:rPr>
            </w:pPr>
            <w:r w:rsidRPr="0029606E">
              <w:rPr>
                <w:b/>
              </w:rPr>
              <w:t>6)</w:t>
            </w:r>
            <w:r w:rsidRPr="0029606E">
              <w:rPr>
                <w:b/>
              </w:rPr>
              <w:tab/>
              <w:t xml:space="preserve">Applicability </w:t>
            </w:r>
            <w:r w:rsidRPr="0029606E">
              <w:rPr>
                <w:b/>
              </w:rPr>
              <w:br/>
              <w:t xml:space="preserve">of conformity </w:t>
            </w:r>
            <w:r w:rsidRPr="0029606E">
              <w:rPr>
                <w:b/>
              </w:rPr>
              <w:br/>
              <w:t>assessment</w:t>
            </w:r>
          </w:p>
        </w:tc>
        <w:tc>
          <w:tcPr>
            <w:tcW w:w="397" w:type="dxa"/>
          </w:tcPr>
          <w:p w14:paraId="5D7244E9" w14:textId="77777777" w:rsidR="00C62B4C" w:rsidRPr="0029606E" w:rsidRDefault="00C62B4C" w:rsidP="0031360F">
            <w:pPr>
              <w:pStyle w:val="BodyText"/>
            </w:pPr>
            <w:r w:rsidRPr="0029606E">
              <w:t>—</w:t>
            </w:r>
          </w:p>
        </w:tc>
        <w:tc>
          <w:tcPr>
            <w:tcW w:w="6803" w:type="dxa"/>
          </w:tcPr>
          <w:p w14:paraId="03CA7FAE" w14:textId="084A6CDD" w:rsidR="00C62B4C" w:rsidRPr="0029606E" w:rsidRDefault="00C62B4C" w:rsidP="0031360F">
            <w:pPr>
              <w:pStyle w:val="BodyText"/>
            </w:pPr>
            <w:r w:rsidRPr="0029606E">
              <w:t>The market need for first-, second- or third-party conformity assessment, or any combination thereof, should be assessed. The resulting MSS should clearly address the suitability of use for conformity assessment in its scope. An MSS should facilitate combined audits against multiple MSS.</w:t>
            </w:r>
          </w:p>
        </w:tc>
      </w:tr>
      <w:tr w:rsidR="00C62B4C" w:rsidRPr="0029606E" w14:paraId="16E9A6E6" w14:textId="77777777" w:rsidTr="00300C52">
        <w:trPr>
          <w:cantSplit/>
          <w:jc w:val="center"/>
        </w:trPr>
        <w:tc>
          <w:tcPr>
            <w:tcW w:w="2551" w:type="dxa"/>
          </w:tcPr>
          <w:p w14:paraId="75AC67BC" w14:textId="77777777" w:rsidR="00C62B4C" w:rsidRPr="0029606E" w:rsidRDefault="00C62B4C" w:rsidP="0031360F">
            <w:pPr>
              <w:pStyle w:val="BodyText"/>
              <w:jc w:val="left"/>
              <w:rPr>
                <w:b/>
              </w:rPr>
            </w:pPr>
            <w:r w:rsidRPr="0029606E">
              <w:rPr>
                <w:b/>
              </w:rPr>
              <w:t>7)</w:t>
            </w:r>
            <w:r w:rsidRPr="0029606E">
              <w:rPr>
                <w:b/>
              </w:rPr>
              <w:tab/>
              <w:t>Exclusions</w:t>
            </w:r>
          </w:p>
        </w:tc>
        <w:tc>
          <w:tcPr>
            <w:tcW w:w="397" w:type="dxa"/>
          </w:tcPr>
          <w:p w14:paraId="7214897C" w14:textId="77777777" w:rsidR="00C62B4C" w:rsidRPr="0029606E" w:rsidRDefault="00C62B4C" w:rsidP="0031360F">
            <w:pPr>
              <w:pStyle w:val="BodyText"/>
            </w:pPr>
            <w:r w:rsidRPr="0029606E">
              <w:t>—</w:t>
            </w:r>
          </w:p>
        </w:tc>
        <w:tc>
          <w:tcPr>
            <w:tcW w:w="6803" w:type="dxa"/>
          </w:tcPr>
          <w:p w14:paraId="18EB535C" w14:textId="2E205901" w:rsidR="00C62B4C" w:rsidRPr="0029606E" w:rsidRDefault="00C62B4C" w:rsidP="0031360F">
            <w:pPr>
              <w:pStyle w:val="BodyText"/>
            </w:pPr>
            <w:r w:rsidRPr="0029606E">
              <w:t>An MSS shall not include directly related product or service specifications, test methods, performance levels (i.e. setting of limits) or other forms of standardization for products or services provided by the implementing organization.</w:t>
            </w:r>
          </w:p>
        </w:tc>
      </w:tr>
      <w:tr w:rsidR="00C62B4C" w:rsidRPr="0029606E" w14:paraId="5EE64E3B" w14:textId="77777777" w:rsidTr="00300C52">
        <w:trPr>
          <w:cantSplit/>
          <w:jc w:val="center"/>
        </w:trPr>
        <w:tc>
          <w:tcPr>
            <w:tcW w:w="2551" w:type="dxa"/>
          </w:tcPr>
          <w:p w14:paraId="1CB47B0E" w14:textId="77777777" w:rsidR="00C62B4C" w:rsidRPr="0029606E" w:rsidRDefault="00C62B4C" w:rsidP="0031360F">
            <w:pPr>
              <w:pStyle w:val="BodyText"/>
              <w:jc w:val="left"/>
              <w:rPr>
                <w:b/>
              </w:rPr>
            </w:pPr>
            <w:r w:rsidRPr="0029606E">
              <w:rPr>
                <w:b/>
              </w:rPr>
              <w:t>8)</w:t>
            </w:r>
            <w:r w:rsidRPr="0029606E">
              <w:rPr>
                <w:b/>
              </w:rPr>
              <w:tab/>
              <w:t>Ease of use</w:t>
            </w:r>
          </w:p>
        </w:tc>
        <w:tc>
          <w:tcPr>
            <w:tcW w:w="397" w:type="dxa"/>
          </w:tcPr>
          <w:p w14:paraId="52E19616" w14:textId="77777777" w:rsidR="00C62B4C" w:rsidRPr="0029606E" w:rsidRDefault="00C62B4C" w:rsidP="0031360F">
            <w:pPr>
              <w:pStyle w:val="BodyText"/>
            </w:pPr>
            <w:r w:rsidRPr="0029606E">
              <w:t>—</w:t>
            </w:r>
          </w:p>
        </w:tc>
        <w:tc>
          <w:tcPr>
            <w:tcW w:w="6803" w:type="dxa"/>
          </w:tcPr>
          <w:p w14:paraId="3347A734" w14:textId="77777777" w:rsidR="00C62B4C" w:rsidRPr="0029606E" w:rsidRDefault="00C62B4C" w:rsidP="0031360F">
            <w:pPr>
              <w:pStyle w:val="BodyText"/>
            </w:pPr>
            <w:r w:rsidRPr="0029606E">
              <w:t>It should be ensured that the user can easily implement one or more MSS. An MSS should be easily understood, unambiguous, free from cultural bias, easily translatable, and applicable to businesses in general.</w:t>
            </w:r>
          </w:p>
        </w:tc>
      </w:tr>
    </w:tbl>
    <w:p w14:paraId="44540D31" w14:textId="77777777" w:rsidR="00C62B4C" w:rsidRPr="0029606E" w:rsidRDefault="00C62B4C" w:rsidP="0031360F">
      <w:pPr>
        <w:pStyle w:val="a2"/>
        <w:numPr>
          <w:ilvl w:val="0"/>
          <w:numId w:val="0"/>
        </w:numPr>
      </w:pPr>
      <w:bookmarkStart w:id="4686" w:name="_Toc69205264"/>
      <w:bookmarkStart w:id="4687" w:name="_Toc69205609"/>
      <w:bookmarkStart w:id="4688" w:name="_Toc69304301"/>
      <w:r w:rsidRPr="0029606E">
        <w:t>SL.7</w:t>
      </w:r>
      <w:r w:rsidRPr="0029606E">
        <w:tab/>
        <w:t>Justification study process and criteria</w:t>
      </w:r>
      <w:bookmarkEnd w:id="4686"/>
      <w:bookmarkEnd w:id="4687"/>
      <w:bookmarkEnd w:id="4688"/>
    </w:p>
    <w:p w14:paraId="678AEFE2" w14:textId="77777777" w:rsidR="00C62B4C" w:rsidRPr="0029606E" w:rsidRDefault="00C62B4C" w:rsidP="0031360F">
      <w:pPr>
        <w:pStyle w:val="a3"/>
        <w:numPr>
          <w:ilvl w:val="0"/>
          <w:numId w:val="0"/>
        </w:numPr>
      </w:pPr>
      <w:bookmarkStart w:id="4689" w:name="_Toc69205265"/>
      <w:bookmarkStart w:id="4690" w:name="_Toc69205610"/>
      <w:bookmarkStart w:id="4691" w:name="_Toc69215511"/>
      <w:bookmarkStart w:id="4692" w:name="_Toc69304302"/>
      <w:r w:rsidRPr="0029606E">
        <w:t>SL.7.1</w:t>
      </w:r>
      <w:r w:rsidRPr="0029606E">
        <w:tab/>
        <w:t>General</w:t>
      </w:r>
      <w:bookmarkEnd w:id="4689"/>
      <w:bookmarkEnd w:id="4690"/>
      <w:bookmarkEnd w:id="4691"/>
      <w:bookmarkEnd w:id="4692"/>
    </w:p>
    <w:p w14:paraId="58219E32" w14:textId="2A035521" w:rsidR="00C62B4C" w:rsidRPr="0029606E" w:rsidRDefault="00C62B4C" w:rsidP="0031360F">
      <w:pPr>
        <w:pStyle w:val="BodyText"/>
      </w:pPr>
      <w:r w:rsidRPr="0029606E">
        <w:t xml:space="preserve">This clause describes the justification study (JS) process for justifying and evaluating the market relevance of proposals for an MSS. </w:t>
      </w:r>
      <w:r w:rsidRPr="00DF4B8A">
        <w:t>Appendix 1</w:t>
      </w:r>
      <w:r w:rsidRPr="0029606E">
        <w:t xml:space="preserve"> provides a set of questions to be addressed in the justification study.</w:t>
      </w:r>
    </w:p>
    <w:p w14:paraId="1CBECFFD" w14:textId="77777777" w:rsidR="00C62B4C" w:rsidRPr="0029606E" w:rsidRDefault="00C62B4C" w:rsidP="0031360F">
      <w:pPr>
        <w:pStyle w:val="a3"/>
        <w:numPr>
          <w:ilvl w:val="0"/>
          <w:numId w:val="0"/>
        </w:numPr>
      </w:pPr>
      <w:bookmarkStart w:id="4693" w:name="_Toc69205266"/>
      <w:bookmarkStart w:id="4694" w:name="_Toc69205611"/>
      <w:bookmarkStart w:id="4695" w:name="_Toc69215512"/>
      <w:bookmarkStart w:id="4696" w:name="_Toc69304303"/>
      <w:r w:rsidRPr="0029606E">
        <w:t>SL.7.2</w:t>
      </w:r>
      <w:r w:rsidRPr="0029606E">
        <w:tab/>
        <w:t>Justification study process</w:t>
      </w:r>
      <w:bookmarkEnd w:id="4693"/>
      <w:bookmarkEnd w:id="4694"/>
      <w:bookmarkEnd w:id="4695"/>
      <w:bookmarkEnd w:id="4696"/>
    </w:p>
    <w:p w14:paraId="5F3DDEFF" w14:textId="77777777" w:rsidR="00C62B4C" w:rsidRPr="0029606E" w:rsidRDefault="00C62B4C" w:rsidP="0031360F">
      <w:pPr>
        <w:pStyle w:val="BodyText"/>
      </w:pPr>
      <w:r w:rsidRPr="0029606E">
        <w:t>The JS process applies to any MSS project and consists of the following:</w:t>
      </w:r>
    </w:p>
    <w:p w14:paraId="63A0BE6B" w14:textId="77777777" w:rsidR="00C62B4C" w:rsidRPr="0029606E" w:rsidRDefault="00C62B4C" w:rsidP="0031360F">
      <w:pPr>
        <w:pStyle w:val="ListNumber1"/>
      </w:pPr>
      <w:r w:rsidRPr="0029606E">
        <w:t>a)</w:t>
      </w:r>
      <w:r w:rsidRPr="0029606E">
        <w:tab/>
        <w:t>the development of the JS by (or on behalf of) the proposer of an MSS project;</w:t>
      </w:r>
    </w:p>
    <w:p w14:paraId="28B5EA49" w14:textId="5CE59DB1" w:rsidR="00C62B4C" w:rsidRPr="0029606E" w:rsidRDefault="00C62B4C" w:rsidP="0031360F">
      <w:pPr>
        <w:pStyle w:val="ListNumber1"/>
      </w:pPr>
      <w:r w:rsidRPr="0029606E">
        <w:t>b)</w:t>
      </w:r>
      <w:r w:rsidRPr="0029606E">
        <w:tab/>
        <w:t>an approval of the JS by the TMB.</w:t>
      </w:r>
      <w:bookmarkStart w:id="4697" w:name="_Hlk5721099"/>
    </w:p>
    <w:bookmarkEnd w:id="4697"/>
    <w:p w14:paraId="65E9BD12" w14:textId="77777777" w:rsidR="00C62B4C" w:rsidRPr="0029606E" w:rsidRDefault="00C62B4C" w:rsidP="0031360F">
      <w:pPr>
        <w:pStyle w:val="BodyText"/>
      </w:pPr>
      <w:r w:rsidRPr="0029606E">
        <w:t>The JS process is followed by the normal ISO balloting procedure for new work item approval as appropriate.</w:t>
      </w:r>
    </w:p>
    <w:p w14:paraId="5307517A" w14:textId="77777777" w:rsidR="00C62B4C" w:rsidRPr="0029606E" w:rsidRDefault="00C62B4C" w:rsidP="0031360F">
      <w:pPr>
        <w:pStyle w:val="a3"/>
        <w:numPr>
          <w:ilvl w:val="0"/>
          <w:numId w:val="0"/>
        </w:numPr>
      </w:pPr>
      <w:bookmarkStart w:id="4698" w:name="_Toc69205267"/>
      <w:bookmarkStart w:id="4699" w:name="_Toc69205612"/>
      <w:bookmarkStart w:id="4700" w:name="_Toc69215513"/>
      <w:bookmarkStart w:id="4701" w:name="_Toc69304304"/>
      <w:r w:rsidRPr="0029606E">
        <w:t>SL.7.3</w:t>
      </w:r>
      <w:r w:rsidRPr="0029606E">
        <w:tab/>
        <w:t>Justification study criteria</w:t>
      </w:r>
      <w:bookmarkEnd w:id="4698"/>
      <w:bookmarkEnd w:id="4699"/>
      <w:bookmarkEnd w:id="4700"/>
      <w:bookmarkEnd w:id="4701"/>
    </w:p>
    <w:p w14:paraId="5ACD8B69" w14:textId="6FDF6CCF" w:rsidR="00C62B4C" w:rsidRPr="0029606E" w:rsidRDefault="00C62B4C" w:rsidP="0031360F">
      <w:pPr>
        <w:pStyle w:val="BodyText"/>
      </w:pPr>
      <w:r w:rsidRPr="0029606E">
        <w:t xml:space="preserve">Based on </w:t>
      </w:r>
      <w:r w:rsidRPr="00DF4B8A">
        <w:t>Annex C and the general principles stated above, a set of questions (see Appendix 1)</w:t>
      </w:r>
      <w:r w:rsidRPr="0029606E">
        <w:t xml:space="preserve"> shall be used as criteria for justifying and assessing a proposed MSS project and shall be answered by the proposer. This list of questions is not exhaustive and any additional information that is relevant to the case should be provided. The JS should demonstrate that all questions have been considered. If it is decided that they are not relevant or appropriate to a particular situation, then the reasons for this decision should be clearly stated. The unique aspect of a particular MSS may require consideration of additional questions in order to assess objectively its market relevance.</w:t>
      </w:r>
    </w:p>
    <w:p w14:paraId="5E6DD7C9" w14:textId="50926C3A" w:rsidR="00C62B4C" w:rsidRPr="0029606E" w:rsidRDefault="00C62B4C" w:rsidP="0031360F">
      <w:pPr>
        <w:pStyle w:val="a2"/>
        <w:numPr>
          <w:ilvl w:val="0"/>
          <w:numId w:val="0"/>
        </w:numPr>
      </w:pPr>
      <w:bookmarkStart w:id="4702" w:name="_Toc69205268"/>
      <w:bookmarkStart w:id="4703" w:name="_Toc69205613"/>
      <w:bookmarkStart w:id="4704" w:name="_Toc69304305"/>
      <w:r w:rsidRPr="0029606E">
        <w:t>SL.8</w:t>
      </w:r>
      <w:r w:rsidRPr="0029606E">
        <w:tab/>
        <w:t>Identical clause titles, identical core text and common terms and core definitions for use in management systems standards (the “harmonized structure”)</w:t>
      </w:r>
      <w:bookmarkEnd w:id="4702"/>
      <w:bookmarkEnd w:id="4703"/>
      <w:bookmarkEnd w:id="4704"/>
    </w:p>
    <w:p w14:paraId="36FC10B6" w14:textId="7C1CC585" w:rsidR="00C62B4C" w:rsidRPr="0029606E" w:rsidRDefault="00C62B4C" w:rsidP="0031360F">
      <w:pPr>
        <w:pStyle w:val="a3"/>
        <w:numPr>
          <w:ilvl w:val="0"/>
          <w:numId w:val="0"/>
        </w:numPr>
      </w:pPr>
      <w:bookmarkStart w:id="4705" w:name="_Toc69205269"/>
      <w:bookmarkStart w:id="4706" w:name="_Toc69205614"/>
      <w:bookmarkStart w:id="4707" w:name="_Toc69215515"/>
      <w:bookmarkStart w:id="4708" w:name="_Toc69304306"/>
      <w:r w:rsidRPr="0029606E">
        <w:t>SL.8.1</w:t>
      </w:r>
      <w:r w:rsidRPr="0029606E">
        <w:tab/>
        <w:t>Introduction</w:t>
      </w:r>
      <w:bookmarkEnd w:id="4705"/>
      <w:bookmarkEnd w:id="4706"/>
      <w:bookmarkEnd w:id="4707"/>
      <w:bookmarkEnd w:id="4708"/>
    </w:p>
    <w:p w14:paraId="7F19F606" w14:textId="76D28835" w:rsidR="00C62B4C" w:rsidRPr="0029606E" w:rsidRDefault="00C62B4C" w:rsidP="0031360F">
      <w:pPr>
        <w:pStyle w:val="BodyText"/>
      </w:pPr>
      <w:r w:rsidRPr="0029606E">
        <w:t>The aim of this document is to enhance the consistency and alignment of MSS by providing a unifying and agreed upon harmonized approach. The aim is that all Type A MSS (and Type B MSS where appropriate) are aligned and the compatibility of these standards is enhanced. It is envisaged that individual MSS will add additional “discipline-specific” requirements as required.</w:t>
      </w:r>
    </w:p>
    <w:p w14:paraId="22003134" w14:textId="3E65B890" w:rsidR="00C62B4C" w:rsidRPr="0029606E" w:rsidRDefault="00C62B4C" w:rsidP="0031360F">
      <w:pPr>
        <w:pStyle w:val="Note"/>
      </w:pPr>
      <w:r w:rsidRPr="0029606E">
        <w:t>NOTE</w:t>
      </w:r>
      <w:r w:rsidRPr="0029606E">
        <w:tab/>
        <w:t>In SL.8.3 and SL.8.4, “discipline-specific” is used to indicate specific subject(s) to which a management system standard refers, e.g. energy, quality, records, environment etc.</w:t>
      </w:r>
    </w:p>
    <w:p w14:paraId="7C6C5674" w14:textId="71113E2D" w:rsidR="00C62B4C" w:rsidRPr="0029606E" w:rsidRDefault="00C62B4C" w:rsidP="0031360F">
      <w:pPr>
        <w:pStyle w:val="BodyText"/>
      </w:pPr>
      <w:r w:rsidRPr="0029606E">
        <w:t>The intended audience for this document is committees and others that are involved in the development of MSS.</w:t>
      </w:r>
    </w:p>
    <w:p w14:paraId="633D93AE" w14:textId="77777777" w:rsidR="00C62B4C" w:rsidRPr="0029606E" w:rsidRDefault="00C62B4C" w:rsidP="0031360F">
      <w:pPr>
        <w:pStyle w:val="BodyText"/>
      </w:pPr>
      <w:r w:rsidRPr="0029606E">
        <w:t>This common approach to new MSS and future revisions of existing standards will increase the value of such standards to users. It will be particularly useful for those organizations that choose to operate a single (sometimes called “integrated”) management system that can meet the requirements of two or more MSS simultaneously.</w:t>
      </w:r>
    </w:p>
    <w:p w14:paraId="4DCA4230" w14:textId="6F909A6C" w:rsidR="00C62B4C" w:rsidRPr="0029606E" w:rsidRDefault="00C62B4C" w:rsidP="0031360F">
      <w:pPr>
        <w:pStyle w:val="BodyText"/>
      </w:pPr>
      <w:r w:rsidRPr="00DF4B8A">
        <w:t>Appendix 2</w:t>
      </w:r>
      <w:r w:rsidRPr="0029606E">
        <w:t xml:space="preserve"> sets out the harmonized structure that form the nucleus of future and revised Type A MSS, and Type B MSS when possible, together with guidance on its use for MSS Writers and ISO Editors.</w:t>
      </w:r>
    </w:p>
    <w:p w14:paraId="14B98A07" w14:textId="172E736E" w:rsidR="00C62B4C" w:rsidRPr="0029606E" w:rsidRDefault="00C62B4C" w:rsidP="0031360F">
      <w:pPr>
        <w:pStyle w:val="a3"/>
        <w:numPr>
          <w:ilvl w:val="0"/>
          <w:numId w:val="0"/>
        </w:numPr>
      </w:pPr>
      <w:bookmarkStart w:id="4709" w:name="_Toc69205270"/>
      <w:bookmarkStart w:id="4710" w:name="_Toc69205615"/>
      <w:bookmarkStart w:id="4711" w:name="_Toc69215516"/>
      <w:bookmarkStart w:id="4712" w:name="_Toc69304307"/>
      <w:r w:rsidRPr="0029606E">
        <w:t>SL</w:t>
      </w:r>
      <w:r w:rsidR="001E7FFA" w:rsidRPr="0029606E">
        <w:t>.</w:t>
      </w:r>
      <w:r w:rsidRPr="0029606E">
        <w:t>8.2</w:t>
      </w:r>
      <w:r w:rsidRPr="0029606E">
        <w:tab/>
        <w:t>Application of the harmonized structure by different types of MSS</w:t>
      </w:r>
      <w:bookmarkEnd w:id="4709"/>
      <w:bookmarkEnd w:id="4710"/>
      <w:bookmarkEnd w:id="4711"/>
      <w:bookmarkEnd w:id="4712"/>
    </w:p>
    <w:p w14:paraId="2406C736" w14:textId="5776E4F7" w:rsidR="00C62B4C" w:rsidRPr="0029606E" w:rsidRDefault="00C62B4C" w:rsidP="0031360F">
      <w:pPr>
        <w:pStyle w:val="BodyText"/>
      </w:pPr>
      <w:r w:rsidRPr="0029606E">
        <w:t xml:space="preserve">Type A MSS shall  apply the harmonized structure detailed in </w:t>
      </w:r>
      <w:r w:rsidRPr="00DF4B8A">
        <w:t>Appendix</w:t>
      </w:r>
      <w:r w:rsidR="00DF4B8A">
        <w:t> </w:t>
      </w:r>
      <w:r w:rsidRPr="00DF4B8A">
        <w:t>2</w:t>
      </w:r>
      <w:r w:rsidRPr="0029606E">
        <w:t>.</w:t>
      </w:r>
    </w:p>
    <w:p w14:paraId="33153ABC" w14:textId="77777777" w:rsidR="00C62B4C" w:rsidRPr="0029606E" w:rsidRDefault="00C62B4C" w:rsidP="0031360F">
      <w:pPr>
        <w:pStyle w:val="BodyText"/>
        <w:rPr>
          <w:rFonts w:ascii="Arial" w:hAnsi="Arial"/>
        </w:rPr>
      </w:pPr>
      <w:r w:rsidRPr="0029606E">
        <w:t>Type B MSS providing guidance on the use, application or implementation of a Type A MSS shall follow the same clause sequence down to the two-digit clause level (e.g. 10.2) of that Type A MSS.</w:t>
      </w:r>
    </w:p>
    <w:p w14:paraId="507B0926" w14:textId="77777777" w:rsidR="00C62B4C" w:rsidRPr="0029606E" w:rsidRDefault="00C62B4C" w:rsidP="0031360F">
      <w:pPr>
        <w:pStyle w:val="BodyText"/>
      </w:pPr>
      <w:r w:rsidRPr="0029606E">
        <w:t xml:space="preserve">For other Type B MSS, the committee may choose to use the harmonized structure clause sequence or take a different approach. </w:t>
      </w:r>
    </w:p>
    <w:p w14:paraId="1B1AE241" w14:textId="26E817CC" w:rsidR="00C62B4C" w:rsidRPr="0029606E" w:rsidRDefault="00C62B4C" w:rsidP="0031360F">
      <w:pPr>
        <w:pStyle w:val="a3"/>
        <w:numPr>
          <w:ilvl w:val="0"/>
          <w:numId w:val="0"/>
        </w:numPr>
      </w:pPr>
      <w:bookmarkStart w:id="4713" w:name="_Toc69205271"/>
      <w:bookmarkStart w:id="4714" w:name="_Toc69205616"/>
      <w:bookmarkStart w:id="4715" w:name="_Toc69215517"/>
      <w:bookmarkStart w:id="4716" w:name="_Toc69304308"/>
      <w:r w:rsidRPr="0029606E">
        <w:t>SL.8.3</w:t>
      </w:r>
      <w:r w:rsidRPr="0029606E">
        <w:tab/>
        <w:t>Using Appendix 2 to this annex</w:t>
      </w:r>
      <w:bookmarkEnd w:id="4713"/>
      <w:bookmarkEnd w:id="4714"/>
      <w:bookmarkEnd w:id="4715"/>
      <w:bookmarkEnd w:id="4716"/>
    </w:p>
    <w:p w14:paraId="71669D38" w14:textId="30E5C2AE" w:rsidR="00C62B4C" w:rsidRPr="0029606E" w:rsidRDefault="00C62B4C" w:rsidP="0031360F">
      <w:pPr>
        <w:pStyle w:val="BodyText"/>
      </w:pPr>
      <w:r w:rsidRPr="0029606E">
        <w:t xml:space="preserve">Discipline-specific text additions to requirements in </w:t>
      </w:r>
      <w:r w:rsidRPr="00DF4B8A">
        <w:t>Appendix 2</w:t>
      </w:r>
      <w:r w:rsidRPr="0029606E">
        <w:t xml:space="preserve"> shall be managed as follows.</w:t>
      </w:r>
    </w:p>
    <w:p w14:paraId="08AA63BC" w14:textId="25078C21" w:rsidR="00C62B4C" w:rsidRPr="0029606E" w:rsidRDefault="00C62B4C" w:rsidP="0031360F">
      <w:pPr>
        <w:pStyle w:val="ListNumber1"/>
      </w:pPr>
      <w:r w:rsidRPr="0029606E">
        <w:t>1.</w:t>
      </w:r>
      <w:r w:rsidRPr="0029606E">
        <w:tab/>
        <w:t>Discipline-specific additions shall be made by the individual committee or other group that is developing the specific MSS.</w:t>
      </w:r>
    </w:p>
    <w:p w14:paraId="0BC0D67A" w14:textId="2AD266EF" w:rsidR="00C62B4C" w:rsidRPr="0029606E" w:rsidRDefault="00C62B4C" w:rsidP="0031360F">
      <w:pPr>
        <w:pStyle w:val="ListNumber1"/>
      </w:pPr>
      <w:r w:rsidRPr="0029606E">
        <w:t>2.</w:t>
      </w:r>
      <w:r w:rsidRPr="0029606E">
        <w:tab/>
        <w:t>Discipline-specific text shall not affect harmonization or contradict or undermine the intent of the harmonized structure.</w:t>
      </w:r>
    </w:p>
    <w:p w14:paraId="7FF0BC1E" w14:textId="4322E858" w:rsidR="00C62B4C" w:rsidRPr="0029606E" w:rsidRDefault="00C62B4C" w:rsidP="0031360F">
      <w:pPr>
        <w:pStyle w:val="ListNumber1"/>
        <w:rPr>
          <w:sz w:val="20"/>
        </w:rPr>
      </w:pPr>
      <w:r w:rsidRPr="0029606E">
        <w:rPr>
          <w:sz w:val="20"/>
        </w:rPr>
        <w:t>3.</w:t>
      </w:r>
      <w:r w:rsidRPr="0029606E">
        <w:rPr>
          <w:sz w:val="20"/>
        </w:rPr>
        <w:tab/>
      </w:r>
      <w:r w:rsidRPr="0029606E">
        <w:t>Additional subclauses, or sub-subclauses (etc.) may be inserted either ahead of an identical text subclause (or sub-subclause etc.), or after such a subclause (etc.), renumbered accordingly and with the necessary adjustments to cross referencing.</w:t>
      </w:r>
    </w:p>
    <w:p w14:paraId="516DB4C5" w14:textId="77777777" w:rsidR="00C62B4C" w:rsidRPr="0029606E" w:rsidRDefault="00C62B4C" w:rsidP="0031360F">
      <w:pPr>
        <w:pStyle w:val="Note"/>
      </w:pPr>
      <w:r w:rsidRPr="0029606E">
        <w:t>NOTE 1</w:t>
      </w:r>
      <w:r w:rsidRPr="0029606E">
        <w:tab/>
        <w:t>Hanging paragraphs are not permitted (see ISO/IEC Directives, Part 2).</w:t>
      </w:r>
    </w:p>
    <w:p w14:paraId="006CD2BF" w14:textId="762D4C7F" w:rsidR="00C62B4C" w:rsidRPr="0029606E" w:rsidRDefault="00C62B4C" w:rsidP="0031360F">
      <w:pPr>
        <w:pStyle w:val="ListNumber1"/>
      </w:pPr>
      <w:r w:rsidRPr="0029606E">
        <w:t>4.</w:t>
      </w:r>
      <w:r w:rsidRPr="0029606E">
        <w:tab/>
        <w:t xml:space="preserve">Clause 3 of the MSS shall include the terms and definitions from Clause 3 of </w:t>
      </w:r>
      <w:r w:rsidRPr="00DF4B8A">
        <w:t>Appendix</w:t>
      </w:r>
      <w:r w:rsidR="00DF4B8A">
        <w:t> </w:t>
      </w:r>
      <w:r w:rsidRPr="00DF4B8A">
        <w:t>2</w:t>
      </w:r>
      <w:r w:rsidRPr="0029606E">
        <w:t xml:space="preserve">. If a modification or deletion of a definition or note to entry is made by a committee, a justification for deviation is required. Addition of notes to entry are not considered deviations. These terms and definitions may be repeated in a vocabulary standard. Insertions of discipline specific terms and definitions and renumbering accordingly is permitted. </w:t>
      </w:r>
    </w:p>
    <w:p w14:paraId="69DD9092" w14:textId="58CB7A02" w:rsidR="00C62B4C" w:rsidRPr="0029606E" w:rsidRDefault="00C62B4C" w:rsidP="0031360F">
      <w:pPr>
        <w:pStyle w:val="Note"/>
      </w:pPr>
      <w:r w:rsidRPr="0029606E">
        <w:t>NOTE</w:t>
      </w:r>
      <w:r w:rsidR="0031360F" w:rsidRPr="0029606E">
        <w:t> </w:t>
      </w:r>
      <w:r w:rsidR="00F61093" w:rsidRPr="0029606E">
        <w:t>2</w:t>
      </w:r>
      <w:r w:rsidRPr="0029606E">
        <w:tab/>
      </w:r>
      <w:r w:rsidRPr="00DF4B8A">
        <w:t>Appendix</w:t>
      </w:r>
      <w:r w:rsidR="00DF4B8A">
        <w:t> </w:t>
      </w:r>
      <w:r w:rsidRPr="00DF4B8A">
        <w:t>2 presents the definitions in systematic order, which is preferred due to translation (see Appendix</w:t>
      </w:r>
      <w:r w:rsidR="00DF4B8A">
        <w:t> </w:t>
      </w:r>
      <w:r w:rsidRPr="00DF4B8A">
        <w:t>3</w:t>
      </w:r>
      <w:r w:rsidRPr="0029606E">
        <w:t xml:space="preserve"> on terminology).</w:t>
      </w:r>
    </w:p>
    <w:p w14:paraId="7400312A" w14:textId="01CA7F78" w:rsidR="00C62B4C" w:rsidRPr="0029606E" w:rsidRDefault="00C62B4C" w:rsidP="0031360F">
      <w:pPr>
        <w:pStyle w:val="ListNumber1"/>
      </w:pPr>
      <w:r w:rsidRPr="0029606E">
        <w:t>5.</w:t>
      </w:r>
      <w:r w:rsidRPr="0029606E">
        <w:tab/>
        <w:t xml:space="preserve">A committee may add or insert discipline-specific text within </w:t>
      </w:r>
      <w:r w:rsidRPr="00DF4B8A">
        <w:t>Appendix 2.</w:t>
      </w:r>
      <w:r w:rsidRPr="0029606E">
        <w:t xml:space="preserve"> Examples of additions include:</w:t>
      </w:r>
    </w:p>
    <w:p w14:paraId="466B14CA" w14:textId="1E3DB424" w:rsidR="00C62B4C" w:rsidRPr="0029606E" w:rsidRDefault="00C62B4C" w:rsidP="0031360F">
      <w:pPr>
        <w:pStyle w:val="ListNumber2"/>
      </w:pPr>
      <w:r w:rsidRPr="0029606E">
        <w:t>a)</w:t>
      </w:r>
      <w:r w:rsidR="0031360F" w:rsidRPr="0029606E">
        <w:tab/>
      </w:r>
      <w:r w:rsidRPr="0029606E">
        <w:t>new bullet points;</w:t>
      </w:r>
    </w:p>
    <w:p w14:paraId="15095F07" w14:textId="3916BFB3" w:rsidR="00C62B4C" w:rsidRPr="0029606E" w:rsidRDefault="00C62B4C" w:rsidP="0031360F">
      <w:pPr>
        <w:pStyle w:val="ListNumber2"/>
      </w:pPr>
      <w:r w:rsidRPr="0029606E">
        <w:t>b)</w:t>
      </w:r>
      <w:r w:rsidR="0031360F" w:rsidRPr="0029606E">
        <w:tab/>
      </w:r>
      <w:r w:rsidRPr="0029606E">
        <w:t>discipline-specific explanatory text (e.g. Notes or Examples), in order to clarify requirements;</w:t>
      </w:r>
    </w:p>
    <w:p w14:paraId="238F5AA0" w14:textId="775E1317" w:rsidR="00C62B4C" w:rsidRPr="0029606E" w:rsidRDefault="00C62B4C" w:rsidP="0031360F">
      <w:pPr>
        <w:pStyle w:val="ListNumber2"/>
      </w:pPr>
      <w:r w:rsidRPr="0029606E">
        <w:t>c)</w:t>
      </w:r>
      <w:r w:rsidR="0031360F" w:rsidRPr="0029606E">
        <w:tab/>
      </w:r>
      <w:r w:rsidRPr="0029606E">
        <w:t>discipline-specific new paragraphs to subclauses (etc.) within the identical text;</w:t>
      </w:r>
    </w:p>
    <w:p w14:paraId="4D945FC0" w14:textId="391CC998" w:rsidR="00C62B4C" w:rsidRPr="00DF4B8A" w:rsidRDefault="00C62B4C" w:rsidP="0031360F">
      <w:pPr>
        <w:pStyle w:val="ListNumber2"/>
      </w:pPr>
      <w:r w:rsidRPr="0029606E">
        <w:t>d)</w:t>
      </w:r>
      <w:r w:rsidR="0031360F" w:rsidRPr="0029606E">
        <w:tab/>
      </w:r>
      <w:r w:rsidRPr="0029606E">
        <w:t xml:space="preserve">additional text that enhances the existing requirements in </w:t>
      </w:r>
      <w:r w:rsidRPr="00DF4B8A">
        <w:t>Appendix 2.</w:t>
      </w:r>
    </w:p>
    <w:p w14:paraId="502A285C" w14:textId="6EA73546" w:rsidR="00C62B4C" w:rsidRPr="00DF4B8A" w:rsidRDefault="00C62B4C" w:rsidP="0031360F">
      <w:pPr>
        <w:pStyle w:val="ListNumber1"/>
      </w:pPr>
      <w:r w:rsidRPr="00DF4B8A">
        <w:t>6.</w:t>
      </w:r>
      <w:r w:rsidRPr="00DF4B8A">
        <w:tab/>
        <w:t>A committee shall avoid repeating requirements between identical core text and discipline-specific text by adding text to the identical core text, taking account of point 2 above.</w:t>
      </w:r>
    </w:p>
    <w:p w14:paraId="7C5B2291" w14:textId="1FB3B352" w:rsidR="00C62B4C" w:rsidRPr="00DF4B8A" w:rsidRDefault="00C62B4C" w:rsidP="0031360F">
      <w:pPr>
        <w:pStyle w:val="ListNumber1"/>
      </w:pPr>
      <w:r w:rsidRPr="00DF4B8A">
        <w:t>7.</w:t>
      </w:r>
      <w:r w:rsidRPr="00DF4B8A">
        <w:tab/>
        <w:t>In order to distinguish between discipline-specific text and identical core text from Appendix 2, a committee shall, from the start of the drafting process, use blue for text from the harmonized structure and black for the committee discipline-specific text. This aids identification of the different types of text during the development and balloting stages.</w:t>
      </w:r>
    </w:p>
    <w:p w14:paraId="666F004F" w14:textId="7BBACF61" w:rsidR="00C62B4C" w:rsidRPr="00DF4B8A" w:rsidRDefault="00C62B4C" w:rsidP="0031360F">
      <w:pPr>
        <w:pStyle w:val="Note"/>
      </w:pPr>
      <w:r w:rsidRPr="00DF4B8A">
        <w:t>NOTE </w:t>
      </w:r>
      <w:r w:rsidR="00F61093" w:rsidRPr="00DF4B8A">
        <w:t>3</w:t>
      </w:r>
      <w:r w:rsidRPr="00DF4B8A">
        <w:tab/>
        <w:t>Identification of distinguishing text is not necessarily carried into the published version.</w:t>
      </w:r>
    </w:p>
    <w:p w14:paraId="4B6BD421" w14:textId="0C74CCD7" w:rsidR="00C62B4C" w:rsidRPr="0029606E" w:rsidRDefault="00C62B4C" w:rsidP="0031360F">
      <w:pPr>
        <w:pStyle w:val="ListNumber1"/>
      </w:pPr>
      <w:r w:rsidRPr="00DF4B8A">
        <w:t>8.</w:t>
      </w:r>
      <w:r w:rsidRPr="00DF4B8A">
        <w:tab/>
        <w:t>Understanding of the concept of “risk” may be more specific than that given in definition 3.7 of Appendix 2. In this case, a discipline-specific definition may be needed. The discipline</w:t>
      </w:r>
      <w:r w:rsidRPr="0029606E">
        <w:t>-specific terms and definitions are differentiated from the core definitions, e.g. (XXX) risk.</w:t>
      </w:r>
    </w:p>
    <w:p w14:paraId="02B5D261" w14:textId="0C2AAA6B" w:rsidR="00C62B4C" w:rsidRPr="0029606E" w:rsidRDefault="00C62B4C" w:rsidP="0031360F">
      <w:pPr>
        <w:pStyle w:val="Note"/>
      </w:pPr>
      <w:r w:rsidRPr="0029606E">
        <w:t>NOTE</w:t>
      </w:r>
      <w:r w:rsidR="0031360F" w:rsidRPr="0029606E">
        <w:t> </w:t>
      </w:r>
      <w:r w:rsidR="00F61093" w:rsidRPr="0029606E">
        <w:t>4</w:t>
      </w:r>
      <w:r w:rsidRPr="0029606E">
        <w:tab/>
        <w:t>The above can also apply to a number of other definitions.</w:t>
      </w:r>
    </w:p>
    <w:p w14:paraId="19F6A8A4" w14:textId="4E706700" w:rsidR="00C62B4C" w:rsidRPr="0029606E" w:rsidRDefault="00C62B4C" w:rsidP="0031360F">
      <w:pPr>
        <w:pStyle w:val="ListNumber1"/>
      </w:pPr>
      <w:r w:rsidRPr="0029606E">
        <w:t>9.</w:t>
      </w:r>
      <w:r w:rsidRPr="0029606E">
        <w:tab/>
        <w:t>If due to exceptional discipline specific circumstances, text from the harmonized structure cannot be applied in the management system standard, then the committee may amend the text and introduce a deviation.</w:t>
      </w:r>
    </w:p>
    <w:p w14:paraId="26B0599F" w14:textId="6C0EF576" w:rsidR="00C62B4C" w:rsidRPr="0029606E" w:rsidRDefault="00C62B4C" w:rsidP="0031360F">
      <w:pPr>
        <w:pStyle w:val="ListNumber1"/>
      </w:pPr>
      <w:r w:rsidRPr="0029606E">
        <w:t>10.</w:t>
      </w:r>
      <w:r w:rsidRPr="0029606E">
        <w:tab/>
        <w:t>If there are non-discipline specific circumstances, the committee shall raise the issue within JTCG.</w:t>
      </w:r>
    </w:p>
    <w:p w14:paraId="566AEB86" w14:textId="56725905" w:rsidR="00C62B4C" w:rsidRPr="0029606E" w:rsidRDefault="00C62B4C" w:rsidP="0031360F">
      <w:pPr>
        <w:pStyle w:val="a3"/>
        <w:numPr>
          <w:ilvl w:val="0"/>
          <w:numId w:val="0"/>
        </w:numPr>
      </w:pPr>
      <w:bookmarkStart w:id="4717" w:name="_Toc69205272"/>
      <w:bookmarkStart w:id="4718" w:name="_Toc69205617"/>
      <w:bookmarkStart w:id="4719" w:name="_Toc69215518"/>
      <w:bookmarkStart w:id="4720" w:name="_Toc69304309"/>
      <w:r w:rsidRPr="0029606E">
        <w:t>SL</w:t>
      </w:r>
      <w:r w:rsidR="001E7FFA" w:rsidRPr="0029606E">
        <w:t>.</w:t>
      </w:r>
      <w:r w:rsidRPr="0029606E">
        <w:t>8.4</w:t>
      </w:r>
      <w:r w:rsidR="001E7FFA" w:rsidRPr="0029606E">
        <w:tab/>
      </w:r>
      <w:r w:rsidRPr="0029606E">
        <w:t>Deviation reports</w:t>
      </w:r>
      <w:bookmarkEnd w:id="4717"/>
      <w:bookmarkEnd w:id="4718"/>
      <w:bookmarkEnd w:id="4719"/>
      <w:bookmarkEnd w:id="4720"/>
    </w:p>
    <w:p w14:paraId="5EDA4773" w14:textId="77777777" w:rsidR="00C62B4C" w:rsidRPr="0029606E" w:rsidRDefault="00C62B4C" w:rsidP="0031360F">
      <w:pPr>
        <w:pStyle w:val="BodyText"/>
      </w:pPr>
      <w:r w:rsidRPr="0029606E">
        <w:t>When a committee has a deviation, it shall justify the deviation based on discipline specific information by:</w:t>
      </w:r>
    </w:p>
    <w:p w14:paraId="76F3E376" w14:textId="77777777" w:rsidR="00C62B4C" w:rsidRPr="0029606E" w:rsidRDefault="00C62B4C" w:rsidP="0031360F">
      <w:pPr>
        <w:pStyle w:val="ListNumber1"/>
      </w:pPr>
      <w:r w:rsidRPr="0029606E">
        <w:t>a)</w:t>
      </w:r>
      <w:r w:rsidRPr="0029606E">
        <w:tab/>
        <w:t>providing an initial deviation report to ISO/CS with the DIS submission;</w:t>
      </w:r>
    </w:p>
    <w:p w14:paraId="056A1A29" w14:textId="744071B7" w:rsidR="00C62B4C" w:rsidRPr="0029606E" w:rsidRDefault="00C62B4C" w:rsidP="0031360F">
      <w:pPr>
        <w:pStyle w:val="ListNumber1"/>
      </w:pPr>
      <w:r w:rsidRPr="0029606E">
        <w:t>b)</w:t>
      </w:r>
      <w:r w:rsidRPr="0029606E">
        <w:tab/>
        <w:t xml:space="preserve">providing a final deviation report to TMB (through the ISO/TMB Secretary at </w:t>
      </w:r>
      <w:hyperlink r:id="rId79" w:history="1">
        <w:r w:rsidRPr="0029606E">
          <w:t>tmb@iso.org</w:t>
        </w:r>
      </w:hyperlink>
      <w:r w:rsidRPr="0029606E">
        <w:t>) upon submission of the final text of the</w:t>
      </w:r>
      <w:ins w:id="4721" w:author="Author">
        <w:r w:rsidR="001E7785">
          <w:t xml:space="preserve"> </w:t>
        </w:r>
        <w:del w:id="4722" w:author="Author">
          <w:r w:rsidR="001E7785" w:rsidDel="00A748F7">
            <w:delText>i</w:delText>
          </w:r>
        </w:del>
        <w:r w:rsidR="00A748F7">
          <w:t>I</w:t>
        </w:r>
        <w:r w:rsidR="001E7785">
          <w:t>nternational</w:t>
        </w:r>
      </w:ins>
      <w:r w:rsidRPr="0029606E">
        <w:t xml:space="preserve"> </w:t>
      </w:r>
      <w:del w:id="4723" w:author="Author">
        <w:r w:rsidRPr="0029606E" w:rsidDel="00A748F7">
          <w:delText xml:space="preserve">standard </w:delText>
        </w:r>
      </w:del>
      <w:ins w:id="4724" w:author="Author">
        <w:r w:rsidR="00A748F7">
          <w:t>S</w:t>
        </w:r>
        <w:r w:rsidR="00A748F7" w:rsidRPr="0029606E">
          <w:t xml:space="preserve">tandard </w:t>
        </w:r>
      </w:ins>
      <w:r w:rsidRPr="0029606E">
        <w:t>for publication.</w:t>
      </w:r>
    </w:p>
    <w:p w14:paraId="527A46C6" w14:textId="0D0E906B" w:rsidR="00C62B4C" w:rsidRPr="0029606E" w:rsidRDefault="00C62B4C" w:rsidP="0031360F">
      <w:pPr>
        <w:pStyle w:val="BodyText"/>
      </w:pPr>
      <w:r w:rsidRPr="0029606E">
        <w:t xml:space="preserve">The </w:t>
      </w:r>
      <w:del w:id="4725" w:author="Author">
        <w:r w:rsidRPr="0029606E" w:rsidDel="00FE7A4A">
          <w:delText>Committee</w:delText>
        </w:r>
      </w:del>
      <w:ins w:id="4726" w:author="Author">
        <w:r w:rsidR="00FE7A4A">
          <w:t>committee</w:t>
        </w:r>
      </w:ins>
      <w:r w:rsidRPr="0029606E">
        <w:t xml:space="preserve"> shall use the ISO commenting template to provide its deviation reports. The deviation report shall contain the changes to the </w:t>
      </w:r>
      <w:r w:rsidRPr="00DF4B8A">
        <w:t>Appendix</w:t>
      </w:r>
      <w:r w:rsidR="00DF4B8A">
        <w:t> </w:t>
      </w:r>
      <w:r w:rsidRPr="00DF4B8A">
        <w:t>2 text</w:t>
      </w:r>
      <w:r w:rsidRPr="0029606E">
        <w:t xml:space="preserve"> or notes to entry and any deletions. The report should also contain additions to facilitate trend analysis for future revisions. </w:t>
      </w:r>
    </w:p>
    <w:p w14:paraId="37F9F664" w14:textId="77777777" w:rsidR="00C62B4C" w:rsidRPr="0029606E" w:rsidRDefault="00C62B4C" w:rsidP="0031360F">
      <w:pPr>
        <w:pStyle w:val="Note"/>
      </w:pPr>
      <w:r w:rsidRPr="0029606E">
        <w:t>NOTE 1</w:t>
      </w:r>
      <w:r w:rsidRPr="0029606E">
        <w:tab/>
        <w:t>The final deviation report can be an updated version of the initial deviation report.</w:t>
      </w:r>
    </w:p>
    <w:p w14:paraId="4F4EDD8B" w14:textId="2A3FB7D9" w:rsidR="00C62B4C" w:rsidRPr="0029606E" w:rsidRDefault="00C62B4C" w:rsidP="0031360F">
      <w:pPr>
        <w:pStyle w:val="Note"/>
      </w:pPr>
      <w:r w:rsidRPr="0029606E">
        <w:t>NOTE 2</w:t>
      </w:r>
      <w:r w:rsidRPr="0029606E">
        <w:tab/>
        <w:t xml:space="preserve">The </w:t>
      </w:r>
      <w:del w:id="4727" w:author="Author">
        <w:r w:rsidRPr="0029606E" w:rsidDel="00FE7A4A">
          <w:delText>Committee</w:delText>
        </w:r>
      </w:del>
      <w:ins w:id="4728" w:author="Author">
        <w:r w:rsidR="00FE7A4A">
          <w:t>committee</w:t>
        </w:r>
      </w:ins>
      <w:r w:rsidRPr="0029606E">
        <w:t xml:space="preserve"> strives to avoid</w:t>
      </w:r>
      <w:r w:rsidRPr="0029606E" w:rsidDel="00F77E36">
        <w:t xml:space="preserve"> </w:t>
      </w:r>
      <w:r w:rsidRPr="0029606E">
        <w:t>any non-applicability of the harmonized structure.</w:t>
      </w:r>
    </w:p>
    <w:p w14:paraId="1F960772" w14:textId="75168B66" w:rsidR="00C62B4C" w:rsidRPr="0029606E" w:rsidRDefault="00C62B4C" w:rsidP="0031360F">
      <w:pPr>
        <w:pStyle w:val="BodyText"/>
      </w:pPr>
      <w:r w:rsidRPr="0029606E">
        <w:t xml:space="preserve">The </w:t>
      </w:r>
      <w:del w:id="4729" w:author="Author">
        <w:r w:rsidRPr="0029606E" w:rsidDel="00FE7A4A">
          <w:delText>Committee</w:delText>
        </w:r>
      </w:del>
      <w:ins w:id="4730" w:author="Author">
        <w:r w:rsidR="00FE7A4A">
          <w:t>committee</w:t>
        </w:r>
      </w:ins>
      <w:r w:rsidRPr="0029606E">
        <w:t xml:space="preserve"> receives comments from ISO/CS regarding the deviations. The committee resolves the comments in dialogue with the editorial staff. The deviation reports are retained by JTCG. JTCG reviews the deviation reports for trends and other information for future revisions of Annex</w:t>
      </w:r>
      <w:r w:rsidR="00385EB1" w:rsidRPr="0029606E">
        <w:t> </w:t>
      </w:r>
      <w:r w:rsidRPr="0029606E">
        <w:t>SL.</w:t>
      </w:r>
    </w:p>
    <w:p w14:paraId="2E7B2BE4" w14:textId="77777777" w:rsidR="00C62B4C" w:rsidRPr="00124A73" w:rsidRDefault="00C62B4C" w:rsidP="00C04FBC">
      <w:pPr>
        <w:pStyle w:val="BodyTextCenter"/>
        <w:rPr>
          <w:b/>
          <w:lang w:val="fr-FR"/>
        </w:rPr>
      </w:pPr>
      <w:r w:rsidRPr="008831A1">
        <w:rPr>
          <w:highlight w:val="yellow"/>
          <w:lang w:val="fr-CH"/>
        </w:rPr>
        <w:br w:type="page"/>
      </w:r>
      <w:r w:rsidRPr="00124A73">
        <w:rPr>
          <w:b/>
          <w:lang w:val="fr-FR"/>
        </w:rPr>
        <w:t>Appendix 1</w:t>
      </w:r>
    </w:p>
    <w:p w14:paraId="464F9BE0" w14:textId="77777777" w:rsidR="00C62B4C" w:rsidRPr="00124A73" w:rsidRDefault="00C62B4C" w:rsidP="00C04FBC">
      <w:pPr>
        <w:pStyle w:val="BodyTextCenter"/>
        <w:rPr>
          <w:lang w:val="fr-FR"/>
        </w:rPr>
      </w:pPr>
      <w:r w:rsidRPr="00124A73">
        <w:rPr>
          <w:lang w:val="fr-FR"/>
        </w:rPr>
        <w:t>(normative)</w:t>
      </w:r>
    </w:p>
    <w:p w14:paraId="771BB63D" w14:textId="64A4E0B2" w:rsidR="00C62B4C" w:rsidRPr="00124A73" w:rsidRDefault="00C62B4C" w:rsidP="00C04FBC">
      <w:pPr>
        <w:pStyle w:val="BodyTextCenter"/>
        <w:rPr>
          <w:b/>
          <w:lang w:val="fr-FR"/>
        </w:rPr>
      </w:pPr>
      <w:r w:rsidRPr="0029606E">
        <w:rPr>
          <w:b/>
        </w:rPr>
        <w:fldChar w:fldCharType="begin"/>
      </w:r>
      <w:r w:rsidRPr="00124A73">
        <w:rPr>
          <w:b/>
          <w:lang w:val="fr-FR"/>
        </w:rPr>
        <w:instrText xml:space="preserve">SEQ aaa \h </w:instrText>
      </w:r>
      <w:r w:rsidRPr="0029606E">
        <w:rPr>
          <w:b/>
        </w:rPr>
        <w:fldChar w:fldCharType="end"/>
      </w:r>
      <w:r w:rsidRPr="0029606E">
        <w:rPr>
          <w:b/>
        </w:rPr>
        <w:fldChar w:fldCharType="begin"/>
      </w:r>
      <w:r w:rsidRPr="00124A73">
        <w:rPr>
          <w:b/>
          <w:lang w:val="fr-FR"/>
        </w:rPr>
        <w:instrText xml:space="preserve">SEQ table \r0\h </w:instrText>
      </w:r>
      <w:r w:rsidRPr="0029606E">
        <w:rPr>
          <w:b/>
        </w:rPr>
        <w:fldChar w:fldCharType="end"/>
      </w:r>
      <w:r w:rsidRPr="0029606E">
        <w:rPr>
          <w:b/>
        </w:rPr>
        <w:fldChar w:fldCharType="begin"/>
      </w:r>
      <w:r w:rsidRPr="00124A73">
        <w:rPr>
          <w:b/>
          <w:lang w:val="fr-FR"/>
        </w:rPr>
        <w:instrText xml:space="preserve">SEQ figure \r0\h </w:instrText>
      </w:r>
      <w:r w:rsidRPr="0029606E">
        <w:rPr>
          <w:b/>
        </w:rPr>
        <w:fldChar w:fldCharType="end"/>
      </w:r>
      <w:r w:rsidRPr="00124A73">
        <w:rPr>
          <w:b/>
          <w:lang w:val="fr-FR"/>
        </w:rPr>
        <w:t>Justification criteria questions</w:t>
      </w:r>
    </w:p>
    <w:p w14:paraId="7D2B4881" w14:textId="77777777" w:rsidR="00C62B4C" w:rsidRPr="0029606E" w:rsidRDefault="00C62B4C" w:rsidP="00315DD0">
      <w:pPr>
        <w:pStyle w:val="a3"/>
        <w:numPr>
          <w:ilvl w:val="0"/>
          <w:numId w:val="0"/>
        </w:numPr>
      </w:pPr>
      <w:bookmarkStart w:id="4731" w:name="_Toc69205273"/>
      <w:bookmarkStart w:id="4732" w:name="_Toc69205618"/>
      <w:bookmarkStart w:id="4733" w:name="_Toc69215519"/>
      <w:bookmarkStart w:id="4734" w:name="_Toc69304310"/>
      <w:r w:rsidRPr="00124A73">
        <w:rPr>
          <w:lang w:val="fr-FR"/>
        </w:rPr>
        <w:t>1.  </w:t>
      </w:r>
      <w:r w:rsidRPr="0029606E">
        <w:t>General</w:t>
      </w:r>
      <w:bookmarkEnd w:id="4731"/>
      <w:bookmarkEnd w:id="4732"/>
      <w:bookmarkEnd w:id="4733"/>
      <w:bookmarkEnd w:id="4734"/>
    </w:p>
    <w:p w14:paraId="008970EE" w14:textId="77777777" w:rsidR="00C62B4C" w:rsidRPr="0029606E" w:rsidRDefault="00C62B4C" w:rsidP="0001211A">
      <w:pPr>
        <w:pStyle w:val="BodyText"/>
      </w:pPr>
      <w:r w:rsidRPr="0029606E">
        <w:t>The list of questions to be addressed in the justification study are in line with the principles listed in SL.6. This list is not exhaustive. Additional information not covered by the questions should be provided if it is relevant to the case.</w:t>
      </w:r>
    </w:p>
    <w:p w14:paraId="33BE1BE0" w14:textId="77777777" w:rsidR="00C62B4C" w:rsidRPr="0029606E" w:rsidRDefault="00C62B4C" w:rsidP="0001211A">
      <w:pPr>
        <w:pStyle w:val="BodyText"/>
      </w:pPr>
      <w:r w:rsidRPr="0029606E">
        <w:t>Each general principle should be given due consideration and, ideally, when preparing the JS, the proposer should provide a general rationale for each principle, prior to answering the questions associated with the principle.</w:t>
      </w:r>
    </w:p>
    <w:p w14:paraId="1F4029CF" w14:textId="77777777" w:rsidR="00C62B4C" w:rsidRPr="0029606E" w:rsidRDefault="00C62B4C" w:rsidP="0001211A">
      <w:pPr>
        <w:pStyle w:val="BodyText"/>
      </w:pPr>
      <w:r w:rsidRPr="0029606E">
        <w:t>The principles to which the proposer of the MSS should pay due attention when preparing the justification study are:</w:t>
      </w:r>
    </w:p>
    <w:p w14:paraId="7B90A979" w14:textId="77777777" w:rsidR="00C62B4C" w:rsidRPr="0029606E" w:rsidRDefault="00C62B4C" w:rsidP="0001211A">
      <w:pPr>
        <w:pStyle w:val="BodyTextindent10"/>
      </w:pPr>
      <w:r w:rsidRPr="0029606E">
        <w:t>1.   Market relevance</w:t>
      </w:r>
    </w:p>
    <w:p w14:paraId="77C28326" w14:textId="77777777" w:rsidR="00C62B4C" w:rsidRPr="0029606E" w:rsidRDefault="00C62B4C" w:rsidP="0001211A">
      <w:pPr>
        <w:pStyle w:val="BodyTextindent10"/>
      </w:pPr>
      <w:r w:rsidRPr="0029606E">
        <w:t>2.   Compatibility</w:t>
      </w:r>
    </w:p>
    <w:p w14:paraId="7C2E3885" w14:textId="77777777" w:rsidR="00C62B4C" w:rsidRPr="0029606E" w:rsidRDefault="00C62B4C" w:rsidP="0001211A">
      <w:pPr>
        <w:pStyle w:val="BodyTextindent10"/>
      </w:pPr>
      <w:r w:rsidRPr="0029606E">
        <w:t>3.   Topic coverage</w:t>
      </w:r>
    </w:p>
    <w:p w14:paraId="143B3FEE" w14:textId="77777777" w:rsidR="00C62B4C" w:rsidRPr="0029606E" w:rsidRDefault="00C62B4C" w:rsidP="0001211A">
      <w:pPr>
        <w:pStyle w:val="BodyTextindent10"/>
      </w:pPr>
      <w:r w:rsidRPr="0029606E">
        <w:t>4.   Flexibility</w:t>
      </w:r>
    </w:p>
    <w:p w14:paraId="40103972" w14:textId="77777777" w:rsidR="00C62B4C" w:rsidRPr="0029606E" w:rsidRDefault="00C62B4C" w:rsidP="0001211A">
      <w:pPr>
        <w:pStyle w:val="BodyTextindent10"/>
      </w:pPr>
      <w:r w:rsidRPr="0029606E">
        <w:t>5.   Free trade</w:t>
      </w:r>
    </w:p>
    <w:p w14:paraId="497895CB" w14:textId="77777777" w:rsidR="00C62B4C" w:rsidRPr="0029606E" w:rsidRDefault="00C62B4C" w:rsidP="0001211A">
      <w:pPr>
        <w:pStyle w:val="BodyTextindent10"/>
      </w:pPr>
      <w:r w:rsidRPr="0029606E">
        <w:t>6.   Applicability of conformity assessment</w:t>
      </w:r>
    </w:p>
    <w:p w14:paraId="32175C3F" w14:textId="77777777" w:rsidR="00C62B4C" w:rsidRPr="0029606E" w:rsidRDefault="00C62B4C" w:rsidP="0001211A">
      <w:pPr>
        <w:pStyle w:val="BodyTextindent10"/>
      </w:pPr>
      <w:r w:rsidRPr="0029606E">
        <w:t>7.   Exclusions</w:t>
      </w:r>
    </w:p>
    <w:p w14:paraId="453AAC03" w14:textId="33D90752" w:rsidR="00C62B4C" w:rsidRPr="0029606E" w:rsidRDefault="00C62B4C" w:rsidP="0001211A">
      <w:pPr>
        <w:pStyle w:val="Note"/>
      </w:pPr>
      <w:r w:rsidRPr="0029606E">
        <w:t>NOTE</w:t>
      </w:r>
      <w:r w:rsidRPr="0029606E">
        <w:tab/>
        <w:t xml:space="preserve">No questions directly refer to the principle 8 (“Ease of use”), but it should guide the development of the </w:t>
      </w:r>
      <w:del w:id="4735" w:author="Author">
        <w:r w:rsidRPr="0029606E" w:rsidDel="005218EC">
          <w:delText>deliverable</w:delText>
        </w:r>
      </w:del>
      <w:ins w:id="4736" w:author="Author">
        <w:r w:rsidR="005218EC">
          <w:t>document</w:t>
        </w:r>
      </w:ins>
      <w:r w:rsidRPr="0029606E">
        <w:t>.</w:t>
      </w:r>
    </w:p>
    <w:p w14:paraId="76E5C1BC" w14:textId="77777777" w:rsidR="00C62B4C" w:rsidRPr="0029606E" w:rsidRDefault="00C62B4C" w:rsidP="0001211A">
      <w:pPr>
        <w:pStyle w:val="a3"/>
        <w:numPr>
          <w:ilvl w:val="0"/>
          <w:numId w:val="0"/>
        </w:numPr>
      </w:pPr>
      <w:bookmarkStart w:id="4737" w:name="_Toc69205274"/>
      <w:bookmarkStart w:id="4738" w:name="_Toc69205619"/>
      <w:bookmarkStart w:id="4739" w:name="_Toc69215520"/>
      <w:bookmarkStart w:id="4740" w:name="_Toc69304311"/>
      <w:r w:rsidRPr="0029606E">
        <w:t>Basic information on the MSS proposal</w:t>
      </w:r>
      <w:bookmarkEnd w:id="4737"/>
      <w:bookmarkEnd w:id="4738"/>
      <w:bookmarkEnd w:id="4739"/>
      <w:bookmarkEnd w:id="4740"/>
    </w:p>
    <w:tbl>
      <w:tblPr>
        <w:tblW w:w="975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680"/>
        <w:gridCol w:w="9071"/>
      </w:tblGrid>
      <w:tr w:rsidR="00C62B4C" w:rsidRPr="0029606E" w14:paraId="3535C486" w14:textId="77777777" w:rsidTr="00300C52">
        <w:trPr>
          <w:cantSplit/>
          <w:jc w:val="center"/>
        </w:trPr>
        <w:tc>
          <w:tcPr>
            <w:tcW w:w="680" w:type="dxa"/>
            <w:shd w:val="clear" w:color="auto" w:fill="auto"/>
          </w:tcPr>
          <w:p w14:paraId="6746308C" w14:textId="77777777" w:rsidR="00C62B4C" w:rsidRPr="0029606E" w:rsidRDefault="00C62B4C" w:rsidP="0001211A">
            <w:pPr>
              <w:pStyle w:val="Tablebody0"/>
              <w:jc w:val="center"/>
            </w:pPr>
            <w:r w:rsidRPr="0029606E">
              <w:t>1</w:t>
            </w:r>
          </w:p>
        </w:tc>
        <w:tc>
          <w:tcPr>
            <w:tcW w:w="9071" w:type="dxa"/>
            <w:shd w:val="clear" w:color="auto" w:fill="auto"/>
          </w:tcPr>
          <w:p w14:paraId="0AC15064" w14:textId="77777777" w:rsidR="00C62B4C" w:rsidRPr="0029606E" w:rsidRDefault="00C62B4C" w:rsidP="0001211A">
            <w:pPr>
              <w:pStyle w:val="Tablebody0"/>
            </w:pPr>
            <w:r w:rsidRPr="0029606E">
              <w:t>What is the proposed purpose and scope of the MSS? Is the document supposed to be a guidance document or a document with requirements?</w:t>
            </w:r>
          </w:p>
        </w:tc>
      </w:tr>
      <w:tr w:rsidR="00C62B4C" w:rsidRPr="0029606E" w14:paraId="22112CD6" w14:textId="77777777" w:rsidTr="00300C52">
        <w:trPr>
          <w:cantSplit/>
          <w:jc w:val="center"/>
        </w:trPr>
        <w:tc>
          <w:tcPr>
            <w:tcW w:w="680" w:type="dxa"/>
            <w:shd w:val="clear" w:color="auto" w:fill="auto"/>
          </w:tcPr>
          <w:p w14:paraId="03B6C821" w14:textId="46FDFFC2" w:rsidR="00C62B4C" w:rsidRPr="0029606E" w:rsidRDefault="00C62B4C" w:rsidP="0001211A">
            <w:pPr>
              <w:pStyle w:val="Tablebody0"/>
              <w:jc w:val="center"/>
            </w:pPr>
            <w:r w:rsidRPr="0029606E">
              <w:t>2</w:t>
            </w:r>
          </w:p>
        </w:tc>
        <w:tc>
          <w:tcPr>
            <w:tcW w:w="9071" w:type="dxa"/>
            <w:shd w:val="clear" w:color="auto" w:fill="auto"/>
          </w:tcPr>
          <w:p w14:paraId="162845F9" w14:textId="77777777" w:rsidR="00C62B4C" w:rsidRPr="0029606E" w:rsidRDefault="00C62B4C" w:rsidP="0001211A">
            <w:pPr>
              <w:pStyle w:val="Tablebody0"/>
            </w:pPr>
            <w:r w:rsidRPr="0029606E">
              <w:t>Is there one or more existing ISO committee or non-ISO organization that could logically have responsibility for the proposed MSS? If so, identify.</w:t>
            </w:r>
          </w:p>
        </w:tc>
      </w:tr>
      <w:tr w:rsidR="00C62B4C" w:rsidRPr="0029606E" w14:paraId="69F24CF3" w14:textId="77777777" w:rsidTr="00300C52">
        <w:trPr>
          <w:cantSplit/>
          <w:jc w:val="center"/>
        </w:trPr>
        <w:tc>
          <w:tcPr>
            <w:tcW w:w="680" w:type="dxa"/>
            <w:shd w:val="clear" w:color="auto" w:fill="auto"/>
          </w:tcPr>
          <w:p w14:paraId="07F1DD3F" w14:textId="19498AF9" w:rsidR="00C62B4C" w:rsidRPr="0029606E" w:rsidRDefault="00C62B4C" w:rsidP="0001211A">
            <w:pPr>
              <w:pStyle w:val="Tablebody0"/>
              <w:jc w:val="center"/>
            </w:pPr>
            <w:r w:rsidRPr="0029606E">
              <w:t>3</w:t>
            </w:r>
          </w:p>
        </w:tc>
        <w:tc>
          <w:tcPr>
            <w:tcW w:w="9071" w:type="dxa"/>
            <w:shd w:val="clear" w:color="auto" w:fill="auto"/>
          </w:tcPr>
          <w:p w14:paraId="64C162A5" w14:textId="77777777" w:rsidR="00C62B4C" w:rsidRPr="0029606E" w:rsidRDefault="00C62B4C" w:rsidP="0001211A">
            <w:pPr>
              <w:pStyle w:val="Tablebody0"/>
            </w:pPr>
            <w:r w:rsidRPr="0029606E">
              <w:t>Have relevant reference materials been identified, such as existing guidelines or established practices?</w:t>
            </w:r>
          </w:p>
        </w:tc>
      </w:tr>
      <w:tr w:rsidR="00C62B4C" w:rsidRPr="0029606E" w14:paraId="1386B4DC" w14:textId="77777777" w:rsidTr="00300C52">
        <w:trPr>
          <w:cantSplit/>
          <w:jc w:val="center"/>
        </w:trPr>
        <w:tc>
          <w:tcPr>
            <w:tcW w:w="680" w:type="dxa"/>
            <w:shd w:val="clear" w:color="auto" w:fill="auto"/>
          </w:tcPr>
          <w:p w14:paraId="0F7EED88" w14:textId="35652F99" w:rsidR="00C62B4C" w:rsidRPr="0029606E" w:rsidRDefault="00C62B4C" w:rsidP="0001211A">
            <w:pPr>
              <w:pStyle w:val="Tablebody0"/>
              <w:jc w:val="center"/>
            </w:pPr>
            <w:r w:rsidRPr="0029606E">
              <w:t>4</w:t>
            </w:r>
          </w:p>
        </w:tc>
        <w:tc>
          <w:tcPr>
            <w:tcW w:w="9071" w:type="dxa"/>
            <w:shd w:val="clear" w:color="auto" w:fill="auto"/>
          </w:tcPr>
          <w:p w14:paraId="136B396D" w14:textId="3B27CD3F" w:rsidR="00C62B4C" w:rsidRPr="0029606E" w:rsidRDefault="00C62B4C" w:rsidP="0001211A">
            <w:pPr>
              <w:pStyle w:val="Tablebody0"/>
            </w:pPr>
            <w:r w:rsidRPr="0029606E">
              <w:t xml:space="preserve">Are there technical </w:t>
            </w:r>
            <w:del w:id="4741" w:author="Author">
              <w:r w:rsidRPr="0029606E" w:rsidDel="00976EF7">
                <w:delText>expert</w:delText>
              </w:r>
            </w:del>
            <w:ins w:id="4742" w:author="Author">
              <w:r w:rsidR="00976EF7">
                <w:t>Expert</w:t>
              </w:r>
            </w:ins>
            <w:r w:rsidRPr="0029606E">
              <w:t xml:space="preserve">s available to support the standardization work? Are the technical </w:t>
            </w:r>
            <w:del w:id="4743" w:author="Author">
              <w:r w:rsidRPr="0029606E" w:rsidDel="00976EF7">
                <w:delText>expert</w:delText>
              </w:r>
            </w:del>
            <w:ins w:id="4744" w:author="Author">
              <w:r w:rsidR="00976EF7">
                <w:t>Expert</w:t>
              </w:r>
            </w:ins>
            <w:r w:rsidRPr="0029606E">
              <w:t>s direct representatives of the affected parties from the different geographical regions?</w:t>
            </w:r>
          </w:p>
        </w:tc>
      </w:tr>
      <w:tr w:rsidR="00C62B4C" w:rsidRPr="0029606E" w14:paraId="744C4107" w14:textId="77777777" w:rsidTr="00300C52">
        <w:trPr>
          <w:cantSplit/>
          <w:jc w:val="center"/>
        </w:trPr>
        <w:tc>
          <w:tcPr>
            <w:tcW w:w="680" w:type="dxa"/>
            <w:shd w:val="clear" w:color="auto" w:fill="auto"/>
          </w:tcPr>
          <w:p w14:paraId="31D5207C" w14:textId="05DFE2D1" w:rsidR="00C62B4C" w:rsidRPr="0029606E" w:rsidRDefault="00C62B4C" w:rsidP="0001211A">
            <w:pPr>
              <w:pStyle w:val="Tablebody0"/>
              <w:jc w:val="center"/>
            </w:pPr>
            <w:r w:rsidRPr="0029606E">
              <w:t>5</w:t>
            </w:r>
          </w:p>
        </w:tc>
        <w:tc>
          <w:tcPr>
            <w:tcW w:w="9071" w:type="dxa"/>
            <w:shd w:val="clear" w:color="auto" w:fill="auto"/>
          </w:tcPr>
          <w:p w14:paraId="584BF03D" w14:textId="11C7499E" w:rsidR="00C62B4C" w:rsidRPr="0029606E" w:rsidRDefault="00C62B4C" w:rsidP="0001211A">
            <w:pPr>
              <w:pStyle w:val="Tablebody0"/>
            </w:pPr>
            <w:r w:rsidRPr="0029606E">
              <w:t xml:space="preserve">What efforts are anticipated as being necessary to develop the document in terms of </w:t>
            </w:r>
            <w:del w:id="4745" w:author="Author">
              <w:r w:rsidRPr="0029606E" w:rsidDel="00976EF7">
                <w:delText>expert</w:delText>
              </w:r>
            </w:del>
            <w:ins w:id="4746" w:author="Author">
              <w:r w:rsidR="00976EF7">
                <w:t>Expert</w:t>
              </w:r>
            </w:ins>
            <w:r w:rsidRPr="0029606E">
              <w:t>s needed and number/duration of meetings?</w:t>
            </w:r>
          </w:p>
        </w:tc>
      </w:tr>
      <w:tr w:rsidR="00C62B4C" w:rsidRPr="0029606E" w14:paraId="4F51B51A" w14:textId="77777777" w:rsidTr="00300C52">
        <w:trPr>
          <w:cantSplit/>
          <w:jc w:val="center"/>
        </w:trPr>
        <w:tc>
          <w:tcPr>
            <w:tcW w:w="680" w:type="dxa"/>
            <w:shd w:val="clear" w:color="auto" w:fill="auto"/>
          </w:tcPr>
          <w:p w14:paraId="2C67A6D3" w14:textId="790D246B" w:rsidR="00C62B4C" w:rsidRPr="0029606E" w:rsidRDefault="00C62B4C" w:rsidP="0001211A">
            <w:pPr>
              <w:pStyle w:val="Tablebody0"/>
              <w:jc w:val="center"/>
            </w:pPr>
            <w:r w:rsidRPr="0029606E">
              <w:t>6</w:t>
            </w:r>
          </w:p>
        </w:tc>
        <w:tc>
          <w:tcPr>
            <w:tcW w:w="9071" w:type="dxa"/>
            <w:shd w:val="clear" w:color="auto" w:fill="auto"/>
          </w:tcPr>
          <w:p w14:paraId="1F77BB1B" w14:textId="77777777" w:rsidR="00C62B4C" w:rsidRPr="0029606E" w:rsidRDefault="00C62B4C" w:rsidP="0001211A">
            <w:pPr>
              <w:pStyle w:val="Tablebody0"/>
            </w:pPr>
            <w:r w:rsidRPr="0029606E">
              <w:t>Is the MSS intended to be a guidance document, contractual specification or regulatory specification for an organization?</w:t>
            </w:r>
          </w:p>
        </w:tc>
      </w:tr>
    </w:tbl>
    <w:p w14:paraId="0C9D8C6D" w14:textId="77777777" w:rsidR="00C62B4C" w:rsidRPr="0029606E" w:rsidRDefault="00C62B4C" w:rsidP="001E7FFA">
      <w:pPr>
        <w:pStyle w:val="a3"/>
        <w:numPr>
          <w:ilvl w:val="0"/>
          <w:numId w:val="0"/>
        </w:numPr>
        <w:spacing w:before="240"/>
      </w:pPr>
      <w:bookmarkStart w:id="4747" w:name="_Toc69205275"/>
      <w:bookmarkStart w:id="4748" w:name="_Toc69205620"/>
      <w:bookmarkStart w:id="4749" w:name="_Toc69215521"/>
      <w:bookmarkStart w:id="4750" w:name="_Toc69304312"/>
      <w:r w:rsidRPr="0029606E">
        <w:t>Principle 1: Market relevance</w:t>
      </w:r>
      <w:bookmarkEnd w:id="4747"/>
      <w:bookmarkEnd w:id="4748"/>
      <w:bookmarkEnd w:id="4749"/>
      <w:bookmarkEnd w:id="4750"/>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680"/>
        <w:gridCol w:w="9071"/>
      </w:tblGrid>
      <w:tr w:rsidR="00C62B4C" w:rsidRPr="0029606E" w14:paraId="566C1774" w14:textId="77777777" w:rsidTr="00300C52">
        <w:trPr>
          <w:cantSplit/>
          <w:jc w:val="center"/>
        </w:trPr>
        <w:tc>
          <w:tcPr>
            <w:tcW w:w="680" w:type="dxa"/>
            <w:shd w:val="clear" w:color="auto" w:fill="auto"/>
          </w:tcPr>
          <w:p w14:paraId="1320ED3E" w14:textId="083B1B6E" w:rsidR="00C62B4C" w:rsidRPr="0029606E" w:rsidRDefault="00C62B4C" w:rsidP="0001211A">
            <w:pPr>
              <w:pStyle w:val="Tablebody0"/>
              <w:jc w:val="center"/>
            </w:pPr>
            <w:r w:rsidRPr="0029606E">
              <w:t>7</w:t>
            </w:r>
          </w:p>
        </w:tc>
        <w:tc>
          <w:tcPr>
            <w:tcW w:w="9071" w:type="dxa"/>
            <w:shd w:val="clear" w:color="auto" w:fill="auto"/>
          </w:tcPr>
          <w:p w14:paraId="713A2D7A" w14:textId="77777777" w:rsidR="00C62B4C" w:rsidRPr="0029606E" w:rsidRDefault="00C62B4C" w:rsidP="0001211A">
            <w:pPr>
              <w:pStyle w:val="Tablebody0"/>
            </w:pPr>
            <w:r w:rsidRPr="0029606E">
              <w:t>Have all the affected parties been identified? For example:</w:t>
            </w:r>
          </w:p>
          <w:p w14:paraId="5FEF85DF" w14:textId="77777777" w:rsidR="00C62B4C" w:rsidRPr="0029606E" w:rsidRDefault="00C62B4C" w:rsidP="0001211A">
            <w:pPr>
              <w:pStyle w:val="Tablebody0"/>
            </w:pPr>
            <w:r w:rsidRPr="0029606E">
              <w:t>a)   organizations (of various types and sizes): the decision-makers within an organization who approve work to implement and achieve conformance to the MSS;</w:t>
            </w:r>
          </w:p>
          <w:p w14:paraId="02EFB33A" w14:textId="77777777" w:rsidR="00C62B4C" w:rsidRPr="0029606E" w:rsidRDefault="00C62B4C" w:rsidP="0001211A">
            <w:pPr>
              <w:pStyle w:val="Tablebody0"/>
            </w:pPr>
            <w:r w:rsidRPr="0029606E">
              <w:t>b)   customers/end-users, i.e. individuals or parties that pay for or use a product (including service) from an organization;</w:t>
            </w:r>
          </w:p>
          <w:p w14:paraId="40BB6B2C" w14:textId="77777777" w:rsidR="00C62B4C" w:rsidRPr="0029606E" w:rsidRDefault="00C62B4C" w:rsidP="0001211A">
            <w:pPr>
              <w:pStyle w:val="Tablebody0"/>
            </w:pPr>
            <w:r w:rsidRPr="0029606E">
              <w:t>c)   supplier organizations, e.g. producer, distributor, retailer or vendor of a product, or a provider of a service or information;</w:t>
            </w:r>
          </w:p>
          <w:p w14:paraId="710B4C2D" w14:textId="77777777" w:rsidR="00C62B4C" w:rsidRPr="0029606E" w:rsidRDefault="00C62B4C" w:rsidP="0001211A">
            <w:pPr>
              <w:pStyle w:val="Tablebody0"/>
            </w:pPr>
            <w:r w:rsidRPr="0029606E">
              <w:t>d)   MSS service provider, e.g. MSS certification bodies, accreditation bodies or consultants;</w:t>
            </w:r>
          </w:p>
          <w:p w14:paraId="59765F58" w14:textId="77777777" w:rsidR="00C62B4C" w:rsidRPr="0029606E" w:rsidRDefault="00C62B4C" w:rsidP="0001211A">
            <w:pPr>
              <w:pStyle w:val="Tablebody0"/>
            </w:pPr>
            <w:r w:rsidRPr="0029606E">
              <w:t>e)   regulatory bodies;</w:t>
            </w:r>
          </w:p>
          <w:p w14:paraId="2D349CB2" w14:textId="77777777" w:rsidR="00C62B4C" w:rsidRPr="0029606E" w:rsidRDefault="00C62B4C" w:rsidP="0001211A">
            <w:pPr>
              <w:pStyle w:val="Tablebody0"/>
            </w:pPr>
            <w:r w:rsidRPr="0029606E">
              <w:t>f)   non-governmental organizations.</w:t>
            </w:r>
          </w:p>
        </w:tc>
      </w:tr>
      <w:tr w:rsidR="00C62B4C" w:rsidRPr="0029606E" w14:paraId="1374E6ED" w14:textId="77777777" w:rsidTr="00300C52">
        <w:trPr>
          <w:cantSplit/>
          <w:jc w:val="center"/>
        </w:trPr>
        <w:tc>
          <w:tcPr>
            <w:tcW w:w="680" w:type="dxa"/>
            <w:shd w:val="clear" w:color="auto" w:fill="auto"/>
          </w:tcPr>
          <w:p w14:paraId="0BCC9F3A" w14:textId="5E97F67E" w:rsidR="00C62B4C" w:rsidRPr="0029606E" w:rsidRDefault="00C62B4C" w:rsidP="0001211A">
            <w:pPr>
              <w:pStyle w:val="Tablebody0"/>
              <w:jc w:val="center"/>
            </w:pPr>
            <w:r w:rsidRPr="0029606E">
              <w:t>8</w:t>
            </w:r>
          </w:p>
        </w:tc>
        <w:tc>
          <w:tcPr>
            <w:tcW w:w="9071" w:type="dxa"/>
            <w:shd w:val="clear" w:color="auto" w:fill="auto"/>
          </w:tcPr>
          <w:p w14:paraId="44051EA1" w14:textId="77777777" w:rsidR="00C62B4C" w:rsidRPr="0029606E" w:rsidRDefault="00C62B4C" w:rsidP="0001211A">
            <w:pPr>
              <w:pStyle w:val="Tablebody0"/>
            </w:pPr>
            <w:r w:rsidRPr="0029606E">
              <w:t>What is the need for this MSS? Does the need exist at a local, national, regional or global level? Does the need apply to developing countries? Does it apply to developed countries? What is the added value of having an ISO document (e.g. facilitating communication between organizations in different countries)?</w:t>
            </w:r>
          </w:p>
        </w:tc>
      </w:tr>
      <w:tr w:rsidR="00C62B4C" w:rsidRPr="0029606E" w14:paraId="7E2ECF15" w14:textId="77777777" w:rsidTr="00300C52">
        <w:trPr>
          <w:cantSplit/>
          <w:jc w:val="center"/>
        </w:trPr>
        <w:tc>
          <w:tcPr>
            <w:tcW w:w="680" w:type="dxa"/>
            <w:shd w:val="clear" w:color="auto" w:fill="auto"/>
          </w:tcPr>
          <w:p w14:paraId="06CBBCD0" w14:textId="06D82E12" w:rsidR="00C62B4C" w:rsidRPr="0029606E" w:rsidRDefault="00C62B4C" w:rsidP="0001211A">
            <w:pPr>
              <w:pStyle w:val="Tablebody0"/>
              <w:jc w:val="center"/>
            </w:pPr>
            <w:r w:rsidRPr="0029606E">
              <w:t>9</w:t>
            </w:r>
          </w:p>
        </w:tc>
        <w:tc>
          <w:tcPr>
            <w:tcW w:w="9071" w:type="dxa"/>
            <w:shd w:val="clear" w:color="auto" w:fill="auto"/>
          </w:tcPr>
          <w:p w14:paraId="51171934" w14:textId="77777777" w:rsidR="00C62B4C" w:rsidRPr="0029606E" w:rsidRDefault="00C62B4C" w:rsidP="0001211A">
            <w:pPr>
              <w:pStyle w:val="Tablebody0"/>
            </w:pPr>
            <w:r w:rsidRPr="0029606E">
              <w:t>Does the need exist for a number of sectors and is thus generic? If so, which ones? Does the need exist for small, medium or large organizations?</w:t>
            </w:r>
          </w:p>
        </w:tc>
      </w:tr>
      <w:tr w:rsidR="00C62B4C" w:rsidRPr="0029606E" w14:paraId="534A1DE9" w14:textId="77777777" w:rsidTr="00300C52">
        <w:trPr>
          <w:cantSplit/>
          <w:jc w:val="center"/>
        </w:trPr>
        <w:tc>
          <w:tcPr>
            <w:tcW w:w="680" w:type="dxa"/>
            <w:shd w:val="clear" w:color="auto" w:fill="auto"/>
          </w:tcPr>
          <w:p w14:paraId="64CB47BF" w14:textId="2E6C2A67" w:rsidR="00C62B4C" w:rsidRPr="0029606E" w:rsidRDefault="00C62B4C" w:rsidP="0001211A">
            <w:pPr>
              <w:pStyle w:val="Tablebody0"/>
              <w:jc w:val="center"/>
            </w:pPr>
            <w:r w:rsidRPr="0029606E">
              <w:t>10</w:t>
            </w:r>
          </w:p>
        </w:tc>
        <w:tc>
          <w:tcPr>
            <w:tcW w:w="9071" w:type="dxa"/>
            <w:shd w:val="clear" w:color="auto" w:fill="auto"/>
          </w:tcPr>
          <w:p w14:paraId="658C529C" w14:textId="77777777" w:rsidR="00C62B4C" w:rsidRPr="0029606E" w:rsidRDefault="00C62B4C" w:rsidP="0001211A">
            <w:pPr>
              <w:pStyle w:val="Tablebody0"/>
            </w:pPr>
            <w:r w:rsidRPr="0029606E">
              <w:t>Is the need important? Will the need continue? If yes, will the target date of completion for the proposed MSS satisfy this need? Are viable alternatives identified?</w:t>
            </w:r>
          </w:p>
        </w:tc>
      </w:tr>
      <w:tr w:rsidR="00C62B4C" w:rsidRPr="0029606E" w14:paraId="042CDEE7" w14:textId="77777777" w:rsidTr="00300C52">
        <w:trPr>
          <w:cantSplit/>
          <w:jc w:val="center"/>
        </w:trPr>
        <w:tc>
          <w:tcPr>
            <w:tcW w:w="680" w:type="dxa"/>
            <w:shd w:val="clear" w:color="auto" w:fill="auto"/>
          </w:tcPr>
          <w:p w14:paraId="5D6A5B6B" w14:textId="06A37E4C" w:rsidR="00C62B4C" w:rsidRPr="0029606E" w:rsidRDefault="00C62B4C" w:rsidP="0001211A">
            <w:pPr>
              <w:pStyle w:val="Tablebody0"/>
              <w:jc w:val="center"/>
            </w:pPr>
            <w:r w:rsidRPr="0029606E">
              <w:t>11</w:t>
            </w:r>
          </w:p>
        </w:tc>
        <w:tc>
          <w:tcPr>
            <w:tcW w:w="9071" w:type="dxa"/>
            <w:shd w:val="clear" w:color="auto" w:fill="auto"/>
          </w:tcPr>
          <w:p w14:paraId="544207AA" w14:textId="77777777" w:rsidR="00C62B4C" w:rsidRPr="0029606E" w:rsidRDefault="00C62B4C" w:rsidP="0001211A">
            <w:pPr>
              <w:pStyle w:val="Tablebody0"/>
            </w:pPr>
            <w:r w:rsidRPr="0029606E">
              <w:t>Describe how the need and importance were determined. List the affected parties consulted and the major geographical or economical regions in which they are located.</w:t>
            </w:r>
          </w:p>
        </w:tc>
      </w:tr>
      <w:tr w:rsidR="00C62B4C" w:rsidRPr="0029606E" w14:paraId="2A415D67" w14:textId="77777777" w:rsidTr="00300C52">
        <w:trPr>
          <w:cantSplit/>
          <w:jc w:val="center"/>
        </w:trPr>
        <w:tc>
          <w:tcPr>
            <w:tcW w:w="680" w:type="dxa"/>
            <w:shd w:val="clear" w:color="auto" w:fill="auto"/>
          </w:tcPr>
          <w:p w14:paraId="486FE4BD" w14:textId="4930EB06" w:rsidR="00C62B4C" w:rsidRPr="0029606E" w:rsidRDefault="00C62B4C" w:rsidP="0001211A">
            <w:pPr>
              <w:pStyle w:val="Tablebody0"/>
              <w:jc w:val="center"/>
            </w:pPr>
            <w:r w:rsidRPr="0029606E">
              <w:t>12</w:t>
            </w:r>
          </w:p>
        </w:tc>
        <w:tc>
          <w:tcPr>
            <w:tcW w:w="9071" w:type="dxa"/>
            <w:shd w:val="clear" w:color="auto" w:fill="auto"/>
          </w:tcPr>
          <w:p w14:paraId="07A6EF92" w14:textId="77777777" w:rsidR="00C62B4C" w:rsidRPr="0029606E" w:rsidRDefault="00C62B4C" w:rsidP="0001211A">
            <w:pPr>
              <w:pStyle w:val="Tablebody0"/>
            </w:pPr>
            <w:r w:rsidRPr="0029606E">
              <w:t>Is there known or expected support for the proposed MSS? List those bodies that have indicated support. Is there known or expected opposition to the proposed MSS? List those bodies that have indicated opposition.</w:t>
            </w:r>
          </w:p>
        </w:tc>
      </w:tr>
      <w:tr w:rsidR="00C62B4C" w:rsidRPr="0029606E" w14:paraId="040E5ABA" w14:textId="77777777" w:rsidTr="00300C52">
        <w:trPr>
          <w:cantSplit/>
          <w:jc w:val="center"/>
        </w:trPr>
        <w:tc>
          <w:tcPr>
            <w:tcW w:w="680" w:type="dxa"/>
            <w:shd w:val="clear" w:color="auto" w:fill="auto"/>
          </w:tcPr>
          <w:p w14:paraId="28A8F616" w14:textId="74B50E9B" w:rsidR="00C62B4C" w:rsidRPr="0029606E" w:rsidRDefault="00C62B4C" w:rsidP="0001211A">
            <w:pPr>
              <w:pStyle w:val="Tablebody0"/>
              <w:jc w:val="center"/>
            </w:pPr>
            <w:r w:rsidRPr="0029606E">
              <w:t>13</w:t>
            </w:r>
          </w:p>
        </w:tc>
        <w:tc>
          <w:tcPr>
            <w:tcW w:w="9071" w:type="dxa"/>
            <w:shd w:val="clear" w:color="auto" w:fill="auto"/>
          </w:tcPr>
          <w:p w14:paraId="74F57046" w14:textId="77777777" w:rsidR="00C62B4C" w:rsidRPr="0029606E" w:rsidRDefault="00C62B4C" w:rsidP="0001211A">
            <w:pPr>
              <w:pStyle w:val="Tablebody0"/>
            </w:pPr>
            <w:r w:rsidRPr="0029606E">
              <w:t>What are the expected benefits and costs to organizations, differentiated for small, medium and large organizations if applicable?</w:t>
            </w:r>
          </w:p>
          <w:p w14:paraId="06E115CF" w14:textId="77777777" w:rsidR="00C62B4C" w:rsidRPr="0029606E" w:rsidRDefault="00C62B4C" w:rsidP="0001211A">
            <w:pPr>
              <w:pStyle w:val="Tablebody0"/>
            </w:pPr>
            <w:r w:rsidRPr="0029606E">
              <w:t>Describe how the benefits and the costs were determined. Provide available information on geographic or economic focus, industry sector and size of the organization. Provide information on the sources consulted and their basis (e.g. proven practices), premises, assumptions and conditions (e.g. speculative or theoretical), and other pertinent information.</w:t>
            </w:r>
          </w:p>
        </w:tc>
      </w:tr>
      <w:tr w:rsidR="00C62B4C" w:rsidRPr="0029606E" w14:paraId="570BE740" w14:textId="77777777" w:rsidTr="00300C52">
        <w:trPr>
          <w:cantSplit/>
          <w:jc w:val="center"/>
        </w:trPr>
        <w:tc>
          <w:tcPr>
            <w:tcW w:w="680" w:type="dxa"/>
            <w:shd w:val="clear" w:color="auto" w:fill="auto"/>
          </w:tcPr>
          <w:p w14:paraId="35BB51B6" w14:textId="60FE50CF" w:rsidR="00C62B4C" w:rsidRPr="0029606E" w:rsidRDefault="00C62B4C" w:rsidP="0001211A">
            <w:pPr>
              <w:pStyle w:val="Tablebody0"/>
              <w:jc w:val="center"/>
            </w:pPr>
            <w:r w:rsidRPr="0029606E">
              <w:t>14</w:t>
            </w:r>
          </w:p>
        </w:tc>
        <w:tc>
          <w:tcPr>
            <w:tcW w:w="9071" w:type="dxa"/>
            <w:shd w:val="clear" w:color="auto" w:fill="auto"/>
          </w:tcPr>
          <w:p w14:paraId="6E3A792C" w14:textId="77777777" w:rsidR="00C62B4C" w:rsidRPr="0029606E" w:rsidRDefault="00C62B4C" w:rsidP="0001211A">
            <w:pPr>
              <w:pStyle w:val="Tablebody0"/>
            </w:pPr>
            <w:r w:rsidRPr="0029606E">
              <w:t>What are the expected benefits and costs to other affected parties (including developing countries)?</w:t>
            </w:r>
          </w:p>
          <w:p w14:paraId="544786D1" w14:textId="77777777" w:rsidR="00C62B4C" w:rsidRPr="0029606E" w:rsidRDefault="00C62B4C" w:rsidP="0001211A">
            <w:pPr>
              <w:pStyle w:val="Tablebody0"/>
            </w:pPr>
            <w:r w:rsidRPr="0029606E">
              <w:t>Describe how the benefits and the costs were determined. Provide any information regarding the affected parties indicated.</w:t>
            </w:r>
          </w:p>
        </w:tc>
      </w:tr>
      <w:tr w:rsidR="00C62B4C" w:rsidRPr="0029606E" w14:paraId="49BE0100" w14:textId="77777777" w:rsidTr="00300C52">
        <w:trPr>
          <w:cantSplit/>
          <w:jc w:val="center"/>
        </w:trPr>
        <w:tc>
          <w:tcPr>
            <w:tcW w:w="680" w:type="dxa"/>
            <w:shd w:val="clear" w:color="auto" w:fill="auto"/>
          </w:tcPr>
          <w:p w14:paraId="7EB36E98" w14:textId="176F02D2" w:rsidR="00C62B4C" w:rsidRPr="0029606E" w:rsidRDefault="00C62B4C" w:rsidP="0001211A">
            <w:pPr>
              <w:pStyle w:val="Tablebody0"/>
              <w:jc w:val="center"/>
            </w:pPr>
            <w:r w:rsidRPr="0029606E">
              <w:t>15</w:t>
            </w:r>
          </w:p>
        </w:tc>
        <w:tc>
          <w:tcPr>
            <w:tcW w:w="9071" w:type="dxa"/>
            <w:shd w:val="clear" w:color="auto" w:fill="auto"/>
          </w:tcPr>
          <w:p w14:paraId="44A6B015" w14:textId="77777777" w:rsidR="00C62B4C" w:rsidRPr="0029606E" w:rsidRDefault="00C62B4C" w:rsidP="0001211A">
            <w:pPr>
              <w:pStyle w:val="Tablebody0"/>
            </w:pPr>
            <w:r w:rsidRPr="0029606E">
              <w:t>What will be the expected value to society?</w:t>
            </w:r>
          </w:p>
        </w:tc>
      </w:tr>
      <w:tr w:rsidR="00C62B4C" w:rsidRPr="0029606E" w14:paraId="2DA1F865" w14:textId="77777777" w:rsidTr="00300C52">
        <w:trPr>
          <w:cantSplit/>
          <w:jc w:val="center"/>
        </w:trPr>
        <w:tc>
          <w:tcPr>
            <w:tcW w:w="680" w:type="dxa"/>
            <w:shd w:val="clear" w:color="auto" w:fill="auto"/>
          </w:tcPr>
          <w:p w14:paraId="19394202" w14:textId="18CC022A" w:rsidR="00C62B4C" w:rsidRPr="0029606E" w:rsidRDefault="00C62B4C" w:rsidP="0001211A">
            <w:pPr>
              <w:pStyle w:val="Tablebody0"/>
              <w:jc w:val="center"/>
            </w:pPr>
            <w:r w:rsidRPr="0029606E">
              <w:t>16</w:t>
            </w:r>
          </w:p>
        </w:tc>
        <w:tc>
          <w:tcPr>
            <w:tcW w:w="9071" w:type="dxa"/>
            <w:shd w:val="clear" w:color="auto" w:fill="auto"/>
          </w:tcPr>
          <w:p w14:paraId="44A5F482" w14:textId="77777777" w:rsidR="00C62B4C" w:rsidRPr="0029606E" w:rsidRDefault="00C62B4C" w:rsidP="0001211A">
            <w:pPr>
              <w:pStyle w:val="Tablebody0"/>
            </w:pPr>
            <w:r w:rsidRPr="0029606E">
              <w:t>Have any other risks been identified (e.g. timeliness or unintended consequences to a specific business)?</w:t>
            </w:r>
          </w:p>
        </w:tc>
      </w:tr>
    </w:tbl>
    <w:p w14:paraId="39C2F403" w14:textId="77777777" w:rsidR="00C62B4C" w:rsidRPr="0029606E" w:rsidRDefault="00C62B4C" w:rsidP="001E7FFA">
      <w:pPr>
        <w:pStyle w:val="a3"/>
        <w:numPr>
          <w:ilvl w:val="0"/>
          <w:numId w:val="0"/>
        </w:numPr>
        <w:spacing w:before="240"/>
      </w:pPr>
      <w:bookmarkStart w:id="4751" w:name="_Toc69205276"/>
      <w:bookmarkStart w:id="4752" w:name="_Toc69205621"/>
      <w:bookmarkStart w:id="4753" w:name="_Toc69215522"/>
      <w:bookmarkStart w:id="4754" w:name="_Toc69304313"/>
      <w:r w:rsidRPr="0029606E">
        <w:t>Principle 2: Compatibility</w:t>
      </w:r>
      <w:bookmarkEnd w:id="4751"/>
      <w:bookmarkEnd w:id="4752"/>
      <w:bookmarkEnd w:id="4753"/>
      <w:bookmarkEnd w:id="4754"/>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680"/>
        <w:gridCol w:w="9071"/>
      </w:tblGrid>
      <w:tr w:rsidR="00C62B4C" w:rsidRPr="0029606E" w14:paraId="13BEEA42" w14:textId="77777777" w:rsidTr="00300C52">
        <w:trPr>
          <w:cantSplit/>
          <w:jc w:val="center"/>
        </w:trPr>
        <w:tc>
          <w:tcPr>
            <w:tcW w:w="680" w:type="dxa"/>
            <w:shd w:val="clear" w:color="auto" w:fill="auto"/>
          </w:tcPr>
          <w:p w14:paraId="0717EF36" w14:textId="657BD0DC" w:rsidR="00C62B4C" w:rsidRPr="0029606E" w:rsidRDefault="00C62B4C" w:rsidP="0001211A">
            <w:pPr>
              <w:pStyle w:val="Tablebody0"/>
              <w:jc w:val="center"/>
            </w:pPr>
            <w:r w:rsidRPr="0029606E">
              <w:t>17</w:t>
            </w:r>
          </w:p>
        </w:tc>
        <w:tc>
          <w:tcPr>
            <w:tcW w:w="9071" w:type="dxa"/>
            <w:shd w:val="clear" w:color="auto" w:fill="auto"/>
          </w:tcPr>
          <w:p w14:paraId="3C408F1C" w14:textId="77777777" w:rsidR="00C62B4C" w:rsidRPr="0029606E" w:rsidRDefault="00C62B4C" w:rsidP="0001211A">
            <w:pPr>
              <w:pStyle w:val="Tablebody0"/>
            </w:pPr>
            <w:r w:rsidRPr="0029606E">
              <w:t>Is there potential overlap or conflict with (or what is the added value in relation to) other existing or planned ISO or non-ISO international standards, or those at the national or regional level? Are there other public or private actions, guidance, requirements and regulations that seek to address the identified need, such as technical papers, proven practices, academic or professional studies, or any other body of knowledge?</w:t>
            </w:r>
          </w:p>
        </w:tc>
      </w:tr>
      <w:tr w:rsidR="00C62B4C" w:rsidRPr="0029606E" w14:paraId="3208C67E" w14:textId="77777777" w:rsidTr="00300C52">
        <w:trPr>
          <w:cantSplit/>
          <w:jc w:val="center"/>
        </w:trPr>
        <w:tc>
          <w:tcPr>
            <w:tcW w:w="680" w:type="dxa"/>
            <w:shd w:val="clear" w:color="auto" w:fill="auto"/>
          </w:tcPr>
          <w:p w14:paraId="1E2DAB96" w14:textId="5A086C53" w:rsidR="00C62B4C" w:rsidRPr="0029606E" w:rsidRDefault="00C62B4C" w:rsidP="0001211A">
            <w:pPr>
              <w:pStyle w:val="Tablebody0"/>
              <w:jc w:val="center"/>
            </w:pPr>
            <w:r w:rsidRPr="0029606E">
              <w:t>18</w:t>
            </w:r>
          </w:p>
        </w:tc>
        <w:tc>
          <w:tcPr>
            <w:tcW w:w="9071" w:type="dxa"/>
            <w:shd w:val="clear" w:color="auto" w:fill="auto"/>
          </w:tcPr>
          <w:p w14:paraId="591C6984" w14:textId="77777777" w:rsidR="00C62B4C" w:rsidRPr="0029606E" w:rsidRDefault="00C62B4C" w:rsidP="0001211A">
            <w:pPr>
              <w:pStyle w:val="Tablebody0"/>
            </w:pPr>
            <w:r w:rsidRPr="0029606E">
              <w:t>Is the MSS or the related conformity assessment activities (e.g. audits, certifications) likely to add to, replace all or parts of, harmonize and simplify, duplicate or repeat, conflict with, or detract from the existing activities identified above? What steps are being considered to ensure compatibility, resolve conflict or avoid duplication?</w:t>
            </w:r>
          </w:p>
        </w:tc>
      </w:tr>
      <w:tr w:rsidR="00C62B4C" w:rsidRPr="0029606E" w14:paraId="7BC774C0" w14:textId="77777777" w:rsidTr="00300C52">
        <w:trPr>
          <w:cantSplit/>
          <w:jc w:val="center"/>
        </w:trPr>
        <w:tc>
          <w:tcPr>
            <w:tcW w:w="680" w:type="dxa"/>
            <w:shd w:val="clear" w:color="auto" w:fill="auto"/>
          </w:tcPr>
          <w:p w14:paraId="15B3ABF0" w14:textId="10309548" w:rsidR="00C62B4C" w:rsidRPr="0029606E" w:rsidRDefault="00C62B4C" w:rsidP="0001211A">
            <w:pPr>
              <w:pStyle w:val="Tablebody0"/>
              <w:jc w:val="center"/>
            </w:pPr>
            <w:r w:rsidRPr="0029606E">
              <w:t>19</w:t>
            </w:r>
          </w:p>
        </w:tc>
        <w:tc>
          <w:tcPr>
            <w:tcW w:w="9071" w:type="dxa"/>
            <w:shd w:val="clear" w:color="auto" w:fill="auto"/>
          </w:tcPr>
          <w:p w14:paraId="28D7D9B3" w14:textId="77777777" w:rsidR="00C62B4C" w:rsidRPr="0029606E" w:rsidRDefault="00C62B4C" w:rsidP="0001211A">
            <w:pPr>
              <w:pStyle w:val="Tablebody0"/>
            </w:pPr>
            <w:r w:rsidRPr="0029606E">
              <w:t>Is the proposed MSS likely to promote or stem proliferation of MSS at the national or regional level, or by industry sectors?</w:t>
            </w:r>
          </w:p>
        </w:tc>
      </w:tr>
    </w:tbl>
    <w:p w14:paraId="2DD6E9F4" w14:textId="77777777" w:rsidR="00C62B4C" w:rsidRPr="0029606E" w:rsidRDefault="00C62B4C" w:rsidP="001E7FFA">
      <w:pPr>
        <w:pStyle w:val="a3"/>
        <w:numPr>
          <w:ilvl w:val="0"/>
          <w:numId w:val="0"/>
        </w:numPr>
        <w:spacing w:before="240"/>
      </w:pPr>
      <w:bookmarkStart w:id="4755" w:name="_Toc69205277"/>
      <w:bookmarkStart w:id="4756" w:name="_Toc69205622"/>
      <w:bookmarkStart w:id="4757" w:name="_Toc69215523"/>
      <w:bookmarkStart w:id="4758" w:name="_Toc69304314"/>
      <w:r w:rsidRPr="0029606E">
        <w:t>Principle 3: Topic coverage</w:t>
      </w:r>
      <w:bookmarkEnd w:id="4755"/>
      <w:bookmarkEnd w:id="4756"/>
      <w:bookmarkEnd w:id="4757"/>
      <w:bookmarkEnd w:id="4758"/>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680"/>
        <w:gridCol w:w="9071"/>
      </w:tblGrid>
      <w:tr w:rsidR="00C62B4C" w:rsidRPr="0029606E" w14:paraId="5488D741" w14:textId="77777777" w:rsidTr="00300C52">
        <w:trPr>
          <w:cantSplit/>
          <w:jc w:val="center"/>
        </w:trPr>
        <w:tc>
          <w:tcPr>
            <w:tcW w:w="680" w:type="dxa"/>
            <w:shd w:val="clear" w:color="auto" w:fill="auto"/>
          </w:tcPr>
          <w:p w14:paraId="28DA0764" w14:textId="32DB9890" w:rsidR="00C62B4C" w:rsidRPr="0029606E" w:rsidRDefault="00C62B4C" w:rsidP="0001211A">
            <w:pPr>
              <w:pStyle w:val="Tablebody0"/>
              <w:jc w:val="center"/>
            </w:pPr>
            <w:r w:rsidRPr="0029606E">
              <w:t>20</w:t>
            </w:r>
          </w:p>
        </w:tc>
        <w:tc>
          <w:tcPr>
            <w:tcW w:w="9071" w:type="dxa"/>
            <w:shd w:val="clear" w:color="auto" w:fill="auto"/>
          </w:tcPr>
          <w:p w14:paraId="4F5A4152" w14:textId="77777777" w:rsidR="00C62B4C" w:rsidRPr="0029606E" w:rsidRDefault="00C62B4C" w:rsidP="0001211A">
            <w:pPr>
              <w:pStyle w:val="Tablebody0"/>
            </w:pPr>
            <w:r w:rsidRPr="0029606E">
              <w:t>Is the MSS for a single specific sector?</w:t>
            </w:r>
          </w:p>
        </w:tc>
      </w:tr>
      <w:tr w:rsidR="00C62B4C" w:rsidRPr="0029606E" w14:paraId="081063FC" w14:textId="77777777" w:rsidTr="00300C52">
        <w:trPr>
          <w:cantSplit/>
          <w:jc w:val="center"/>
        </w:trPr>
        <w:tc>
          <w:tcPr>
            <w:tcW w:w="680" w:type="dxa"/>
            <w:shd w:val="clear" w:color="auto" w:fill="auto"/>
          </w:tcPr>
          <w:p w14:paraId="20B6CB1B" w14:textId="2D78A900" w:rsidR="00C62B4C" w:rsidRPr="0029606E" w:rsidRDefault="00C62B4C" w:rsidP="0001211A">
            <w:pPr>
              <w:pStyle w:val="Tablebody0"/>
              <w:jc w:val="center"/>
            </w:pPr>
            <w:r w:rsidRPr="0029606E">
              <w:t>21</w:t>
            </w:r>
          </w:p>
        </w:tc>
        <w:tc>
          <w:tcPr>
            <w:tcW w:w="9071" w:type="dxa"/>
            <w:shd w:val="clear" w:color="auto" w:fill="auto"/>
          </w:tcPr>
          <w:p w14:paraId="1F9A9344" w14:textId="77777777" w:rsidR="00C62B4C" w:rsidRPr="0029606E" w:rsidRDefault="00C62B4C" w:rsidP="0001211A">
            <w:pPr>
              <w:pStyle w:val="Tablebody0"/>
              <w:rPr>
                <w:b/>
                <w:bCs/>
              </w:rPr>
            </w:pPr>
            <w:r w:rsidRPr="0029606E">
              <w:t>Will the MSS reference or incorporate an existing, non-industry-specific MSS (e.g. from the ISO 9000 series of quality management standards)?  If yes, will the development of the MSS conform to the ISO/IEC Sector Policy (see ISO/IEC Directives, Part 2), and any other relevant policy and guidance procedures (e.g. those that may be made available by a relevant ISO committee)?</w:t>
            </w:r>
          </w:p>
        </w:tc>
      </w:tr>
      <w:tr w:rsidR="00C62B4C" w:rsidRPr="0029606E" w14:paraId="1BD0569E" w14:textId="77777777" w:rsidTr="00300C52">
        <w:trPr>
          <w:cantSplit/>
          <w:jc w:val="center"/>
        </w:trPr>
        <w:tc>
          <w:tcPr>
            <w:tcW w:w="680" w:type="dxa"/>
            <w:shd w:val="clear" w:color="auto" w:fill="auto"/>
          </w:tcPr>
          <w:p w14:paraId="77D86A93" w14:textId="08F832EE" w:rsidR="00C62B4C" w:rsidRPr="0029606E" w:rsidRDefault="00C62B4C" w:rsidP="0001211A">
            <w:pPr>
              <w:pStyle w:val="Tablebody0"/>
              <w:jc w:val="center"/>
            </w:pPr>
            <w:r w:rsidRPr="0029606E">
              <w:t>22</w:t>
            </w:r>
          </w:p>
        </w:tc>
        <w:tc>
          <w:tcPr>
            <w:tcW w:w="9071" w:type="dxa"/>
            <w:shd w:val="clear" w:color="auto" w:fill="auto"/>
          </w:tcPr>
          <w:p w14:paraId="447D73CD" w14:textId="77777777" w:rsidR="00C62B4C" w:rsidRPr="0029606E" w:rsidRDefault="00C62B4C" w:rsidP="0001211A">
            <w:pPr>
              <w:pStyle w:val="Tablebody0"/>
            </w:pPr>
            <w:r w:rsidRPr="0029606E">
              <w:t>What steps have been taken to remove or minimize the need for particular sector-specific deviations from a generic MSS?</w:t>
            </w:r>
          </w:p>
        </w:tc>
      </w:tr>
    </w:tbl>
    <w:p w14:paraId="2297A864" w14:textId="77777777" w:rsidR="00C62B4C" w:rsidRPr="0029606E" w:rsidRDefault="00C62B4C" w:rsidP="001E7FFA">
      <w:pPr>
        <w:pStyle w:val="a3"/>
        <w:numPr>
          <w:ilvl w:val="0"/>
          <w:numId w:val="0"/>
        </w:numPr>
        <w:spacing w:before="240"/>
      </w:pPr>
      <w:bookmarkStart w:id="4759" w:name="_Toc69205278"/>
      <w:bookmarkStart w:id="4760" w:name="_Toc69205623"/>
      <w:bookmarkStart w:id="4761" w:name="_Toc69215524"/>
      <w:bookmarkStart w:id="4762" w:name="_Toc69304315"/>
      <w:r w:rsidRPr="0029606E">
        <w:t>Principle 4: Flexibility</w:t>
      </w:r>
      <w:bookmarkEnd w:id="4759"/>
      <w:bookmarkEnd w:id="4760"/>
      <w:bookmarkEnd w:id="4761"/>
      <w:bookmarkEnd w:id="476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680"/>
        <w:gridCol w:w="9071"/>
      </w:tblGrid>
      <w:tr w:rsidR="00C62B4C" w:rsidRPr="0029606E" w14:paraId="0CBE1FBB" w14:textId="77777777" w:rsidTr="00300C52">
        <w:trPr>
          <w:cantSplit/>
          <w:jc w:val="center"/>
        </w:trPr>
        <w:tc>
          <w:tcPr>
            <w:tcW w:w="680" w:type="dxa"/>
            <w:shd w:val="clear" w:color="auto" w:fill="auto"/>
          </w:tcPr>
          <w:p w14:paraId="2F23D8A0" w14:textId="34C68457" w:rsidR="00C62B4C" w:rsidRPr="0029606E" w:rsidRDefault="00C62B4C" w:rsidP="0001211A">
            <w:pPr>
              <w:pStyle w:val="Tablebody0"/>
              <w:jc w:val="center"/>
            </w:pPr>
            <w:r w:rsidRPr="0029606E">
              <w:t>23</w:t>
            </w:r>
          </w:p>
        </w:tc>
        <w:tc>
          <w:tcPr>
            <w:tcW w:w="9071" w:type="dxa"/>
            <w:shd w:val="clear" w:color="auto" w:fill="auto"/>
          </w:tcPr>
          <w:p w14:paraId="0D3A32DE" w14:textId="77777777" w:rsidR="00C62B4C" w:rsidRPr="0029606E" w:rsidRDefault="00C62B4C" w:rsidP="0001211A">
            <w:pPr>
              <w:pStyle w:val="Tablebody0"/>
            </w:pPr>
            <w:r w:rsidRPr="0029606E">
              <w:t>Will the MSS allow an organization competitively to add to, differentiate or encourage innovation of its management system beyond the standard?</w:t>
            </w:r>
          </w:p>
        </w:tc>
      </w:tr>
    </w:tbl>
    <w:p w14:paraId="74D3FB6F" w14:textId="77777777" w:rsidR="00C62B4C" w:rsidRPr="0029606E" w:rsidRDefault="00C62B4C" w:rsidP="001E7FFA">
      <w:pPr>
        <w:pStyle w:val="a3"/>
        <w:numPr>
          <w:ilvl w:val="0"/>
          <w:numId w:val="0"/>
        </w:numPr>
        <w:spacing w:before="240"/>
      </w:pPr>
      <w:bookmarkStart w:id="4763" w:name="_Toc69205279"/>
      <w:bookmarkStart w:id="4764" w:name="_Toc69205624"/>
      <w:bookmarkStart w:id="4765" w:name="_Toc69215525"/>
      <w:bookmarkStart w:id="4766" w:name="_Toc69304316"/>
      <w:r w:rsidRPr="0029606E">
        <w:t>Principle 5: Free trade</w:t>
      </w:r>
      <w:bookmarkEnd w:id="4763"/>
      <w:bookmarkEnd w:id="4764"/>
      <w:bookmarkEnd w:id="4765"/>
      <w:bookmarkEnd w:id="4766"/>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680"/>
        <w:gridCol w:w="9071"/>
      </w:tblGrid>
      <w:tr w:rsidR="00C62B4C" w:rsidRPr="0029606E" w14:paraId="0730FEE4" w14:textId="77777777" w:rsidTr="00300C52">
        <w:trPr>
          <w:cantSplit/>
          <w:jc w:val="center"/>
        </w:trPr>
        <w:tc>
          <w:tcPr>
            <w:tcW w:w="680" w:type="dxa"/>
            <w:shd w:val="clear" w:color="auto" w:fill="auto"/>
          </w:tcPr>
          <w:p w14:paraId="0361BB80" w14:textId="3ECFDA11" w:rsidR="00C62B4C" w:rsidRPr="0029606E" w:rsidRDefault="00C62B4C" w:rsidP="0001211A">
            <w:pPr>
              <w:pStyle w:val="Tablebody0"/>
              <w:jc w:val="center"/>
            </w:pPr>
            <w:r w:rsidRPr="0029606E">
              <w:t>24</w:t>
            </w:r>
          </w:p>
        </w:tc>
        <w:tc>
          <w:tcPr>
            <w:tcW w:w="9071" w:type="dxa"/>
            <w:shd w:val="clear" w:color="auto" w:fill="auto"/>
          </w:tcPr>
          <w:p w14:paraId="5762DFCF" w14:textId="77777777" w:rsidR="00C62B4C" w:rsidRPr="0029606E" w:rsidRDefault="00C62B4C" w:rsidP="0001211A">
            <w:pPr>
              <w:pStyle w:val="Tablebody0"/>
            </w:pPr>
            <w:r w:rsidRPr="0029606E">
              <w:t>How would the MSS facilitate or impact global trade? Could the MSS create or prevent a technical barrier to trade?</w:t>
            </w:r>
          </w:p>
        </w:tc>
      </w:tr>
      <w:tr w:rsidR="00C62B4C" w:rsidRPr="0029606E" w14:paraId="66BC1402" w14:textId="77777777" w:rsidTr="00300C52">
        <w:trPr>
          <w:cantSplit/>
          <w:jc w:val="center"/>
        </w:trPr>
        <w:tc>
          <w:tcPr>
            <w:tcW w:w="680" w:type="dxa"/>
            <w:shd w:val="clear" w:color="auto" w:fill="auto"/>
          </w:tcPr>
          <w:p w14:paraId="7DAF1983" w14:textId="46ED9D8F" w:rsidR="00C62B4C" w:rsidRPr="0029606E" w:rsidRDefault="00C62B4C" w:rsidP="0001211A">
            <w:pPr>
              <w:pStyle w:val="Tablebody0"/>
              <w:jc w:val="center"/>
            </w:pPr>
            <w:r w:rsidRPr="0029606E">
              <w:t>25</w:t>
            </w:r>
          </w:p>
        </w:tc>
        <w:tc>
          <w:tcPr>
            <w:tcW w:w="9071" w:type="dxa"/>
            <w:shd w:val="clear" w:color="auto" w:fill="auto"/>
          </w:tcPr>
          <w:p w14:paraId="4172A8A2" w14:textId="77777777" w:rsidR="00C62B4C" w:rsidRPr="0029606E" w:rsidRDefault="00C62B4C" w:rsidP="0001211A">
            <w:pPr>
              <w:pStyle w:val="Tablebody0"/>
            </w:pPr>
            <w:r w:rsidRPr="0029606E">
              <w:t>Could the MSS create or prevent a technical barrier to trade for small, medium or large organizations?</w:t>
            </w:r>
          </w:p>
        </w:tc>
      </w:tr>
      <w:tr w:rsidR="00C62B4C" w:rsidRPr="0029606E" w14:paraId="1F40D719" w14:textId="77777777" w:rsidTr="00300C52">
        <w:trPr>
          <w:cantSplit/>
          <w:jc w:val="center"/>
        </w:trPr>
        <w:tc>
          <w:tcPr>
            <w:tcW w:w="680" w:type="dxa"/>
            <w:shd w:val="clear" w:color="auto" w:fill="auto"/>
          </w:tcPr>
          <w:p w14:paraId="585883AA" w14:textId="24C2598F" w:rsidR="00C62B4C" w:rsidRPr="0029606E" w:rsidRDefault="00C62B4C" w:rsidP="0001211A">
            <w:pPr>
              <w:pStyle w:val="Tablebody0"/>
              <w:jc w:val="center"/>
            </w:pPr>
            <w:r w:rsidRPr="0029606E">
              <w:t>26</w:t>
            </w:r>
          </w:p>
        </w:tc>
        <w:tc>
          <w:tcPr>
            <w:tcW w:w="9071" w:type="dxa"/>
            <w:shd w:val="clear" w:color="auto" w:fill="auto"/>
          </w:tcPr>
          <w:p w14:paraId="56C00306" w14:textId="77777777" w:rsidR="00C62B4C" w:rsidRPr="0029606E" w:rsidRDefault="00C62B4C" w:rsidP="0001211A">
            <w:pPr>
              <w:pStyle w:val="Tablebody0"/>
            </w:pPr>
            <w:r w:rsidRPr="0029606E">
              <w:t>Could the MSS create or prevent a technical barrier to trade for developing or developed countries?</w:t>
            </w:r>
          </w:p>
        </w:tc>
      </w:tr>
      <w:tr w:rsidR="00C62B4C" w:rsidRPr="0029606E" w14:paraId="12D8A6E7" w14:textId="77777777" w:rsidTr="00300C52">
        <w:trPr>
          <w:cantSplit/>
          <w:jc w:val="center"/>
        </w:trPr>
        <w:tc>
          <w:tcPr>
            <w:tcW w:w="680" w:type="dxa"/>
            <w:shd w:val="clear" w:color="auto" w:fill="auto"/>
          </w:tcPr>
          <w:p w14:paraId="15888C5D" w14:textId="4EF277EC" w:rsidR="00C62B4C" w:rsidRPr="0029606E" w:rsidRDefault="00C62B4C" w:rsidP="0001211A">
            <w:pPr>
              <w:pStyle w:val="Tablebody0"/>
              <w:jc w:val="center"/>
            </w:pPr>
            <w:r w:rsidRPr="0029606E">
              <w:t>27</w:t>
            </w:r>
          </w:p>
        </w:tc>
        <w:tc>
          <w:tcPr>
            <w:tcW w:w="9071" w:type="dxa"/>
            <w:shd w:val="clear" w:color="auto" w:fill="auto"/>
          </w:tcPr>
          <w:p w14:paraId="327D7AB1" w14:textId="77777777" w:rsidR="00C62B4C" w:rsidRPr="0029606E" w:rsidRDefault="00C62B4C" w:rsidP="0001211A">
            <w:pPr>
              <w:pStyle w:val="Tablebody0"/>
            </w:pPr>
            <w:r w:rsidRPr="0029606E">
              <w:t>If the proposed MSS is intended to be used in government regulations, is it likely to add to, duplicate, replace, enhance or support existing governmental regulations?</w:t>
            </w:r>
          </w:p>
        </w:tc>
      </w:tr>
    </w:tbl>
    <w:p w14:paraId="1C87B427" w14:textId="77777777" w:rsidR="00C62B4C" w:rsidRPr="0029606E" w:rsidRDefault="00C62B4C" w:rsidP="001E7FFA">
      <w:pPr>
        <w:pStyle w:val="a3"/>
        <w:numPr>
          <w:ilvl w:val="0"/>
          <w:numId w:val="0"/>
        </w:numPr>
        <w:spacing w:before="240"/>
      </w:pPr>
      <w:bookmarkStart w:id="4767" w:name="_Toc69205280"/>
      <w:bookmarkStart w:id="4768" w:name="_Toc69205625"/>
      <w:bookmarkStart w:id="4769" w:name="_Toc69215526"/>
      <w:bookmarkStart w:id="4770" w:name="_Toc69304317"/>
      <w:r w:rsidRPr="0029606E">
        <w:t>Principle 6: Applicability of conformity</w:t>
      </w:r>
      <w:bookmarkEnd w:id="4767"/>
      <w:bookmarkEnd w:id="4768"/>
      <w:bookmarkEnd w:id="4769"/>
      <w:bookmarkEnd w:id="4770"/>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680"/>
        <w:gridCol w:w="9071"/>
      </w:tblGrid>
      <w:tr w:rsidR="00C62B4C" w:rsidRPr="0029606E" w14:paraId="072C08BE" w14:textId="77777777" w:rsidTr="00300C52">
        <w:trPr>
          <w:cantSplit/>
          <w:jc w:val="center"/>
        </w:trPr>
        <w:tc>
          <w:tcPr>
            <w:tcW w:w="680" w:type="dxa"/>
            <w:shd w:val="clear" w:color="auto" w:fill="auto"/>
          </w:tcPr>
          <w:p w14:paraId="1D16F38B" w14:textId="46EF82AF" w:rsidR="00C62B4C" w:rsidRPr="0029606E" w:rsidRDefault="00C62B4C" w:rsidP="0001211A">
            <w:pPr>
              <w:pStyle w:val="Tablebody0"/>
              <w:jc w:val="center"/>
            </w:pPr>
            <w:r w:rsidRPr="0029606E">
              <w:t>28</w:t>
            </w:r>
          </w:p>
        </w:tc>
        <w:tc>
          <w:tcPr>
            <w:tcW w:w="9071" w:type="dxa"/>
            <w:shd w:val="clear" w:color="auto" w:fill="auto"/>
          </w:tcPr>
          <w:p w14:paraId="1489D7E4" w14:textId="77777777" w:rsidR="00C62B4C" w:rsidRPr="0029606E" w:rsidRDefault="00C62B4C" w:rsidP="0001211A">
            <w:pPr>
              <w:pStyle w:val="Tablebody0"/>
            </w:pPr>
            <w:r w:rsidRPr="0029606E">
              <w:t>If the intended use is for contractual or regulatory purposes, what are the potential methods to demonstrate conformance (e.g. first party, second party or third party)? Does the MSS enable organizations to be flexible in choosing the method of demonstrating conformance, and to accommodate for changes in its operations, management, physical locations and equipment?</w:t>
            </w:r>
          </w:p>
        </w:tc>
      </w:tr>
      <w:tr w:rsidR="00C62B4C" w:rsidRPr="0029606E" w14:paraId="1F8093E5" w14:textId="77777777" w:rsidTr="00300C52">
        <w:trPr>
          <w:cantSplit/>
          <w:jc w:val="center"/>
        </w:trPr>
        <w:tc>
          <w:tcPr>
            <w:tcW w:w="680" w:type="dxa"/>
            <w:shd w:val="clear" w:color="auto" w:fill="auto"/>
          </w:tcPr>
          <w:p w14:paraId="3F581C5E" w14:textId="6D754744" w:rsidR="00C62B4C" w:rsidRPr="0029606E" w:rsidRDefault="00C62B4C" w:rsidP="0001211A">
            <w:pPr>
              <w:pStyle w:val="Tablebody0"/>
              <w:jc w:val="center"/>
            </w:pPr>
            <w:r w:rsidRPr="0029606E">
              <w:t>29</w:t>
            </w:r>
          </w:p>
        </w:tc>
        <w:tc>
          <w:tcPr>
            <w:tcW w:w="9071" w:type="dxa"/>
            <w:shd w:val="clear" w:color="auto" w:fill="auto"/>
          </w:tcPr>
          <w:p w14:paraId="32451698" w14:textId="473BF7C9" w:rsidR="00C62B4C" w:rsidRPr="0029606E" w:rsidRDefault="00C62B4C" w:rsidP="0001211A">
            <w:pPr>
              <w:pStyle w:val="Tablebody0"/>
            </w:pPr>
            <w:r w:rsidRPr="0029606E">
              <w:t>If third-party registration/certification is a potential option, what are the anticipated benefits and costs to the organization? Will the MSS facilitate combined audits with other MSS or promote parallel assessments?</w:t>
            </w:r>
          </w:p>
        </w:tc>
      </w:tr>
    </w:tbl>
    <w:p w14:paraId="22B68765" w14:textId="77777777" w:rsidR="00C62B4C" w:rsidRPr="0029606E" w:rsidRDefault="00C62B4C" w:rsidP="001E7FFA">
      <w:pPr>
        <w:pStyle w:val="a3"/>
        <w:numPr>
          <w:ilvl w:val="0"/>
          <w:numId w:val="0"/>
        </w:numPr>
        <w:spacing w:before="240"/>
      </w:pPr>
      <w:bookmarkStart w:id="4771" w:name="_Toc69205281"/>
      <w:bookmarkStart w:id="4772" w:name="_Toc69205626"/>
      <w:bookmarkStart w:id="4773" w:name="_Toc69215527"/>
      <w:bookmarkStart w:id="4774" w:name="_Toc69304318"/>
      <w:r w:rsidRPr="0029606E">
        <w:t>Principle 7: Exclusions</w:t>
      </w:r>
      <w:bookmarkEnd w:id="4771"/>
      <w:bookmarkEnd w:id="4772"/>
      <w:bookmarkEnd w:id="4773"/>
      <w:bookmarkEnd w:id="4774"/>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680"/>
        <w:gridCol w:w="9071"/>
      </w:tblGrid>
      <w:tr w:rsidR="00C62B4C" w:rsidRPr="0029606E" w14:paraId="0E17D8F8" w14:textId="77777777" w:rsidTr="00300C52">
        <w:trPr>
          <w:cantSplit/>
          <w:jc w:val="center"/>
        </w:trPr>
        <w:tc>
          <w:tcPr>
            <w:tcW w:w="680" w:type="dxa"/>
            <w:shd w:val="clear" w:color="auto" w:fill="auto"/>
          </w:tcPr>
          <w:p w14:paraId="4F74E0F1" w14:textId="629DAC10" w:rsidR="00C62B4C" w:rsidRPr="0029606E" w:rsidRDefault="00C62B4C" w:rsidP="0001211A">
            <w:pPr>
              <w:pStyle w:val="Tablebody0"/>
              <w:jc w:val="center"/>
            </w:pPr>
            <w:r w:rsidRPr="0029606E">
              <w:t>30</w:t>
            </w:r>
          </w:p>
        </w:tc>
        <w:tc>
          <w:tcPr>
            <w:tcW w:w="9071" w:type="dxa"/>
            <w:shd w:val="clear" w:color="auto" w:fill="auto"/>
          </w:tcPr>
          <w:p w14:paraId="51E660AE" w14:textId="6E9A2AEE" w:rsidR="00C62B4C" w:rsidRPr="0029606E" w:rsidRDefault="00C62B4C" w:rsidP="0001211A">
            <w:pPr>
              <w:pStyle w:val="Tablebody0"/>
            </w:pPr>
            <w:r w:rsidRPr="0029606E">
              <w:t>Does the proposed scope of the MSS include product or service specifications, test methods, (product or service) performance levels, or other forms of guidance or requirements directly related to products or services produced or provided by the implementing organization?</w:t>
            </w:r>
          </w:p>
        </w:tc>
      </w:tr>
    </w:tbl>
    <w:p w14:paraId="5EF33518" w14:textId="6B984678" w:rsidR="00C62B4C" w:rsidRPr="0029606E" w:rsidRDefault="001E7FFA" w:rsidP="00CA0447">
      <w:pPr>
        <w:pStyle w:val="BodyTextCenter"/>
        <w:rPr>
          <w:b/>
        </w:rPr>
      </w:pPr>
      <w:r w:rsidRPr="0029606E">
        <w:br w:type="page"/>
      </w:r>
      <w:r w:rsidR="00C62B4C" w:rsidRPr="0029606E">
        <w:rPr>
          <w:b/>
        </w:rPr>
        <w:t>Appendix</w:t>
      </w:r>
      <w:r w:rsidRPr="0029606E">
        <w:rPr>
          <w:rFonts w:cs="Cambria-Bold"/>
          <w:b/>
          <w:bCs/>
        </w:rPr>
        <w:t> </w:t>
      </w:r>
      <w:r w:rsidR="00C62B4C" w:rsidRPr="0029606E">
        <w:rPr>
          <w:b/>
        </w:rPr>
        <w:t>2</w:t>
      </w:r>
    </w:p>
    <w:p w14:paraId="3348B4FC" w14:textId="77777777" w:rsidR="00C62B4C" w:rsidRPr="0029606E" w:rsidRDefault="00C62B4C" w:rsidP="00CA0447">
      <w:pPr>
        <w:pStyle w:val="BodyTextCenter"/>
      </w:pPr>
      <w:r w:rsidRPr="0029606E">
        <w:t>(normative)</w:t>
      </w:r>
    </w:p>
    <w:p w14:paraId="0753E42B" w14:textId="30116A2C" w:rsidR="00C62B4C" w:rsidRPr="0029606E" w:rsidRDefault="00C62B4C" w:rsidP="00CA0447">
      <w:pPr>
        <w:pStyle w:val="BodyTextCenter"/>
        <w:rPr>
          <w:b/>
        </w:rPr>
      </w:pPr>
      <w:r w:rsidRPr="0029606E">
        <w:rPr>
          <w:b/>
        </w:rPr>
        <w:t>Harmonized structure for MSS with guidance for use</w:t>
      </w:r>
    </w:p>
    <w:p w14:paraId="0646E158" w14:textId="683F9008" w:rsidR="001E7FFA" w:rsidRPr="0029606E" w:rsidRDefault="001E7FFA" w:rsidP="00CA0447">
      <w:pPr>
        <w:pStyle w:val="BodyText"/>
      </w:pPr>
      <w:r w:rsidRPr="0029606E">
        <w:t> </w:t>
      </w:r>
    </w:p>
    <w:p w14:paraId="14676940" w14:textId="73A00945" w:rsidR="00C62B4C" w:rsidRDefault="00C62B4C" w:rsidP="00CA0447">
      <w:pPr>
        <w:pStyle w:val="BodyText"/>
      </w:pPr>
      <w:r w:rsidRPr="0029606E">
        <w:t>The harmonized structure for MSS (identical clause numbers, clause titles, text and common terms and core definitions), together with guidance on its use for writers and editors of MSS, is provided at the following URL:</w:t>
      </w:r>
    </w:p>
    <w:p w14:paraId="5E99BC72" w14:textId="0D97A8CB" w:rsidR="00B15A72" w:rsidRPr="00B15A72" w:rsidRDefault="00B15A72" w:rsidP="00B15A72">
      <w:pPr>
        <w:spacing w:after="0" w:line="240" w:lineRule="auto"/>
        <w:jc w:val="left"/>
        <w:rPr>
          <w:rFonts w:eastAsia="Times New Roman" w:cs="Calibri"/>
          <w:szCs w:val="22"/>
          <w:lang w:val="en-US" w:eastAsia="en-US"/>
        </w:rPr>
      </w:pPr>
      <w:r w:rsidRPr="00B15A72">
        <w:t>(</w:t>
      </w:r>
      <w:hyperlink r:id="rId80" w:history="1">
        <w:r w:rsidRPr="00B15A72">
          <w:rPr>
            <w:rStyle w:val="Hyperlink"/>
            <w:rFonts w:eastAsia="Times New Roman" w:cs="Calibri"/>
            <w:b/>
            <w:bCs/>
            <w:szCs w:val="22"/>
            <w:lang w:val="en-GB" w:eastAsia="en-US"/>
          </w:rPr>
          <w:t>https://isotc.iso.org/livelink/livelink?func=ll&amp;objId=16347818&amp;objAction=browse&amp;viewType=1</w:t>
        </w:r>
      </w:hyperlink>
      <w:r w:rsidRPr="00B15A72">
        <w:t>)</w:t>
      </w:r>
    </w:p>
    <w:p w14:paraId="1CEDEEBB" w14:textId="2B119524" w:rsidR="00C62B4C" w:rsidRPr="0029606E" w:rsidRDefault="001E7FFA" w:rsidP="00CA0447">
      <w:pPr>
        <w:pStyle w:val="BodyTextCenter"/>
        <w:rPr>
          <w:b/>
        </w:rPr>
      </w:pPr>
      <w:r w:rsidRPr="0029606E">
        <w:br w:type="page"/>
      </w:r>
      <w:r w:rsidR="00C62B4C" w:rsidRPr="0029606E">
        <w:rPr>
          <w:b/>
        </w:rPr>
        <w:t>Appendix</w:t>
      </w:r>
      <w:r w:rsidRPr="0029606E">
        <w:rPr>
          <w:b/>
        </w:rPr>
        <w:t> </w:t>
      </w:r>
      <w:r w:rsidR="00C62B4C" w:rsidRPr="0029606E">
        <w:rPr>
          <w:b/>
        </w:rPr>
        <w:t>3</w:t>
      </w:r>
    </w:p>
    <w:p w14:paraId="6EEC2E0F" w14:textId="77777777" w:rsidR="00C62B4C" w:rsidRPr="0029606E" w:rsidRDefault="00C62B4C" w:rsidP="00CA0447">
      <w:pPr>
        <w:pStyle w:val="BodyTextCenter"/>
      </w:pPr>
      <w:r w:rsidRPr="0029606E">
        <w:t>(informative)</w:t>
      </w:r>
    </w:p>
    <w:p w14:paraId="75AFE324" w14:textId="57C42E5A" w:rsidR="00C62B4C" w:rsidRPr="0029606E" w:rsidRDefault="00C62B4C" w:rsidP="00CA0447">
      <w:pPr>
        <w:pStyle w:val="BodyTextCenter"/>
        <w:rPr>
          <w:b/>
        </w:rPr>
      </w:pPr>
      <w:bookmarkStart w:id="4775" w:name="_Hlk66450989"/>
      <w:r w:rsidRPr="0029606E">
        <w:rPr>
          <w:b/>
        </w:rPr>
        <w:t>Terminology guidance in support of Annex</w:t>
      </w:r>
      <w:r w:rsidR="00385EB1" w:rsidRPr="0029606E">
        <w:rPr>
          <w:b/>
        </w:rPr>
        <w:t> </w:t>
      </w:r>
      <w:r w:rsidRPr="0029606E">
        <w:rPr>
          <w:b/>
        </w:rPr>
        <w:t>SL</w:t>
      </w:r>
    </w:p>
    <w:bookmarkEnd w:id="4775"/>
    <w:p w14:paraId="77A9D948" w14:textId="74DFF18D" w:rsidR="00C62B4C" w:rsidRPr="0029606E" w:rsidRDefault="001E7FFA" w:rsidP="001E7FFA">
      <w:pPr>
        <w:pStyle w:val="BodyText"/>
      </w:pPr>
      <w:r w:rsidRPr="0029606E">
        <w:t> </w:t>
      </w:r>
    </w:p>
    <w:p w14:paraId="3A4B8AA8" w14:textId="5C93598C" w:rsidR="00C62B4C" w:rsidRPr="0029606E" w:rsidRDefault="00C62B4C" w:rsidP="00CA0447">
      <w:pPr>
        <w:pStyle w:val="BodyText"/>
      </w:pPr>
      <w:r w:rsidRPr="0029606E">
        <w:t xml:space="preserve">Guidance that is intended to help writers and editors of MSS to understand the approach to terminology </w:t>
      </w:r>
      <w:r w:rsidRPr="00B33B5A">
        <w:t>in Appendix 2 is</w:t>
      </w:r>
      <w:r w:rsidRPr="0029606E">
        <w:t xml:space="preserve"> provided at the following URL:</w:t>
      </w:r>
    </w:p>
    <w:p w14:paraId="5E09A9A2" w14:textId="77777777" w:rsidR="00B15A72" w:rsidRPr="00B15A72" w:rsidRDefault="00B15A72" w:rsidP="00B15A72">
      <w:pPr>
        <w:spacing w:after="0" w:line="240" w:lineRule="auto"/>
        <w:jc w:val="left"/>
        <w:rPr>
          <w:rFonts w:eastAsia="Times New Roman" w:cs="Calibri"/>
          <w:szCs w:val="22"/>
          <w:lang w:val="en-US" w:eastAsia="en-US"/>
        </w:rPr>
      </w:pPr>
      <w:bookmarkStart w:id="4776" w:name="_Toc69205282"/>
      <w:bookmarkStart w:id="4777" w:name="_Toc69205627"/>
      <w:r w:rsidRPr="00B15A72">
        <w:t>(</w:t>
      </w:r>
      <w:hyperlink r:id="rId81" w:history="1">
        <w:r w:rsidRPr="00B15A72">
          <w:rPr>
            <w:rStyle w:val="Hyperlink"/>
            <w:rFonts w:eastAsia="Times New Roman" w:cs="Calibri"/>
            <w:b/>
            <w:bCs/>
            <w:szCs w:val="22"/>
            <w:lang w:val="en-GB" w:eastAsia="en-US"/>
          </w:rPr>
          <w:t>https://isotc.iso.org/livelink/livelink?func=ll&amp;objId=16347818&amp;objAction=browse&amp;viewType=1</w:t>
        </w:r>
      </w:hyperlink>
      <w:r w:rsidRPr="00B15A72">
        <w:t>)</w:t>
      </w:r>
    </w:p>
    <w:p w14:paraId="68A0FB1E" w14:textId="063D57D9" w:rsidR="00D77357" w:rsidRPr="0029606E" w:rsidRDefault="00D77357" w:rsidP="001D1794">
      <w:pPr>
        <w:pStyle w:val="ANNEX"/>
        <w:numPr>
          <w:ilvl w:val="0"/>
          <w:numId w:val="0"/>
        </w:numPr>
      </w:pPr>
      <w:bookmarkStart w:id="4778" w:name="_Toc69304319"/>
      <w:r w:rsidRPr="0029606E">
        <w:rPr>
          <w:rStyle w:val="zzzHighlight0"/>
        </w:rPr>
        <w:t>Annex SM</w:t>
      </w:r>
      <w:r w:rsidRPr="0029606E">
        <w:rPr>
          <w:rStyle w:val="zzzHighlight0"/>
          <w:b w:val="0"/>
        </w:rPr>
        <w:br/>
      </w:r>
      <w:bookmarkStart w:id="4779" w:name="_Toc280356977"/>
      <w:bookmarkStart w:id="4780" w:name="_Toc320543055"/>
      <w:bookmarkStart w:id="4781" w:name="_Ref323542622"/>
      <w:bookmarkStart w:id="4782" w:name="_Toc323556657"/>
      <w:r w:rsidRPr="0029606E">
        <w:rPr>
          <w:rStyle w:val="zzzHighlight0"/>
          <w:b w:val="0"/>
        </w:rPr>
        <w:t>(normative)</w:t>
      </w:r>
      <w:r w:rsidRPr="0029606E">
        <w:rPr>
          <w:rStyle w:val="zzzHighlight0"/>
          <w:b w:val="0"/>
        </w:rPr>
        <w:br/>
      </w:r>
      <w:r w:rsidRPr="0029606E">
        <w:rPr>
          <w:rStyle w:val="zzzHighlight0"/>
          <w:b w:val="0"/>
        </w:rPr>
        <w:br/>
      </w:r>
      <w:r w:rsidRPr="0029606E">
        <w:rPr>
          <w:rStyle w:val="zzzHighlight0"/>
        </w:rPr>
        <w:t>Global relevance of ISO technical work and publications</w:t>
      </w:r>
      <w:bookmarkEnd w:id="4660"/>
      <w:bookmarkEnd w:id="4661"/>
      <w:bookmarkEnd w:id="4776"/>
      <w:bookmarkEnd w:id="4777"/>
      <w:bookmarkEnd w:id="4778"/>
      <w:bookmarkEnd w:id="4779"/>
      <w:bookmarkEnd w:id="4780"/>
      <w:bookmarkEnd w:id="4781"/>
      <w:bookmarkEnd w:id="4782"/>
    </w:p>
    <w:p w14:paraId="02CE9AB3" w14:textId="5AD04073" w:rsidR="00D77357" w:rsidRPr="0029606E" w:rsidRDefault="00D77357" w:rsidP="00D77357">
      <w:pPr>
        <w:pStyle w:val="a2"/>
        <w:numPr>
          <w:ilvl w:val="0"/>
          <w:numId w:val="0"/>
        </w:numPr>
      </w:pPr>
      <w:bookmarkStart w:id="4783" w:name="_Toc320543056"/>
      <w:bookmarkStart w:id="4784" w:name="_Toc323556658"/>
      <w:bookmarkStart w:id="4785" w:name="_Toc354474375"/>
      <w:bookmarkStart w:id="4786" w:name="_Toc478053563"/>
      <w:bookmarkStart w:id="4787" w:name="_Toc69205283"/>
      <w:bookmarkStart w:id="4788" w:name="_Toc69205628"/>
      <w:bookmarkStart w:id="4789" w:name="_Toc69304320"/>
      <w:r w:rsidRPr="0029606E">
        <w:t>SM.1</w:t>
      </w:r>
      <w:r w:rsidRPr="0029606E">
        <w:tab/>
        <w:t>Introduction</w:t>
      </w:r>
      <w:bookmarkEnd w:id="4783"/>
      <w:bookmarkEnd w:id="4784"/>
      <w:bookmarkEnd w:id="4785"/>
      <w:bookmarkEnd w:id="4786"/>
      <w:bookmarkEnd w:id="4787"/>
      <w:bookmarkEnd w:id="4788"/>
      <w:bookmarkEnd w:id="4789"/>
    </w:p>
    <w:p w14:paraId="4B116E9D" w14:textId="77777777" w:rsidR="00D77357" w:rsidRPr="0029606E" w:rsidRDefault="00D77357" w:rsidP="00D77357">
      <w:pPr>
        <w:pStyle w:val="BodyText"/>
      </w:pPr>
      <w:r w:rsidRPr="0029606E">
        <w:t>The formation of the WTO and the subsequent adoption of the WTO Technical Barriers to Trade Agreement (WTO/TBT), placed an obligation on ISO to ensure that the International Standards it develops, adopts and publishes are globally relevant. In Annex 4, paragraph</w:t>
      </w:r>
      <w:r w:rsidR="00471182" w:rsidRPr="0029606E">
        <w:t> </w:t>
      </w:r>
      <w:r w:rsidRPr="0029606E">
        <w:t>10 of the Second Triennial Review of the Agreement, the following criteria state that a globally relevant standard should:</w:t>
      </w:r>
    </w:p>
    <w:p w14:paraId="76CD4F9B" w14:textId="77777777" w:rsidR="00D77357" w:rsidRPr="0029606E" w:rsidRDefault="00471182" w:rsidP="00471182">
      <w:pPr>
        <w:pStyle w:val="ListContinue1"/>
      </w:pPr>
      <w:r w:rsidRPr="0029606E">
        <w:t>—</w:t>
      </w:r>
      <w:r w:rsidRPr="0029606E">
        <w:tab/>
      </w:r>
      <w:r w:rsidR="00D77357" w:rsidRPr="0029606E">
        <w:t>Effectively respond to regulatory and market needs (in the global marketplace)</w:t>
      </w:r>
    </w:p>
    <w:p w14:paraId="3D73E498" w14:textId="6EE832D1" w:rsidR="00D77357" w:rsidRPr="0029606E" w:rsidRDefault="00471182" w:rsidP="00471182">
      <w:pPr>
        <w:pStyle w:val="ListContinue1"/>
      </w:pPr>
      <w:r w:rsidRPr="0029606E">
        <w:t>—</w:t>
      </w:r>
      <w:r w:rsidRPr="0029606E">
        <w:tab/>
      </w:r>
      <w:r w:rsidR="00D77357" w:rsidRPr="0029606E">
        <w:t>Respond to scientific and techni</w:t>
      </w:r>
      <w:del w:id="4790" w:author="Author">
        <w:r w:rsidR="004A5EA2" w:rsidRPr="0029606E" w:rsidDel="001E7785">
          <w:delText>w</w:delText>
        </w:r>
      </w:del>
      <w:r w:rsidR="00D77357" w:rsidRPr="0029606E">
        <w:t>cal developments in various countries</w:t>
      </w:r>
    </w:p>
    <w:p w14:paraId="22157BA7" w14:textId="77777777" w:rsidR="00D77357" w:rsidRPr="0029606E" w:rsidRDefault="00471182" w:rsidP="00471182">
      <w:pPr>
        <w:pStyle w:val="ListContinue1"/>
      </w:pPr>
      <w:r w:rsidRPr="0029606E">
        <w:t>—</w:t>
      </w:r>
      <w:r w:rsidRPr="0029606E">
        <w:tab/>
      </w:r>
      <w:r w:rsidR="00D77357" w:rsidRPr="0029606E">
        <w:t>Not distort the market</w:t>
      </w:r>
    </w:p>
    <w:p w14:paraId="2D3586BE" w14:textId="77777777" w:rsidR="00D77357" w:rsidRPr="0029606E" w:rsidRDefault="00471182" w:rsidP="00471182">
      <w:pPr>
        <w:pStyle w:val="ListContinue1"/>
      </w:pPr>
      <w:r w:rsidRPr="0029606E">
        <w:t>—</w:t>
      </w:r>
      <w:r w:rsidRPr="0029606E">
        <w:tab/>
      </w:r>
      <w:r w:rsidR="00D77357" w:rsidRPr="0029606E">
        <w:t>Have no adverse effects on fair competition</w:t>
      </w:r>
    </w:p>
    <w:p w14:paraId="797EEF07" w14:textId="77777777" w:rsidR="00D77357" w:rsidRPr="0029606E" w:rsidRDefault="00471182" w:rsidP="00471182">
      <w:pPr>
        <w:pStyle w:val="ListContinue1"/>
      </w:pPr>
      <w:r w:rsidRPr="0029606E">
        <w:t>—</w:t>
      </w:r>
      <w:r w:rsidRPr="0029606E">
        <w:tab/>
      </w:r>
      <w:r w:rsidR="00D77357" w:rsidRPr="0029606E">
        <w:t>Not stifle innovation and technological development</w:t>
      </w:r>
    </w:p>
    <w:p w14:paraId="15A4CEBD" w14:textId="77777777" w:rsidR="00D77357" w:rsidRPr="0029606E" w:rsidRDefault="00471182" w:rsidP="00471182">
      <w:pPr>
        <w:pStyle w:val="ListContinue1"/>
      </w:pPr>
      <w:r w:rsidRPr="0029606E">
        <w:t>—</w:t>
      </w:r>
      <w:r w:rsidRPr="0029606E">
        <w:tab/>
      </w:r>
      <w:r w:rsidR="00D77357" w:rsidRPr="0029606E">
        <w:t>Not give preference to characteristics or requirements of specific countries or regions when different needs or interests exist in other countries or regions</w:t>
      </w:r>
    </w:p>
    <w:p w14:paraId="6E9BF16A" w14:textId="77777777" w:rsidR="00D77357" w:rsidRPr="0029606E" w:rsidRDefault="00471182" w:rsidP="00471182">
      <w:pPr>
        <w:pStyle w:val="ListContinue1"/>
      </w:pPr>
      <w:r w:rsidRPr="0029606E">
        <w:t>—</w:t>
      </w:r>
      <w:r w:rsidRPr="0029606E">
        <w:tab/>
      </w:r>
      <w:r w:rsidR="00D77357" w:rsidRPr="0029606E">
        <w:t>Be performance based as opposed to design prescriptive</w:t>
      </w:r>
    </w:p>
    <w:p w14:paraId="6F8957A8" w14:textId="77777777" w:rsidR="00D77357" w:rsidRPr="0029606E" w:rsidRDefault="00D77357" w:rsidP="00D77357">
      <w:pPr>
        <w:pStyle w:val="BodyText"/>
      </w:pPr>
      <w:r w:rsidRPr="0029606E">
        <w:t>Hence the development and adoption of an International Standard that fails to meet these requirements is open to being challenged as creating a barrier to free trade.</w:t>
      </w:r>
    </w:p>
    <w:p w14:paraId="02F4B475" w14:textId="77777777" w:rsidR="00D77357" w:rsidRPr="0029606E" w:rsidRDefault="00D77357" w:rsidP="00D77357">
      <w:pPr>
        <w:pStyle w:val="BodyText"/>
      </w:pPr>
      <w:r w:rsidRPr="0029606E">
        <w:t>Noting the need to provide fuller advice to committees on global relevance, and following a request from the ISO Council, the ISO/TMB established a Global Relevance Task Force. This task force and, subsequently, the ISO/TMB have agreed on the set of principles that follows.</w:t>
      </w:r>
    </w:p>
    <w:p w14:paraId="00BB99B1" w14:textId="5C64E17D" w:rsidR="00D77357" w:rsidRPr="0029606E" w:rsidRDefault="00D77357" w:rsidP="00D77357">
      <w:pPr>
        <w:pStyle w:val="a2"/>
        <w:numPr>
          <w:ilvl w:val="0"/>
          <w:numId w:val="0"/>
        </w:numPr>
      </w:pPr>
      <w:bookmarkStart w:id="4791" w:name="_Toc280356979"/>
      <w:bookmarkStart w:id="4792" w:name="_Toc320543057"/>
      <w:bookmarkStart w:id="4793" w:name="_Toc323556659"/>
      <w:bookmarkStart w:id="4794" w:name="_Toc354474376"/>
      <w:bookmarkStart w:id="4795" w:name="_Toc478053564"/>
      <w:bookmarkStart w:id="4796" w:name="_Toc69205284"/>
      <w:bookmarkStart w:id="4797" w:name="_Toc69205629"/>
      <w:bookmarkStart w:id="4798" w:name="_Toc69304321"/>
      <w:r w:rsidRPr="0029606E">
        <w:t>SM.2</w:t>
      </w:r>
      <w:r w:rsidRPr="0029606E">
        <w:tab/>
        <w:t>Terms and definitions</w:t>
      </w:r>
      <w:bookmarkEnd w:id="4791"/>
      <w:bookmarkEnd w:id="4792"/>
      <w:bookmarkEnd w:id="4793"/>
      <w:bookmarkEnd w:id="4794"/>
      <w:bookmarkEnd w:id="4795"/>
      <w:bookmarkEnd w:id="4796"/>
      <w:bookmarkEnd w:id="4797"/>
      <w:bookmarkEnd w:id="4798"/>
    </w:p>
    <w:p w14:paraId="3803BCB9" w14:textId="77777777" w:rsidR="00D77357" w:rsidRPr="0029606E" w:rsidRDefault="00D77357" w:rsidP="00D77357">
      <w:pPr>
        <w:pStyle w:val="BodyText"/>
        <w:keepNext/>
        <w:rPr>
          <w:b/>
        </w:rPr>
      </w:pPr>
      <w:r w:rsidRPr="0029606E">
        <w:rPr>
          <w:b/>
        </w:rPr>
        <w:t>Standard</w:t>
      </w:r>
    </w:p>
    <w:p w14:paraId="026BD022" w14:textId="77777777" w:rsidR="00D77357" w:rsidRPr="0029606E" w:rsidRDefault="00D77357" w:rsidP="00D77357">
      <w:pPr>
        <w:pStyle w:val="BodyText"/>
      </w:pPr>
      <w:r w:rsidRPr="0029606E">
        <w:t>Document, established by consensus and approved by a recognized body, that provides, for common and repeated use, rules, guidelines or characteristics for activities or their results, aimed at the achievement of the optimum degree of order in a given context.</w:t>
      </w:r>
    </w:p>
    <w:p w14:paraId="7D1C614B" w14:textId="77777777" w:rsidR="00D77357" w:rsidRPr="0029606E" w:rsidRDefault="00D77357" w:rsidP="00D77357">
      <w:pPr>
        <w:pStyle w:val="Note"/>
      </w:pPr>
      <w:r w:rsidRPr="0029606E">
        <w:t>NOTE</w:t>
      </w:r>
      <w:r w:rsidRPr="0029606E">
        <w:tab/>
        <w:t>Standards should be based on the consolidated results of science, technology and experience, and aimed at the promotion of optimum community benefits.</w:t>
      </w:r>
    </w:p>
    <w:p w14:paraId="44CD7C40" w14:textId="77777777" w:rsidR="00D77357" w:rsidRPr="0029606E" w:rsidRDefault="00D77357" w:rsidP="00D77357">
      <w:pPr>
        <w:pStyle w:val="BodyText"/>
      </w:pPr>
      <w:r w:rsidRPr="0029606E">
        <w:t>(ISO/IEC Guide 2, ISO/IEC Directives, Part 2)</w:t>
      </w:r>
    </w:p>
    <w:p w14:paraId="1A24735A" w14:textId="77777777" w:rsidR="00D77357" w:rsidRPr="0029606E" w:rsidRDefault="00D77357" w:rsidP="00D77357">
      <w:pPr>
        <w:pStyle w:val="BodyText"/>
        <w:keepNext/>
        <w:rPr>
          <w:b/>
        </w:rPr>
      </w:pPr>
      <w:r w:rsidRPr="0029606E">
        <w:rPr>
          <w:b/>
        </w:rPr>
        <w:t>international standard</w:t>
      </w:r>
    </w:p>
    <w:p w14:paraId="0369FDD8" w14:textId="77777777" w:rsidR="00D77357" w:rsidRPr="0029606E" w:rsidRDefault="00D77357" w:rsidP="00D77357">
      <w:pPr>
        <w:pStyle w:val="BodyText"/>
      </w:pPr>
      <w:r w:rsidRPr="0029606E">
        <w:t>Standard that is adopted by an international standardizing/standards organization and made available to the public.</w:t>
      </w:r>
    </w:p>
    <w:p w14:paraId="143BF926" w14:textId="77777777" w:rsidR="00D77357" w:rsidRPr="0029606E" w:rsidRDefault="00D77357" w:rsidP="00D77357">
      <w:pPr>
        <w:pStyle w:val="BodyText"/>
      </w:pPr>
      <w:r w:rsidRPr="0029606E">
        <w:t>(ISO/IEC Guide 2, ISO/IEC Directives, Part 2)</w:t>
      </w:r>
    </w:p>
    <w:p w14:paraId="5BD1EAB0" w14:textId="77777777" w:rsidR="00D77357" w:rsidRPr="0029606E" w:rsidRDefault="00D77357" w:rsidP="00D77357">
      <w:pPr>
        <w:pStyle w:val="BodyText"/>
        <w:keepNext/>
        <w:rPr>
          <w:b/>
        </w:rPr>
      </w:pPr>
      <w:r w:rsidRPr="0029606E">
        <w:rPr>
          <w:b/>
        </w:rPr>
        <w:t>International Standard</w:t>
      </w:r>
    </w:p>
    <w:p w14:paraId="1F255182" w14:textId="77777777" w:rsidR="00D77357" w:rsidRPr="0029606E" w:rsidRDefault="00D77357" w:rsidP="00D77357">
      <w:pPr>
        <w:pStyle w:val="BodyText"/>
      </w:pPr>
      <w:r w:rsidRPr="0029606E">
        <w:t>International standard where the international standards organization is ISO or IEC.</w:t>
      </w:r>
    </w:p>
    <w:p w14:paraId="75B4AD75" w14:textId="77777777" w:rsidR="00D77357" w:rsidRPr="00124A73" w:rsidRDefault="00D77357" w:rsidP="00D77357">
      <w:pPr>
        <w:pStyle w:val="BodyText"/>
        <w:rPr>
          <w:lang w:val="fr-FR"/>
        </w:rPr>
      </w:pPr>
      <w:r w:rsidRPr="00124A73">
        <w:rPr>
          <w:lang w:val="fr-FR"/>
        </w:rPr>
        <w:t>(ISO/IEC Directives, Part 2)</w:t>
      </w:r>
    </w:p>
    <w:p w14:paraId="2F6F5B6A" w14:textId="77777777" w:rsidR="00D77357" w:rsidRPr="00124A73" w:rsidRDefault="00D77357" w:rsidP="00D77357">
      <w:pPr>
        <w:pStyle w:val="BodyText"/>
        <w:keepNext/>
        <w:rPr>
          <w:b/>
          <w:lang w:val="fr-FR"/>
        </w:rPr>
      </w:pPr>
      <w:r w:rsidRPr="00124A73">
        <w:rPr>
          <w:b/>
          <w:lang w:val="fr-FR"/>
        </w:rPr>
        <w:t>Global relevance</w:t>
      </w:r>
    </w:p>
    <w:p w14:paraId="5E12B95D" w14:textId="77777777" w:rsidR="00D77357" w:rsidRPr="0029606E" w:rsidRDefault="00D77357" w:rsidP="00D77357">
      <w:pPr>
        <w:pStyle w:val="BodyText"/>
      </w:pPr>
      <w:r w:rsidRPr="0029606E">
        <w:t>Required characteristic of an International Standard that it can be used/implemented as broadly as possible by affected industries and other stakeholders in markets around the world.</w:t>
      </w:r>
    </w:p>
    <w:p w14:paraId="0F5E060C" w14:textId="31971BE6" w:rsidR="00D77357" w:rsidRPr="0029606E" w:rsidRDefault="00D77357" w:rsidP="00D77357">
      <w:pPr>
        <w:pStyle w:val="a2"/>
        <w:numPr>
          <w:ilvl w:val="0"/>
          <w:numId w:val="0"/>
        </w:numPr>
      </w:pPr>
      <w:bookmarkStart w:id="4799" w:name="_Toc280356980"/>
      <w:bookmarkStart w:id="4800" w:name="_Toc320543058"/>
      <w:bookmarkStart w:id="4801" w:name="_Toc323556660"/>
      <w:bookmarkStart w:id="4802" w:name="_Toc354474377"/>
      <w:bookmarkStart w:id="4803" w:name="_Toc478053565"/>
      <w:bookmarkStart w:id="4804" w:name="_Toc69205285"/>
      <w:bookmarkStart w:id="4805" w:name="_Toc69205630"/>
      <w:bookmarkStart w:id="4806" w:name="_Toc69304322"/>
      <w:r w:rsidRPr="0029606E">
        <w:t>SM.3</w:t>
      </w:r>
      <w:r w:rsidRPr="0029606E">
        <w:tab/>
        <w:t>Principles</w:t>
      </w:r>
      <w:bookmarkEnd w:id="4799"/>
      <w:bookmarkEnd w:id="4800"/>
      <w:bookmarkEnd w:id="4801"/>
      <w:bookmarkEnd w:id="4802"/>
      <w:bookmarkEnd w:id="4803"/>
      <w:bookmarkEnd w:id="4804"/>
      <w:bookmarkEnd w:id="4805"/>
      <w:bookmarkEnd w:id="4806"/>
    </w:p>
    <w:p w14:paraId="251AA4FF" w14:textId="77777777" w:rsidR="00D77357" w:rsidRPr="0029606E" w:rsidRDefault="00D77357" w:rsidP="00D77357">
      <w:pPr>
        <w:pStyle w:val="BodyText"/>
        <w:rPr>
          <w:b/>
        </w:rPr>
      </w:pPr>
      <w:bookmarkStart w:id="4807" w:name="_Toc320543059"/>
      <w:r w:rsidRPr="0029606E">
        <w:rPr>
          <w:b/>
        </w:rPr>
        <w:t>SM.3.1   The status and meaning of an International Standard shall be respected.</w:t>
      </w:r>
      <w:bookmarkEnd w:id="4807"/>
    </w:p>
    <w:p w14:paraId="0A388BAE" w14:textId="77777777" w:rsidR="00D77357" w:rsidRPr="0029606E" w:rsidRDefault="00D77357" w:rsidP="00D77357">
      <w:pPr>
        <w:pStyle w:val="BodyText"/>
      </w:pPr>
      <w:r w:rsidRPr="0029606E">
        <w:t>Any International Standard shall respect the above definitions and shall to the extent possible represent a unique international solution. In cases where unique international solutions are not possible for specific provisions of an International Standard at the current time due to legitimate market and essential differences, International Standards may present options to accommodate these differences where justified.</w:t>
      </w:r>
    </w:p>
    <w:p w14:paraId="365338CD" w14:textId="77777777" w:rsidR="00D77357" w:rsidRPr="0029606E" w:rsidRDefault="00D77357" w:rsidP="00D77357">
      <w:pPr>
        <w:pStyle w:val="BodyText"/>
        <w:rPr>
          <w:b/>
        </w:rPr>
      </w:pPr>
      <w:bookmarkStart w:id="4808" w:name="_Toc320543060"/>
      <w:r w:rsidRPr="0029606E">
        <w:rPr>
          <w:b/>
        </w:rPr>
        <w:t>SM.3.2   The commitment to participate in the development of and the feasibility of preparing International Standards shall be demonstrated at the outset of a standards development project.</w:t>
      </w:r>
      <w:bookmarkEnd w:id="4808"/>
    </w:p>
    <w:p w14:paraId="31B6D8DB" w14:textId="77777777" w:rsidR="00D77357" w:rsidRPr="0029606E" w:rsidRDefault="00D77357" w:rsidP="00D77357">
      <w:pPr>
        <w:pStyle w:val="BodyText"/>
      </w:pPr>
      <w:r w:rsidRPr="0029606E">
        <w:t>It is recognized that in some instances various solutions exist to meet unique aspects of the local markets in different regions and countries. With globalization and the unification of markets, these market differences should be minimized over time and evolve into one global market. Simply projecting one solution that accommodates one market (but not others) as the International Standard will not force markets to evolve and coalesce. In such cases, the markets and their related industries will look elsewhere for standards that better accommodate their needs, and ISO will lose its relevance for those markets and industries. Rather than force such a situation, ISO committees should ascertain at the outset of a project whether:</w:t>
      </w:r>
    </w:p>
    <w:p w14:paraId="4EAA0EDE" w14:textId="77777777" w:rsidR="00D77357" w:rsidRPr="0029606E" w:rsidRDefault="00471182" w:rsidP="00471182">
      <w:pPr>
        <w:pStyle w:val="ListContinue1"/>
      </w:pPr>
      <w:r w:rsidRPr="0029606E">
        <w:t>—</w:t>
      </w:r>
      <w:r w:rsidRPr="0029606E">
        <w:tab/>
      </w:r>
      <w:r w:rsidR="00D77357" w:rsidRPr="0029606E">
        <w:t>a globally relevant International Standard presenting one unique international solution in all of its provisions is feasible;</w:t>
      </w:r>
    </w:p>
    <w:p w14:paraId="6D093529" w14:textId="77777777" w:rsidR="00D77357" w:rsidRPr="0029606E" w:rsidRDefault="00471182" w:rsidP="00471182">
      <w:pPr>
        <w:pStyle w:val="ListContinue1"/>
      </w:pPr>
      <w:r w:rsidRPr="0029606E">
        <w:t>—</w:t>
      </w:r>
      <w:r w:rsidRPr="0029606E">
        <w:tab/>
      </w:r>
      <w:r w:rsidR="00D77357" w:rsidRPr="0029606E">
        <w:t>an International Standard is feasible that presents options in specific provisions to accommodate existing and legitimate market differences where justified; or</w:t>
      </w:r>
    </w:p>
    <w:p w14:paraId="15494FEC" w14:textId="77777777" w:rsidR="00D77357" w:rsidRPr="0029606E" w:rsidRDefault="00471182" w:rsidP="00471182">
      <w:pPr>
        <w:pStyle w:val="ListContinue1"/>
      </w:pPr>
      <w:r w:rsidRPr="0029606E">
        <w:t>—</w:t>
      </w:r>
      <w:r w:rsidRPr="0029606E">
        <w:tab/>
      </w:r>
      <w:r w:rsidR="00D77357" w:rsidRPr="0029606E">
        <w:t>the preparation of a globally relevant International Standard is not feasible and work should not be undertaken in such circumstances.</w:t>
      </w:r>
    </w:p>
    <w:p w14:paraId="388BC51C" w14:textId="6B92FD5C" w:rsidR="00D77357" w:rsidRPr="0029606E" w:rsidRDefault="00D77357" w:rsidP="00D77357">
      <w:pPr>
        <w:pStyle w:val="BodyText"/>
      </w:pPr>
      <w:r w:rsidRPr="0029606E">
        <w:t>Additional practical guidance for committee leaders and delegates/</w:t>
      </w:r>
      <w:del w:id="4809" w:author="Author">
        <w:r w:rsidRPr="0029606E" w:rsidDel="00976EF7">
          <w:delText>expert</w:delText>
        </w:r>
      </w:del>
      <w:ins w:id="4810" w:author="Author">
        <w:r w:rsidR="00976EF7">
          <w:t>Expert</w:t>
        </w:r>
      </w:ins>
      <w:r w:rsidRPr="0029606E">
        <w:t xml:space="preserve">s may be found in the </w:t>
      </w:r>
      <w:hyperlink r:id="rId82" w:history="1">
        <w:r w:rsidR="0063520C" w:rsidRPr="00880E02">
          <w:rPr>
            <w:rStyle w:val="Hyperlink"/>
            <w:lang w:val="en-GB"/>
          </w:rPr>
          <w:t xml:space="preserve">ISO </w:t>
        </w:r>
        <w:r w:rsidRPr="00880E02">
          <w:rPr>
            <w:rStyle w:val="Hyperlink"/>
            <w:lang w:val="en-GB"/>
          </w:rPr>
          <w:t>Global Relevance</w:t>
        </w:r>
        <w:r w:rsidR="0063520C" w:rsidRPr="00880E02">
          <w:rPr>
            <w:rStyle w:val="Hyperlink"/>
            <w:lang w:val="en-GB"/>
          </w:rPr>
          <w:t xml:space="preserve"> Pol</w:t>
        </w:r>
        <w:r w:rsidR="00880E02" w:rsidRPr="00880E02">
          <w:rPr>
            <w:rStyle w:val="Hyperlink"/>
            <w:lang w:val="en-GB"/>
          </w:rPr>
          <w:t>icy</w:t>
        </w:r>
        <w:r w:rsidRPr="00880E02">
          <w:rPr>
            <w:rStyle w:val="Hyperlink"/>
            <w:lang w:val="en-GB"/>
          </w:rPr>
          <w:t xml:space="preserve"> Implementation</w:t>
        </w:r>
      </w:hyperlink>
      <w:r w:rsidRPr="0029606E">
        <w:t xml:space="preserve"> document.</w:t>
      </w:r>
    </w:p>
    <w:p w14:paraId="65159BBC" w14:textId="77777777" w:rsidR="00D77357" w:rsidRPr="0029606E" w:rsidRDefault="00D77357" w:rsidP="00D95A86">
      <w:pPr>
        <w:pStyle w:val="BodyText"/>
        <w:keepNext/>
        <w:rPr>
          <w:b/>
        </w:rPr>
      </w:pPr>
      <w:bookmarkStart w:id="4811" w:name="_Toc320543061"/>
      <w:r w:rsidRPr="0029606E">
        <w:rPr>
          <w:b/>
        </w:rPr>
        <w:t>SM.3.3   Preference shall be given to preparing performance rather than prescriptive standards.</w:t>
      </w:r>
      <w:bookmarkEnd w:id="4811"/>
    </w:p>
    <w:p w14:paraId="09046FF7" w14:textId="77777777" w:rsidR="00D77357" w:rsidRPr="0029606E" w:rsidRDefault="00D77357" w:rsidP="00D77357">
      <w:pPr>
        <w:pStyle w:val="BodyText"/>
      </w:pPr>
      <w:r w:rsidRPr="0029606E">
        <w:t>Please note the following: Annex 3 of the WTO/TBT Agreement.</w:t>
      </w:r>
    </w:p>
    <w:p w14:paraId="0A480317" w14:textId="77777777" w:rsidR="00D77357" w:rsidRPr="0029606E" w:rsidRDefault="00D77357" w:rsidP="00D77357">
      <w:pPr>
        <w:pStyle w:val="BodyText"/>
      </w:pPr>
      <w:r w:rsidRPr="0029606E">
        <w:t>“Wherever appropriate, the standardizing body shall specify standards based on product requirements in terms of performance rather than design or descriptive characteristics.”</w:t>
      </w:r>
    </w:p>
    <w:p w14:paraId="07AB5137" w14:textId="77777777" w:rsidR="0015088D" w:rsidRPr="0029606E" w:rsidRDefault="00D77357" w:rsidP="007528A4">
      <w:pPr>
        <w:pStyle w:val="BodyText"/>
      </w:pPr>
      <w:r w:rsidRPr="0029606E">
        <w:t xml:space="preserve">ISO/IEC Directives, Part 2, </w:t>
      </w:r>
      <w:r w:rsidR="00BC2855" w:rsidRPr="0029606E">
        <w:t>c</w:t>
      </w:r>
      <w:r w:rsidRPr="0029606E">
        <w:t>lause </w:t>
      </w:r>
      <w:r w:rsidR="007528A4" w:rsidRPr="0029606E">
        <w:t>5.4</w:t>
      </w:r>
      <w:r w:rsidRPr="0029606E">
        <w:t xml:space="preserve"> Performance </w:t>
      </w:r>
      <w:r w:rsidR="002A784E" w:rsidRPr="0029606E">
        <w:t xml:space="preserve">principle </w:t>
      </w:r>
      <w:r w:rsidRPr="0029606E">
        <w:t>(Excerpt)</w:t>
      </w:r>
      <w:r w:rsidR="007528A4" w:rsidRPr="0029606E">
        <w:t xml:space="preserve"> </w:t>
      </w:r>
      <w:r w:rsidR="002A784E" w:rsidRPr="0029606E">
        <w:t>“</w:t>
      </w:r>
      <w:r w:rsidR="007528A4" w:rsidRPr="0029606E">
        <w:t>Whenever possible, requirements shall be expressed in terms of performance rather than design or descriptive characteristics. This principle allows maximum freedom for technical development and reduces the risk of undesirable market impacts (e.g. restriction of innovative solutions).</w:t>
      </w:r>
      <w:r w:rsidR="002A784E" w:rsidRPr="0029606E">
        <w:t>”</w:t>
      </w:r>
    </w:p>
    <w:p w14:paraId="525765E0" w14:textId="77777777" w:rsidR="00D77357" w:rsidRPr="0029606E" w:rsidRDefault="00D77357" w:rsidP="00D77357">
      <w:pPr>
        <w:pStyle w:val="BodyText"/>
      </w:pPr>
      <w:r w:rsidRPr="0029606E">
        <w:t>Given these quotations, the use of the performance-based approach is widely recognized as supporting the development of globally relevant ISO standards. In the case of design-based standards, the freedom for further technical innovation is most limited, while performance-based standards provide for maximum freedom for further innovation. However, in practice, there may be cases where inclusion of design requirements for some provisions within a performance-based standard is appropriate. There may also be other cases where development of a completely design-based standard may be appropriate and will result in a globally relevant ISO standard.</w:t>
      </w:r>
    </w:p>
    <w:p w14:paraId="7DEC135E" w14:textId="77777777" w:rsidR="00D77357" w:rsidRPr="0029606E" w:rsidRDefault="00D77357" w:rsidP="00D77357">
      <w:pPr>
        <w:pStyle w:val="BodyText"/>
      </w:pPr>
      <w:r w:rsidRPr="0029606E">
        <w:t>Thus, which approach is most appropriate depends on the technical matter in question.</w:t>
      </w:r>
    </w:p>
    <w:p w14:paraId="64B00AE9" w14:textId="63760C0B" w:rsidR="00D77357" w:rsidRPr="0029606E" w:rsidRDefault="00D77357" w:rsidP="00D77357">
      <w:pPr>
        <w:pStyle w:val="BodyText"/>
      </w:pPr>
      <w:r w:rsidRPr="0029606E">
        <w:t>Additional practical guidance for committee leaders and delegates/</w:t>
      </w:r>
      <w:del w:id="4812" w:author="Author">
        <w:r w:rsidRPr="0029606E" w:rsidDel="00976EF7">
          <w:delText>expert</w:delText>
        </w:r>
      </w:del>
      <w:ins w:id="4813" w:author="Author">
        <w:r w:rsidR="00976EF7">
          <w:t>Expert</w:t>
        </w:r>
      </w:ins>
      <w:r w:rsidRPr="0029606E">
        <w:t>s may be found in the ISO/TMB's Global Relevance Implementation Guidance document.</w:t>
      </w:r>
    </w:p>
    <w:p w14:paraId="509F7FF5" w14:textId="77777777" w:rsidR="00D77357" w:rsidRPr="0029606E" w:rsidRDefault="00D77357" w:rsidP="00D77357">
      <w:pPr>
        <w:pStyle w:val="BodyText"/>
        <w:rPr>
          <w:b/>
        </w:rPr>
      </w:pPr>
      <w:bookmarkStart w:id="4814" w:name="_Toc320543062"/>
      <w:r w:rsidRPr="0029606E">
        <w:rPr>
          <w:b/>
        </w:rPr>
        <w:t>SM.3.4   Given existing and legitimate market differences, an International Standard may pass through an evolutionary process, with the ultimate objective being to publish, at a later point, an International Standard that presents one unique international solution in all of its provisions.</w:t>
      </w:r>
      <w:bookmarkEnd w:id="4814"/>
    </w:p>
    <w:p w14:paraId="11FCC8C0" w14:textId="53024D97" w:rsidR="00D77357" w:rsidRPr="0029606E" w:rsidRDefault="00D77357" w:rsidP="00D77357">
      <w:pPr>
        <w:pStyle w:val="BodyText"/>
      </w:pPr>
      <w:r w:rsidRPr="0029606E">
        <w:t xml:space="preserve">Under this principle, a committee may wish to consider how it addresses current and potentially changeable differences in markets (based on factors such as legislation, economies, social conditions, trade patterns, market needs, scientific theories, design philosophies, etc.) in the ISO </w:t>
      </w:r>
      <w:del w:id="4815" w:author="Author">
        <w:r w:rsidRPr="0029606E" w:rsidDel="005218EC">
          <w:delText>deliverable</w:delText>
        </w:r>
      </w:del>
      <w:ins w:id="4816" w:author="Author">
        <w:r w:rsidR="005218EC">
          <w:t>document</w:t>
        </w:r>
      </w:ins>
      <w:r w:rsidRPr="0029606E">
        <w:t>s it produces.</w:t>
      </w:r>
    </w:p>
    <w:p w14:paraId="29AE330F" w14:textId="4B8E131E" w:rsidR="00D77357" w:rsidRPr="0029606E" w:rsidRDefault="00D77357" w:rsidP="00D77357">
      <w:pPr>
        <w:pStyle w:val="BodyText"/>
      </w:pPr>
      <w:r w:rsidRPr="0029606E">
        <w:t>Additional practical guidance for committee leaders and delegates/</w:t>
      </w:r>
      <w:del w:id="4817" w:author="Author">
        <w:r w:rsidRPr="0029606E" w:rsidDel="00976EF7">
          <w:delText>expert</w:delText>
        </w:r>
      </w:del>
      <w:ins w:id="4818" w:author="Author">
        <w:r w:rsidR="00976EF7">
          <w:t>Expert</w:t>
        </w:r>
      </w:ins>
      <w:r w:rsidRPr="0029606E">
        <w:t>s may be found in the ISO/TMB's Global Relevance Implementation Guidance document.</w:t>
      </w:r>
    </w:p>
    <w:p w14:paraId="1AE9A0F7" w14:textId="77777777" w:rsidR="00D77357" w:rsidRPr="0029606E" w:rsidRDefault="00D77357" w:rsidP="00D77357">
      <w:pPr>
        <w:pStyle w:val="BodyText"/>
        <w:rPr>
          <w:b/>
        </w:rPr>
      </w:pPr>
      <w:bookmarkStart w:id="4819" w:name="_Toc320543063"/>
      <w:r w:rsidRPr="0029606E">
        <w:rPr>
          <w:b/>
        </w:rPr>
        <w:t>SM.3.5   Essential differences consistent with Annex 3 to the WTO Agreement on Technical Barriers to Trade can be included in International Standards, but specific rules shall be applied if a committee wishes to introduce such differences and special authorization needs to be given by the ISO/TMB in instances not covered by these rules.</w:t>
      </w:r>
      <w:bookmarkEnd w:id="4819"/>
    </w:p>
    <w:p w14:paraId="0FD0E765" w14:textId="77777777" w:rsidR="00D77357" w:rsidRPr="0029606E" w:rsidRDefault="00D77357" w:rsidP="00D77357">
      <w:pPr>
        <w:pStyle w:val="BodyText"/>
      </w:pPr>
      <w:r w:rsidRPr="0029606E">
        <w:t>Under this principle, a committee may wish to consider how it addresses essential differences in markets around the world, that is, factors that are not expected to change over time, such as imbedded technological infrastructures, climatic, geographical or anthropological differences.</w:t>
      </w:r>
    </w:p>
    <w:p w14:paraId="5C49C1FD" w14:textId="670E87D9" w:rsidR="00D77357" w:rsidRPr="0029606E" w:rsidRDefault="00D77357" w:rsidP="00D77357">
      <w:pPr>
        <w:pStyle w:val="BodyText"/>
      </w:pPr>
      <w:r w:rsidRPr="0029606E">
        <w:t>Additional practical guidance for committee leaders and delegates/</w:t>
      </w:r>
      <w:del w:id="4820" w:author="Author">
        <w:r w:rsidRPr="0029606E" w:rsidDel="00976EF7">
          <w:delText>expert</w:delText>
        </w:r>
      </w:del>
      <w:ins w:id="4821" w:author="Author">
        <w:r w:rsidR="00976EF7">
          <w:t>Expert</w:t>
        </w:r>
      </w:ins>
      <w:r w:rsidRPr="0029606E">
        <w:t>s may be found in the ISO/TMB's Global Relevance Implementation Guidance document.</w:t>
      </w:r>
    </w:p>
    <w:p w14:paraId="14A3FEE0" w14:textId="77777777" w:rsidR="00D77357" w:rsidRPr="0029606E" w:rsidRDefault="00D77357" w:rsidP="00D95A86">
      <w:pPr>
        <w:pStyle w:val="BodyText"/>
        <w:keepNext/>
        <w:rPr>
          <w:b/>
        </w:rPr>
      </w:pPr>
      <w:bookmarkStart w:id="4822" w:name="_Toc320543064"/>
      <w:r w:rsidRPr="0029606E">
        <w:rPr>
          <w:b/>
        </w:rPr>
        <w:t>SM.3.6   Committees can only ensure the global relevance of the International Standards they produce if they are aware of all the factors that may affect a particular standard's global relevance.</w:t>
      </w:r>
      <w:bookmarkEnd w:id="4822"/>
    </w:p>
    <w:p w14:paraId="7275836E" w14:textId="160FE17C" w:rsidR="00D77357" w:rsidRDefault="00D77357" w:rsidP="00D77357">
      <w:pPr>
        <w:pStyle w:val="BodyText"/>
      </w:pPr>
      <w:r w:rsidRPr="0029606E">
        <w:t>Additional practical guidance for committee leaders and delegates/</w:t>
      </w:r>
      <w:del w:id="4823" w:author="Author">
        <w:r w:rsidRPr="0029606E" w:rsidDel="00976EF7">
          <w:delText>expert</w:delText>
        </w:r>
      </w:del>
      <w:ins w:id="4824" w:author="Author">
        <w:r w:rsidR="00976EF7">
          <w:t>Expert</w:t>
        </w:r>
      </w:ins>
      <w:r w:rsidRPr="0029606E">
        <w:t>s may be found in the ISO/TMB's Global Relevance Implementation Guidance document.</w:t>
      </w:r>
    </w:p>
    <w:p w14:paraId="6F177D05" w14:textId="16FEB46F" w:rsidR="00135B62" w:rsidRDefault="00135B62" w:rsidP="00135B62">
      <w:pPr>
        <w:pStyle w:val="ANNEX"/>
        <w:numPr>
          <w:ilvl w:val="0"/>
          <w:numId w:val="0"/>
        </w:numPr>
        <w:rPr>
          <w:rStyle w:val="zzzHighlight0"/>
        </w:rPr>
      </w:pPr>
      <w:bookmarkStart w:id="4825" w:name="_Toc69304323"/>
      <w:r w:rsidRPr="00135B62">
        <w:rPr>
          <w:rStyle w:val="zzzHighlight0"/>
        </w:rPr>
        <w:t>Annex</w:t>
      </w:r>
      <w:r>
        <w:rPr>
          <w:rStyle w:val="zzzHighlight0"/>
        </w:rPr>
        <w:t> </w:t>
      </w:r>
      <w:r w:rsidRPr="00135B62">
        <w:rPr>
          <w:rStyle w:val="zzzHighlight0"/>
        </w:rPr>
        <w:t>SN</w:t>
      </w:r>
      <w:r w:rsidRPr="00135B62">
        <w:rPr>
          <w:rStyle w:val="zzzHighlight0"/>
          <w:b w:val="0"/>
        </w:rPr>
        <w:br/>
      </w:r>
      <w:r w:rsidRPr="00135B62">
        <w:rPr>
          <w:rStyle w:val="zzzHighlight0"/>
        </w:rPr>
        <w:br/>
      </w:r>
      <w:r w:rsidRPr="00135B62">
        <w:rPr>
          <w:rStyle w:val="zzzHighlight0"/>
        </w:rPr>
        <w:br/>
        <w:t>Currently blank — placeholder for new annexes</w:t>
      </w:r>
      <w:bookmarkEnd w:id="4825"/>
    </w:p>
    <w:p w14:paraId="467ED464" w14:textId="0AA6E722" w:rsidR="00135B62" w:rsidRPr="00135B62" w:rsidRDefault="00135B62" w:rsidP="00135B62">
      <w:pPr>
        <w:pStyle w:val="BodyText"/>
        <w:rPr>
          <w:lang w:val="en-US"/>
        </w:rPr>
      </w:pPr>
      <w:r>
        <w:rPr>
          <w:lang w:val="en-US"/>
        </w:rPr>
        <w:t> </w:t>
      </w:r>
    </w:p>
    <w:p w14:paraId="4ACB89A1" w14:textId="71BAF426" w:rsidR="00D77357" w:rsidRPr="0029606E" w:rsidRDefault="00D77357" w:rsidP="00D77357">
      <w:pPr>
        <w:pStyle w:val="ANNEX"/>
        <w:numPr>
          <w:ilvl w:val="0"/>
          <w:numId w:val="0"/>
        </w:numPr>
      </w:pPr>
      <w:bookmarkStart w:id="4826" w:name="_Toc354474382"/>
      <w:bookmarkStart w:id="4827" w:name="_Toc478053567"/>
      <w:bookmarkStart w:id="4828" w:name="_Toc69205286"/>
      <w:bookmarkStart w:id="4829" w:name="_Toc69205631"/>
      <w:bookmarkStart w:id="4830" w:name="_Toc69304324"/>
      <w:r w:rsidRPr="0029606E">
        <w:rPr>
          <w:rStyle w:val="zzzHighlight0"/>
        </w:rPr>
        <w:t>Annex SO</w:t>
      </w:r>
      <w:r w:rsidRPr="0029606E">
        <w:br/>
      </w:r>
      <w:bookmarkStart w:id="4831" w:name="_Toc280356982"/>
      <w:bookmarkStart w:id="4832" w:name="_Toc320543069"/>
      <w:bookmarkStart w:id="4833" w:name="_Ref320779955"/>
      <w:bookmarkStart w:id="4834" w:name="_Toc323556665"/>
      <w:r w:rsidRPr="0029606E">
        <w:rPr>
          <w:rStyle w:val="zzzHighlight0"/>
          <w:b w:val="0"/>
        </w:rPr>
        <w:t>(informative)</w:t>
      </w:r>
      <w:r w:rsidRPr="0029606E">
        <w:br/>
      </w:r>
      <w:r w:rsidRPr="0029606E">
        <w:br/>
      </w:r>
      <w:r w:rsidRPr="0029606E">
        <w:rPr>
          <w:rStyle w:val="zzzHighlight0"/>
        </w:rPr>
        <w:t>Principles for developing ISO and IEC Standards related to or supporting public policy initiatives</w:t>
      </w:r>
      <w:bookmarkEnd w:id="4826"/>
      <w:bookmarkEnd w:id="4827"/>
      <w:bookmarkEnd w:id="4828"/>
      <w:bookmarkEnd w:id="4829"/>
      <w:bookmarkEnd w:id="4830"/>
      <w:bookmarkEnd w:id="4831"/>
      <w:bookmarkEnd w:id="4832"/>
      <w:bookmarkEnd w:id="4833"/>
      <w:bookmarkEnd w:id="4834"/>
    </w:p>
    <w:p w14:paraId="7D6BC95D" w14:textId="46725095" w:rsidR="00D77357" w:rsidRPr="0029606E" w:rsidRDefault="00D77357" w:rsidP="00D77357">
      <w:pPr>
        <w:pStyle w:val="a2"/>
        <w:numPr>
          <w:ilvl w:val="0"/>
          <w:numId w:val="0"/>
        </w:numPr>
      </w:pPr>
      <w:bookmarkStart w:id="4835" w:name="_Toc320543070"/>
      <w:bookmarkStart w:id="4836" w:name="_Toc323556666"/>
      <w:bookmarkStart w:id="4837" w:name="_Toc354474383"/>
      <w:bookmarkStart w:id="4838" w:name="_Toc478053568"/>
      <w:bookmarkStart w:id="4839" w:name="_Toc69205287"/>
      <w:bookmarkStart w:id="4840" w:name="_Toc69205632"/>
      <w:bookmarkStart w:id="4841" w:name="_Toc69304325"/>
      <w:r w:rsidRPr="0029606E">
        <w:t>SO.1</w:t>
      </w:r>
      <w:r w:rsidRPr="0029606E">
        <w:tab/>
        <w:t>Background Context</w:t>
      </w:r>
      <w:bookmarkEnd w:id="4835"/>
      <w:bookmarkEnd w:id="4836"/>
      <w:bookmarkEnd w:id="4837"/>
      <w:bookmarkEnd w:id="4838"/>
      <w:bookmarkEnd w:id="4839"/>
      <w:bookmarkEnd w:id="4840"/>
      <w:bookmarkEnd w:id="4841"/>
    </w:p>
    <w:p w14:paraId="2B18F9DC" w14:textId="77777777" w:rsidR="00D77357" w:rsidRPr="0029606E" w:rsidRDefault="00D77357" w:rsidP="00D77357">
      <w:pPr>
        <w:pStyle w:val="BodyText"/>
      </w:pPr>
      <w:r w:rsidRPr="0029606E">
        <w:t>The 2007 ISO General Assembly Open Session on International Standards and Public Policy addressed important dynamics confronting the ISO community</w:t>
      </w:r>
      <w:r w:rsidR="0025539D" w:rsidRPr="0029606E">
        <w:t xml:space="preserve"> — </w:t>
      </w:r>
      <w:r w:rsidRPr="0029606E">
        <w:t>the relationship between ISO standards and public policy as well as the unique needs and concerns of one major class of ISO standards users, namely, governments. ISO's sister organization IEC, responsible for electrotechnical standardization, applauds the initiative and wishes to co-operate with ISO to develop common ISO/IEC principles and guidance to technical committees of both organizations. It is a reasonable goal that ISO and IEC wish to make their portfolio of standards more visible to public authorities and, equally important, ensure that its standards address the relevant needs and concerns of the public authorities. This will support their global relevance and applicability worldwide, as it has been shown that ISO and IEC standards are capable of providing valuable support to the implementation of public policy. ISO and IEC have been and will continue to be effective providers of voluntary standards that support the programs of government authorities, who need standards that meet the WTO TBT criteria and that support technical regulations and/or procurement actions.</w:t>
      </w:r>
    </w:p>
    <w:p w14:paraId="7836372C" w14:textId="04C2B75B" w:rsidR="00D77357" w:rsidRPr="0029606E" w:rsidRDefault="00D77357" w:rsidP="00D77357">
      <w:pPr>
        <w:pStyle w:val="BodyText"/>
      </w:pPr>
      <w:r w:rsidRPr="0029606E">
        <w:t xml:space="preserve">It should be noted that, as private, voluntary organizations, ISO and IEC themselves are not directly representative of government interests. ISO and IEC consensus on ISO and IEC standards reflects agreement across a range of stakeholders at the standard drafting level, </w:t>
      </w:r>
      <w:r w:rsidRPr="0029606E">
        <w:rPr>
          <w:u w:val="single"/>
        </w:rPr>
        <w:t>AND</w:t>
      </w:r>
      <w:r w:rsidRPr="0029606E">
        <w:t xml:space="preserve"> it reflects a consensus across national standards bodies at the approval level. National positions on ISO or IEC standards are not necessarily government positions, although government </w:t>
      </w:r>
      <w:del w:id="4842" w:author="Author">
        <w:r w:rsidRPr="0029606E" w:rsidDel="00976EF7">
          <w:delText>expert</w:delText>
        </w:r>
      </w:del>
      <w:ins w:id="4843" w:author="Author">
        <w:r w:rsidR="00976EF7">
          <w:t>Expert</w:t>
        </w:r>
      </w:ins>
      <w:r w:rsidRPr="0029606E">
        <w:t>s may participate in developing these positions with their counterparts from the private sector.</w:t>
      </w:r>
    </w:p>
    <w:p w14:paraId="52EF9369" w14:textId="77777777" w:rsidR="00D77357" w:rsidRPr="0029606E" w:rsidRDefault="00D77357" w:rsidP="00D77357">
      <w:pPr>
        <w:pStyle w:val="BodyText"/>
      </w:pPr>
      <w:r w:rsidRPr="0029606E">
        <w:t>The following set of principles has been established to guide ISO and IEC committees developing standards related to or supporting public policy initiatives. These principles will ensure that ISO and IEC standards can properly support and be used by public authorities.</w:t>
      </w:r>
    </w:p>
    <w:p w14:paraId="4BF709DF" w14:textId="12A9D7D8" w:rsidR="00D77357" w:rsidRPr="0029606E" w:rsidRDefault="00D77357" w:rsidP="00D77357">
      <w:pPr>
        <w:pStyle w:val="a2"/>
        <w:numPr>
          <w:ilvl w:val="0"/>
          <w:numId w:val="0"/>
        </w:numPr>
      </w:pPr>
      <w:bookmarkStart w:id="4844" w:name="_Toc280356984"/>
      <w:bookmarkStart w:id="4845" w:name="_Toc320543071"/>
      <w:bookmarkStart w:id="4846" w:name="_Toc323556667"/>
      <w:bookmarkStart w:id="4847" w:name="_Toc354474384"/>
      <w:bookmarkStart w:id="4848" w:name="_Toc478053569"/>
      <w:bookmarkStart w:id="4849" w:name="_Toc69205288"/>
      <w:bookmarkStart w:id="4850" w:name="_Toc69205633"/>
      <w:bookmarkStart w:id="4851" w:name="_Toc69304326"/>
      <w:r w:rsidRPr="0029606E">
        <w:t>SO.2</w:t>
      </w:r>
      <w:r w:rsidRPr="0029606E">
        <w:tab/>
        <w:t>Principles</w:t>
      </w:r>
      <w:bookmarkEnd w:id="4844"/>
      <w:bookmarkEnd w:id="4845"/>
      <w:bookmarkEnd w:id="4846"/>
      <w:bookmarkEnd w:id="4847"/>
      <w:bookmarkEnd w:id="4848"/>
      <w:bookmarkEnd w:id="4849"/>
      <w:bookmarkEnd w:id="4850"/>
      <w:bookmarkEnd w:id="4851"/>
    </w:p>
    <w:p w14:paraId="5F428AF9" w14:textId="77777777" w:rsidR="00D77357" w:rsidRPr="0029606E" w:rsidRDefault="00471182" w:rsidP="00471182">
      <w:pPr>
        <w:pStyle w:val="ListNumber1"/>
      </w:pPr>
      <w:r w:rsidRPr="0029606E">
        <w:t>a)</w:t>
      </w:r>
      <w:r w:rsidRPr="0029606E">
        <w:tab/>
      </w:r>
      <w:r w:rsidR="00D77357" w:rsidRPr="0029606E">
        <w:t>ISO and IEC are committed to creating market-driven International Standards, based on objective information and knowledge on which there is global consensus, and not on subjective judgments, in order to provide credible technical tools that can support the implementation of regulation and public policy initiatives.</w:t>
      </w:r>
    </w:p>
    <w:p w14:paraId="16DA5FEE" w14:textId="77777777" w:rsidR="00D77357" w:rsidRPr="0029606E" w:rsidRDefault="00471182" w:rsidP="00471182">
      <w:pPr>
        <w:pStyle w:val="ListNumber1"/>
      </w:pPr>
      <w:r w:rsidRPr="0029606E">
        <w:t>b</w:t>
      </w:r>
      <w:r w:rsidR="00A77870" w:rsidRPr="0029606E">
        <w:t>)</w:t>
      </w:r>
      <w:r w:rsidR="00A77870" w:rsidRPr="0029606E">
        <w:tab/>
      </w:r>
      <w:r w:rsidR="00D77357" w:rsidRPr="0029606E">
        <w:t>ISO and IEC are committed to developing International Standards that are market relevant, meeting the needs and concerns of all relevant stakeholders including public authorities where appropriate, without seeking to establish, drive or motivate public policy, regulations, or social and political agendas.</w:t>
      </w:r>
    </w:p>
    <w:p w14:paraId="529EEF66" w14:textId="6367C6F5" w:rsidR="00D77357" w:rsidRPr="0029606E" w:rsidRDefault="00D77357" w:rsidP="00471182">
      <w:pPr>
        <w:pStyle w:val="BodyTextindent10"/>
      </w:pPr>
      <w:r w:rsidRPr="0029606E">
        <w:t xml:space="preserve">When ISO or IEC standards are anticipated to support a public policy initiative, the relationship between the standard(s) and the public policy initiative(s) should be clearly understood among all concerned parties. The interaction of standardization and public policy or regulation should be anticipated and the intervention of the public authorities in the standards development process should occur as early as possible. It should be noted that in many cases </w:t>
      </w:r>
      <w:del w:id="4852" w:author="Author">
        <w:r w:rsidRPr="0029606E" w:rsidDel="00976EF7">
          <w:delText>expert</w:delText>
        </w:r>
      </w:del>
      <w:ins w:id="4853" w:author="Author">
        <w:r w:rsidR="00976EF7">
          <w:t>Expert</w:t>
        </w:r>
      </w:ins>
      <w:r w:rsidRPr="0029606E">
        <w:t>s representing regulatory authorities are actively participating in the development of ISO and IEC International Standards both as members of the relevant international committees and/or at the pertinent national mirror committees to ISO and IEC technical bodies.</w:t>
      </w:r>
    </w:p>
    <w:p w14:paraId="3652EFE6" w14:textId="77777777" w:rsidR="00D77357" w:rsidRPr="0029606E" w:rsidRDefault="00471182" w:rsidP="00471182">
      <w:pPr>
        <w:pStyle w:val="ListNumber1"/>
      </w:pPr>
      <w:r w:rsidRPr="0029606E">
        <w:t>c</w:t>
      </w:r>
      <w:r w:rsidR="00A77870" w:rsidRPr="0029606E">
        <w:t>)</w:t>
      </w:r>
      <w:r w:rsidR="00A77870" w:rsidRPr="0029606E">
        <w:tab/>
      </w:r>
      <w:r w:rsidR="00D77357" w:rsidRPr="0029606E">
        <w:t>ISO and IEC recognize that the development of regulation, public policy and/or the development and interpretation of international treaties are the role of governments or treaty organizations.</w:t>
      </w:r>
    </w:p>
    <w:p w14:paraId="26CA2E36" w14:textId="77777777" w:rsidR="00D77357" w:rsidRPr="0029606E" w:rsidRDefault="00471182" w:rsidP="00471182">
      <w:pPr>
        <w:pStyle w:val="ListNumber1"/>
      </w:pPr>
      <w:r w:rsidRPr="0029606E">
        <w:t>d</w:t>
      </w:r>
      <w:r w:rsidR="00A77870" w:rsidRPr="0029606E">
        <w:t>)</w:t>
      </w:r>
      <w:r w:rsidR="00A77870" w:rsidRPr="0029606E">
        <w:tab/>
      </w:r>
      <w:r w:rsidR="00D77357" w:rsidRPr="0029606E">
        <w:t>ISO and IEC standards supporting regulation, regulatory cooperation and public policy are best developed within ISO and IEC structures and under operational approaches and participation models that have been proven successful and that are detailed in the ISO/IEC Directives.</w:t>
      </w:r>
    </w:p>
    <w:p w14:paraId="355B976C" w14:textId="77777777" w:rsidR="00D77357" w:rsidRPr="0029606E" w:rsidRDefault="00D77357" w:rsidP="00D77357">
      <w:pPr>
        <w:pStyle w:val="BodyText"/>
      </w:pPr>
      <w:r w:rsidRPr="0029606E">
        <w:t>The use of special committee structures, procedures or participation models may compromise the credibility and suitability of the resulting ISO/IEC standards supporting regulation and public policy.</w:t>
      </w:r>
    </w:p>
    <w:p w14:paraId="15CCE0DB" w14:textId="226B971F" w:rsidR="00D77357" w:rsidRPr="0029606E" w:rsidRDefault="00D77357" w:rsidP="00D77357">
      <w:pPr>
        <w:pStyle w:val="a2"/>
        <w:numPr>
          <w:ilvl w:val="0"/>
          <w:numId w:val="0"/>
        </w:numPr>
      </w:pPr>
      <w:bookmarkStart w:id="4854" w:name="_Toc280356985"/>
      <w:bookmarkStart w:id="4855" w:name="_Toc320543072"/>
      <w:bookmarkStart w:id="4856" w:name="_Toc323556668"/>
      <w:bookmarkStart w:id="4857" w:name="_Toc354474385"/>
      <w:bookmarkStart w:id="4858" w:name="_Toc478053570"/>
      <w:bookmarkStart w:id="4859" w:name="_Toc69205289"/>
      <w:bookmarkStart w:id="4860" w:name="_Toc69205634"/>
      <w:bookmarkStart w:id="4861" w:name="_Toc69304327"/>
      <w:r w:rsidRPr="0029606E">
        <w:t>SO.3</w:t>
      </w:r>
      <w:r w:rsidRPr="0029606E">
        <w:tab/>
        <w:t>Implementation</w:t>
      </w:r>
      <w:bookmarkEnd w:id="4854"/>
      <w:bookmarkEnd w:id="4855"/>
      <w:bookmarkEnd w:id="4856"/>
      <w:bookmarkEnd w:id="4857"/>
      <w:bookmarkEnd w:id="4858"/>
      <w:bookmarkEnd w:id="4859"/>
      <w:bookmarkEnd w:id="4860"/>
      <w:bookmarkEnd w:id="4861"/>
    </w:p>
    <w:p w14:paraId="6FDAE422" w14:textId="77777777" w:rsidR="00D77357" w:rsidRPr="0029606E" w:rsidRDefault="00471182" w:rsidP="00471182">
      <w:pPr>
        <w:pStyle w:val="ListContinue1"/>
      </w:pPr>
      <w:r w:rsidRPr="0029606E">
        <w:t>—</w:t>
      </w:r>
      <w:r w:rsidRPr="0029606E">
        <w:tab/>
      </w:r>
      <w:r w:rsidR="00D77357" w:rsidRPr="0029606E">
        <w:t>In addition to promoting these principles to ISO and IEC committees, their leaders and participants, ISO and IEC shall actively support and promote the principles for international standardization established in the WTO TBT Agreement and subsequent decisions of the TBT Committee regarding the development of International Standards.</w:t>
      </w:r>
    </w:p>
    <w:p w14:paraId="3B6EDD7E" w14:textId="77777777" w:rsidR="00D77357" w:rsidRPr="0029606E" w:rsidRDefault="00471182" w:rsidP="00471182">
      <w:pPr>
        <w:pStyle w:val="ListContinue1"/>
      </w:pPr>
      <w:r w:rsidRPr="0029606E">
        <w:t>—</w:t>
      </w:r>
      <w:r w:rsidRPr="0029606E">
        <w:tab/>
      </w:r>
      <w:r w:rsidR="00D77357" w:rsidRPr="0029606E">
        <w:t>ISO member bodies and IEC National Committees should ensure that national governments, including their trade representatives, are aware of ISO's and IEC's portfolios, are informed about ISO and IEC as venues for standards development, and are engaged in ISO and IEC standards development whenever appropriate to reduce misunderstanding and inadvertent contradictions.</w:t>
      </w:r>
    </w:p>
    <w:p w14:paraId="27340F67" w14:textId="77777777" w:rsidR="00D77357" w:rsidRPr="0029606E" w:rsidRDefault="00471182" w:rsidP="00471182">
      <w:pPr>
        <w:pStyle w:val="ListContinue1"/>
      </w:pPr>
      <w:r w:rsidRPr="0029606E">
        <w:t>—</w:t>
      </w:r>
      <w:r w:rsidRPr="0029606E">
        <w:tab/>
      </w:r>
      <w:r w:rsidR="00D77357" w:rsidRPr="0029606E">
        <w:t>The ISO Technical Management Board and the IEC Standardization Management Board should develop additional implementation guidance and case studies of successful ISO and IEC standards efforts that support public policy initiatives (for example, ISO standards related to medical devices and greenhouse gas emissions, and IEC standards related to radio interference, safety of household appliances, ships and marine technology).</w:t>
      </w:r>
    </w:p>
    <w:p w14:paraId="6837AA88" w14:textId="077E3FBE" w:rsidR="003E1D1D" w:rsidRPr="0029606E" w:rsidRDefault="00042EE7" w:rsidP="003E1D1D">
      <w:pPr>
        <w:pStyle w:val="ANNEX"/>
        <w:numPr>
          <w:ilvl w:val="0"/>
          <w:numId w:val="0"/>
        </w:numPr>
      </w:pPr>
      <w:bookmarkStart w:id="4862" w:name="_Toc69205290"/>
      <w:bookmarkStart w:id="4863" w:name="_Toc69205635"/>
      <w:bookmarkStart w:id="4864" w:name="_Toc69304328"/>
      <w:bookmarkStart w:id="4865" w:name="_Toc354474387"/>
      <w:bookmarkStart w:id="4866" w:name="_Toc478053572"/>
      <w:r w:rsidRPr="0029606E">
        <w:rPr>
          <w:rStyle w:val="zzzHighlight0"/>
        </w:rPr>
        <w:t>Annex SP</w:t>
      </w:r>
      <w:r w:rsidRPr="0029606E">
        <w:br/>
      </w:r>
      <w:r w:rsidR="003E1D1D" w:rsidRPr="0029606E">
        <w:rPr>
          <w:rStyle w:val="zzzHighlight0"/>
          <w:b w:val="0"/>
        </w:rPr>
        <w:t>(normative)</w:t>
      </w:r>
      <w:r w:rsidR="003E1D1D" w:rsidRPr="0029606E">
        <w:br/>
      </w:r>
      <w:r w:rsidR="003E1D1D" w:rsidRPr="0029606E">
        <w:br/>
      </w:r>
      <w:bookmarkStart w:id="4867" w:name="_Hlk2084696"/>
      <w:r w:rsidR="003E1D1D" w:rsidRPr="0029606E">
        <w:rPr>
          <w:rStyle w:val="zzzHighlight0"/>
        </w:rPr>
        <w:t>Policy for the development of sector-specific management standards and sector-specific management system standards (MSS)</w:t>
      </w:r>
      <w:bookmarkEnd w:id="4862"/>
      <w:bookmarkEnd w:id="4863"/>
      <w:bookmarkEnd w:id="4864"/>
      <w:bookmarkEnd w:id="4867"/>
    </w:p>
    <w:p w14:paraId="3A96009E" w14:textId="63683620" w:rsidR="003E1D1D" w:rsidRPr="0029606E" w:rsidRDefault="001D486E" w:rsidP="001D486E">
      <w:pPr>
        <w:pStyle w:val="a2"/>
        <w:numPr>
          <w:ilvl w:val="0"/>
          <w:numId w:val="0"/>
        </w:numPr>
      </w:pPr>
      <w:bookmarkStart w:id="4868" w:name="_Toc69205291"/>
      <w:bookmarkStart w:id="4869" w:name="_Toc69205636"/>
      <w:bookmarkStart w:id="4870" w:name="_Toc69304329"/>
      <w:r w:rsidRPr="0029606E">
        <w:t>SP.1</w:t>
      </w:r>
      <w:r w:rsidRPr="0029606E">
        <w:tab/>
      </w:r>
      <w:r w:rsidR="003E1D1D" w:rsidRPr="0029606E">
        <w:t>General</w:t>
      </w:r>
      <w:bookmarkEnd w:id="4868"/>
      <w:bookmarkEnd w:id="4869"/>
      <w:bookmarkEnd w:id="4870"/>
    </w:p>
    <w:p w14:paraId="27A285BE" w14:textId="2DB95580" w:rsidR="003E1D1D" w:rsidRPr="0029606E" w:rsidRDefault="003E1D1D" w:rsidP="003E1D1D">
      <w:pPr>
        <w:pStyle w:val="BodyText"/>
      </w:pPr>
      <w:r w:rsidRPr="0029606E">
        <w:t>Any technical committee or subcommittee, project committee or International Workshop that proposes development of a sector-specific management standard (</w:t>
      </w:r>
      <w:r w:rsidR="00B7317F" w:rsidRPr="0029606E">
        <w:t>SP</w:t>
      </w:r>
      <w:r w:rsidRPr="0029606E">
        <w:t>.2.2) or a sector-specific management system standard (MSS) (</w:t>
      </w:r>
      <w:r w:rsidR="00B7317F" w:rsidRPr="0029606E">
        <w:t>SP</w:t>
      </w:r>
      <w:r w:rsidRPr="0029606E">
        <w:t>.2.4) shall follow the directions specified in this annex. It includes, as applicable, committee specific policies (</w:t>
      </w:r>
      <w:r w:rsidR="00B7317F" w:rsidRPr="0029606E">
        <w:t>SP</w:t>
      </w:r>
      <w:r w:rsidRPr="0029606E">
        <w:t>.5) which may not be limited to sector-specific management standards or sector-specific management system standards.</w:t>
      </w:r>
    </w:p>
    <w:p w14:paraId="20F1836C" w14:textId="4716F0D1" w:rsidR="003E1D1D" w:rsidRPr="0029606E" w:rsidRDefault="001D486E" w:rsidP="001D486E">
      <w:pPr>
        <w:pStyle w:val="a2"/>
        <w:numPr>
          <w:ilvl w:val="0"/>
          <w:numId w:val="0"/>
        </w:numPr>
      </w:pPr>
      <w:bookmarkStart w:id="4871" w:name="_Toc69205292"/>
      <w:bookmarkStart w:id="4872" w:name="_Toc69205637"/>
      <w:bookmarkStart w:id="4873" w:name="_Toc69304330"/>
      <w:r w:rsidRPr="0029606E">
        <w:t>SP.2</w:t>
      </w:r>
      <w:r w:rsidRPr="0029606E">
        <w:tab/>
      </w:r>
      <w:r w:rsidR="003E1D1D" w:rsidRPr="0029606E">
        <w:t>Terms and definitions</w:t>
      </w:r>
      <w:bookmarkEnd w:id="4871"/>
      <w:bookmarkEnd w:id="4872"/>
      <w:bookmarkEnd w:id="4873"/>
    </w:p>
    <w:tbl>
      <w:tblPr>
        <w:tblW w:w="0" w:type="auto"/>
        <w:jc w:val="center"/>
        <w:tblLayout w:type="fixed"/>
        <w:tblCellMar>
          <w:left w:w="0" w:type="dxa"/>
          <w:right w:w="0" w:type="dxa"/>
        </w:tblCellMar>
        <w:tblLook w:val="04A0" w:firstRow="1" w:lastRow="0" w:firstColumn="1" w:lastColumn="0" w:noHBand="0" w:noVBand="1"/>
      </w:tblPr>
      <w:tblGrid>
        <w:gridCol w:w="9751"/>
      </w:tblGrid>
      <w:tr w:rsidR="003E1D1D" w:rsidRPr="0029606E" w14:paraId="275243BD" w14:textId="77777777" w:rsidTr="006F789A">
        <w:trPr>
          <w:cantSplit/>
          <w:jc w:val="center"/>
        </w:trPr>
        <w:tc>
          <w:tcPr>
            <w:tcW w:w="9751" w:type="dxa"/>
            <w:shd w:val="clear" w:color="auto" w:fill="auto"/>
          </w:tcPr>
          <w:p w14:paraId="6C4B7EF4" w14:textId="5B65B022" w:rsidR="003E1D1D" w:rsidRPr="0029606E" w:rsidRDefault="003E1D1D" w:rsidP="006F789A">
            <w:pPr>
              <w:pStyle w:val="BodyText"/>
              <w:jc w:val="left"/>
            </w:pPr>
            <w:r w:rsidRPr="0029606E">
              <w:rPr>
                <w:b/>
              </w:rPr>
              <w:t>SP.2.1</w:t>
            </w:r>
            <w:r w:rsidRPr="0029606E">
              <w:br/>
            </w:r>
            <w:r w:rsidRPr="0029606E">
              <w:rPr>
                <w:b/>
              </w:rPr>
              <w:t>generic management standard</w:t>
            </w:r>
            <w:r w:rsidRPr="0029606E">
              <w:br/>
              <w:t>management standard designed to be widely applicable across economic sectors, various types and sizes of organizations and diverse geographical, cultural and social conditions</w:t>
            </w:r>
            <w:r w:rsidRPr="0029606E">
              <w:br/>
              <w:t> </w:t>
            </w:r>
          </w:p>
        </w:tc>
      </w:tr>
      <w:tr w:rsidR="003E1D1D" w:rsidRPr="0029606E" w14:paraId="2A9CBA5A" w14:textId="77777777" w:rsidTr="006F789A">
        <w:trPr>
          <w:cantSplit/>
          <w:jc w:val="center"/>
        </w:trPr>
        <w:tc>
          <w:tcPr>
            <w:tcW w:w="9751" w:type="dxa"/>
            <w:shd w:val="clear" w:color="auto" w:fill="auto"/>
          </w:tcPr>
          <w:p w14:paraId="19FD6F1F" w14:textId="1B418F0D" w:rsidR="003E1D1D" w:rsidRPr="0029606E" w:rsidRDefault="003E1D1D" w:rsidP="006F789A">
            <w:pPr>
              <w:pStyle w:val="BodyText"/>
              <w:jc w:val="left"/>
            </w:pPr>
            <w:r w:rsidRPr="0029606E">
              <w:rPr>
                <w:b/>
              </w:rPr>
              <w:t>SP.2.2</w:t>
            </w:r>
            <w:r w:rsidRPr="0029606E">
              <w:br/>
            </w:r>
            <w:r w:rsidRPr="0029606E">
              <w:rPr>
                <w:b/>
              </w:rPr>
              <w:t>sector-specific management standard</w:t>
            </w:r>
            <w:r w:rsidRPr="0029606E">
              <w:br/>
              <w:t xml:space="preserve">management standard that provides additional requirements or guidance for the application of a </w:t>
            </w:r>
            <w:r w:rsidR="007E33D2" w:rsidRPr="0029606E">
              <w:br/>
            </w:r>
            <w:r w:rsidRPr="0029606E">
              <w:rPr>
                <w:i/>
              </w:rPr>
              <w:t>generic management standard</w:t>
            </w:r>
            <w:r w:rsidRPr="0029606E">
              <w:t xml:space="preserve"> (</w:t>
            </w:r>
            <w:r w:rsidR="00B7317F" w:rsidRPr="0029606E">
              <w:t>SP</w:t>
            </w:r>
            <w:r w:rsidRPr="0029606E">
              <w:t>.2.1) to a specific economic or business sector</w:t>
            </w:r>
            <w:r w:rsidRPr="0029606E">
              <w:br/>
              <w:t> </w:t>
            </w:r>
          </w:p>
        </w:tc>
      </w:tr>
      <w:tr w:rsidR="003E1D1D" w:rsidRPr="0029606E" w14:paraId="484795F3" w14:textId="77777777" w:rsidTr="006F789A">
        <w:trPr>
          <w:cantSplit/>
          <w:jc w:val="center"/>
        </w:trPr>
        <w:tc>
          <w:tcPr>
            <w:tcW w:w="9751" w:type="dxa"/>
            <w:shd w:val="clear" w:color="auto" w:fill="auto"/>
          </w:tcPr>
          <w:p w14:paraId="59A5CA1D" w14:textId="1E80CBEE" w:rsidR="003E1D1D" w:rsidRPr="0029606E" w:rsidRDefault="003E1D1D" w:rsidP="006F789A">
            <w:pPr>
              <w:pStyle w:val="BodyText"/>
              <w:jc w:val="left"/>
              <w:rPr>
                <w:b/>
              </w:rPr>
            </w:pPr>
            <w:r w:rsidRPr="0029606E">
              <w:rPr>
                <w:b/>
              </w:rPr>
              <w:t>SP.2.3</w:t>
            </w:r>
            <w:r w:rsidRPr="0029606E">
              <w:br/>
            </w:r>
            <w:r w:rsidRPr="0029606E">
              <w:rPr>
                <w:b/>
              </w:rPr>
              <w:t>generic management system standard</w:t>
            </w:r>
            <w:r w:rsidRPr="0029606E">
              <w:br/>
            </w:r>
            <w:r w:rsidRPr="0029606E">
              <w:rPr>
                <w:b/>
              </w:rPr>
              <w:t>generic MSS</w:t>
            </w:r>
            <w:r w:rsidRPr="0029606E">
              <w:br/>
              <w:t>MSS designed to be widely applicable across economic sectors, various types and sizes of organizations and diverse geographical, cultural and social conditions</w:t>
            </w:r>
            <w:r w:rsidRPr="0029606E">
              <w:br/>
              <w:t> </w:t>
            </w:r>
          </w:p>
        </w:tc>
      </w:tr>
      <w:tr w:rsidR="003E1D1D" w:rsidRPr="0029606E" w14:paraId="0DF99BF5" w14:textId="77777777" w:rsidTr="006F789A">
        <w:trPr>
          <w:cantSplit/>
          <w:jc w:val="center"/>
        </w:trPr>
        <w:tc>
          <w:tcPr>
            <w:tcW w:w="9751" w:type="dxa"/>
            <w:shd w:val="clear" w:color="auto" w:fill="auto"/>
          </w:tcPr>
          <w:p w14:paraId="7D5055D4" w14:textId="1D53C92B" w:rsidR="003E1D1D" w:rsidRPr="0029606E" w:rsidRDefault="003E1D1D" w:rsidP="006F789A">
            <w:pPr>
              <w:pStyle w:val="BodyText"/>
              <w:jc w:val="left"/>
              <w:rPr>
                <w:b/>
                <w:u w:val="single"/>
              </w:rPr>
            </w:pPr>
            <w:r w:rsidRPr="0029606E">
              <w:rPr>
                <w:b/>
              </w:rPr>
              <w:t>SP.2.4</w:t>
            </w:r>
            <w:r w:rsidRPr="0029606E">
              <w:br/>
            </w:r>
            <w:r w:rsidRPr="0029606E">
              <w:rPr>
                <w:b/>
              </w:rPr>
              <w:t>sector-specific management system standard (MSS)</w:t>
            </w:r>
            <w:r w:rsidRPr="0029606E">
              <w:br/>
            </w:r>
            <w:r w:rsidRPr="0029606E">
              <w:rPr>
                <w:b/>
              </w:rPr>
              <w:t>sector-specific MSS</w:t>
            </w:r>
            <w:r w:rsidRPr="0029606E">
              <w:br/>
              <w:t xml:space="preserve">MSS that provides additional requirements or guidance for the application of a </w:t>
            </w:r>
            <w:r w:rsidRPr="0029606E">
              <w:rPr>
                <w:i/>
              </w:rPr>
              <w:t>generic MSS</w:t>
            </w:r>
            <w:r w:rsidRPr="0029606E">
              <w:t xml:space="preserve"> (</w:t>
            </w:r>
            <w:r w:rsidR="00B7317F" w:rsidRPr="0029606E">
              <w:t>SP</w:t>
            </w:r>
            <w:r w:rsidRPr="0029606E">
              <w:t>.2.3) to a specific economic or business sector</w:t>
            </w:r>
          </w:p>
        </w:tc>
      </w:tr>
    </w:tbl>
    <w:p w14:paraId="3BE0B5E2" w14:textId="075B5E0D" w:rsidR="003E1D1D" w:rsidRPr="0029606E" w:rsidRDefault="001D486E" w:rsidP="001D486E">
      <w:pPr>
        <w:pStyle w:val="a2"/>
        <w:numPr>
          <w:ilvl w:val="0"/>
          <w:numId w:val="0"/>
        </w:numPr>
      </w:pPr>
      <w:bookmarkStart w:id="4874" w:name="_Toc69205293"/>
      <w:bookmarkStart w:id="4875" w:name="_Toc69205638"/>
      <w:bookmarkStart w:id="4876" w:name="_Toc69304331"/>
      <w:r w:rsidRPr="0029606E">
        <w:t>SP.3</w:t>
      </w:r>
      <w:r w:rsidRPr="0029606E">
        <w:tab/>
      </w:r>
      <w:r w:rsidR="003E1D1D" w:rsidRPr="0029606E">
        <w:t>Sector-specific management standards and sector-specific management system standards</w:t>
      </w:r>
      <w:bookmarkEnd w:id="4874"/>
      <w:bookmarkEnd w:id="4875"/>
      <w:bookmarkEnd w:id="4876"/>
    </w:p>
    <w:p w14:paraId="36AE7B90" w14:textId="2EC21797" w:rsidR="003E1D1D" w:rsidRPr="0029606E" w:rsidRDefault="003E1D1D" w:rsidP="003E1D1D">
      <w:pPr>
        <w:pStyle w:val="BodyText"/>
        <w:keepNext/>
      </w:pPr>
      <w:r w:rsidRPr="0029606E">
        <w:t>Any new proposal for a sector-specific management standard (</w:t>
      </w:r>
      <w:r w:rsidR="00B7317F" w:rsidRPr="0029606E">
        <w:t>SP</w:t>
      </w:r>
      <w:r w:rsidRPr="0029606E">
        <w:t>.2.2) or sector-specific MSS (</w:t>
      </w:r>
      <w:r w:rsidR="00B7317F" w:rsidRPr="0029606E">
        <w:t>SP</w:t>
      </w:r>
      <w:r w:rsidRPr="0029606E">
        <w:t>.2.4) shall:</w:t>
      </w:r>
    </w:p>
    <w:p w14:paraId="5EC722B2" w14:textId="1E111D22" w:rsidR="003E1D1D" w:rsidRPr="0029606E" w:rsidRDefault="003E1D1D" w:rsidP="003E1D1D">
      <w:pPr>
        <w:pStyle w:val="ListContinue1"/>
      </w:pPr>
      <w:r w:rsidRPr="0029606E">
        <w:t>—</w:t>
      </w:r>
      <w:r w:rsidRPr="0029606E">
        <w:tab/>
        <w:t xml:space="preserve">clearly demonstrate its market relevance and alignment through the completion of appropriate ISO project approval procedures by means of ISO Form 4, </w:t>
      </w:r>
      <w:r w:rsidRPr="0029606E">
        <w:rPr>
          <w:i/>
        </w:rPr>
        <w:t>New Work Item Proposal</w:t>
      </w:r>
      <w:r w:rsidRPr="0029606E">
        <w:t>,</w:t>
      </w:r>
    </w:p>
    <w:p w14:paraId="188AE946" w14:textId="670FD624" w:rsidR="003E1D1D" w:rsidRPr="0029606E" w:rsidRDefault="003E1D1D" w:rsidP="003E1D1D">
      <w:pPr>
        <w:pStyle w:val="ListContinue1"/>
      </w:pPr>
      <w:r w:rsidRPr="0029606E">
        <w:t>—</w:t>
      </w:r>
      <w:r w:rsidRPr="0029606E">
        <w:tab/>
        <w:t>[in the case of the development of a sector-specific MSS (</w:t>
      </w:r>
      <w:r w:rsidR="00B7317F" w:rsidRPr="0029606E">
        <w:t>SP</w:t>
      </w:r>
      <w:r w:rsidRPr="0029606E">
        <w:t>.2.4)] clearly demonstrate that all the rules and principles in Annex </w:t>
      </w:r>
      <w:r w:rsidR="00B7317F" w:rsidRPr="0029606E">
        <w:t>S</w:t>
      </w:r>
      <w:r w:rsidRPr="0029606E">
        <w:t>L have been followed, including the approval of the justification study (see Annex </w:t>
      </w:r>
      <w:r w:rsidR="00B7317F" w:rsidRPr="0029606E">
        <w:t>S</w:t>
      </w:r>
      <w:r w:rsidRPr="0029606E">
        <w:t>L), and</w:t>
      </w:r>
    </w:p>
    <w:p w14:paraId="2423D768" w14:textId="77777777" w:rsidR="003E1D1D" w:rsidRPr="0029606E" w:rsidRDefault="003E1D1D" w:rsidP="003E1D1D">
      <w:pPr>
        <w:pStyle w:val="ListContinue1"/>
      </w:pPr>
      <w:r w:rsidRPr="0029606E">
        <w:t>—</w:t>
      </w:r>
      <w:r w:rsidRPr="0029606E">
        <w:tab/>
        <w:t>clearly demonstrate that the liaison with the committee responsible for the generic management standard or generic MSS concerned is effective,</w:t>
      </w:r>
    </w:p>
    <w:p w14:paraId="0E0B745F" w14:textId="77777777" w:rsidR="003E1D1D" w:rsidRPr="0029606E" w:rsidRDefault="003E1D1D" w:rsidP="003E1D1D">
      <w:pPr>
        <w:pStyle w:val="ListContinue1"/>
      </w:pPr>
      <w:r w:rsidRPr="0029606E">
        <w:t>—</w:t>
      </w:r>
      <w:r w:rsidRPr="0029606E">
        <w:tab/>
        <w:t>if applicable, conform with the committee specific policies set out below.</w:t>
      </w:r>
    </w:p>
    <w:p w14:paraId="687C0DD7" w14:textId="5A6EBC47" w:rsidR="003E1D1D" w:rsidRPr="0029606E" w:rsidRDefault="001D486E" w:rsidP="001D486E">
      <w:pPr>
        <w:pStyle w:val="a2"/>
        <w:numPr>
          <w:ilvl w:val="0"/>
          <w:numId w:val="0"/>
        </w:numPr>
      </w:pPr>
      <w:bookmarkStart w:id="4877" w:name="_Toc69205294"/>
      <w:bookmarkStart w:id="4878" w:name="_Toc69205639"/>
      <w:bookmarkStart w:id="4879" w:name="_Toc69304332"/>
      <w:r w:rsidRPr="0029606E">
        <w:t>SP.4</w:t>
      </w:r>
      <w:r w:rsidRPr="0029606E">
        <w:tab/>
      </w:r>
      <w:r w:rsidR="003E1D1D" w:rsidRPr="0029606E">
        <w:t>Drafting rules</w:t>
      </w:r>
      <w:bookmarkEnd w:id="4877"/>
      <w:bookmarkEnd w:id="4878"/>
      <w:bookmarkEnd w:id="4879"/>
    </w:p>
    <w:p w14:paraId="7A2BED2F" w14:textId="717C3AF9" w:rsidR="003E1D1D" w:rsidRPr="0029606E" w:rsidRDefault="003E1D1D" w:rsidP="003E1D1D">
      <w:pPr>
        <w:pStyle w:val="BodyText"/>
      </w:pPr>
      <w:r w:rsidRPr="0029606E">
        <w:t>Sector-specific management standards (</w:t>
      </w:r>
      <w:r w:rsidR="00B7317F" w:rsidRPr="0029606E">
        <w:t>SP</w:t>
      </w:r>
      <w:r w:rsidRPr="0029606E">
        <w:t>.2.2) and sector-specific MSS (</w:t>
      </w:r>
      <w:r w:rsidR="00B7317F" w:rsidRPr="0029606E">
        <w:t>SP</w:t>
      </w:r>
      <w:r w:rsidRPr="0029606E">
        <w:t>.2.4) shall respect the following rules:</w:t>
      </w:r>
    </w:p>
    <w:p w14:paraId="02371C7D" w14:textId="0A416F63" w:rsidR="003E1D1D" w:rsidRPr="0029606E" w:rsidRDefault="003E1D1D" w:rsidP="003E1D1D">
      <w:pPr>
        <w:pStyle w:val="ListNumber1"/>
      </w:pPr>
      <w:r w:rsidRPr="0029606E">
        <w:t>a)</w:t>
      </w:r>
      <w:r w:rsidRPr="0029606E">
        <w:tab/>
        <w:t>Normative reference shall be made to the generic management standard (</w:t>
      </w:r>
      <w:r w:rsidR="00B7317F" w:rsidRPr="0029606E">
        <w:t>SP</w:t>
      </w:r>
      <w:r w:rsidRPr="0029606E">
        <w:t>.2.1) or generic MSS (</w:t>
      </w:r>
      <w:r w:rsidR="00B7317F" w:rsidRPr="0029606E">
        <w:t>SP</w:t>
      </w:r>
      <w:r w:rsidRPr="0029606E">
        <w:t>.2.3). Alternatively, the clauses and subclauses may be reproduced verbatim.</w:t>
      </w:r>
    </w:p>
    <w:p w14:paraId="174C96FE" w14:textId="3682DB56" w:rsidR="003E1D1D" w:rsidRPr="0029606E" w:rsidRDefault="003E1D1D" w:rsidP="003E1D1D">
      <w:pPr>
        <w:pStyle w:val="ListNumber1"/>
      </w:pPr>
      <w:r w:rsidRPr="0029606E">
        <w:t>b)</w:t>
      </w:r>
      <w:r w:rsidRPr="0029606E">
        <w:tab/>
        <w:t>If text from the generic management standard (</w:t>
      </w:r>
      <w:r w:rsidR="00B7317F" w:rsidRPr="0029606E">
        <w:t>SP</w:t>
      </w:r>
      <w:r w:rsidRPr="0029606E">
        <w:t>.2.1) or generic MSS (</w:t>
      </w:r>
      <w:r w:rsidR="00B7317F" w:rsidRPr="0029606E">
        <w:t>SP</w:t>
      </w:r>
      <w:r w:rsidRPr="0029606E">
        <w:t>.2.3) is reproduced in the sector-specific standard, it shall be distinguished from the other elements of the sector-specific standard.</w:t>
      </w:r>
    </w:p>
    <w:p w14:paraId="70494EDD" w14:textId="139F6AE6" w:rsidR="003E1D1D" w:rsidRPr="0029606E" w:rsidRDefault="003E1D1D" w:rsidP="003E1D1D">
      <w:pPr>
        <w:pStyle w:val="ListNumber1"/>
      </w:pPr>
      <w:r w:rsidRPr="0029606E">
        <w:t>c)</w:t>
      </w:r>
      <w:r w:rsidRPr="0029606E">
        <w:tab/>
        <w:t>Terms and definitions specified in the generic management standard (</w:t>
      </w:r>
      <w:r w:rsidR="00B7317F" w:rsidRPr="0029606E">
        <w:t>SP</w:t>
      </w:r>
      <w:r w:rsidRPr="0029606E">
        <w:t>.2.1) or generic MSS (</w:t>
      </w:r>
      <w:r w:rsidR="00B7317F" w:rsidRPr="0029606E">
        <w:t>SP</w:t>
      </w:r>
      <w:r w:rsidRPr="0029606E">
        <w:t>.2.3) shall be referred to in a normative manner or reproduced verbatim.</w:t>
      </w:r>
    </w:p>
    <w:p w14:paraId="476354CB" w14:textId="1DED5FD2" w:rsidR="003E1D1D" w:rsidRPr="0029606E" w:rsidRDefault="001D486E" w:rsidP="001D486E">
      <w:pPr>
        <w:pStyle w:val="a2"/>
        <w:numPr>
          <w:ilvl w:val="0"/>
          <w:numId w:val="0"/>
        </w:numPr>
      </w:pPr>
      <w:bookmarkStart w:id="4880" w:name="_Ref5958815"/>
      <w:bookmarkStart w:id="4881" w:name="_Toc69205295"/>
      <w:bookmarkStart w:id="4882" w:name="_Toc69205640"/>
      <w:bookmarkStart w:id="4883" w:name="_Toc69304333"/>
      <w:r w:rsidRPr="0029606E">
        <w:t>SP.5</w:t>
      </w:r>
      <w:r w:rsidRPr="0029606E">
        <w:tab/>
      </w:r>
      <w:r w:rsidR="003E1D1D" w:rsidRPr="0029606E">
        <w:t>Committee specific policies</w:t>
      </w:r>
      <w:bookmarkEnd w:id="4880"/>
      <w:bookmarkEnd w:id="4881"/>
      <w:bookmarkEnd w:id="4882"/>
      <w:bookmarkEnd w:id="4883"/>
    </w:p>
    <w:p w14:paraId="48B8C7C9" w14:textId="005C195C" w:rsidR="003E1D1D" w:rsidRPr="0029606E" w:rsidRDefault="001D486E" w:rsidP="001D486E">
      <w:pPr>
        <w:pStyle w:val="a3"/>
        <w:numPr>
          <w:ilvl w:val="0"/>
          <w:numId w:val="0"/>
        </w:numPr>
      </w:pPr>
      <w:bookmarkStart w:id="4884" w:name="_Toc69205296"/>
      <w:bookmarkStart w:id="4885" w:name="_Toc69205641"/>
      <w:bookmarkStart w:id="4886" w:name="_Toc69215542"/>
      <w:bookmarkStart w:id="4887" w:name="_Toc69304334"/>
      <w:r w:rsidRPr="0029606E">
        <w:t>SP.5.1</w:t>
      </w:r>
      <w:r w:rsidRPr="0029606E">
        <w:tab/>
      </w:r>
      <w:r w:rsidR="003E1D1D" w:rsidRPr="0029606E">
        <w:t>General</w:t>
      </w:r>
      <w:bookmarkEnd w:id="4884"/>
      <w:bookmarkEnd w:id="4885"/>
      <w:bookmarkEnd w:id="4886"/>
      <w:bookmarkEnd w:id="4887"/>
    </w:p>
    <w:p w14:paraId="73D55444" w14:textId="2B077D31" w:rsidR="003E1D1D" w:rsidRPr="0029606E" w:rsidRDefault="003E1D1D" w:rsidP="003E1D1D">
      <w:pPr>
        <w:pStyle w:val="BodyText"/>
      </w:pPr>
      <w:r w:rsidRPr="0029606E">
        <w:t>Sector-specific management standards (</w:t>
      </w:r>
      <w:r w:rsidR="00CD467F" w:rsidRPr="0029606E">
        <w:t>SP</w:t>
      </w:r>
      <w:r w:rsidRPr="0029606E">
        <w:t>.2.2) and sector-specific MSS (</w:t>
      </w:r>
      <w:r w:rsidR="00CD467F" w:rsidRPr="0029606E">
        <w:t>SP</w:t>
      </w:r>
      <w:r w:rsidRPr="0029606E">
        <w:t>.2.4) shall not interpret, change, or subtract from the requirements of the generic management standard or generic MSS.</w:t>
      </w:r>
    </w:p>
    <w:p w14:paraId="5A0EA445" w14:textId="01BF0BBA" w:rsidR="003E1D1D" w:rsidRPr="0029606E" w:rsidRDefault="001D486E" w:rsidP="001D486E">
      <w:pPr>
        <w:pStyle w:val="a3"/>
        <w:numPr>
          <w:ilvl w:val="0"/>
          <w:numId w:val="0"/>
        </w:numPr>
      </w:pPr>
      <w:bookmarkStart w:id="4888" w:name="_Toc69205297"/>
      <w:bookmarkStart w:id="4889" w:name="_Toc69205642"/>
      <w:bookmarkStart w:id="4890" w:name="_Toc69215543"/>
      <w:bookmarkStart w:id="4891" w:name="_Toc69304335"/>
      <w:r w:rsidRPr="0029606E">
        <w:t>SP.5.2</w:t>
      </w:r>
      <w:r w:rsidRPr="0029606E">
        <w:tab/>
      </w:r>
      <w:r w:rsidR="003E1D1D" w:rsidRPr="0029606E">
        <w:t>Environment</w:t>
      </w:r>
      <w:bookmarkEnd w:id="4888"/>
      <w:bookmarkEnd w:id="4889"/>
      <w:bookmarkEnd w:id="4890"/>
      <w:bookmarkEnd w:id="4891"/>
    </w:p>
    <w:p w14:paraId="7EC0D6BC" w14:textId="03F4D182" w:rsidR="003E1D1D" w:rsidRPr="0029606E" w:rsidRDefault="003E1D1D" w:rsidP="003E1D1D">
      <w:pPr>
        <w:pStyle w:val="BodyText"/>
        <w:keepNext/>
      </w:pPr>
      <w:r w:rsidRPr="0029606E">
        <w:rPr>
          <w:b/>
        </w:rPr>
        <w:t>SP.5.2.1</w:t>
      </w:r>
      <w:r w:rsidRPr="0029606E">
        <w:t>   Terms and definitions</w:t>
      </w:r>
    </w:p>
    <w:p w14:paraId="46FAEB2C" w14:textId="77777777" w:rsidR="003E1D1D" w:rsidRPr="0029606E" w:rsidRDefault="003E1D1D" w:rsidP="003E1D1D">
      <w:pPr>
        <w:pStyle w:val="BodyText"/>
        <w:keepNext/>
      </w:pPr>
      <w:r w:rsidRPr="0029606E">
        <w:t>The following terms and definitions are applicable to environmental policy:</w:t>
      </w:r>
    </w:p>
    <w:tbl>
      <w:tblPr>
        <w:tblW w:w="9752" w:type="dxa"/>
        <w:tblLayout w:type="fixed"/>
        <w:tblCellMar>
          <w:left w:w="0" w:type="dxa"/>
          <w:right w:w="0" w:type="dxa"/>
        </w:tblCellMar>
        <w:tblLook w:val="04A0" w:firstRow="1" w:lastRow="0" w:firstColumn="1" w:lastColumn="0" w:noHBand="0" w:noVBand="1"/>
      </w:tblPr>
      <w:tblGrid>
        <w:gridCol w:w="9752"/>
      </w:tblGrid>
      <w:tr w:rsidR="003E1D1D" w:rsidRPr="0029606E" w14:paraId="25F0E464" w14:textId="77777777" w:rsidTr="006F789A">
        <w:trPr>
          <w:cantSplit/>
        </w:trPr>
        <w:tc>
          <w:tcPr>
            <w:tcW w:w="9752" w:type="dxa"/>
            <w:tcMar>
              <w:top w:w="60" w:type="dxa"/>
              <w:left w:w="0" w:type="dxa"/>
              <w:bottom w:w="60" w:type="dxa"/>
              <w:right w:w="60" w:type="dxa"/>
            </w:tcMar>
            <w:hideMark/>
          </w:tcPr>
          <w:p w14:paraId="231CE103" w14:textId="2BB65548" w:rsidR="003E1D1D" w:rsidRPr="0029606E" w:rsidRDefault="003E1D1D" w:rsidP="006F789A">
            <w:pPr>
              <w:pStyle w:val="BodyText"/>
              <w:jc w:val="left"/>
            </w:pPr>
            <w:r w:rsidRPr="0029606E">
              <w:rPr>
                <w:b/>
                <w:bCs/>
              </w:rPr>
              <w:t>SP.5.2.1.1</w:t>
            </w:r>
            <w:r w:rsidRPr="0029606E">
              <w:rPr>
                <w:b/>
                <w:bCs/>
              </w:rPr>
              <w:br/>
              <w:t>sector-specific environmental management standard</w:t>
            </w:r>
            <w:r w:rsidRPr="0029606E">
              <w:br/>
              <w:t>standard that provides additional requirements or guidance for the application of a generic environmental management standard to a specific economic or business sector</w:t>
            </w:r>
          </w:p>
        </w:tc>
      </w:tr>
    </w:tbl>
    <w:p w14:paraId="2576A1ED" w14:textId="77777777" w:rsidR="003E1D1D" w:rsidRPr="0029606E" w:rsidRDefault="003E1D1D" w:rsidP="000D4395">
      <w:pPr>
        <w:pStyle w:val="Example"/>
      </w:pPr>
      <w:r w:rsidRPr="0029606E">
        <w:t>EXAMPLE</w:t>
      </w:r>
      <w:r w:rsidRPr="0029606E">
        <w:tab/>
        <w:t>The application of an environmental management system (ISO 14001) or life-cycle assessment (ISO 14044) to agri-food or energy sectors.</w:t>
      </w:r>
    </w:p>
    <w:tbl>
      <w:tblPr>
        <w:tblW w:w="9752" w:type="dxa"/>
        <w:tblLayout w:type="fixed"/>
        <w:tblCellMar>
          <w:left w:w="0" w:type="dxa"/>
          <w:right w:w="0" w:type="dxa"/>
        </w:tblCellMar>
        <w:tblLook w:val="04A0" w:firstRow="1" w:lastRow="0" w:firstColumn="1" w:lastColumn="0" w:noHBand="0" w:noVBand="1"/>
      </w:tblPr>
      <w:tblGrid>
        <w:gridCol w:w="9752"/>
      </w:tblGrid>
      <w:tr w:rsidR="003E1D1D" w:rsidRPr="0029606E" w14:paraId="467567AA" w14:textId="77777777" w:rsidTr="006F789A">
        <w:trPr>
          <w:cantSplit/>
        </w:trPr>
        <w:tc>
          <w:tcPr>
            <w:tcW w:w="9752" w:type="dxa"/>
            <w:tcMar>
              <w:top w:w="60" w:type="dxa"/>
              <w:left w:w="0" w:type="dxa"/>
              <w:bottom w:w="60" w:type="dxa"/>
              <w:right w:w="60" w:type="dxa"/>
            </w:tcMar>
            <w:hideMark/>
          </w:tcPr>
          <w:p w14:paraId="532ED385" w14:textId="10ECD36D" w:rsidR="003E1D1D" w:rsidRPr="0029606E" w:rsidRDefault="003E1D1D" w:rsidP="006F789A">
            <w:pPr>
              <w:pStyle w:val="BodyText"/>
              <w:jc w:val="left"/>
            </w:pPr>
            <w:r w:rsidRPr="0029606E">
              <w:rPr>
                <w:b/>
                <w:bCs/>
              </w:rPr>
              <w:t>SP.5.2.1.2</w:t>
            </w:r>
            <w:r w:rsidRPr="0029606E">
              <w:br/>
            </w:r>
            <w:r w:rsidRPr="0029606E">
              <w:rPr>
                <w:b/>
                <w:bCs/>
              </w:rPr>
              <w:t>aspect-specific environmental management standard</w:t>
            </w:r>
            <w:r w:rsidRPr="0029606E">
              <w:br/>
              <w:t>standard that provides additional requirements or guidance for the application of a generic environmental management standard for a specific environmental aspect or aspects within its scope</w:t>
            </w:r>
          </w:p>
        </w:tc>
      </w:tr>
    </w:tbl>
    <w:p w14:paraId="2116B023" w14:textId="77777777" w:rsidR="003E1D1D" w:rsidRPr="0029606E" w:rsidRDefault="003E1D1D" w:rsidP="000D4395">
      <w:pPr>
        <w:pStyle w:val="Example"/>
      </w:pPr>
      <w:r w:rsidRPr="0029606E">
        <w:t>EXAMPLE</w:t>
      </w:r>
      <w:r w:rsidRPr="0029606E">
        <w:tab/>
        <w:t>The application of an environmental management system (ISO 14001) for greenhouse gas (aspect) management or life-cycle assessment (ISO 14044) for the water (aspect) footprint of products.</w:t>
      </w:r>
    </w:p>
    <w:tbl>
      <w:tblPr>
        <w:tblW w:w="9752" w:type="dxa"/>
        <w:tblLayout w:type="fixed"/>
        <w:tblCellMar>
          <w:left w:w="0" w:type="dxa"/>
          <w:right w:w="0" w:type="dxa"/>
        </w:tblCellMar>
        <w:tblLook w:val="04A0" w:firstRow="1" w:lastRow="0" w:firstColumn="1" w:lastColumn="0" w:noHBand="0" w:noVBand="1"/>
      </w:tblPr>
      <w:tblGrid>
        <w:gridCol w:w="9752"/>
      </w:tblGrid>
      <w:tr w:rsidR="003E1D1D" w:rsidRPr="0029606E" w14:paraId="2978531B" w14:textId="77777777" w:rsidTr="006F789A">
        <w:trPr>
          <w:cantSplit/>
        </w:trPr>
        <w:tc>
          <w:tcPr>
            <w:tcW w:w="9752" w:type="dxa"/>
            <w:tcMar>
              <w:top w:w="60" w:type="dxa"/>
              <w:left w:w="0" w:type="dxa"/>
              <w:bottom w:w="60" w:type="dxa"/>
              <w:right w:w="60" w:type="dxa"/>
            </w:tcMar>
            <w:hideMark/>
          </w:tcPr>
          <w:p w14:paraId="7E6FFE36" w14:textId="64010277" w:rsidR="003E1D1D" w:rsidRPr="0029606E" w:rsidRDefault="003E1D1D" w:rsidP="006F789A">
            <w:pPr>
              <w:pStyle w:val="BodyText"/>
              <w:jc w:val="left"/>
            </w:pPr>
            <w:r w:rsidRPr="0029606E">
              <w:rPr>
                <w:b/>
                <w:bCs/>
              </w:rPr>
              <w:t>SP.5.2.1.3</w:t>
            </w:r>
            <w:r w:rsidRPr="0029606E">
              <w:br/>
            </w:r>
            <w:r w:rsidRPr="0029606E">
              <w:rPr>
                <w:b/>
                <w:bCs/>
              </w:rPr>
              <w:t>element-specific environmental management standard</w:t>
            </w:r>
            <w:r w:rsidRPr="0029606E">
              <w:br/>
              <w:t>standard that provides additional requirements or guidance for the application of a generic environmental management standard for a specific element or elements within its scope</w:t>
            </w:r>
          </w:p>
        </w:tc>
      </w:tr>
    </w:tbl>
    <w:p w14:paraId="08190575" w14:textId="77777777" w:rsidR="003E1D1D" w:rsidRPr="0029606E" w:rsidRDefault="003E1D1D" w:rsidP="000D4395">
      <w:pPr>
        <w:pStyle w:val="Example"/>
      </w:pPr>
      <w:r w:rsidRPr="0029606E">
        <w:t>EXAMPLE</w:t>
      </w:r>
      <w:r w:rsidRPr="0029606E">
        <w:tab/>
        <w:t>Communications or emergency management (elements) within an environmental management system (ISO 14001) or data collection or critical review (elements) within a life-cycle assessment (ISO 14044).</w:t>
      </w:r>
    </w:p>
    <w:p w14:paraId="42F31A64" w14:textId="05B62758" w:rsidR="003E1D1D" w:rsidRPr="0029606E" w:rsidRDefault="003E1D1D" w:rsidP="003E1D1D">
      <w:pPr>
        <w:pStyle w:val="BodyText"/>
        <w:rPr>
          <w:b/>
        </w:rPr>
      </w:pPr>
      <w:r w:rsidRPr="0029606E">
        <w:rPr>
          <w:b/>
        </w:rPr>
        <w:t>SP.5.2.2   General</w:t>
      </w:r>
    </w:p>
    <w:p w14:paraId="034853B6" w14:textId="11975FFF" w:rsidR="003E1D1D" w:rsidRPr="0029606E" w:rsidRDefault="003E1D1D" w:rsidP="003E1D1D">
      <w:pPr>
        <w:pStyle w:val="BodyText"/>
      </w:pPr>
      <w:r w:rsidRPr="0029606E">
        <w:t>Any technical committee, subcommittee, project committee or International Workshop that proposes development of a sector-, aspect- or element-specific environmental management standard shall clearly demonstrate its market relevance and alignment through the completion of appropriate project approval procedures, including:</w:t>
      </w:r>
    </w:p>
    <w:p w14:paraId="08C01761" w14:textId="77777777" w:rsidR="003E1D1D" w:rsidRPr="0029606E" w:rsidRDefault="003E1D1D" w:rsidP="003E1D1D">
      <w:pPr>
        <w:pStyle w:val="ListContinue1"/>
      </w:pPr>
      <w:r w:rsidRPr="0029606E">
        <w:t>—</w:t>
      </w:r>
      <w:r w:rsidRPr="0029606E">
        <w:tab/>
        <w:t xml:space="preserve">ISO Form 4, </w:t>
      </w:r>
      <w:r w:rsidRPr="0029606E">
        <w:rPr>
          <w:i/>
        </w:rPr>
        <w:t>New Work Item Proposal</w:t>
      </w:r>
      <w:r w:rsidRPr="0029606E">
        <w:t xml:space="preserve"> for sector-, aspect- or element-specific specific application of generic environmental management system standards, environmental labeling, life-cycle assessment and greenhouse gas management standards, and</w:t>
      </w:r>
    </w:p>
    <w:p w14:paraId="4C4DA8CD" w14:textId="6960A69D" w:rsidR="003E1D1D" w:rsidRPr="0029606E" w:rsidRDefault="003E1D1D" w:rsidP="003E1D1D">
      <w:pPr>
        <w:pStyle w:val="ListContinue1"/>
      </w:pPr>
      <w:r w:rsidRPr="0029606E">
        <w:t>—</w:t>
      </w:r>
      <w:r w:rsidRPr="0029606E">
        <w:tab/>
        <w:t>Annex </w:t>
      </w:r>
      <w:r w:rsidR="00CD467F" w:rsidRPr="0029606E">
        <w:t>S</w:t>
      </w:r>
      <w:r w:rsidRPr="0029606E">
        <w:t xml:space="preserve">L </w:t>
      </w:r>
      <w:r w:rsidRPr="0029606E">
        <w:rPr>
          <w:i/>
        </w:rPr>
        <w:t>Proposals for management system standards (MSS)</w:t>
      </w:r>
      <w:r w:rsidRPr="0029606E">
        <w:t xml:space="preserve"> for sector-, aspect- or element-specific specific application of generic environmental MSS.</w:t>
      </w:r>
    </w:p>
    <w:p w14:paraId="5A5192A9" w14:textId="77777777" w:rsidR="003E1D1D" w:rsidRPr="0029606E" w:rsidRDefault="003E1D1D" w:rsidP="003E1D1D">
      <w:pPr>
        <w:pStyle w:val="BodyText"/>
      </w:pPr>
      <w:r w:rsidRPr="0029606E">
        <w:t>Approval documentation should include specific justification as to why the relevant generic ISO 14000 series standard(s) insufficiently address sector-, aspect- or element-specific needs and how the proposed new standard would effectively resolve identified issues. Proposers should critically assess whether additional sector-, aspect- or element-specific requirements are needed as opposed to the provision of additional guidance to the generic environmental management standard(s).</w:t>
      </w:r>
    </w:p>
    <w:p w14:paraId="067431EB" w14:textId="774A676A" w:rsidR="003E1D1D" w:rsidRPr="0029606E" w:rsidRDefault="003E1D1D" w:rsidP="003E1D1D">
      <w:pPr>
        <w:pStyle w:val="BodyText"/>
        <w:keepLines/>
      </w:pPr>
      <w:r w:rsidRPr="0029606E">
        <w:rPr>
          <w:b/>
        </w:rPr>
        <w:t>SP.5.2.3</w:t>
      </w:r>
      <w:r w:rsidRPr="0029606E">
        <w:t>   Any technical committee, subcommittee, project committee or International Workshop that proposes development of a sector-, aspect- or element-specific environmental management standard should consider and reflect the needs of developing countries, economies in transition, small- and medium- enterprises and organizations operating across a variety of sectors.</w:t>
      </w:r>
    </w:p>
    <w:p w14:paraId="32ABB3A7" w14:textId="7C6E4D08" w:rsidR="003E1D1D" w:rsidRPr="0029606E" w:rsidRDefault="003E1D1D" w:rsidP="003E1D1D">
      <w:pPr>
        <w:pStyle w:val="BodyText"/>
      </w:pPr>
      <w:r w:rsidRPr="0029606E">
        <w:rPr>
          <w:b/>
        </w:rPr>
        <w:t>SP.5.2.4</w:t>
      </w:r>
      <w:r w:rsidRPr="0029606E">
        <w:t>   ISO/TC 207 will cooperate in or, where appropriate and as decided by the Technical Management Board, lead joint projects with technical committee, subcommittee, project committee or International Workshop developing sector-, aspect- or element-specific environmental management standards to avoid duplication of effort and promote consistency and alignment. There is no intention to restrict the development of market relevant standards in committees outside of ISO/TC 207.</w:t>
      </w:r>
    </w:p>
    <w:p w14:paraId="0017D8C0" w14:textId="2E8E321B" w:rsidR="003E1D1D" w:rsidRPr="0029606E" w:rsidRDefault="003E1D1D" w:rsidP="003E1D1D">
      <w:pPr>
        <w:pStyle w:val="BodyText"/>
        <w:keepNext/>
      </w:pPr>
      <w:r w:rsidRPr="0029606E">
        <w:rPr>
          <w:b/>
        </w:rPr>
        <w:t>SP.5.2.5</w:t>
      </w:r>
      <w:r w:rsidR="000D4395" w:rsidRPr="0029606E">
        <w:rPr>
          <w:b/>
        </w:rPr>
        <w:t>   </w:t>
      </w:r>
      <w:r w:rsidRPr="0029606E">
        <w:t>Technical committee, subcommittee, project committee or International Workshop developing sector-, aspect- or element-specific environmental management standards shall:</w:t>
      </w:r>
    </w:p>
    <w:p w14:paraId="2DE2F161" w14:textId="77777777" w:rsidR="003E1D1D" w:rsidRPr="0029606E" w:rsidRDefault="003E1D1D" w:rsidP="003E1D1D">
      <w:pPr>
        <w:pStyle w:val="ListContinue1"/>
      </w:pPr>
      <w:r w:rsidRPr="0029606E">
        <w:t>—</w:t>
      </w:r>
      <w:r w:rsidRPr="0029606E">
        <w:tab/>
        <w:t>include the normative reference of the appropriate generic ISO 14000 series environmental management systems, environmental auditing, environmental labeling, life-cycle assessment and greenhouse gas management standards;</w:t>
      </w:r>
    </w:p>
    <w:p w14:paraId="7652CF7B" w14:textId="77777777" w:rsidR="003E1D1D" w:rsidRPr="0029606E" w:rsidRDefault="003E1D1D" w:rsidP="003E1D1D">
      <w:pPr>
        <w:pStyle w:val="ListContinue1"/>
      </w:pPr>
      <w:r w:rsidRPr="0029606E">
        <w:t>—</w:t>
      </w:r>
      <w:r w:rsidRPr="0029606E">
        <w:tab/>
        <w:t>include the normative reference of the appropriate generic ISO 14050 terms and definitions;</w:t>
      </w:r>
    </w:p>
    <w:p w14:paraId="61EEA6D4" w14:textId="77777777" w:rsidR="003E1D1D" w:rsidRPr="0029606E" w:rsidRDefault="003E1D1D" w:rsidP="003E1D1D">
      <w:pPr>
        <w:pStyle w:val="ListContinue1"/>
      </w:pPr>
      <w:r w:rsidRPr="0029606E">
        <w:t>—</w:t>
      </w:r>
      <w:r w:rsidRPr="0029606E">
        <w:tab/>
        <w:t>distinguish ISO 14000 series text if it is reproduced; and</w:t>
      </w:r>
    </w:p>
    <w:p w14:paraId="1B830AAE" w14:textId="77777777" w:rsidR="003E1D1D" w:rsidRPr="0029606E" w:rsidRDefault="003E1D1D" w:rsidP="003E1D1D">
      <w:pPr>
        <w:pStyle w:val="ListContinue1"/>
      </w:pPr>
      <w:r w:rsidRPr="0029606E">
        <w:t>—</w:t>
      </w:r>
      <w:r w:rsidRPr="0029606E">
        <w:tab/>
        <w:t>not interpret, change, or subtract from the requirements of the generic ISO 14000 series environmental management systems, environmental auditing, environmental labeling, life-cycle assessment and greenhouse gas management standards.</w:t>
      </w:r>
    </w:p>
    <w:p w14:paraId="0D3D6BC3" w14:textId="1C6CC650" w:rsidR="003E1D1D" w:rsidRPr="0029606E" w:rsidRDefault="003E1D1D" w:rsidP="003E1D1D">
      <w:pPr>
        <w:pStyle w:val="BodyText"/>
      </w:pPr>
      <w:r w:rsidRPr="0029606E">
        <w:rPr>
          <w:b/>
        </w:rPr>
        <w:t>SP.5.2.6</w:t>
      </w:r>
      <w:r w:rsidRPr="0029606E">
        <w:t>   Any requests for guidance on this sector-, aspect- or element-specific policy or for interpretation of generic ISO 14000 series standards or ISO 14050 terms and definitions or for guidance on a sector-, aspect- or element-specific document shall be submitted to the ISO Central Secretariat as well as the relevant TC 207 subcommittee.</w:t>
      </w:r>
    </w:p>
    <w:p w14:paraId="085BD450" w14:textId="0F5DB003" w:rsidR="003E1D1D" w:rsidRPr="0029606E" w:rsidRDefault="001D486E" w:rsidP="001D486E">
      <w:pPr>
        <w:pStyle w:val="a3"/>
        <w:numPr>
          <w:ilvl w:val="0"/>
          <w:numId w:val="0"/>
        </w:numPr>
      </w:pPr>
      <w:bookmarkStart w:id="4892" w:name="_Toc69205298"/>
      <w:bookmarkStart w:id="4893" w:name="_Toc69205643"/>
      <w:bookmarkStart w:id="4894" w:name="_Toc69215544"/>
      <w:bookmarkStart w:id="4895" w:name="_Toc69304336"/>
      <w:r w:rsidRPr="0029606E">
        <w:t>SP.5.3</w:t>
      </w:r>
      <w:r w:rsidRPr="0029606E">
        <w:tab/>
      </w:r>
      <w:r w:rsidR="003E1D1D" w:rsidRPr="0029606E">
        <w:t>Quality</w:t>
      </w:r>
      <w:bookmarkEnd w:id="4892"/>
      <w:bookmarkEnd w:id="4893"/>
      <w:bookmarkEnd w:id="4894"/>
      <w:bookmarkEnd w:id="4895"/>
    </w:p>
    <w:p w14:paraId="45ECA494" w14:textId="2024F593" w:rsidR="003E1D1D" w:rsidRPr="0029606E" w:rsidRDefault="003E1D1D" w:rsidP="003E1D1D">
      <w:pPr>
        <w:pStyle w:val="BodyText"/>
      </w:pPr>
      <w:r w:rsidRPr="0029606E">
        <w:t>When an technical committee, subcommittee, project committee or International Workshop wishes to develop quality management system requirements or guidance for a particular product or industry/economic sector it shall respect the following rules.</w:t>
      </w:r>
    </w:p>
    <w:p w14:paraId="22729F5A" w14:textId="77777777" w:rsidR="003E1D1D" w:rsidRPr="0029606E" w:rsidRDefault="003E1D1D" w:rsidP="003E1D1D">
      <w:pPr>
        <w:pStyle w:val="ListNumber1"/>
      </w:pPr>
      <w:r w:rsidRPr="0029606E">
        <w:t>a)</w:t>
      </w:r>
      <w:r w:rsidRPr="0029606E">
        <w:tab/>
        <w:t>Normative reference shall be made to ISO 9001 in its entirety. Alternatively, the clauses and subclauses may be reproduced verbatim.</w:t>
      </w:r>
    </w:p>
    <w:p w14:paraId="22581484" w14:textId="77777777" w:rsidR="003E1D1D" w:rsidRPr="0029606E" w:rsidRDefault="003E1D1D" w:rsidP="003E1D1D">
      <w:pPr>
        <w:pStyle w:val="ListNumber1"/>
      </w:pPr>
      <w:r w:rsidRPr="0029606E">
        <w:t>b)</w:t>
      </w:r>
      <w:r w:rsidRPr="0029606E">
        <w:tab/>
        <w:t>If text from ISO 9001 is reproduced in the sector document, it shall be distinguished from the other elements of the sector document [see d)].</w:t>
      </w:r>
    </w:p>
    <w:p w14:paraId="2817D71C" w14:textId="77777777" w:rsidR="003E1D1D" w:rsidRPr="0029606E" w:rsidRDefault="003E1D1D" w:rsidP="003E1D1D">
      <w:pPr>
        <w:pStyle w:val="ListNumber1"/>
      </w:pPr>
      <w:r w:rsidRPr="0029606E">
        <w:t>c)</w:t>
      </w:r>
      <w:r w:rsidRPr="0029606E">
        <w:tab/>
        <w:t>Terms and definitions specified in ISO 9000 shall be referred to in a normative manner or reproduced verbatim.</w:t>
      </w:r>
    </w:p>
    <w:p w14:paraId="35A407C4" w14:textId="77777777" w:rsidR="003E1D1D" w:rsidRPr="0029606E" w:rsidRDefault="003E1D1D" w:rsidP="003E1D1D">
      <w:pPr>
        <w:pStyle w:val="ListNumber1"/>
      </w:pPr>
      <w:r w:rsidRPr="0029606E">
        <w:t>d)</w:t>
      </w:r>
      <w:r w:rsidRPr="0029606E">
        <w:tab/>
        <w:t>The guidance and criteria provided in Quality management systems – Guidance and criteria for the development of documents to meet needs of specific product and industry/economic sectors, approved by ISO/TC 176, shall be considered not only when determining the need for a sector-specific requirements or guidance document but also in the document development process.</w:t>
      </w:r>
    </w:p>
    <w:p w14:paraId="70CAC5B0" w14:textId="77777777" w:rsidR="003E1D1D" w:rsidRPr="0029606E" w:rsidRDefault="003E1D1D" w:rsidP="003E1D1D">
      <w:pPr>
        <w:pStyle w:val="BodyText"/>
      </w:pPr>
      <w:r w:rsidRPr="0029606E">
        <w:t>Any requests for guidance on this sector policy or for interpretation of ISO 9000 terms and definitions, ISO 9001 or ISO 9004 shall be submitted to the secretariat of ISO/TC 176.</w:t>
      </w:r>
    </w:p>
    <w:p w14:paraId="2E0EE8D3" w14:textId="37E14FFE" w:rsidR="003E1D1D" w:rsidRPr="0029606E" w:rsidRDefault="001D486E" w:rsidP="001D486E">
      <w:pPr>
        <w:pStyle w:val="a3"/>
        <w:numPr>
          <w:ilvl w:val="0"/>
          <w:numId w:val="0"/>
        </w:numPr>
      </w:pPr>
      <w:bookmarkStart w:id="4896" w:name="_Toc69205299"/>
      <w:bookmarkStart w:id="4897" w:name="_Toc69205644"/>
      <w:bookmarkStart w:id="4898" w:name="_Toc69215545"/>
      <w:bookmarkStart w:id="4899" w:name="_Toc69304337"/>
      <w:r w:rsidRPr="0029606E">
        <w:t>SP.5.4</w:t>
      </w:r>
      <w:r w:rsidRPr="0029606E">
        <w:tab/>
      </w:r>
      <w:r w:rsidR="003E1D1D" w:rsidRPr="0029606E">
        <w:t>Asset management</w:t>
      </w:r>
      <w:bookmarkEnd w:id="4896"/>
      <w:bookmarkEnd w:id="4897"/>
      <w:bookmarkEnd w:id="4898"/>
      <w:bookmarkEnd w:id="4899"/>
    </w:p>
    <w:p w14:paraId="0D06B21C" w14:textId="44EDD1FB" w:rsidR="003E1D1D" w:rsidRPr="0029606E" w:rsidRDefault="003E1D1D" w:rsidP="003E1D1D">
      <w:pPr>
        <w:pStyle w:val="BodyText"/>
        <w:keepNext/>
      </w:pPr>
      <w:r w:rsidRPr="0029606E">
        <w:t>When an technical committee, subcommittee, project committee or International Workshop wishes to develop asset management system requirements or guidance for a particular product or industry/economic sector it shall respect the following rules:</w:t>
      </w:r>
    </w:p>
    <w:p w14:paraId="54EB8C46" w14:textId="77777777" w:rsidR="003E1D1D" w:rsidRPr="0029606E" w:rsidRDefault="003E1D1D" w:rsidP="003E1D1D">
      <w:pPr>
        <w:pStyle w:val="ListNumber1"/>
      </w:pPr>
      <w:r w:rsidRPr="0029606E">
        <w:t>a)</w:t>
      </w:r>
      <w:r w:rsidRPr="0029606E">
        <w:tab/>
        <w:t>Normative reference shall be made to ISO 55001 in its entirety. Alternatively, the clauses and subclauses may be reproduced verbatim.</w:t>
      </w:r>
    </w:p>
    <w:p w14:paraId="6B714ACB" w14:textId="77777777" w:rsidR="003E1D1D" w:rsidRPr="0029606E" w:rsidRDefault="003E1D1D" w:rsidP="003E1D1D">
      <w:pPr>
        <w:pStyle w:val="ListNumber1"/>
      </w:pPr>
      <w:r w:rsidRPr="0029606E">
        <w:t>b)</w:t>
      </w:r>
      <w:r w:rsidRPr="0029606E">
        <w:tab/>
        <w:t>If text from ISO 55001 is reproduced in the sector document, it shall be distinguished from the other elements of the sector document.</w:t>
      </w:r>
    </w:p>
    <w:p w14:paraId="744F4721" w14:textId="77777777" w:rsidR="003E1D1D" w:rsidRPr="0029606E" w:rsidRDefault="003E1D1D" w:rsidP="003E1D1D">
      <w:pPr>
        <w:pStyle w:val="ListNumber1"/>
      </w:pPr>
      <w:r w:rsidRPr="0029606E">
        <w:t>c)</w:t>
      </w:r>
      <w:r w:rsidRPr="0029606E">
        <w:tab/>
        <w:t>Terms and definitions specified in ISO 55000 shall be referred to in a normative manner or reproduced verbatim.</w:t>
      </w:r>
    </w:p>
    <w:p w14:paraId="2068A0B8" w14:textId="77777777" w:rsidR="003E1D1D" w:rsidRPr="0029606E" w:rsidRDefault="003E1D1D" w:rsidP="003E1D1D">
      <w:pPr>
        <w:pStyle w:val="BodyText"/>
      </w:pPr>
      <w:r w:rsidRPr="0029606E">
        <w:t>Any requests for guidance on a sector-specific document or for interpretation of ISO 55000 terms and definitions or ISO 55001 shall be submitted to the secretariat of ISO/TC 251.</w:t>
      </w:r>
    </w:p>
    <w:p w14:paraId="68EA83B0" w14:textId="30B9BDE0" w:rsidR="003E1D1D" w:rsidRPr="0029606E" w:rsidRDefault="001D486E" w:rsidP="001D486E">
      <w:pPr>
        <w:pStyle w:val="a3"/>
        <w:numPr>
          <w:ilvl w:val="0"/>
          <w:numId w:val="0"/>
        </w:numPr>
      </w:pPr>
      <w:bookmarkStart w:id="4900" w:name="_Toc69205300"/>
      <w:bookmarkStart w:id="4901" w:name="_Toc69205645"/>
      <w:bookmarkStart w:id="4902" w:name="_Toc69215546"/>
      <w:bookmarkStart w:id="4903" w:name="_Toc69304338"/>
      <w:r w:rsidRPr="0029606E">
        <w:t>SP.5.5</w:t>
      </w:r>
      <w:r w:rsidRPr="0029606E">
        <w:tab/>
      </w:r>
      <w:r w:rsidR="003E1D1D" w:rsidRPr="0029606E">
        <w:t>Risk</w:t>
      </w:r>
      <w:bookmarkEnd w:id="4900"/>
      <w:bookmarkEnd w:id="4901"/>
      <w:bookmarkEnd w:id="4902"/>
      <w:bookmarkEnd w:id="4903"/>
    </w:p>
    <w:p w14:paraId="07CAF6C5" w14:textId="729D7242" w:rsidR="003E1D1D" w:rsidRPr="0029606E" w:rsidRDefault="003E1D1D" w:rsidP="003E1D1D">
      <w:pPr>
        <w:pStyle w:val="BodyText"/>
        <w:keepNext/>
      </w:pPr>
      <w:r w:rsidRPr="0029606E">
        <w:t>When a technical committee, subcommittee, project committee or International Workshop wishes to develop risk management requirements or guidance for a particular product or industry/economic sector it shall respect the following rules:</w:t>
      </w:r>
    </w:p>
    <w:p w14:paraId="10699266" w14:textId="77777777" w:rsidR="003E1D1D" w:rsidRPr="0029606E" w:rsidRDefault="003E1D1D" w:rsidP="003E1D1D">
      <w:pPr>
        <w:pStyle w:val="ListNumber1"/>
      </w:pPr>
      <w:r w:rsidRPr="0029606E">
        <w:t>a)</w:t>
      </w:r>
      <w:r w:rsidRPr="0029606E">
        <w:tab/>
        <w:t>Reference shall be made to ISO 31000 in its entirety. Alternatively, the clauses and subclauses may be reproduced verbatim.</w:t>
      </w:r>
    </w:p>
    <w:p w14:paraId="3D221AB0" w14:textId="77777777" w:rsidR="003E1D1D" w:rsidRPr="0029606E" w:rsidRDefault="003E1D1D" w:rsidP="003E1D1D">
      <w:pPr>
        <w:pStyle w:val="ListNumber1"/>
      </w:pPr>
      <w:r w:rsidRPr="0029606E">
        <w:t>b)</w:t>
      </w:r>
      <w:r w:rsidRPr="0029606E">
        <w:tab/>
        <w:t>If text from ISO 31000 is reproduced in the sector document, it shall be distinguished from the other elements of the sector document.</w:t>
      </w:r>
    </w:p>
    <w:p w14:paraId="60669E4A" w14:textId="77777777" w:rsidR="003E1D1D" w:rsidRPr="0029606E" w:rsidRDefault="003E1D1D" w:rsidP="003E1D1D">
      <w:pPr>
        <w:pStyle w:val="ListNumber1"/>
      </w:pPr>
      <w:r w:rsidRPr="0029606E">
        <w:t>c)</w:t>
      </w:r>
      <w:r w:rsidRPr="0029606E">
        <w:tab/>
        <w:t>Terms and definitions specified in ISO 31000 shall be referred to in a normative manner or reproduced verbatim.</w:t>
      </w:r>
    </w:p>
    <w:p w14:paraId="5BD35A3E" w14:textId="77777777" w:rsidR="003E1D1D" w:rsidRPr="0029606E" w:rsidRDefault="003E1D1D" w:rsidP="003E1D1D">
      <w:pPr>
        <w:pStyle w:val="BodyText"/>
      </w:pPr>
      <w:r w:rsidRPr="0029606E">
        <w:t>Any requests for guidance on a sector-specific document or for interpretation of ISO 31000 terms and definitions shall be submitted to the secretariat of ISO/TC 262.</w:t>
      </w:r>
    </w:p>
    <w:p w14:paraId="5639E2CD" w14:textId="5D8DCF2F" w:rsidR="003E1D1D" w:rsidRPr="0029606E" w:rsidRDefault="001D486E" w:rsidP="001D486E">
      <w:pPr>
        <w:pStyle w:val="a3"/>
        <w:numPr>
          <w:ilvl w:val="0"/>
          <w:numId w:val="0"/>
        </w:numPr>
      </w:pPr>
      <w:bookmarkStart w:id="4904" w:name="_Toc69205301"/>
      <w:bookmarkStart w:id="4905" w:name="_Toc69205646"/>
      <w:bookmarkStart w:id="4906" w:name="_Toc69215547"/>
      <w:bookmarkStart w:id="4907" w:name="_Toc69304339"/>
      <w:r w:rsidRPr="0029606E">
        <w:t>SP.5.6</w:t>
      </w:r>
      <w:r w:rsidRPr="0029606E">
        <w:tab/>
      </w:r>
      <w:r w:rsidR="003E1D1D" w:rsidRPr="0029606E">
        <w:t>Social responsibility</w:t>
      </w:r>
      <w:bookmarkEnd w:id="4904"/>
      <w:bookmarkEnd w:id="4905"/>
      <w:bookmarkEnd w:id="4906"/>
      <w:bookmarkEnd w:id="4907"/>
    </w:p>
    <w:p w14:paraId="05BEA9FE" w14:textId="1D353348" w:rsidR="003E1D1D" w:rsidRPr="0029606E" w:rsidRDefault="003E1D1D" w:rsidP="003E1D1D">
      <w:pPr>
        <w:pStyle w:val="BodyText"/>
        <w:keepNext/>
      </w:pPr>
      <w:r w:rsidRPr="0029606E">
        <w:t>When a technical committee, subcommittee, project committee or International Workshop wishes to develop social responsibility requirements or guidance for a particular product or industry/economic sector it shall respect the following rules:</w:t>
      </w:r>
    </w:p>
    <w:p w14:paraId="7E8C2EBD" w14:textId="77777777" w:rsidR="003E1D1D" w:rsidRPr="0029606E" w:rsidRDefault="003E1D1D" w:rsidP="003E1D1D">
      <w:pPr>
        <w:pStyle w:val="ListNumber1"/>
      </w:pPr>
      <w:r w:rsidRPr="0029606E">
        <w:t>a)</w:t>
      </w:r>
      <w:r w:rsidRPr="0029606E">
        <w:tab/>
        <w:t>Reference shall be made to ISO 26000 in its entirety. Alternatively, the clauses and subclauses may be reproduced verbatim.</w:t>
      </w:r>
    </w:p>
    <w:p w14:paraId="62EA1513" w14:textId="77777777" w:rsidR="003E1D1D" w:rsidRPr="0029606E" w:rsidRDefault="003E1D1D" w:rsidP="003E1D1D">
      <w:pPr>
        <w:pStyle w:val="ListNumber1"/>
      </w:pPr>
      <w:r w:rsidRPr="0029606E">
        <w:t>b)</w:t>
      </w:r>
      <w:r w:rsidRPr="0029606E">
        <w:tab/>
        <w:t>If text from ISO 26000 is reproduced in the sector document, it shall be distinguished from the other elements of the sector document.</w:t>
      </w:r>
    </w:p>
    <w:p w14:paraId="49376307" w14:textId="6360B9A0" w:rsidR="003E1D1D" w:rsidRDefault="003E1D1D" w:rsidP="003E1D1D">
      <w:pPr>
        <w:pStyle w:val="ListNumber1"/>
      </w:pPr>
      <w:r w:rsidRPr="0029606E">
        <w:t>c)</w:t>
      </w:r>
      <w:r w:rsidRPr="0029606E">
        <w:tab/>
        <w:t>Terms and definitions specified in ISO 26000 shall be referred to in a normative manner or reproduced verbatim.</w:t>
      </w:r>
    </w:p>
    <w:p w14:paraId="10BE212B" w14:textId="445CB77A" w:rsidR="00135B62" w:rsidRPr="0029606E" w:rsidRDefault="00135B62" w:rsidP="00135B62">
      <w:pPr>
        <w:pStyle w:val="ANNEX"/>
        <w:numPr>
          <w:ilvl w:val="0"/>
          <w:numId w:val="0"/>
        </w:numPr>
      </w:pPr>
      <w:bookmarkStart w:id="4908" w:name="_Toc69304340"/>
      <w:r w:rsidRPr="00135B62">
        <w:rPr>
          <w:rStyle w:val="zzzHighlight0"/>
        </w:rPr>
        <w:t>Annex</w:t>
      </w:r>
      <w:r>
        <w:rPr>
          <w:rStyle w:val="zzzHighlight0"/>
        </w:rPr>
        <w:t> </w:t>
      </w:r>
      <w:r w:rsidRPr="00135B62">
        <w:rPr>
          <w:rStyle w:val="zzzHighlight0"/>
        </w:rPr>
        <w:t>S</w:t>
      </w:r>
      <w:r>
        <w:rPr>
          <w:rStyle w:val="zzzHighlight0"/>
        </w:rPr>
        <w:t>Q</w:t>
      </w:r>
      <w:r w:rsidRPr="00135B62">
        <w:rPr>
          <w:rStyle w:val="zzzHighlight0"/>
          <w:b w:val="0"/>
        </w:rPr>
        <w:br/>
      </w:r>
      <w:r w:rsidRPr="00135B62">
        <w:rPr>
          <w:rStyle w:val="zzzHighlight0"/>
        </w:rPr>
        <w:br/>
      </w:r>
      <w:r w:rsidRPr="00135B62">
        <w:rPr>
          <w:rStyle w:val="zzzHighlight0"/>
        </w:rPr>
        <w:br/>
        <w:t>Currently blank — placeholder for new annexes</w:t>
      </w:r>
      <w:bookmarkEnd w:id="4908"/>
    </w:p>
    <w:p w14:paraId="3DC3A011" w14:textId="0F9FF063" w:rsidR="00D77357" w:rsidRPr="0029606E" w:rsidRDefault="00D77357" w:rsidP="00D77357">
      <w:pPr>
        <w:pStyle w:val="ANNEX"/>
        <w:numPr>
          <w:ilvl w:val="0"/>
          <w:numId w:val="0"/>
        </w:numPr>
      </w:pPr>
      <w:bookmarkStart w:id="4909" w:name="_Toc354474391"/>
      <w:bookmarkStart w:id="4910" w:name="_Toc478053576"/>
      <w:bookmarkStart w:id="4911" w:name="_Toc69205302"/>
      <w:bookmarkStart w:id="4912" w:name="_Toc69205647"/>
      <w:bookmarkStart w:id="4913" w:name="_Toc69304341"/>
      <w:bookmarkEnd w:id="4865"/>
      <w:bookmarkEnd w:id="4866"/>
      <w:r w:rsidRPr="0029606E">
        <w:rPr>
          <w:rStyle w:val="zzzHighlight0"/>
        </w:rPr>
        <w:t>Annex SR</w:t>
      </w:r>
      <w:r w:rsidRPr="0029606E">
        <w:br/>
      </w:r>
      <w:bookmarkStart w:id="4914" w:name="_Ref320098322"/>
      <w:bookmarkStart w:id="4915" w:name="_Toc320543081"/>
      <w:bookmarkStart w:id="4916" w:name="_Toc323556674"/>
      <w:r w:rsidRPr="0029606E">
        <w:rPr>
          <w:rStyle w:val="zzzHighlight0"/>
          <w:b w:val="0"/>
        </w:rPr>
        <w:t>(normative)</w:t>
      </w:r>
      <w:r w:rsidRPr="0029606E">
        <w:br/>
      </w:r>
      <w:r w:rsidRPr="0029606E">
        <w:br/>
      </w:r>
      <w:r w:rsidRPr="0029606E">
        <w:rPr>
          <w:rStyle w:val="zzzHighlight0"/>
        </w:rPr>
        <w:t xml:space="preserve">Statements intended to limit the purpose or use of </w:t>
      </w:r>
      <w:del w:id="4917" w:author="Author">
        <w:r w:rsidRPr="0029606E" w:rsidDel="005218EC">
          <w:rPr>
            <w:rStyle w:val="zzzHighlight0"/>
          </w:rPr>
          <w:delText>deliverable</w:delText>
        </w:r>
      </w:del>
      <w:ins w:id="4918" w:author="Author">
        <w:r w:rsidR="005218EC">
          <w:rPr>
            <w:rStyle w:val="zzzHighlight0"/>
          </w:rPr>
          <w:t>document</w:t>
        </w:r>
      </w:ins>
      <w:r w:rsidRPr="0029606E">
        <w:rPr>
          <w:rStyle w:val="zzzHighlight0"/>
        </w:rPr>
        <w:t>s</w:t>
      </w:r>
      <w:bookmarkEnd w:id="4909"/>
      <w:bookmarkEnd w:id="4910"/>
      <w:bookmarkEnd w:id="4911"/>
      <w:bookmarkEnd w:id="4912"/>
      <w:bookmarkEnd w:id="4913"/>
      <w:bookmarkEnd w:id="4914"/>
      <w:bookmarkEnd w:id="4915"/>
      <w:bookmarkEnd w:id="4916"/>
    </w:p>
    <w:p w14:paraId="14E08844" w14:textId="7C82EF56" w:rsidR="00D77357" w:rsidRPr="0029606E" w:rsidRDefault="00D77357" w:rsidP="00D77357">
      <w:pPr>
        <w:pStyle w:val="a2"/>
        <w:numPr>
          <w:ilvl w:val="0"/>
          <w:numId w:val="0"/>
        </w:numPr>
      </w:pPr>
      <w:bookmarkStart w:id="4919" w:name="_Toc320543082"/>
      <w:bookmarkStart w:id="4920" w:name="_Toc323556675"/>
      <w:bookmarkStart w:id="4921" w:name="_Toc354474392"/>
      <w:bookmarkStart w:id="4922" w:name="_Toc478053577"/>
      <w:bookmarkStart w:id="4923" w:name="_Toc69205303"/>
      <w:bookmarkStart w:id="4924" w:name="_Toc69205648"/>
      <w:bookmarkStart w:id="4925" w:name="_Toc69304342"/>
      <w:r w:rsidRPr="0029606E">
        <w:t>SR.1</w:t>
      </w:r>
      <w:r w:rsidRPr="0029606E">
        <w:tab/>
        <w:t>Principles</w:t>
      </w:r>
      <w:bookmarkEnd w:id="4919"/>
      <w:bookmarkEnd w:id="4920"/>
      <w:bookmarkEnd w:id="4921"/>
      <w:bookmarkEnd w:id="4922"/>
      <w:bookmarkEnd w:id="4923"/>
      <w:bookmarkEnd w:id="4924"/>
      <w:bookmarkEnd w:id="4925"/>
    </w:p>
    <w:p w14:paraId="04D85540" w14:textId="76964EEC" w:rsidR="00D77357" w:rsidRPr="0029606E" w:rsidRDefault="00D77357" w:rsidP="00471182">
      <w:pPr>
        <w:pStyle w:val="BodyText"/>
        <w:keepNext/>
      </w:pPr>
      <w:r w:rsidRPr="0029606E">
        <w:t xml:space="preserve">The ISO Technical Management Board adopted the following ISO/TMB Resolution 8/2012 regarding statements intended to limit the purpose or use of </w:t>
      </w:r>
      <w:del w:id="4926" w:author="Author">
        <w:r w:rsidRPr="0029606E" w:rsidDel="005218EC">
          <w:delText>deliverable</w:delText>
        </w:r>
      </w:del>
      <w:ins w:id="4927" w:author="Author">
        <w:r w:rsidR="005218EC">
          <w:t>document</w:t>
        </w:r>
      </w:ins>
      <w:r w:rsidRPr="0029606E">
        <w:t>s:</w:t>
      </w:r>
    </w:p>
    <w:p w14:paraId="7A4B22BB" w14:textId="77777777" w:rsidR="00D77357" w:rsidRPr="0029606E" w:rsidRDefault="00D77357" w:rsidP="00471182">
      <w:pPr>
        <w:pStyle w:val="BodyTextindent10"/>
      </w:pPr>
      <w:r w:rsidRPr="0029606E">
        <w:t>Noting that ISO Council Resolution 9/2001 confirms ISO's compliance with the basic principles of the operation and implementation of the WTO Agreement on Technical Barriers to Trade (TBT),</w:t>
      </w:r>
    </w:p>
    <w:p w14:paraId="2F805FC3" w14:textId="6DCB1FB6" w:rsidR="00D77357" w:rsidRPr="0029606E" w:rsidRDefault="00D77357" w:rsidP="00471182">
      <w:pPr>
        <w:pStyle w:val="BodyTextindent10"/>
      </w:pPr>
      <w:r w:rsidRPr="0029606E">
        <w:t xml:space="preserve">Agrees that statements intended to limit the purpose or use of </w:t>
      </w:r>
      <w:del w:id="4928" w:author="Author">
        <w:r w:rsidRPr="0029606E" w:rsidDel="005218EC">
          <w:delText>deliverable</w:delText>
        </w:r>
      </w:del>
      <w:ins w:id="4929" w:author="Author">
        <w:r w:rsidR="005218EC">
          <w:t>document</w:t>
        </w:r>
      </w:ins>
      <w:r w:rsidRPr="0029606E">
        <w:t>s in relation to barriers or obstacles to trade are not permitted,</w:t>
      </w:r>
    </w:p>
    <w:p w14:paraId="6AE6912E" w14:textId="77777777" w:rsidR="00D77357" w:rsidRPr="0029606E" w:rsidRDefault="00D77357" w:rsidP="00471182">
      <w:pPr>
        <w:pStyle w:val="BodyTextindent10"/>
      </w:pPr>
      <w:r w:rsidRPr="0029606E">
        <w:t>Further agrees that statements relating to contractual obligations or government regulation are also not permitted,</w:t>
      </w:r>
    </w:p>
    <w:p w14:paraId="2A5C8DA5" w14:textId="6F68050C" w:rsidR="00D77357" w:rsidRPr="0029606E" w:rsidRDefault="00D77357" w:rsidP="00471182">
      <w:pPr>
        <w:pStyle w:val="BodyTextindent10"/>
      </w:pPr>
      <w:r w:rsidRPr="0029606E">
        <w:t xml:space="preserve">Requests that any such statements be removed during the development of a </w:t>
      </w:r>
      <w:del w:id="4930" w:author="Author">
        <w:r w:rsidRPr="0029606E" w:rsidDel="005218EC">
          <w:delText>deliverable</w:delText>
        </w:r>
      </w:del>
      <w:ins w:id="4931" w:author="Author">
        <w:r w:rsidR="005218EC">
          <w:t>document</w:t>
        </w:r>
      </w:ins>
      <w:r w:rsidRPr="0029606E">
        <w:t xml:space="preserve"> (i.e. before the close of the DIS) and that any such statements in existing </w:t>
      </w:r>
      <w:del w:id="4932" w:author="Author">
        <w:r w:rsidRPr="0029606E" w:rsidDel="005218EC">
          <w:delText>deliverable</w:delText>
        </w:r>
      </w:del>
      <w:ins w:id="4933" w:author="Author">
        <w:r w:rsidR="005218EC">
          <w:t>document</w:t>
        </w:r>
      </w:ins>
      <w:r w:rsidRPr="0029606E">
        <w:t xml:space="preserve">s be removed when the </w:t>
      </w:r>
      <w:del w:id="4934" w:author="Author">
        <w:r w:rsidRPr="0029606E" w:rsidDel="005218EC">
          <w:delText>deliverable</w:delText>
        </w:r>
      </w:del>
      <w:ins w:id="4935" w:author="Author">
        <w:r w:rsidR="005218EC">
          <w:t>document</w:t>
        </w:r>
      </w:ins>
      <w:r w:rsidRPr="0029606E">
        <w:t xml:space="preserve"> is revised,</w:t>
      </w:r>
    </w:p>
    <w:p w14:paraId="3BB2B734" w14:textId="77777777" w:rsidR="00D77357" w:rsidRPr="0029606E" w:rsidRDefault="00D77357" w:rsidP="00471182">
      <w:pPr>
        <w:pStyle w:val="BodyTextindent10"/>
      </w:pPr>
      <w:r w:rsidRPr="0029606E">
        <w:t>Requires that any exceptions to the above in exceptional cases be approved by the ISO/TMB (…)</w:t>
      </w:r>
    </w:p>
    <w:p w14:paraId="522B0B93" w14:textId="21C867D2" w:rsidR="00D77357" w:rsidRPr="0029606E" w:rsidRDefault="00D77357" w:rsidP="00471182">
      <w:pPr>
        <w:pStyle w:val="BodyText"/>
        <w:keepNext/>
      </w:pPr>
      <w:r w:rsidRPr="0029606E">
        <w:t xml:space="preserve">The ISO Technical Management Board also adopted the following ISO/TMB Resolution 69/2012 regarding statements intended to limit the purpose or use of </w:t>
      </w:r>
      <w:del w:id="4936" w:author="Author">
        <w:r w:rsidRPr="0029606E" w:rsidDel="005218EC">
          <w:delText>deliverable</w:delText>
        </w:r>
      </w:del>
      <w:ins w:id="4937" w:author="Author">
        <w:r w:rsidR="005218EC">
          <w:t>document</w:t>
        </w:r>
      </w:ins>
      <w:r w:rsidRPr="0029606E">
        <w:t>s in relation to conformity assessment (</w:t>
      </w:r>
      <w:r w:rsidR="0025539D" w:rsidRPr="0029606E">
        <w:t>“</w:t>
      </w:r>
      <w:r w:rsidRPr="0029606E">
        <w:t>conf</w:t>
      </w:r>
      <w:r w:rsidR="00471182" w:rsidRPr="0029606E">
        <w:t>ormity assessment disclaimers</w:t>
      </w:r>
      <w:r w:rsidR="0025539D" w:rsidRPr="0029606E">
        <w:t>”</w:t>
      </w:r>
      <w:r w:rsidR="00471182" w:rsidRPr="0029606E">
        <w:t>)</w:t>
      </w:r>
      <w:r w:rsidRPr="0029606E">
        <w:t>:</w:t>
      </w:r>
    </w:p>
    <w:p w14:paraId="5867DD65" w14:textId="5CDEC4A8" w:rsidR="00D77357" w:rsidRPr="0029606E" w:rsidRDefault="00D77357" w:rsidP="00471182">
      <w:pPr>
        <w:pStyle w:val="BodyTextindent10"/>
        <w:keepNext/>
      </w:pPr>
      <w:r w:rsidRPr="0029606E">
        <w:rPr>
          <w:u w:val="single"/>
        </w:rPr>
        <w:t>Recalling</w:t>
      </w:r>
      <w:r w:rsidRPr="0029606E">
        <w:t xml:space="preserve"> </w:t>
      </w:r>
      <w:hyperlink r:id="rId83" w:history="1">
        <w:r w:rsidR="002262AA" w:rsidRPr="0029606E">
          <w:rPr>
            <w:rStyle w:val="Hyperlink"/>
            <w:lang w:val="en-GB"/>
          </w:rPr>
          <w:t>TMB Resolution 8/2012</w:t>
        </w:r>
      </w:hyperlink>
      <w:r w:rsidRPr="0029606E">
        <w:t xml:space="preserve"> </w:t>
      </w:r>
      <w:r w:rsidRPr="0029606E">
        <w:rPr>
          <w:i/>
          <w:iCs/>
        </w:rPr>
        <w:t xml:space="preserve">Statements intended to limit the purpose or use of </w:t>
      </w:r>
      <w:del w:id="4938" w:author="Author">
        <w:r w:rsidRPr="0029606E" w:rsidDel="005218EC">
          <w:rPr>
            <w:i/>
            <w:iCs/>
          </w:rPr>
          <w:delText>deliverable</w:delText>
        </w:r>
      </w:del>
      <w:ins w:id="4939" w:author="Author">
        <w:r w:rsidR="005218EC">
          <w:rPr>
            <w:i/>
            <w:iCs/>
          </w:rPr>
          <w:t>document</w:t>
        </w:r>
      </w:ins>
      <w:r w:rsidRPr="0029606E">
        <w:rPr>
          <w:i/>
          <w:iCs/>
        </w:rPr>
        <w:t>s</w:t>
      </w:r>
      <w:r w:rsidRPr="0029606E">
        <w:t>,</w:t>
      </w:r>
    </w:p>
    <w:p w14:paraId="23A5411D" w14:textId="77777777" w:rsidR="00D77357" w:rsidRPr="0029606E" w:rsidRDefault="00D77357" w:rsidP="00471182">
      <w:pPr>
        <w:pStyle w:val="BodyTextindent10"/>
      </w:pPr>
      <w:r w:rsidRPr="0029606E">
        <w:t>(…)</w:t>
      </w:r>
    </w:p>
    <w:p w14:paraId="15BFABB6" w14:textId="3D610D73" w:rsidR="00BF3BC8" w:rsidRPr="0029606E" w:rsidRDefault="00D77357" w:rsidP="00471182">
      <w:pPr>
        <w:pStyle w:val="BodyTextindent10"/>
        <w:keepNext/>
      </w:pPr>
      <w:r w:rsidRPr="0029606E">
        <w:rPr>
          <w:u w:val="single"/>
        </w:rPr>
        <w:t>Decides</w:t>
      </w:r>
      <w:r w:rsidRPr="0029606E">
        <w:t xml:space="preserve"> that statements related to conformity assessment (for example certification) are not permitted in ISO </w:t>
      </w:r>
      <w:del w:id="4940" w:author="Author">
        <w:r w:rsidRPr="0029606E" w:rsidDel="005218EC">
          <w:delText>deliverable</w:delText>
        </w:r>
      </w:del>
      <w:ins w:id="4941" w:author="Author">
        <w:r w:rsidR="005218EC">
          <w:t>document</w:t>
        </w:r>
      </w:ins>
      <w:r w:rsidRPr="0029606E">
        <w:t>s,</w:t>
      </w:r>
    </w:p>
    <w:p w14:paraId="752B251A" w14:textId="77777777" w:rsidR="00D77357" w:rsidRPr="0029606E" w:rsidRDefault="00D77357" w:rsidP="00471182">
      <w:pPr>
        <w:pStyle w:val="BodyTextindent10"/>
      </w:pPr>
      <w:r w:rsidRPr="0029606E">
        <w:t>(…)</w:t>
      </w:r>
    </w:p>
    <w:p w14:paraId="133B5B4C" w14:textId="52E36BEF" w:rsidR="00D77357" w:rsidRPr="0029606E" w:rsidRDefault="00D77357" w:rsidP="00471182">
      <w:pPr>
        <w:pStyle w:val="BodyTextindent10"/>
      </w:pPr>
      <w:r w:rsidRPr="0029606E">
        <w:rPr>
          <w:u w:val="single"/>
        </w:rPr>
        <w:t>Agrees</w:t>
      </w:r>
      <w:r w:rsidRPr="0029606E">
        <w:t xml:space="preserve"> that any conformity assessment statements must be removed during the development of a </w:t>
      </w:r>
      <w:del w:id="4942" w:author="Author">
        <w:r w:rsidRPr="0029606E" w:rsidDel="005218EC">
          <w:delText>deliverable</w:delText>
        </w:r>
      </w:del>
      <w:ins w:id="4943" w:author="Author">
        <w:r w:rsidR="005218EC">
          <w:t>document</w:t>
        </w:r>
      </w:ins>
      <w:r w:rsidRPr="0029606E">
        <w:t xml:space="preserve"> (i.e. before the close of the DIS) and that any such statements in existing </w:t>
      </w:r>
      <w:del w:id="4944" w:author="Author">
        <w:r w:rsidRPr="0029606E" w:rsidDel="005218EC">
          <w:delText>deliverable</w:delText>
        </w:r>
      </w:del>
      <w:ins w:id="4945" w:author="Author">
        <w:r w:rsidR="005218EC">
          <w:t>document</w:t>
        </w:r>
      </w:ins>
      <w:r w:rsidRPr="0029606E">
        <w:t xml:space="preserve">s must be removed when the </w:t>
      </w:r>
      <w:del w:id="4946" w:author="Author">
        <w:r w:rsidRPr="0029606E" w:rsidDel="005218EC">
          <w:delText>deliverable</w:delText>
        </w:r>
      </w:del>
      <w:ins w:id="4947" w:author="Author">
        <w:r w:rsidR="005218EC">
          <w:t>document</w:t>
        </w:r>
      </w:ins>
      <w:r w:rsidRPr="0029606E">
        <w:t xml:space="preserve"> is revised, to be replaced by the link in the Foreword, and</w:t>
      </w:r>
    </w:p>
    <w:p w14:paraId="672A2808" w14:textId="77777777" w:rsidR="00D77357" w:rsidRPr="0029606E" w:rsidRDefault="00D77357" w:rsidP="00471182">
      <w:pPr>
        <w:pStyle w:val="BodyTextindent10"/>
      </w:pPr>
      <w:r w:rsidRPr="0029606E">
        <w:rPr>
          <w:u w:val="single"/>
        </w:rPr>
        <w:t>Requires</w:t>
      </w:r>
      <w:r w:rsidRPr="0029606E">
        <w:t xml:space="preserve"> that any exceptions to the above be approved by the TMB.</w:t>
      </w:r>
    </w:p>
    <w:p w14:paraId="574EA84D" w14:textId="7B5341B5" w:rsidR="00D77357" w:rsidRPr="0029606E" w:rsidRDefault="00D77357" w:rsidP="00D77357">
      <w:pPr>
        <w:pStyle w:val="a2"/>
        <w:numPr>
          <w:ilvl w:val="0"/>
          <w:numId w:val="0"/>
        </w:numPr>
      </w:pPr>
      <w:bookmarkStart w:id="4948" w:name="_Toc320543083"/>
      <w:bookmarkStart w:id="4949" w:name="_Toc323556676"/>
      <w:bookmarkStart w:id="4950" w:name="_Toc354474393"/>
      <w:bookmarkStart w:id="4951" w:name="_Toc478053578"/>
      <w:bookmarkStart w:id="4952" w:name="_Toc69205304"/>
      <w:bookmarkStart w:id="4953" w:name="_Toc69205649"/>
      <w:bookmarkStart w:id="4954" w:name="_Toc69304343"/>
      <w:r w:rsidRPr="0029606E">
        <w:t>SR.2</w:t>
      </w:r>
      <w:r w:rsidRPr="0029606E">
        <w:tab/>
        <w:t>Further information regarding statements in relation to barriers or obstacles to trade</w:t>
      </w:r>
      <w:bookmarkEnd w:id="4948"/>
      <w:bookmarkEnd w:id="4949"/>
      <w:bookmarkEnd w:id="4950"/>
      <w:bookmarkEnd w:id="4951"/>
      <w:bookmarkEnd w:id="4952"/>
      <w:bookmarkEnd w:id="4953"/>
      <w:bookmarkEnd w:id="4954"/>
    </w:p>
    <w:p w14:paraId="7F9B734D" w14:textId="01F0E8D2" w:rsidR="00D77357" w:rsidRPr="0029606E" w:rsidRDefault="00D77357" w:rsidP="008F13CA">
      <w:pPr>
        <w:pStyle w:val="BodyText"/>
        <w:keepLines/>
      </w:pPr>
      <w:r w:rsidRPr="0029606E">
        <w:t xml:space="preserve">Various statements intended to limited purpose or use of </w:t>
      </w:r>
      <w:del w:id="4955" w:author="Author">
        <w:r w:rsidRPr="0029606E" w:rsidDel="005218EC">
          <w:delText>deliverable</w:delText>
        </w:r>
      </w:del>
      <w:ins w:id="4956" w:author="Author">
        <w:r w:rsidR="005218EC">
          <w:t>document</w:t>
        </w:r>
      </w:ins>
      <w:r w:rsidRPr="0029606E">
        <w:t xml:space="preserve">s (sometimes referred to as </w:t>
      </w:r>
      <w:r w:rsidR="0025539D" w:rsidRPr="0029606E">
        <w:t>“</w:t>
      </w:r>
      <w:r w:rsidRPr="0029606E">
        <w:t>disclaimers</w:t>
      </w:r>
      <w:r w:rsidR="0025539D" w:rsidRPr="0029606E">
        <w:t>”</w:t>
      </w:r>
      <w:r w:rsidRPr="0029606E">
        <w:t xml:space="preserve">) in relation to barriers or obstacles to trade are included in a number of ISO </w:t>
      </w:r>
      <w:del w:id="4957" w:author="Author">
        <w:r w:rsidRPr="0029606E" w:rsidDel="005218EC">
          <w:delText>deliverable</w:delText>
        </w:r>
      </w:del>
      <w:ins w:id="4958" w:author="Author">
        <w:r w:rsidR="005218EC">
          <w:t>document</w:t>
        </w:r>
      </w:ins>
      <w:r w:rsidRPr="0029606E">
        <w:t xml:space="preserve">s. Though the wording differs slightly from case to case, they make the point that the </w:t>
      </w:r>
      <w:del w:id="4959" w:author="Author">
        <w:r w:rsidRPr="0029606E" w:rsidDel="005218EC">
          <w:delText>deliverable</w:delText>
        </w:r>
      </w:del>
      <w:ins w:id="4960" w:author="Author">
        <w:r w:rsidR="005218EC">
          <w:t>document</w:t>
        </w:r>
      </w:ins>
      <w:r w:rsidRPr="0029606E">
        <w:t xml:space="preserve"> in question is not intended to create barriers or obstacles to trade.</w:t>
      </w:r>
    </w:p>
    <w:p w14:paraId="09A34F4E" w14:textId="77777777" w:rsidR="00D77357" w:rsidRPr="0029606E" w:rsidRDefault="00D77357" w:rsidP="00D77357">
      <w:pPr>
        <w:pStyle w:val="BodyText"/>
      </w:pPr>
      <w:r w:rsidRPr="0029606E">
        <w:t xml:space="preserve">As explained on the </w:t>
      </w:r>
      <w:hyperlink r:id="rId84" w:anchor="2" w:history="1">
        <w:r w:rsidRPr="0029606E">
          <w:rPr>
            <w:rStyle w:val="Hyperlink"/>
            <w:lang w:val="en-GB"/>
          </w:rPr>
          <w:t>ISO/IEC Information Centre</w:t>
        </w:r>
      </w:hyperlink>
      <w:r w:rsidRPr="0029606E">
        <w:t xml:space="preserve">, the </w:t>
      </w:r>
      <w:hyperlink r:id="rId85" w:history="1">
        <w:r w:rsidRPr="0029606E">
          <w:rPr>
            <w:rStyle w:val="Hyperlink"/>
            <w:lang w:val="en-GB"/>
          </w:rPr>
          <w:t>Agreement on Technical Barriers to Trade</w:t>
        </w:r>
      </w:hyperlink>
      <w:r w:rsidRPr="0029606E">
        <w:t xml:space="preserve"> (TBT) is one of the legal texts of the </w:t>
      </w:r>
      <w:hyperlink r:id="rId86" w:tgtFrame="_blank" w:history="1">
        <w:r w:rsidRPr="0029606E">
          <w:rPr>
            <w:rStyle w:val="Hyperlink"/>
            <w:lang w:val="en-GB"/>
          </w:rPr>
          <w:t>WTO Agreement</w:t>
        </w:r>
      </w:hyperlink>
      <w:r w:rsidRPr="0029606E">
        <w:t xml:space="preserve">. It obliges </w:t>
      </w:r>
      <w:hyperlink r:id="rId87" w:tgtFrame="_blank" w:history="1">
        <w:r w:rsidRPr="0029606E">
          <w:rPr>
            <w:rStyle w:val="Hyperlink"/>
            <w:lang w:val="en-GB"/>
          </w:rPr>
          <w:t>WTO Members</w:t>
        </w:r>
      </w:hyperlink>
      <w:r w:rsidRPr="0029606E">
        <w:t xml:space="preserve"> to ensure that, </w:t>
      </w:r>
      <w:r w:rsidRPr="0029606E">
        <w:rPr>
          <w:i/>
        </w:rPr>
        <w:t>inter alia</w:t>
      </w:r>
      <w:r w:rsidRPr="0029606E">
        <w:t xml:space="preserve">, voluntary standards do not create unnecessary obstacles to trade. Specifically, </w:t>
      </w:r>
      <w:hyperlink r:id="rId88" w:anchor="annexIII" w:tgtFrame="_blank" w:history="1">
        <w:r w:rsidRPr="0029606E">
          <w:rPr>
            <w:rStyle w:val="Hyperlink"/>
            <w:lang w:val="en-GB"/>
          </w:rPr>
          <w:t>Annex 3</w:t>
        </w:r>
      </w:hyperlink>
      <w:r w:rsidRPr="0029606E">
        <w:t xml:space="preserve"> of the TBT entitled </w:t>
      </w:r>
      <w:r w:rsidRPr="0029606E">
        <w:rPr>
          <w:i/>
          <w:iCs/>
        </w:rPr>
        <w:t>Code of Good Practice for the Preparation, Adoption and Application of Standards</w:t>
      </w:r>
      <w:r w:rsidRPr="0029606E">
        <w:t xml:space="preserve"> (para. E) states: </w:t>
      </w:r>
      <w:r w:rsidR="0025539D" w:rsidRPr="0029606E">
        <w:t>“</w:t>
      </w:r>
      <w:r w:rsidRPr="0029606E">
        <w:t>The standardizing body shall ensure that standards are not prepared, adopted or applied with a view to or with the effect of, creating unnecessary obstacles to international trade.</w:t>
      </w:r>
      <w:r w:rsidR="0025539D" w:rsidRPr="0029606E">
        <w:t>”</w:t>
      </w:r>
    </w:p>
    <w:p w14:paraId="59262067" w14:textId="77777777" w:rsidR="00D77357" w:rsidRPr="0029606E" w:rsidRDefault="00D77357" w:rsidP="00D77357">
      <w:pPr>
        <w:pStyle w:val="BodyText"/>
      </w:pPr>
      <w:r w:rsidRPr="0029606E">
        <w:t>Standardizing bodies within the territory of a WTO Member can notify their acceptance of the</w:t>
      </w:r>
      <w:r w:rsidR="008A1A2D" w:rsidRPr="0029606E">
        <w:t xml:space="preserve"> Code of Good Practice for the Preparation, Adoption and Application of Standards (Annex</w:t>
      </w:r>
      <w:r w:rsidR="009B5AFC" w:rsidRPr="0029606E">
        <w:t> </w:t>
      </w:r>
      <w:r w:rsidR="008A1A2D" w:rsidRPr="0029606E">
        <w:t>3 to the TBT)</w:t>
      </w:r>
      <w:r w:rsidRPr="0029606E">
        <w:t>.</w:t>
      </w:r>
      <w:r w:rsidR="009B5AFC" w:rsidRPr="0029606E">
        <w:t xml:space="preserve"> </w:t>
      </w:r>
      <w:r w:rsidRPr="0029606E">
        <w:t xml:space="preserve">A </w:t>
      </w:r>
      <w:hyperlink r:id="rId89" w:history="1">
        <w:r w:rsidRPr="0029606E">
          <w:rPr>
            <w:rStyle w:val="Hyperlink"/>
            <w:lang w:val="en-GB"/>
          </w:rPr>
          <w:t>list</w:t>
        </w:r>
      </w:hyperlink>
      <w:r w:rsidRPr="0029606E">
        <w:t xml:space="preserve"> is available of the standardizing bodies from the countries that have notified their acceptance. In accordance with the TBT, the onus is then on WTO Members to ensure that the TBT is respected within their respective territories.</w:t>
      </w:r>
    </w:p>
    <w:p w14:paraId="26B5EAAF" w14:textId="77777777" w:rsidR="00D77357" w:rsidRPr="0029606E" w:rsidRDefault="00D77357" w:rsidP="00D77357">
      <w:pPr>
        <w:pStyle w:val="BodyText"/>
      </w:pPr>
      <w:r w:rsidRPr="0029606E">
        <w:t>The obligation to avoid obstacles to trade is therefore amply covered in the TBT. To add a TBT declaimer in some standards but not in others creates two classes of standards with no clear difference between the two. In fact, if the practice were allowed to continue, this could inadvertently create the impression that there are two different levels of compliance with the TBT.</w:t>
      </w:r>
    </w:p>
    <w:p w14:paraId="2BF8F831" w14:textId="77777777" w:rsidR="00D77357" w:rsidRPr="0029606E" w:rsidRDefault="00D77357" w:rsidP="00D77357">
      <w:pPr>
        <w:pStyle w:val="BodyText"/>
      </w:pPr>
      <w:r w:rsidRPr="0029606E">
        <w:t>In addition, the issue of ISO's general compliance with the basic principles of the operation and implementation of the TBT was considered by the ISO Council. By way of ISO Council Resolution 9/2001, the ISO Council confirmed that ISO was indeed compliant in this regard.</w:t>
      </w:r>
    </w:p>
    <w:p w14:paraId="0956479F" w14:textId="7F56C3EE" w:rsidR="00D77357" w:rsidRPr="0029606E" w:rsidRDefault="00D77357" w:rsidP="00D77357">
      <w:pPr>
        <w:pStyle w:val="a2"/>
        <w:numPr>
          <w:ilvl w:val="0"/>
          <w:numId w:val="0"/>
        </w:numPr>
      </w:pPr>
      <w:bookmarkStart w:id="4961" w:name="_Toc320543084"/>
      <w:bookmarkStart w:id="4962" w:name="_Toc323556677"/>
      <w:bookmarkStart w:id="4963" w:name="_Toc354474394"/>
      <w:bookmarkStart w:id="4964" w:name="_Toc478053579"/>
      <w:bookmarkStart w:id="4965" w:name="_Toc69205305"/>
      <w:bookmarkStart w:id="4966" w:name="_Toc69205650"/>
      <w:bookmarkStart w:id="4967" w:name="_Toc69304344"/>
      <w:r w:rsidRPr="0029606E">
        <w:t>SR.3</w:t>
      </w:r>
      <w:r w:rsidRPr="0029606E">
        <w:tab/>
        <w:t>Further information regarding statements in relation to contractual obligations or government regulation</w:t>
      </w:r>
      <w:bookmarkEnd w:id="4961"/>
      <w:bookmarkEnd w:id="4962"/>
      <w:bookmarkEnd w:id="4963"/>
      <w:bookmarkEnd w:id="4964"/>
      <w:bookmarkEnd w:id="4965"/>
      <w:bookmarkEnd w:id="4966"/>
      <w:bookmarkEnd w:id="4967"/>
    </w:p>
    <w:p w14:paraId="4E064DBE" w14:textId="77777777" w:rsidR="00D77357" w:rsidRPr="0029606E" w:rsidRDefault="00D77357" w:rsidP="00D77357">
      <w:pPr>
        <w:pStyle w:val="BodyText"/>
      </w:pPr>
      <w:r w:rsidRPr="0029606E">
        <w:t>ISO/TMB Resolution 8/2012 reinforces the application of clause </w:t>
      </w:r>
      <w:r w:rsidR="002A784E" w:rsidRPr="0029606E">
        <w:t>4</w:t>
      </w:r>
      <w:r w:rsidRPr="0029606E">
        <w:t xml:space="preserve"> of the ISO/IEC Directives, Part 2 which states that </w:t>
      </w:r>
      <w:r w:rsidR="0025539D" w:rsidRPr="0029606E">
        <w:t>“</w:t>
      </w:r>
      <w:r w:rsidR="002A784E" w:rsidRPr="0029606E">
        <w:t>A document shall not include c</w:t>
      </w:r>
      <w:r w:rsidRPr="0029606E">
        <w:t>ontractual requirements (</w:t>
      </w:r>
      <w:r w:rsidR="002A784E" w:rsidRPr="0029606E">
        <w:t xml:space="preserve">e.g. </w:t>
      </w:r>
      <w:r w:rsidRPr="0029606E">
        <w:t>concerning claims, guarantees, covering of expenses) and legal or statutory requirements.</w:t>
      </w:r>
      <w:r w:rsidR="0025539D" w:rsidRPr="0029606E">
        <w:t>”</w:t>
      </w:r>
    </w:p>
    <w:p w14:paraId="62E14797" w14:textId="77777777" w:rsidR="00741211" w:rsidRPr="0029606E" w:rsidRDefault="00741211" w:rsidP="00741211">
      <w:pPr>
        <w:pStyle w:val="BodyText"/>
        <w:rPr>
          <w:rFonts w:cs="Calibri"/>
          <w:color w:val="000000"/>
        </w:rPr>
      </w:pPr>
      <w:r w:rsidRPr="0029606E">
        <w:rPr>
          <w:rFonts w:cs="Calibri"/>
          <w:color w:val="000000"/>
        </w:rPr>
        <w:t>The ISO Technical Management Board also adopted the following ISO/TMB Resolution 70/2018 regarding the interpretation of “statements relating to contractual obligations or government regulation”:</w:t>
      </w:r>
    </w:p>
    <w:p w14:paraId="77845653" w14:textId="2F771C6E" w:rsidR="00741211" w:rsidRPr="0029606E" w:rsidRDefault="00741211" w:rsidP="008135C5">
      <w:pPr>
        <w:pStyle w:val="BodyTextindent10"/>
      </w:pPr>
      <w:r w:rsidRPr="0029606E">
        <w:rPr>
          <w:u w:val="single"/>
        </w:rPr>
        <w:t>Noting</w:t>
      </w:r>
      <w:r w:rsidRPr="0029606E">
        <w:t xml:space="preserve"> the issues of interpretation related to Technical Management Board Resolution 8/2012 concerning the phrase “Further agrees that statements relating to contractual obligations or government regulation are also not permitted”;</w:t>
      </w:r>
    </w:p>
    <w:p w14:paraId="2AF0B2A1" w14:textId="67A89DFD" w:rsidR="00741211" w:rsidRPr="0029606E" w:rsidRDefault="008135C5" w:rsidP="008135C5">
      <w:pPr>
        <w:pStyle w:val="ListContinue1"/>
      </w:pPr>
      <w:r w:rsidRPr="0029606E">
        <w:t> </w:t>
      </w:r>
      <w:r w:rsidRPr="0029606E">
        <w:tab/>
      </w:r>
      <w:r w:rsidR="00741211" w:rsidRPr="0029606E">
        <w:rPr>
          <w:u w:val="single"/>
        </w:rPr>
        <w:t>Further noting</w:t>
      </w:r>
      <w:r w:rsidR="00741211" w:rsidRPr="0029606E">
        <w:t xml:space="preserve"> that</w:t>
      </w:r>
    </w:p>
    <w:p w14:paraId="6F01835B" w14:textId="18C4584F" w:rsidR="00741211" w:rsidRPr="0029606E" w:rsidRDefault="00277DFE" w:rsidP="008135C5">
      <w:pPr>
        <w:pStyle w:val="ListContinue2"/>
      </w:pPr>
      <w:r w:rsidRPr="0029606E">
        <w:rPr>
          <w:szCs w:val="24"/>
        </w:rPr>
        <w:t>•</w:t>
      </w:r>
      <w:r w:rsidR="008135C5" w:rsidRPr="0029606E">
        <w:tab/>
      </w:r>
      <w:r w:rsidR="00741211" w:rsidRPr="0029606E">
        <w:t>text relating to compliance with contractual obligations, legal requirements and government regulations exists in many ISO standards; and</w:t>
      </w:r>
    </w:p>
    <w:p w14:paraId="295BA2E8" w14:textId="00680A81" w:rsidR="00D87A44" w:rsidRPr="0029606E" w:rsidRDefault="00277DFE" w:rsidP="008135C5">
      <w:pPr>
        <w:pStyle w:val="ListContinue2"/>
      </w:pPr>
      <w:r w:rsidRPr="0029606E">
        <w:rPr>
          <w:szCs w:val="24"/>
        </w:rPr>
        <w:t>•</w:t>
      </w:r>
      <w:r w:rsidR="008135C5" w:rsidRPr="0029606E">
        <w:tab/>
      </w:r>
      <w:r w:rsidR="00741211" w:rsidRPr="0029606E">
        <w:t xml:space="preserve">ISO </w:t>
      </w:r>
      <w:del w:id="4968" w:author="Author">
        <w:r w:rsidR="00741211" w:rsidRPr="0029606E" w:rsidDel="005218EC">
          <w:delText>deliverable</w:delText>
        </w:r>
      </w:del>
      <w:ins w:id="4969" w:author="Author">
        <w:r w:rsidR="005218EC">
          <w:t>document</w:t>
        </w:r>
      </w:ins>
      <w:r w:rsidR="00741211" w:rsidRPr="0029606E">
        <w:t xml:space="preserve">s can be used to complement such requirements and serve as useful tools for all related stakeholders (which can include government authorities and industry players); </w:t>
      </w:r>
    </w:p>
    <w:p w14:paraId="6A169715" w14:textId="1076670A" w:rsidR="00741211" w:rsidRPr="0029606E" w:rsidRDefault="00741211" w:rsidP="008135C5">
      <w:pPr>
        <w:pStyle w:val="BodyTextindent10"/>
      </w:pPr>
      <w:r w:rsidRPr="0029606E">
        <w:rPr>
          <w:u w:val="single"/>
        </w:rPr>
        <w:t>Further noting</w:t>
      </w:r>
      <w:r w:rsidRPr="0029606E">
        <w:t xml:space="preserve"> the responses received from the DMT consultation on this question;</w:t>
      </w:r>
    </w:p>
    <w:p w14:paraId="7FAEF7C3" w14:textId="4E51F987" w:rsidR="00741211" w:rsidRPr="0029606E" w:rsidRDefault="00741211" w:rsidP="008135C5">
      <w:pPr>
        <w:pStyle w:val="BodyTextindent10"/>
      </w:pPr>
      <w:r w:rsidRPr="0029606E">
        <w:rPr>
          <w:u w:val="single"/>
        </w:rPr>
        <w:t>Clarifies</w:t>
      </w:r>
      <w:r w:rsidRPr="0029606E">
        <w:t xml:space="preserve"> that, for all ISO </w:t>
      </w:r>
      <w:del w:id="4970" w:author="Author">
        <w:r w:rsidRPr="0029606E" w:rsidDel="005218EC">
          <w:delText>deliverable</w:delText>
        </w:r>
      </w:del>
      <w:ins w:id="4971" w:author="Author">
        <w:r w:rsidR="005218EC">
          <w:t>document</w:t>
        </w:r>
      </w:ins>
      <w:r w:rsidRPr="0029606E">
        <w:t>s:</w:t>
      </w:r>
    </w:p>
    <w:p w14:paraId="7663ECB2" w14:textId="317DA7D0" w:rsidR="00741211" w:rsidRPr="0029606E" w:rsidRDefault="00075E18" w:rsidP="008135C5">
      <w:pPr>
        <w:pStyle w:val="ListNumber2"/>
      </w:pPr>
      <w:r w:rsidRPr="0029606E">
        <w:t>a)</w:t>
      </w:r>
      <w:r w:rsidRPr="0029606E">
        <w:tab/>
      </w:r>
      <w:r w:rsidR="00741211" w:rsidRPr="0029606E">
        <w:t>Statements that include an explicit requirement or recommendation to comply with any specific law, regulation or contract (such as a normative reference to such requirements), or portion thereof, are not permitted;</w:t>
      </w:r>
    </w:p>
    <w:p w14:paraId="727C686A" w14:textId="3C9BAB62" w:rsidR="00741211" w:rsidRPr="0029606E" w:rsidRDefault="00075E18" w:rsidP="008135C5">
      <w:pPr>
        <w:pStyle w:val="ListNumber2"/>
      </w:pPr>
      <w:r w:rsidRPr="0029606E">
        <w:t>b)</w:t>
      </w:r>
      <w:r w:rsidRPr="0029606E">
        <w:tab/>
      </w:r>
      <w:r w:rsidR="00741211" w:rsidRPr="0029606E">
        <w:t>Statements related to legal and regulatory requirements that do not violate point a) are permitted;</w:t>
      </w:r>
    </w:p>
    <w:p w14:paraId="29BE9F2C" w14:textId="09AEFF44" w:rsidR="00741211" w:rsidRPr="0029606E" w:rsidRDefault="00075E18" w:rsidP="008135C5">
      <w:pPr>
        <w:pStyle w:val="ListNumber2"/>
      </w:pPr>
      <w:r w:rsidRPr="0029606E">
        <w:t>c)</w:t>
      </w:r>
      <w:r w:rsidRPr="0029606E">
        <w:tab/>
      </w:r>
      <w:r w:rsidR="00741211" w:rsidRPr="0029606E">
        <w:t>Factual examples of the content of specific laws or regulations for informative purposes are permitted; and</w:t>
      </w:r>
    </w:p>
    <w:p w14:paraId="10ED2DC9" w14:textId="637F9B82" w:rsidR="00741211" w:rsidRPr="0029606E" w:rsidRDefault="00075E18" w:rsidP="008135C5">
      <w:pPr>
        <w:pStyle w:val="ListNumber2"/>
      </w:pPr>
      <w:r w:rsidRPr="0029606E">
        <w:t>d)</w:t>
      </w:r>
      <w:r w:rsidRPr="0029606E">
        <w:tab/>
      </w:r>
      <w:r w:rsidR="00741211" w:rsidRPr="0029606E">
        <w:t>No exceptions shall be granted to point a).</w:t>
      </w:r>
    </w:p>
    <w:p w14:paraId="7602207A" w14:textId="7F5D8C60" w:rsidR="00F03FF7" w:rsidRPr="0029606E" w:rsidRDefault="00F03FF7" w:rsidP="008135C5">
      <w:pPr>
        <w:pStyle w:val="BodyText"/>
      </w:pPr>
      <w:r w:rsidRPr="0029606E">
        <w:t>In addition, a document shall not include statements</w:t>
      </w:r>
      <w:r w:rsidR="009E5C3C" w:rsidRPr="0029606E">
        <w:t xml:space="preserve"> containing an explicit requirement or recommendation to comply with</w:t>
      </w:r>
      <w:r w:rsidRPr="0029606E">
        <w:t xml:space="preserve"> national law or statements that </w:t>
      </w:r>
      <w:del w:id="4972" w:author="Author">
        <w:r w:rsidRPr="0029606E" w:rsidDel="00754580">
          <w:delText>an ISO standard</w:delText>
        </w:r>
      </w:del>
      <w:ins w:id="4973" w:author="Author">
        <w:r w:rsidR="00754580">
          <w:t>a document</w:t>
        </w:r>
      </w:ins>
      <w:r w:rsidRPr="0029606E">
        <w:t xml:space="preserve"> is not intended to conflict with national law. The application of ISO standards is voluntary and national law takes precedence in case of conflict. Furthermore, to add such statements in some standards but not in others creates two classes of standards. This could inadvertently create the impression that an ISO standard takes precedence over national law unless primacy of national law is expressly stated.</w:t>
      </w:r>
    </w:p>
    <w:p w14:paraId="4AA4EBD2" w14:textId="142C1D76" w:rsidR="00BF3BC8" w:rsidRPr="0029606E" w:rsidRDefault="00D77357" w:rsidP="00471182">
      <w:pPr>
        <w:pStyle w:val="a2"/>
        <w:numPr>
          <w:ilvl w:val="0"/>
          <w:numId w:val="0"/>
        </w:numPr>
      </w:pPr>
      <w:bookmarkStart w:id="4974" w:name="_Toc478053580"/>
      <w:bookmarkStart w:id="4975" w:name="_Toc69205306"/>
      <w:bookmarkStart w:id="4976" w:name="_Toc69205651"/>
      <w:bookmarkStart w:id="4977" w:name="_Toc69304345"/>
      <w:r w:rsidRPr="0029606E">
        <w:t>SR.4</w:t>
      </w:r>
      <w:r w:rsidR="00471182" w:rsidRPr="0029606E">
        <w:tab/>
      </w:r>
      <w:r w:rsidRPr="0029606E">
        <w:t>Further information on do's and don'ts related to conformity assessment</w:t>
      </w:r>
      <w:bookmarkEnd w:id="4974"/>
      <w:bookmarkEnd w:id="4975"/>
      <w:bookmarkEnd w:id="4976"/>
      <w:bookmarkEnd w:id="4977"/>
    </w:p>
    <w:p w14:paraId="33F7A8BD" w14:textId="2AC9845A" w:rsidR="00D77357" w:rsidRPr="0029606E" w:rsidRDefault="00D77357" w:rsidP="00471182">
      <w:pPr>
        <w:pStyle w:val="BodyText"/>
        <w:rPr>
          <w:sz w:val="20"/>
        </w:rPr>
      </w:pPr>
      <w:r w:rsidRPr="0029606E">
        <w:t xml:space="preserve">Further information regarding conformity assessment for standard writers is available in the </w:t>
      </w:r>
      <w:r w:rsidR="00075E18" w:rsidRPr="0029606E">
        <w:br/>
      </w:r>
      <w:r w:rsidRPr="0029606E">
        <w:t xml:space="preserve">publication entitled </w:t>
      </w:r>
      <w:r w:rsidR="0025539D" w:rsidRPr="0029606E">
        <w:t>“</w:t>
      </w:r>
      <w:r w:rsidRPr="0029606E">
        <w:t>Conformity assessment for standards writers</w:t>
      </w:r>
      <w:r w:rsidR="0025539D" w:rsidRPr="0029606E">
        <w:t xml:space="preserve"> — </w:t>
      </w:r>
      <w:r w:rsidRPr="0029606E">
        <w:t>Do's and Don'ts</w:t>
      </w:r>
      <w:r w:rsidR="0025539D" w:rsidRPr="0029606E">
        <w:t>”</w:t>
      </w:r>
      <w:r w:rsidRPr="0029606E">
        <w:t xml:space="preserve">: </w:t>
      </w:r>
      <w:hyperlink r:id="rId90" w:history="1">
        <w:r w:rsidR="00555739" w:rsidRPr="0029606E">
          <w:rPr>
            <w:rStyle w:val="Hyperlink"/>
            <w:rFonts w:cs="Arial"/>
            <w:lang w:val="en-GB"/>
          </w:rPr>
          <w:t>http://www.iso.org/iso/PUB100303.pdf</w:t>
        </w:r>
      </w:hyperlink>
      <w:r w:rsidR="00555739" w:rsidRPr="0029606E">
        <w:rPr>
          <w:rFonts w:cs="Arial"/>
        </w:rPr>
        <w:t xml:space="preserve"> </w:t>
      </w:r>
      <w:r w:rsidRPr="0029606E">
        <w:t xml:space="preserve">and in </w:t>
      </w:r>
      <w:r w:rsidR="00FF0558" w:rsidRPr="0029606E">
        <w:t>clause </w:t>
      </w:r>
      <w:r w:rsidR="00555739" w:rsidRPr="0029606E">
        <w:t>33</w:t>
      </w:r>
      <w:r w:rsidRPr="0029606E">
        <w:t xml:space="preserve"> of ISO/IEC Directives, Part</w:t>
      </w:r>
      <w:r w:rsidR="00471182" w:rsidRPr="0029606E">
        <w:t> </w:t>
      </w:r>
      <w:r w:rsidRPr="0029606E">
        <w:t>2.</w:t>
      </w:r>
      <w:r w:rsidRPr="0029606E">
        <w:rPr>
          <w:sz w:val="20"/>
        </w:rPr>
        <w:t xml:space="preserve"> </w:t>
      </w:r>
      <w:r w:rsidRPr="0029606E">
        <w:t xml:space="preserve">Additional guidance is also contained in the generic text, a link to which is included in the Foreword of ISO </w:t>
      </w:r>
      <w:del w:id="4978" w:author="Author">
        <w:r w:rsidRPr="0029606E" w:rsidDel="005218EC">
          <w:delText>deliverable</w:delText>
        </w:r>
      </w:del>
      <w:ins w:id="4979" w:author="Author">
        <w:r w:rsidR="005218EC">
          <w:t>document</w:t>
        </w:r>
      </w:ins>
      <w:r w:rsidRPr="0029606E">
        <w:t>s (</w:t>
      </w:r>
      <w:hyperlink r:id="rId91" w:history="1">
        <w:r w:rsidRPr="0029606E">
          <w:rPr>
            <w:rStyle w:val="Hyperlink"/>
            <w:lang w:val="en-GB"/>
          </w:rPr>
          <w:t>www.iso.org/foreword-info</w:t>
        </w:r>
      </w:hyperlink>
      <w:r w:rsidRPr="0029606E">
        <w:t>).</w:t>
      </w:r>
    </w:p>
    <w:p w14:paraId="3F111F25" w14:textId="69E9BB09" w:rsidR="00D77357" w:rsidRPr="0029606E" w:rsidRDefault="00D77357" w:rsidP="00D77357">
      <w:pPr>
        <w:pStyle w:val="a2"/>
        <w:numPr>
          <w:ilvl w:val="0"/>
          <w:numId w:val="0"/>
        </w:numPr>
      </w:pPr>
      <w:bookmarkStart w:id="4980" w:name="_Toc323556678"/>
      <w:bookmarkStart w:id="4981" w:name="_Toc354474395"/>
      <w:bookmarkStart w:id="4982" w:name="_Toc478053581"/>
      <w:bookmarkStart w:id="4983" w:name="_Toc69205307"/>
      <w:bookmarkStart w:id="4984" w:name="_Toc69205652"/>
      <w:bookmarkStart w:id="4985" w:name="_Toc69304346"/>
      <w:r w:rsidRPr="0029606E">
        <w:t>SR.5</w:t>
      </w:r>
      <w:r w:rsidRPr="0029606E">
        <w:tab/>
        <w:t>Requests for exceptions</w:t>
      </w:r>
      <w:bookmarkEnd w:id="4980"/>
      <w:bookmarkEnd w:id="4981"/>
      <w:bookmarkEnd w:id="4982"/>
      <w:bookmarkEnd w:id="4983"/>
      <w:bookmarkEnd w:id="4984"/>
      <w:bookmarkEnd w:id="4985"/>
    </w:p>
    <w:p w14:paraId="0EE4A908" w14:textId="336046C4" w:rsidR="00D77357" w:rsidRPr="0029606E" w:rsidRDefault="00D77357" w:rsidP="00D77357">
      <w:pPr>
        <w:pStyle w:val="BodyText"/>
      </w:pPr>
      <w:r w:rsidRPr="0029606E">
        <w:t xml:space="preserve">Requests for exceptions to include a statement intended to limit the purpose or use of </w:t>
      </w:r>
      <w:del w:id="4986" w:author="Author">
        <w:r w:rsidRPr="0029606E" w:rsidDel="005218EC">
          <w:delText>deliverable</w:delText>
        </w:r>
      </w:del>
      <w:ins w:id="4987" w:author="Author">
        <w:r w:rsidR="005218EC">
          <w:t>document</w:t>
        </w:r>
      </w:ins>
      <w:r w:rsidRPr="0029606E">
        <w:t xml:space="preserve">s </w:t>
      </w:r>
      <w:r w:rsidR="007A4D90" w:rsidRPr="0029606E">
        <w:t>shall</w:t>
      </w:r>
      <w:r w:rsidRPr="0029606E">
        <w:t xml:space="preserve"> be approved by the ISO Technical Management Board who will carefully consider such requests on a case by case basis.</w:t>
      </w:r>
    </w:p>
    <w:p w14:paraId="75356288" w14:textId="1FA7B7CD" w:rsidR="00D77357" w:rsidRPr="0029606E" w:rsidRDefault="00D77357" w:rsidP="00D77357">
      <w:pPr>
        <w:pStyle w:val="ANNEX"/>
        <w:numPr>
          <w:ilvl w:val="0"/>
          <w:numId w:val="0"/>
        </w:numPr>
      </w:pPr>
      <w:bookmarkStart w:id="4988" w:name="_Toc354474396"/>
      <w:bookmarkStart w:id="4989" w:name="_Toc478053582"/>
      <w:bookmarkStart w:id="4990" w:name="_Toc69205308"/>
      <w:bookmarkStart w:id="4991" w:name="_Toc69205653"/>
      <w:bookmarkStart w:id="4992" w:name="_Toc69304347"/>
      <w:r w:rsidRPr="0029606E">
        <w:rPr>
          <w:rStyle w:val="zzzHighlight0"/>
        </w:rPr>
        <w:t>Annex SS</w:t>
      </w:r>
      <w:r w:rsidRPr="0029606E">
        <w:br/>
      </w:r>
      <w:r w:rsidRPr="0029606E">
        <w:rPr>
          <w:rStyle w:val="zzzHighlight0"/>
          <w:b w:val="0"/>
        </w:rPr>
        <w:t>(normative)</w:t>
      </w:r>
      <w:r w:rsidRPr="0029606E">
        <w:br/>
      </w:r>
      <w:r w:rsidRPr="0029606E">
        <w:br/>
      </w:r>
      <w:r w:rsidRPr="0029606E">
        <w:rPr>
          <w:rStyle w:val="zzzHighlight0"/>
        </w:rPr>
        <w:t>Optional use of the Committee Draft (CD) stage</w:t>
      </w:r>
      <w:r w:rsidR="00471182" w:rsidRPr="0029606E">
        <w:rPr>
          <w:rStyle w:val="zzzHighlight0"/>
        </w:rPr>
        <w:t> —</w:t>
      </w:r>
      <w:r w:rsidRPr="0029606E">
        <w:rPr>
          <w:rStyle w:val="zzzHighlight0"/>
        </w:rPr>
        <w:t xml:space="preserve"> Guidance for committees</w:t>
      </w:r>
      <w:bookmarkEnd w:id="4988"/>
      <w:bookmarkEnd w:id="4989"/>
      <w:bookmarkEnd w:id="4990"/>
      <w:bookmarkEnd w:id="4991"/>
      <w:bookmarkEnd w:id="4992"/>
    </w:p>
    <w:p w14:paraId="1C11F850" w14:textId="77777777" w:rsidR="00D77357" w:rsidRPr="0029606E" w:rsidRDefault="00D77357" w:rsidP="00D77357">
      <w:pPr>
        <w:pStyle w:val="BodyText"/>
      </w:pPr>
      <w:r w:rsidRPr="0029606E">
        <w:t>The following is guidance for committees regarding the optional use of the Committee Draft (CD) stage.</w:t>
      </w:r>
    </w:p>
    <w:p w14:paraId="786FE71B" w14:textId="1FFE4187" w:rsidR="00D77357" w:rsidRPr="0029606E" w:rsidRDefault="00D77357" w:rsidP="00431E98">
      <w:pPr>
        <w:pStyle w:val="a2"/>
        <w:numPr>
          <w:ilvl w:val="0"/>
          <w:numId w:val="0"/>
        </w:numPr>
        <w:tabs>
          <w:tab w:val="clear" w:pos="500"/>
        </w:tabs>
      </w:pPr>
      <w:bookmarkStart w:id="4993" w:name="_Toc478053583"/>
      <w:bookmarkStart w:id="4994" w:name="_Toc69205309"/>
      <w:bookmarkStart w:id="4995" w:name="_Toc69205654"/>
      <w:bookmarkStart w:id="4996" w:name="_Toc69304348"/>
      <w:r w:rsidRPr="0029606E">
        <w:t>SS.1</w:t>
      </w:r>
      <w:r w:rsidR="00471182" w:rsidRPr="0029606E">
        <w:tab/>
      </w:r>
      <w:r w:rsidRPr="0029606E">
        <w:t>Implementation guidance</w:t>
      </w:r>
      <w:bookmarkEnd w:id="4993"/>
      <w:bookmarkEnd w:id="4994"/>
      <w:bookmarkEnd w:id="4995"/>
      <w:bookmarkEnd w:id="4996"/>
    </w:p>
    <w:p w14:paraId="7801F309" w14:textId="77777777" w:rsidR="00D77357" w:rsidRPr="0029606E" w:rsidRDefault="00471182" w:rsidP="00471182">
      <w:pPr>
        <w:pStyle w:val="ListContinue1"/>
      </w:pPr>
      <w:r w:rsidRPr="0029606E">
        <w:t>—</w:t>
      </w:r>
      <w:r w:rsidRPr="0029606E">
        <w:tab/>
      </w:r>
      <w:r w:rsidR="00D77357" w:rsidRPr="0029606E">
        <w:t>Decisions on whether to skip the CD should be made on a case by case basis</w:t>
      </w:r>
      <w:r w:rsidRPr="0029606E">
        <w:t>.</w:t>
      </w:r>
    </w:p>
    <w:p w14:paraId="7DD5A6C3" w14:textId="77777777" w:rsidR="00D77357" w:rsidRPr="0029606E" w:rsidRDefault="00471182" w:rsidP="00471182">
      <w:pPr>
        <w:pStyle w:val="ListContinue1"/>
      </w:pPr>
      <w:r w:rsidRPr="0029606E">
        <w:t>—</w:t>
      </w:r>
      <w:r w:rsidRPr="0029606E">
        <w:tab/>
      </w:r>
      <w:r w:rsidR="00D77357" w:rsidRPr="0029606E">
        <w:t>Decisions should be made on the basis of what is expected to be gained by a CD circulation (e.g. further understanding of an issue) compared to possible increases in costs and time (additional drafting and meetings)</w:t>
      </w:r>
      <w:r w:rsidRPr="0029606E">
        <w:t>.</w:t>
      </w:r>
    </w:p>
    <w:p w14:paraId="086B88D8" w14:textId="3D9E1A77" w:rsidR="00D77357" w:rsidRPr="0029606E" w:rsidRDefault="00471182" w:rsidP="00471182">
      <w:pPr>
        <w:pStyle w:val="ListContinue1"/>
      </w:pPr>
      <w:r w:rsidRPr="0029606E">
        <w:t>—</w:t>
      </w:r>
      <w:r w:rsidRPr="0029606E">
        <w:tab/>
      </w:r>
      <w:r w:rsidR="00D77357" w:rsidRPr="0029606E">
        <w:t xml:space="preserve">The proposal to skip the CD stage should be made by the Working Group </w:t>
      </w:r>
      <w:del w:id="4997" w:author="Author">
        <w:r w:rsidR="00D77357" w:rsidRPr="0029606E" w:rsidDel="00627DBC">
          <w:delText>Convenor</w:delText>
        </w:r>
      </w:del>
      <w:ins w:id="4998" w:author="Author">
        <w:r w:rsidR="00627DBC">
          <w:t>Convenor</w:t>
        </w:r>
      </w:ins>
      <w:r w:rsidR="00D77357" w:rsidRPr="0029606E">
        <w:t xml:space="preserve">/Project Leader following a consultation with the WG </w:t>
      </w:r>
      <w:del w:id="4999" w:author="Author">
        <w:r w:rsidR="00D77357" w:rsidRPr="0029606E" w:rsidDel="00976EF7">
          <w:delText>expert</w:delText>
        </w:r>
      </w:del>
      <w:ins w:id="5000" w:author="Author">
        <w:r w:rsidR="00976EF7">
          <w:t>Expert</w:t>
        </w:r>
      </w:ins>
      <w:r w:rsidR="00D77357" w:rsidRPr="0029606E">
        <w:t>s to prove consensus</w:t>
      </w:r>
      <w:r w:rsidRPr="0029606E">
        <w:t>.</w:t>
      </w:r>
    </w:p>
    <w:p w14:paraId="206D7FA4" w14:textId="4B624A15" w:rsidR="00D77357" w:rsidRPr="0029606E" w:rsidRDefault="00471182" w:rsidP="00471182">
      <w:pPr>
        <w:pStyle w:val="ListContinue1"/>
      </w:pPr>
      <w:r w:rsidRPr="0029606E">
        <w:t>—</w:t>
      </w:r>
      <w:r w:rsidRPr="0029606E">
        <w:tab/>
      </w:r>
      <w:r w:rsidR="00D77357" w:rsidRPr="0029606E">
        <w:t>The final decision should then be taken by the committee by consensus through</w:t>
      </w:r>
      <w:r w:rsidR="00381D2D" w:rsidRPr="0029606E">
        <w:t xml:space="preserve"> </w:t>
      </w:r>
      <w:r w:rsidR="00D77357" w:rsidRPr="0029606E">
        <w:t xml:space="preserve">a </w:t>
      </w:r>
      <w:r w:rsidR="001527B9" w:rsidRPr="0029606E">
        <w:t>4</w:t>
      </w:r>
      <w:r w:rsidR="00F02F79" w:rsidRPr="0029606E">
        <w:t> </w:t>
      </w:r>
      <w:r w:rsidR="001527B9" w:rsidRPr="0029606E">
        <w:t>week</w:t>
      </w:r>
      <w:r w:rsidR="00D77357" w:rsidRPr="0029606E">
        <w:t xml:space="preserve"> Committee Internal Ballot or at a meeting</w:t>
      </w:r>
      <w:r w:rsidR="00526B3A" w:rsidRPr="0029606E">
        <w:t xml:space="preserve"> (for a definition of consensus, see </w:t>
      </w:r>
      <w:r w:rsidR="00FF0558" w:rsidRPr="0029606E">
        <w:t>clause </w:t>
      </w:r>
      <w:r w:rsidR="00526B3A" w:rsidRPr="0029606E">
        <w:t>2.5.6)</w:t>
      </w:r>
      <w:r w:rsidRPr="0029606E">
        <w:t>.</w:t>
      </w:r>
    </w:p>
    <w:p w14:paraId="0CCF83EA" w14:textId="694D1680" w:rsidR="00FD3683" w:rsidRPr="0029606E" w:rsidRDefault="007B66C1" w:rsidP="007B66C1">
      <w:pPr>
        <w:pStyle w:val="ListContinue1"/>
      </w:pPr>
      <w:r w:rsidRPr="0029606E">
        <w:t>—</w:t>
      </w:r>
      <w:r w:rsidRPr="0029606E">
        <w:tab/>
      </w:r>
      <w:r w:rsidR="00FD3683" w:rsidRPr="0029606E">
        <w:t>When the consensus to skip CD is reached, see 2.5.7.</w:t>
      </w:r>
    </w:p>
    <w:p w14:paraId="23C680C2" w14:textId="1361B6B3" w:rsidR="00D77357" w:rsidRPr="0029606E" w:rsidRDefault="00471182" w:rsidP="007B66C1">
      <w:pPr>
        <w:pStyle w:val="ListContinue1"/>
      </w:pPr>
      <w:r w:rsidRPr="0029606E">
        <w:t>—</w:t>
      </w:r>
      <w:r w:rsidRPr="0029606E">
        <w:tab/>
      </w:r>
      <w:r w:rsidR="00D77357" w:rsidRPr="0029606E">
        <w:t>In cases where there are concerns that skipping of the CD stage may seriously compromise consensus</w:t>
      </w:r>
      <w:r w:rsidR="009E74D9" w:rsidRPr="0029606E">
        <w:t xml:space="preserve"> and document quality</w:t>
      </w:r>
      <w:r w:rsidR="00D77357" w:rsidRPr="0029606E">
        <w:t>, then skipping the CD stage should be avoided.</w:t>
      </w:r>
    </w:p>
    <w:p w14:paraId="11466593" w14:textId="742D76FA" w:rsidR="00D77357" w:rsidRPr="0029606E" w:rsidRDefault="00D77357" w:rsidP="00431E98">
      <w:pPr>
        <w:pStyle w:val="a2"/>
        <w:numPr>
          <w:ilvl w:val="0"/>
          <w:numId w:val="0"/>
        </w:numPr>
        <w:tabs>
          <w:tab w:val="clear" w:pos="500"/>
        </w:tabs>
      </w:pPr>
      <w:bookmarkStart w:id="5001" w:name="_Toc478053584"/>
      <w:bookmarkStart w:id="5002" w:name="_Toc69205310"/>
      <w:bookmarkStart w:id="5003" w:name="_Toc69205655"/>
      <w:bookmarkStart w:id="5004" w:name="_Toc69304349"/>
      <w:r w:rsidRPr="0029606E">
        <w:t>SS.2</w:t>
      </w:r>
      <w:r w:rsidR="00471182" w:rsidRPr="0029606E">
        <w:tab/>
      </w:r>
      <w:r w:rsidRPr="0029606E">
        <w:t xml:space="preserve">Tips for </w:t>
      </w:r>
      <w:del w:id="5005" w:author="Author">
        <w:r w:rsidRPr="0029606E" w:rsidDel="00627DBC">
          <w:delText>Convenor</w:delText>
        </w:r>
      </w:del>
      <w:ins w:id="5006" w:author="Author">
        <w:r w:rsidR="00627DBC">
          <w:t>Convenor</w:t>
        </w:r>
      </w:ins>
      <w:r w:rsidRPr="0029606E">
        <w:t>s and Project Leaders when proposing to skip the</w:t>
      </w:r>
      <w:r w:rsidR="00075E18" w:rsidRPr="0029606E">
        <w:t> </w:t>
      </w:r>
      <w:r w:rsidRPr="0029606E">
        <w:t>CD</w:t>
      </w:r>
      <w:r w:rsidR="00075E18" w:rsidRPr="0029606E">
        <w:t> </w:t>
      </w:r>
      <w:r w:rsidRPr="0029606E">
        <w:t>stage</w:t>
      </w:r>
      <w:bookmarkEnd w:id="5001"/>
      <w:bookmarkEnd w:id="5002"/>
      <w:bookmarkEnd w:id="5003"/>
      <w:bookmarkEnd w:id="5004"/>
    </w:p>
    <w:p w14:paraId="54B37CBC" w14:textId="77777777" w:rsidR="00D77357" w:rsidRPr="0029606E" w:rsidRDefault="00A77870" w:rsidP="00471182">
      <w:pPr>
        <w:pStyle w:val="ListNumber1"/>
      </w:pPr>
      <w:r w:rsidRPr="0029606E">
        <w:t>1</w:t>
      </w:r>
      <w:r w:rsidR="00471182" w:rsidRPr="0029606E">
        <w:t>)</w:t>
      </w:r>
      <w:r w:rsidRPr="0029606E">
        <w:tab/>
      </w:r>
      <w:r w:rsidR="00D77357" w:rsidRPr="0029606E">
        <w:rPr>
          <w:u w:val="single"/>
        </w:rPr>
        <w:t>Use</w:t>
      </w:r>
      <w:r w:rsidR="00D77357" w:rsidRPr="0029606E">
        <w:t xml:space="preserve"> stage</w:t>
      </w:r>
      <w:r w:rsidR="00471182" w:rsidRPr="0029606E">
        <w:t> </w:t>
      </w:r>
      <w:r w:rsidR="00D77357" w:rsidRPr="0029606E">
        <w:t>0 to build a draft document which reflects already known stakeholder views.</w:t>
      </w:r>
    </w:p>
    <w:p w14:paraId="04C52B51" w14:textId="77777777" w:rsidR="00D77357" w:rsidRPr="0029606E" w:rsidRDefault="00A77870" w:rsidP="00471182">
      <w:pPr>
        <w:pStyle w:val="ListNumber1"/>
      </w:pPr>
      <w:r w:rsidRPr="0029606E">
        <w:t>2</w:t>
      </w:r>
      <w:r w:rsidR="00471182" w:rsidRPr="0029606E">
        <w:t>)</w:t>
      </w:r>
      <w:r w:rsidRPr="0029606E">
        <w:tab/>
      </w:r>
      <w:r w:rsidR="00D77357" w:rsidRPr="0029606E">
        <w:rPr>
          <w:u w:val="single"/>
        </w:rPr>
        <w:t>Ensure</w:t>
      </w:r>
      <w:r w:rsidR="00D77357" w:rsidRPr="0029606E">
        <w:t xml:space="preserve"> a high quality draft is circulated with the New Work Item Proposal.</w:t>
      </w:r>
    </w:p>
    <w:p w14:paraId="1B1B6EF0" w14:textId="2003A525" w:rsidR="00BF3BC8" w:rsidRPr="0029606E" w:rsidRDefault="00A77870" w:rsidP="00471182">
      <w:pPr>
        <w:pStyle w:val="ListNumber1"/>
      </w:pPr>
      <w:r w:rsidRPr="0029606E">
        <w:t>3</w:t>
      </w:r>
      <w:r w:rsidR="00471182" w:rsidRPr="0029606E">
        <w:t>)</w:t>
      </w:r>
      <w:r w:rsidRPr="0029606E">
        <w:tab/>
      </w:r>
      <w:r w:rsidR="00D77357" w:rsidRPr="0029606E">
        <w:rPr>
          <w:u w:val="single"/>
        </w:rPr>
        <w:t>Inform</w:t>
      </w:r>
      <w:r w:rsidR="00D77357" w:rsidRPr="0029606E">
        <w:t xml:space="preserve"> the parent committee </w:t>
      </w:r>
      <w:del w:id="5007" w:author="Author">
        <w:r w:rsidR="00D77357" w:rsidRPr="0029606E" w:rsidDel="005834A0">
          <w:delText>secretary</w:delText>
        </w:r>
      </w:del>
      <w:ins w:id="5008" w:author="Author">
        <w:r w:rsidR="005834A0">
          <w:t>Secretary/Committee Manager</w:t>
        </w:r>
      </w:ins>
      <w:r w:rsidR="00D77357" w:rsidRPr="0029606E">
        <w:t xml:space="preserve"> as soon as it is known that the Working Group (WG) would like the project to skip the CD</w:t>
      </w:r>
      <w:r w:rsidR="00471182" w:rsidRPr="0029606E">
        <w:t> </w:t>
      </w:r>
      <w:r w:rsidR="00D77357" w:rsidRPr="0029606E">
        <w:t>stage.</w:t>
      </w:r>
    </w:p>
    <w:p w14:paraId="067B9C9F" w14:textId="6700CE28" w:rsidR="00D77357" w:rsidRPr="0029606E" w:rsidRDefault="00A77870" w:rsidP="00471182">
      <w:pPr>
        <w:pStyle w:val="ListNumber1"/>
      </w:pPr>
      <w:r w:rsidRPr="0029606E">
        <w:t>4</w:t>
      </w:r>
      <w:r w:rsidR="00471182" w:rsidRPr="0029606E">
        <w:t>)</w:t>
      </w:r>
      <w:r w:rsidRPr="0029606E">
        <w:tab/>
      </w:r>
      <w:r w:rsidR="00D77357" w:rsidRPr="0029606E">
        <w:rPr>
          <w:u w:val="single"/>
        </w:rPr>
        <w:t>Ensure</w:t>
      </w:r>
      <w:r w:rsidR="00D77357" w:rsidRPr="0029606E">
        <w:t xml:space="preserve"> P</w:t>
      </w:r>
      <w:r w:rsidR="0025539D" w:rsidRPr="0029606E">
        <w:noBreakHyphen/>
        <w:t>member</w:t>
      </w:r>
      <w:r w:rsidR="00D77357" w:rsidRPr="0029606E">
        <w:t xml:space="preserve">s with a major interest in the subject have nominated </w:t>
      </w:r>
      <w:del w:id="5009" w:author="Author">
        <w:r w:rsidR="00D77357" w:rsidRPr="0029606E" w:rsidDel="00976EF7">
          <w:delText>expert</w:delText>
        </w:r>
      </w:del>
      <w:ins w:id="5010" w:author="Author">
        <w:r w:rsidR="00976EF7">
          <w:t>Expert</w:t>
        </w:r>
      </w:ins>
      <w:r w:rsidR="00D77357" w:rsidRPr="0029606E">
        <w:t>s to the WG and that consensus has been achieved on the document among the WG</w:t>
      </w:r>
      <w:r w:rsidR="00471182" w:rsidRPr="0029606E">
        <w:t>.</w:t>
      </w:r>
    </w:p>
    <w:p w14:paraId="4F34326A" w14:textId="6714602C" w:rsidR="00D77357" w:rsidRPr="0029606E" w:rsidRDefault="00A77870" w:rsidP="00471182">
      <w:pPr>
        <w:pStyle w:val="ListNumber1"/>
      </w:pPr>
      <w:r w:rsidRPr="0029606E">
        <w:t>5</w:t>
      </w:r>
      <w:r w:rsidR="00471182" w:rsidRPr="0029606E">
        <w:t>)</w:t>
      </w:r>
      <w:r w:rsidRPr="0029606E">
        <w:tab/>
      </w:r>
      <w:r w:rsidR="00D77357" w:rsidRPr="0029606E">
        <w:rPr>
          <w:u w:val="single"/>
        </w:rPr>
        <w:t>Ensure</w:t>
      </w:r>
      <w:r w:rsidR="00D77357" w:rsidRPr="0029606E">
        <w:t xml:space="preserve"> appropriate number of re-iterations of Working Drafts circulations to the </w:t>
      </w:r>
      <w:del w:id="5011" w:author="Author">
        <w:r w:rsidR="00D77357" w:rsidRPr="0029606E" w:rsidDel="00976EF7">
          <w:delText>expert</w:delText>
        </w:r>
      </w:del>
      <w:ins w:id="5012" w:author="Author">
        <w:r w:rsidR="00976EF7">
          <w:t>Expert</w:t>
        </w:r>
      </w:ins>
      <w:r w:rsidR="00D77357" w:rsidRPr="0029606E">
        <w:t>s</w:t>
      </w:r>
      <w:r w:rsidR="00471182" w:rsidRPr="0029606E">
        <w:t>.</w:t>
      </w:r>
    </w:p>
    <w:p w14:paraId="207EDE42" w14:textId="16F9A1CB" w:rsidR="00D77357" w:rsidRPr="0029606E" w:rsidRDefault="00A77870" w:rsidP="00471182">
      <w:pPr>
        <w:pStyle w:val="ListNumber1"/>
      </w:pPr>
      <w:r w:rsidRPr="0029606E">
        <w:t>6</w:t>
      </w:r>
      <w:r w:rsidR="00471182" w:rsidRPr="0029606E">
        <w:t>)</w:t>
      </w:r>
      <w:r w:rsidRPr="0029606E">
        <w:tab/>
      </w:r>
      <w:r w:rsidR="00D77357" w:rsidRPr="0029606E">
        <w:t xml:space="preserve">Give regular updates about the status of the work to the </w:t>
      </w:r>
      <w:del w:id="5013" w:author="Author">
        <w:r w:rsidR="00D77357" w:rsidRPr="0029606E" w:rsidDel="005834A0">
          <w:delText>secretary</w:delText>
        </w:r>
      </w:del>
      <w:ins w:id="5014" w:author="Author">
        <w:r w:rsidR="005834A0">
          <w:t>Secretary/Committee Manager</w:t>
        </w:r>
      </w:ins>
      <w:r w:rsidR="00D77357" w:rsidRPr="0029606E">
        <w:t xml:space="preserve"> of the committee who in turn should provide updates to the P</w:t>
      </w:r>
      <w:r w:rsidR="0025539D" w:rsidRPr="0029606E">
        <w:noBreakHyphen/>
        <w:t>member</w:t>
      </w:r>
      <w:r w:rsidR="00D77357" w:rsidRPr="0029606E">
        <w:t>s and circulate working drafts for information if necessary.</w:t>
      </w:r>
    </w:p>
    <w:p w14:paraId="3E2143F9" w14:textId="71AA91BD" w:rsidR="00D77357" w:rsidRPr="0029606E" w:rsidRDefault="00A77870" w:rsidP="00471182">
      <w:pPr>
        <w:pStyle w:val="ListNumber1"/>
      </w:pPr>
      <w:r w:rsidRPr="0029606E">
        <w:t>7</w:t>
      </w:r>
      <w:r w:rsidR="00471182" w:rsidRPr="0029606E">
        <w:t>)</w:t>
      </w:r>
      <w:r w:rsidRPr="0029606E">
        <w:tab/>
      </w:r>
      <w:r w:rsidR="00D77357" w:rsidRPr="0029606E">
        <w:rPr>
          <w:u w:val="single"/>
        </w:rPr>
        <w:t>Ask</w:t>
      </w:r>
      <w:r w:rsidR="00D77357" w:rsidRPr="0029606E">
        <w:t xml:space="preserve"> WG Experts to regularly inform their nominating P</w:t>
      </w:r>
      <w:r w:rsidR="0025539D" w:rsidRPr="0029606E">
        <w:noBreakHyphen/>
        <w:t>member</w:t>
      </w:r>
      <w:r w:rsidR="00D77357" w:rsidRPr="0029606E">
        <w:t xml:space="preserve">s of the status of the work and encourage the WG </w:t>
      </w:r>
      <w:del w:id="5015" w:author="Author">
        <w:r w:rsidR="00D77357" w:rsidRPr="0029606E" w:rsidDel="00976EF7">
          <w:delText>expert</w:delText>
        </w:r>
      </w:del>
      <w:ins w:id="5016" w:author="Author">
        <w:r w:rsidR="00976EF7">
          <w:t>Expert</w:t>
        </w:r>
      </w:ins>
      <w:r w:rsidR="00D77357" w:rsidRPr="0029606E">
        <w:t>s to conduct informal consultations at the national level.</w:t>
      </w:r>
    </w:p>
    <w:p w14:paraId="1D397190" w14:textId="1DBB7E3B" w:rsidR="00BF3BC8" w:rsidRPr="0029606E" w:rsidRDefault="00A77870" w:rsidP="00471182">
      <w:pPr>
        <w:pStyle w:val="ListNumber1"/>
      </w:pPr>
      <w:r w:rsidRPr="0029606E">
        <w:t>8</w:t>
      </w:r>
      <w:r w:rsidR="00471182" w:rsidRPr="0029606E">
        <w:t>)</w:t>
      </w:r>
      <w:r w:rsidRPr="0029606E">
        <w:tab/>
      </w:r>
      <w:r w:rsidR="00D77357" w:rsidRPr="0029606E">
        <w:rPr>
          <w:u w:val="single"/>
        </w:rPr>
        <w:t>Ensure</w:t>
      </w:r>
      <w:r w:rsidR="00D77357" w:rsidRPr="0029606E">
        <w:t xml:space="preserve"> the document submitted to the </w:t>
      </w:r>
      <w:del w:id="5017" w:author="Author">
        <w:r w:rsidR="00D77357" w:rsidRPr="0029606E" w:rsidDel="005834A0">
          <w:delText>committee secretary</w:delText>
        </w:r>
      </w:del>
      <w:ins w:id="5018" w:author="Author">
        <w:r w:rsidR="005834A0">
          <w:t>Secretary/Committee Manager</w:t>
        </w:r>
      </w:ins>
      <w:r w:rsidR="00D77357" w:rsidRPr="0029606E">
        <w:t xml:space="preserve"> is of high technical quality which is good enough for a DIS</w:t>
      </w:r>
      <w:r w:rsidR="00471182" w:rsidRPr="0029606E">
        <w:t> </w:t>
      </w:r>
      <w:r w:rsidR="00D77357" w:rsidRPr="0029606E">
        <w:t>vote</w:t>
      </w:r>
      <w:r w:rsidR="00471182" w:rsidRPr="0029606E">
        <w:t>.</w:t>
      </w:r>
    </w:p>
    <w:p w14:paraId="3FC66D71" w14:textId="77777777" w:rsidR="00D77357" w:rsidRPr="0029606E" w:rsidRDefault="00A77870" w:rsidP="00471182">
      <w:pPr>
        <w:pStyle w:val="ListNumber1"/>
        <w:rPr>
          <w:b/>
        </w:rPr>
      </w:pPr>
      <w:r w:rsidRPr="0029606E">
        <w:t>9</w:t>
      </w:r>
      <w:r w:rsidR="00471182" w:rsidRPr="0029606E">
        <w:t>)</w:t>
      </w:r>
      <w:r w:rsidRPr="0029606E">
        <w:tab/>
      </w:r>
      <w:r w:rsidR="00D77357" w:rsidRPr="0029606E">
        <w:rPr>
          <w:u w:val="single"/>
        </w:rPr>
        <w:t>Always</w:t>
      </w:r>
      <w:r w:rsidR="00D77357" w:rsidRPr="0029606E">
        <w:t xml:space="preserve"> ensure a full review of the DIS</w:t>
      </w:r>
      <w:r w:rsidR="00471182" w:rsidRPr="0029606E">
        <w:t> </w:t>
      </w:r>
      <w:r w:rsidR="00D77357" w:rsidRPr="0029606E">
        <w:t>comments after the DIS</w:t>
      </w:r>
      <w:r w:rsidR="00471182" w:rsidRPr="0029606E">
        <w:t> </w:t>
      </w:r>
      <w:r w:rsidR="00D77357" w:rsidRPr="0029606E">
        <w:t>vote.</w:t>
      </w:r>
    </w:p>
    <w:p w14:paraId="3A615082" w14:textId="5726A5AA" w:rsidR="00BF3BC8" w:rsidRPr="0029606E" w:rsidRDefault="00D77357" w:rsidP="00431E98">
      <w:pPr>
        <w:pStyle w:val="a2"/>
        <w:numPr>
          <w:ilvl w:val="0"/>
          <w:numId w:val="0"/>
        </w:numPr>
        <w:tabs>
          <w:tab w:val="clear" w:pos="500"/>
        </w:tabs>
      </w:pPr>
      <w:bookmarkStart w:id="5019" w:name="_Toc478053585"/>
      <w:bookmarkStart w:id="5020" w:name="_Toc69205311"/>
      <w:bookmarkStart w:id="5021" w:name="_Toc69205656"/>
      <w:bookmarkStart w:id="5022" w:name="_Toc69304350"/>
      <w:r w:rsidRPr="0029606E">
        <w:t>SS.3</w:t>
      </w:r>
      <w:r w:rsidR="00471182" w:rsidRPr="0029606E">
        <w:tab/>
      </w:r>
      <w:r w:rsidRPr="0029606E">
        <w:t xml:space="preserve">Tips for committee Chairs and </w:t>
      </w:r>
      <w:del w:id="5023" w:author="Author">
        <w:r w:rsidRPr="0029606E" w:rsidDel="00BA01B9">
          <w:delText>Secretaries</w:delText>
        </w:r>
      </w:del>
      <w:bookmarkEnd w:id="5019"/>
      <w:bookmarkEnd w:id="5020"/>
      <w:bookmarkEnd w:id="5021"/>
      <w:bookmarkEnd w:id="5022"/>
      <w:ins w:id="5024" w:author="Author">
        <w:r w:rsidR="00BA01B9">
          <w:t>Secretaries/Committee Managers</w:t>
        </w:r>
      </w:ins>
    </w:p>
    <w:p w14:paraId="425A5781" w14:textId="77777777" w:rsidR="00D77357" w:rsidRPr="0029606E" w:rsidRDefault="00471182" w:rsidP="00471182">
      <w:pPr>
        <w:pStyle w:val="ListContinue1"/>
      </w:pPr>
      <w:r w:rsidRPr="0029606E">
        <w:t>—</w:t>
      </w:r>
      <w:r w:rsidRPr="0029606E">
        <w:tab/>
      </w:r>
      <w:r w:rsidR="00D77357" w:rsidRPr="0029606E">
        <w:t>Inform the members of the committee as soon as it is known that the Working Group would like to skip the CD</w:t>
      </w:r>
      <w:r w:rsidRPr="0029606E">
        <w:t> </w:t>
      </w:r>
      <w:r w:rsidR="00D77357" w:rsidRPr="0029606E">
        <w:t>stage</w:t>
      </w:r>
      <w:r w:rsidRPr="0029606E">
        <w:t>.</w:t>
      </w:r>
    </w:p>
    <w:p w14:paraId="1EDBC642" w14:textId="77777777" w:rsidR="00D77357" w:rsidRPr="0029606E" w:rsidRDefault="00471182" w:rsidP="00471182">
      <w:pPr>
        <w:pStyle w:val="ListContinue1"/>
      </w:pPr>
      <w:r w:rsidRPr="0029606E">
        <w:t>—</w:t>
      </w:r>
      <w:r w:rsidRPr="0029606E">
        <w:tab/>
      </w:r>
      <w:r w:rsidR="00D77357" w:rsidRPr="0029606E">
        <w:t>When submitting the DIS draft to ISO CS for preparation of the vote send the draft to the committee for information</w:t>
      </w:r>
      <w:r w:rsidRPr="0029606E">
        <w:t>.</w:t>
      </w:r>
    </w:p>
    <w:p w14:paraId="70519602" w14:textId="00006CB6" w:rsidR="00D77357" w:rsidRPr="0029606E" w:rsidRDefault="00D77357" w:rsidP="00431E98">
      <w:pPr>
        <w:pStyle w:val="a2"/>
        <w:numPr>
          <w:ilvl w:val="0"/>
          <w:numId w:val="0"/>
        </w:numPr>
        <w:tabs>
          <w:tab w:val="clear" w:pos="500"/>
        </w:tabs>
      </w:pPr>
      <w:bookmarkStart w:id="5025" w:name="_Toc478053586"/>
      <w:bookmarkStart w:id="5026" w:name="_Toc69205312"/>
      <w:bookmarkStart w:id="5027" w:name="_Toc69205657"/>
      <w:bookmarkStart w:id="5028" w:name="_Toc69304351"/>
      <w:r w:rsidRPr="0029606E">
        <w:t>SS.4</w:t>
      </w:r>
      <w:r w:rsidR="00471182" w:rsidRPr="0029606E">
        <w:tab/>
      </w:r>
      <w:r w:rsidRPr="0029606E">
        <w:t>Other information</w:t>
      </w:r>
      <w:bookmarkEnd w:id="5025"/>
      <w:bookmarkEnd w:id="5026"/>
      <w:bookmarkEnd w:id="5027"/>
      <w:bookmarkEnd w:id="5028"/>
    </w:p>
    <w:p w14:paraId="04F4C83C" w14:textId="6F3EAB0F" w:rsidR="00D77357" w:rsidRPr="0029606E" w:rsidRDefault="00471182" w:rsidP="00471182">
      <w:pPr>
        <w:pStyle w:val="ListContinue1"/>
      </w:pPr>
      <w:r w:rsidRPr="0029606E">
        <w:t>—</w:t>
      </w:r>
      <w:r w:rsidRPr="0029606E">
        <w:tab/>
      </w:r>
      <w:r w:rsidR="00D77357" w:rsidRPr="0029606E">
        <w:t xml:space="preserve">This does not alter the current standards development timeframes which remain at </w:t>
      </w:r>
      <w:del w:id="5029" w:author="Author">
        <w:r w:rsidR="009D2986" w:rsidRPr="0029606E" w:rsidDel="00132BE3">
          <w:delText>1.5</w:delText>
        </w:r>
      </w:del>
      <w:ins w:id="5030" w:author="Author">
        <w:r w:rsidR="00132BE3">
          <w:t>18</w:t>
        </w:r>
      </w:ins>
      <w:r w:rsidR="00D77357" w:rsidRPr="0029606E">
        <w:t xml:space="preserve">, </w:t>
      </w:r>
      <w:r w:rsidR="009D2986" w:rsidRPr="0029606E">
        <w:t>2</w:t>
      </w:r>
      <w:ins w:id="5031" w:author="Author">
        <w:r w:rsidR="00132BE3">
          <w:t>4</w:t>
        </w:r>
      </w:ins>
      <w:r w:rsidR="00D77357" w:rsidRPr="0029606E">
        <w:t xml:space="preserve"> or </w:t>
      </w:r>
      <w:r w:rsidR="009D2986" w:rsidRPr="0029606E">
        <w:t>3</w:t>
      </w:r>
      <w:ins w:id="5032" w:author="Author">
        <w:r w:rsidR="00132BE3">
          <w:t>6</w:t>
        </w:r>
      </w:ins>
      <w:r w:rsidRPr="0029606E">
        <w:t> </w:t>
      </w:r>
      <w:del w:id="5033" w:author="Author">
        <w:r w:rsidR="00D77357" w:rsidRPr="0029606E" w:rsidDel="00132BE3">
          <w:delText>years</w:delText>
        </w:r>
      </w:del>
      <w:ins w:id="5034" w:author="Author">
        <w:r w:rsidR="00132BE3">
          <w:t>months</w:t>
        </w:r>
      </w:ins>
      <w:r w:rsidR="00D77357" w:rsidRPr="0029606E">
        <w:t>. The optional use of the CD will help you meet or beat your target dates that are set under these timeframes</w:t>
      </w:r>
      <w:r w:rsidRPr="0029606E">
        <w:t>.</w:t>
      </w:r>
    </w:p>
    <w:p w14:paraId="3DB262DD" w14:textId="77777777" w:rsidR="00AD13EF" w:rsidRPr="0029606E" w:rsidRDefault="00471182" w:rsidP="00020EBD">
      <w:pPr>
        <w:pStyle w:val="ListContinue1"/>
      </w:pPr>
      <w:r w:rsidRPr="0029606E">
        <w:t>—</w:t>
      </w:r>
      <w:r w:rsidRPr="0029606E">
        <w:tab/>
      </w:r>
      <w:r w:rsidR="00D77357" w:rsidRPr="0029606E">
        <w:t>For Vienna Agreement projects the CD can also be used on an optional basis.</w:t>
      </w:r>
    </w:p>
    <w:p w14:paraId="6BB06610" w14:textId="6D55BD09" w:rsidR="00075E18" w:rsidRPr="0029606E" w:rsidRDefault="00075E18" w:rsidP="00075E18">
      <w:pPr>
        <w:pStyle w:val="ANNEX"/>
        <w:numPr>
          <w:ilvl w:val="0"/>
          <w:numId w:val="0"/>
        </w:numPr>
      </w:pPr>
      <w:bookmarkStart w:id="5035" w:name="_Toc69205313"/>
      <w:bookmarkStart w:id="5036" w:name="_Toc69205658"/>
      <w:bookmarkStart w:id="5037" w:name="_Toc69304352"/>
      <w:r w:rsidRPr="0029606E">
        <w:rPr>
          <w:rStyle w:val="zzzHighlight0"/>
        </w:rPr>
        <w:t>Annex ST</w:t>
      </w:r>
      <w:r w:rsidRPr="0029606E">
        <w:br/>
      </w:r>
      <w:r w:rsidRPr="0029606E">
        <w:rPr>
          <w:rStyle w:val="zzzHighlight0"/>
          <w:b w:val="0"/>
        </w:rPr>
        <w:t>(normative)</w:t>
      </w:r>
      <w:r w:rsidRPr="0029606E">
        <w:br/>
      </w:r>
      <w:r w:rsidRPr="0029606E">
        <w:br/>
      </w:r>
      <w:r w:rsidRPr="0029606E">
        <w:rPr>
          <w:rStyle w:val="zzzHighlight0"/>
        </w:rPr>
        <w:t>Twinning Policy</w:t>
      </w:r>
      <w:bookmarkEnd w:id="5035"/>
      <w:bookmarkEnd w:id="5036"/>
      <w:bookmarkEnd w:id="5037"/>
    </w:p>
    <w:p w14:paraId="51D10421" w14:textId="7D109BD7" w:rsidR="00E274CE" w:rsidRPr="0029606E" w:rsidRDefault="00E274CE" w:rsidP="008905D8">
      <w:pPr>
        <w:pStyle w:val="a2"/>
        <w:numPr>
          <w:ilvl w:val="0"/>
          <w:numId w:val="0"/>
        </w:numPr>
      </w:pPr>
      <w:bookmarkStart w:id="5038" w:name="_Toc69205314"/>
      <w:bookmarkStart w:id="5039" w:name="_Toc69205659"/>
      <w:bookmarkStart w:id="5040" w:name="_Toc69304353"/>
      <w:r w:rsidRPr="0029606E">
        <w:t>ST.1</w:t>
      </w:r>
      <w:r w:rsidR="00075E18" w:rsidRPr="0029606E">
        <w:tab/>
      </w:r>
      <w:r w:rsidRPr="0029606E">
        <w:t>Scope</w:t>
      </w:r>
      <w:bookmarkEnd w:id="5038"/>
      <w:bookmarkEnd w:id="5039"/>
      <w:bookmarkEnd w:id="5040"/>
    </w:p>
    <w:p w14:paraId="5A98478B" w14:textId="77777777" w:rsidR="00E274CE" w:rsidRPr="0029606E" w:rsidRDefault="00E274CE" w:rsidP="008905D8">
      <w:pPr>
        <w:pStyle w:val="BodyText"/>
      </w:pPr>
      <w:r w:rsidRPr="0029606E">
        <w:t>The objective of twinning is to build capacity and improve participation and performance in the twinned partner. The twinning objectives should support those priorities identified by the twinned partner and be integrated into their national development plans/strategies.</w:t>
      </w:r>
    </w:p>
    <w:p w14:paraId="1EFD8C5F" w14:textId="0E8D9B62" w:rsidR="00E274CE" w:rsidRPr="0029606E" w:rsidRDefault="00E274CE" w:rsidP="008905D8">
      <w:pPr>
        <w:pStyle w:val="BodyText"/>
      </w:pPr>
      <w:r w:rsidRPr="0029606E">
        <w:t>This policy is mandatory.</w:t>
      </w:r>
    </w:p>
    <w:p w14:paraId="6C745FA0" w14:textId="2C34B98A" w:rsidR="00E274CE" w:rsidRPr="0029606E" w:rsidRDefault="00E274CE" w:rsidP="008905D8">
      <w:pPr>
        <w:pStyle w:val="a2"/>
        <w:numPr>
          <w:ilvl w:val="0"/>
          <w:numId w:val="0"/>
        </w:numPr>
      </w:pPr>
      <w:bookmarkStart w:id="5041" w:name="_Toc69205315"/>
      <w:bookmarkStart w:id="5042" w:name="_Toc69205660"/>
      <w:bookmarkStart w:id="5043" w:name="_Toc69304354"/>
      <w:r w:rsidRPr="0029606E">
        <w:rPr>
          <w:rFonts w:cs="Calibri"/>
        </w:rPr>
        <w:t>ST.2</w:t>
      </w:r>
      <w:r w:rsidR="00075E18" w:rsidRPr="0029606E">
        <w:rPr>
          <w:rFonts w:cs="Calibri"/>
        </w:rPr>
        <w:tab/>
      </w:r>
      <w:r w:rsidRPr="0029606E">
        <w:t>Definitions</w:t>
      </w:r>
      <w:bookmarkEnd w:id="5041"/>
      <w:bookmarkEnd w:id="5042"/>
      <w:bookmarkEnd w:id="5043"/>
    </w:p>
    <w:p w14:paraId="47855DDB" w14:textId="24F76C7C" w:rsidR="00E274CE" w:rsidRPr="0029606E" w:rsidRDefault="00E274CE" w:rsidP="008905D8">
      <w:pPr>
        <w:pStyle w:val="BodyText"/>
      </w:pPr>
      <w:r w:rsidRPr="0029606E">
        <w:rPr>
          <w:b/>
        </w:rPr>
        <w:t>ST.2.1</w:t>
      </w:r>
      <w:r w:rsidR="00075E18" w:rsidRPr="0029606E">
        <w:rPr>
          <w:b/>
        </w:rPr>
        <w:t>   </w:t>
      </w:r>
      <w:r w:rsidRPr="0029606E">
        <w:rPr>
          <w:b/>
        </w:rPr>
        <w:t>Twinning:</w:t>
      </w:r>
      <w:r w:rsidRPr="0029606E">
        <w:t xml:space="preserve"> A partnership agreement between two ISO members for the purposes of capacity building, where capacity building is defined as the “development of competencies (at National Body- NSB level) to be successful in ISO standardization work</w:t>
      </w:r>
      <w:r w:rsidR="00075E18" w:rsidRPr="0029606E">
        <w:t>.</w:t>
      </w:r>
    </w:p>
    <w:p w14:paraId="626E8794" w14:textId="5741E5E2" w:rsidR="00E274CE" w:rsidRPr="0029606E" w:rsidRDefault="00E274CE" w:rsidP="008905D8">
      <w:pPr>
        <w:pStyle w:val="BodyText"/>
      </w:pPr>
      <w:r w:rsidRPr="0029606E">
        <w:rPr>
          <w:b/>
        </w:rPr>
        <w:t>ST.2.2</w:t>
      </w:r>
      <w:r w:rsidR="00075E18" w:rsidRPr="0029606E">
        <w:rPr>
          <w:b/>
        </w:rPr>
        <w:t>   </w:t>
      </w:r>
      <w:r w:rsidRPr="0029606E">
        <w:rPr>
          <w:b/>
        </w:rPr>
        <w:t>Lead partner:</w:t>
      </w:r>
      <w:r w:rsidRPr="0029606E">
        <w:t xml:space="preserve"> The ISO member body providing the guidance, expertise and training.</w:t>
      </w:r>
    </w:p>
    <w:p w14:paraId="45541D9E" w14:textId="738DEC16" w:rsidR="00E274CE" w:rsidRPr="0029606E" w:rsidRDefault="00E274CE" w:rsidP="008905D8">
      <w:pPr>
        <w:pStyle w:val="BodyText"/>
      </w:pPr>
      <w:r w:rsidRPr="0029606E">
        <w:rPr>
          <w:b/>
        </w:rPr>
        <w:t>ST.2.3</w:t>
      </w:r>
      <w:r w:rsidR="00075E18" w:rsidRPr="0029606E">
        <w:rPr>
          <w:b/>
        </w:rPr>
        <w:t>   </w:t>
      </w:r>
      <w:r w:rsidRPr="0029606E">
        <w:rPr>
          <w:b/>
        </w:rPr>
        <w:t>Twinned partner:</w:t>
      </w:r>
      <w:r w:rsidRPr="0029606E">
        <w:t xml:space="preserve"> The ISO member body seeking to build capacity.</w:t>
      </w:r>
    </w:p>
    <w:p w14:paraId="470122F8" w14:textId="44DFCF8B" w:rsidR="00E274CE" w:rsidRPr="0029606E" w:rsidRDefault="00E274CE" w:rsidP="008905D8">
      <w:pPr>
        <w:pStyle w:val="BodyText"/>
      </w:pPr>
      <w:r w:rsidRPr="0029606E">
        <w:rPr>
          <w:b/>
        </w:rPr>
        <w:t>ST.2.4</w:t>
      </w:r>
      <w:r w:rsidR="00075E18" w:rsidRPr="0029606E">
        <w:rPr>
          <w:b/>
        </w:rPr>
        <w:t>   </w:t>
      </w:r>
      <w:r w:rsidRPr="0029606E">
        <w:rPr>
          <w:b/>
        </w:rPr>
        <w:t>Leadership twinning:</w:t>
      </w:r>
      <w:r w:rsidRPr="0029606E">
        <w:t xml:space="preserve"> Twinning arrangements that involve learning the competencies relevant to leadership roles in the development of International Standards. There are three types of leadership twinning arrangements; </w:t>
      </w:r>
      <w:del w:id="5044" w:author="Author">
        <w:r w:rsidRPr="0029606E" w:rsidDel="00627DBC">
          <w:delText>chair</w:delText>
        </w:r>
      </w:del>
      <w:ins w:id="5045" w:author="Author">
        <w:r w:rsidR="00627DBC">
          <w:t>Chair</w:t>
        </w:r>
      </w:ins>
      <w:r w:rsidRPr="0029606E">
        <w:t xml:space="preserve">, </w:t>
      </w:r>
      <w:del w:id="5046" w:author="Author">
        <w:r w:rsidRPr="0029606E" w:rsidDel="00627DBC">
          <w:delText>convenor</w:delText>
        </w:r>
      </w:del>
      <w:ins w:id="5047" w:author="Author">
        <w:r w:rsidR="00627DBC">
          <w:t>Convenor</w:t>
        </w:r>
      </w:ins>
      <w:r w:rsidRPr="0029606E">
        <w:t xml:space="preserve"> and </w:t>
      </w:r>
      <w:del w:id="5048" w:author="Author">
        <w:r w:rsidRPr="0029606E" w:rsidDel="005834A0">
          <w:delText>secretary</w:delText>
        </w:r>
      </w:del>
      <w:ins w:id="5049" w:author="Author">
        <w:r w:rsidR="005834A0">
          <w:t>Secretary/Committee Manager</w:t>
        </w:r>
      </w:ins>
      <w:r w:rsidRPr="0029606E">
        <w:t xml:space="preserve">. Through leadership twinning, the twinned partner has the opportunity to learn the skills and responsibilities needed to assume the chairmanship/convenorship/the role of a committee </w:t>
      </w:r>
      <w:del w:id="5050" w:author="Author">
        <w:r w:rsidRPr="0029606E" w:rsidDel="005834A0">
          <w:delText>secretary</w:delText>
        </w:r>
      </w:del>
      <w:ins w:id="5051" w:author="Author">
        <w:r w:rsidR="005834A0">
          <w:t>Secretary/Committee Manager</w:t>
        </w:r>
      </w:ins>
      <w:r w:rsidRPr="0029606E">
        <w:t>.</w:t>
      </w:r>
    </w:p>
    <w:p w14:paraId="11A76581" w14:textId="549964E0" w:rsidR="00E274CE" w:rsidRPr="0029606E" w:rsidRDefault="00E274CE" w:rsidP="008905D8">
      <w:pPr>
        <w:pStyle w:val="BodyText"/>
      </w:pPr>
      <w:r w:rsidRPr="0029606E">
        <w:rPr>
          <w:b/>
        </w:rPr>
        <w:t>ST.2.5</w:t>
      </w:r>
      <w:r w:rsidR="00075E18" w:rsidRPr="0029606E">
        <w:rPr>
          <w:b/>
        </w:rPr>
        <w:t>   </w:t>
      </w:r>
      <w:r w:rsidRPr="0029606E">
        <w:rPr>
          <w:b/>
        </w:rPr>
        <w:t>Chair twinning:</w:t>
      </w:r>
      <w:r w:rsidRPr="0029606E">
        <w:t xml:space="preserve"> </w:t>
      </w:r>
      <w:r w:rsidR="006A04C5" w:rsidRPr="0029606E">
        <w:t>A</w:t>
      </w:r>
      <w:r w:rsidRPr="0029606E">
        <w:t>n arrangement between a Chair and a Twinned-Chair</w:t>
      </w:r>
      <w:r w:rsidR="00075E18" w:rsidRPr="0029606E">
        <w:t>.</w:t>
      </w:r>
    </w:p>
    <w:p w14:paraId="5DEDBE6F" w14:textId="26F7A891" w:rsidR="00E274CE" w:rsidRPr="0029606E" w:rsidRDefault="00E274CE" w:rsidP="008905D8">
      <w:pPr>
        <w:pStyle w:val="BodyText"/>
      </w:pPr>
      <w:r w:rsidRPr="0029606E">
        <w:rPr>
          <w:b/>
        </w:rPr>
        <w:t>ST.2.</w:t>
      </w:r>
      <w:r w:rsidRPr="0029606E">
        <w:rPr>
          <w:rFonts w:cs="Calibri"/>
          <w:b/>
        </w:rPr>
        <w:t>6</w:t>
      </w:r>
      <w:r w:rsidR="00075E18" w:rsidRPr="0029606E">
        <w:rPr>
          <w:rFonts w:cs="Calibri"/>
          <w:b/>
        </w:rPr>
        <w:t>   </w:t>
      </w:r>
      <w:r w:rsidRPr="0029606E">
        <w:rPr>
          <w:b/>
        </w:rPr>
        <w:t>Convenor twinning:</w:t>
      </w:r>
      <w:r w:rsidRPr="0029606E">
        <w:t xml:space="preserve"> </w:t>
      </w:r>
      <w:r w:rsidR="006A04C5" w:rsidRPr="0029606E">
        <w:t>A</w:t>
      </w:r>
      <w:r w:rsidRPr="0029606E">
        <w:t>n arrangement between a Convenor and a Twinned Convenor</w:t>
      </w:r>
      <w:r w:rsidR="00075E18" w:rsidRPr="0029606E">
        <w:t>.</w:t>
      </w:r>
    </w:p>
    <w:p w14:paraId="04AF877D" w14:textId="5DE45F7D" w:rsidR="00E274CE" w:rsidRPr="0029606E" w:rsidRDefault="00E274CE" w:rsidP="008905D8">
      <w:pPr>
        <w:pStyle w:val="BodyText"/>
      </w:pPr>
      <w:r w:rsidRPr="0029606E">
        <w:rPr>
          <w:b/>
        </w:rPr>
        <w:t>ST.2.</w:t>
      </w:r>
      <w:r w:rsidRPr="0029606E">
        <w:rPr>
          <w:rFonts w:cs="Calibri"/>
          <w:b/>
        </w:rPr>
        <w:t>7</w:t>
      </w:r>
      <w:r w:rsidR="00075E18" w:rsidRPr="0029606E">
        <w:rPr>
          <w:rFonts w:cs="Calibri"/>
          <w:b/>
        </w:rPr>
        <w:t>   </w:t>
      </w:r>
      <w:r w:rsidRPr="0029606E">
        <w:rPr>
          <w:b/>
        </w:rPr>
        <w:t>Secretariat twinning:</w:t>
      </w:r>
      <w:r w:rsidRPr="0029606E">
        <w:t xml:space="preserve"> </w:t>
      </w:r>
      <w:r w:rsidR="006A04C5" w:rsidRPr="0029606E">
        <w:t>A</w:t>
      </w:r>
      <w:r w:rsidRPr="0029606E">
        <w:t>n arrangement between a Secretariat and a Twinned Secretariat</w:t>
      </w:r>
      <w:r w:rsidR="00075E18" w:rsidRPr="0029606E">
        <w:t>.</w:t>
      </w:r>
    </w:p>
    <w:p w14:paraId="5CED6DBF" w14:textId="5BD6C1A0" w:rsidR="00E274CE" w:rsidRPr="0029606E" w:rsidRDefault="00E274CE" w:rsidP="008905D8">
      <w:pPr>
        <w:pStyle w:val="BodyText"/>
      </w:pPr>
      <w:r w:rsidRPr="0029606E">
        <w:rPr>
          <w:b/>
        </w:rPr>
        <w:t>ST.2.8</w:t>
      </w:r>
      <w:r w:rsidR="00075E18" w:rsidRPr="0029606E">
        <w:rPr>
          <w:b/>
        </w:rPr>
        <w:t>   </w:t>
      </w:r>
      <w:r w:rsidRPr="0029606E">
        <w:rPr>
          <w:b/>
        </w:rPr>
        <w:t>P-member twinning:</w:t>
      </w:r>
      <w:r w:rsidR="006A04C5" w:rsidRPr="0029606E">
        <w:t xml:space="preserve"> </w:t>
      </w:r>
      <w:r w:rsidRPr="0029606E">
        <w:t>The lead partner and the twinned partner both need to be P-members of the committee in question. P-member Twinning allows the twinned partner, that may not yet have the level of competency required to cooperate on a leadership position, to participate actively in the technical work of standards development. P-member twinning allows members to gain specific targeted experience related to the work of a committee at the international and national levels (including the role of national mirror committees) and insight into the obligations of a P-member.</w:t>
      </w:r>
    </w:p>
    <w:p w14:paraId="3613D4D1" w14:textId="066646D0" w:rsidR="00E274CE" w:rsidRPr="0029606E" w:rsidRDefault="00E274CE" w:rsidP="008905D8">
      <w:pPr>
        <w:pStyle w:val="a2"/>
        <w:numPr>
          <w:ilvl w:val="0"/>
          <w:numId w:val="0"/>
        </w:numPr>
      </w:pPr>
      <w:bookmarkStart w:id="5052" w:name="_Toc69205316"/>
      <w:bookmarkStart w:id="5053" w:name="_Toc69205661"/>
      <w:bookmarkStart w:id="5054" w:name="_Toc69304355"/>
      <w:r w:rsidRPr="0029606E">
        <w:t>ST.3</w:t>
      </w:r>
      <w:r w:rsidR="00075E18" w:rsidRPr="0029606E">
        <w:tab/>
      </w:r>
      <w:r w:rsidRPr="0029606E">
        <w:t>Requirements</w:t>
      </w:r>
      <w:bookmarkEnd w:id="5052"/>
      <w:bookmarkEnd w:id="5053"/>
      <w:bookmarkEnd w:id="5054"/>
    </w:p>
    <w:p w14:paraId="31D83430" w14:textId="77777777" w:rsidR="00E274CE" w:rsidRPr="0029606E" w:rsidRDefault="00E274CE" w:rsidP="008905D8">
      <w:pPr>
        <w:pStyle w:val="BodyText"/>
      </w:pPr>
      <w:r w:rsidRPr="0029606E">
        <w:t>To be eligible to participate in a twinning arrangement, the following requirements need to be met:</w:t>
      </w:r>
    </w:p>
    <w:p w14:paraId="4E56DC3F" w14:textId="4B0F7BDA" w:rsidR="00E274CE" w:rsidRPr="0029606E" w:rsidRDefault="00075E18" w:rsidP="008905D8">
      <w:pPr>
        <w:pStyle w:val="ListContinue1"/>
      </w:pPr>
      <w:r w:rsidRPr="0029606E">
        <w:t>—</w:t>
      </w:r>
      <w:r w:rsidRPr="0029606E">
        <w:tab/>
      </w:r>
      <w:r w:rsidR="00E274CE" w:rsidRPr="0029606E">
        <w:t>Full membership of ISO (or participation in the ISO Council’s New member rights pilot, in the case of P-member Twinning)</w:t>
      </w:r>
      <w:r w:rsidRPr="0029606E">
        <w:t>.</w:t>
      </w:r>
    </w:p>
    <w:p w14:paraId="05D9C665" w14:textId="57BB649B" w:rsidR="00E274CE" w:rsidRPr="0029606E" w:rsidRDefault="00075E18" w:rsidP="008905D8">
      <w:pPr>
        <w:pStyle w:val="ListContinue1"/>
      </w:pPr>
      <w:r w:rsidRPr="0029606E">
        <w:t>—</w:t>
      </w:r>
      <w:r w:rsidRPr="0029606E">
        <w:tab/>
      </w:r>
      <w:r w:rsidR="00E274CE" w:rsidRPr="0029606E">
        <w:t>Requirement to be a lead partner: demonstration of sufficient knowledge and experience (at NSB level) of the role in question.</w:t>
      </w:r>
    </w:p>
    <w:p w14:paraId="306068CF" w14:textId="3563412D" w:rsidR="00E274CE" w:rsidRPr="0029606E" w:rsidRDefault="00075E18" w:rsidP="008905D8">
      <w:pPr>
        <w:pStyle w:val="ListContinue1"/>
      </w:pPr>
      <w:r w:rsidRPr="0029606E">
        <w:t>—</w:t>
      </w:r>
      <w:r w:rsidRPr="0029606E">
        <w:tab/>
      </w:r>
      <w:r w:rsidR="00E274CE" w:rsidRPr="0029606E">
        <w:t xml:space="preserve">Requirement to be a twinned partner: demonstration of a need for capacity building, as evidenced by a lack of experience holding secretariats /appointing </w:t>
      </w:r>
      <w:del w:id="5055" w:author="Author">
        <w:r w:rsidR="00E274CE" w:rsidRPr="0029606E" w:rsidDel="00627DBC">
          <w:delText>chair</w:delText>
        </w:r>
      </w:del>
      <w:ins w:id="5056" w:author="Author">
        <w:r w:rsidR="00627DBC">
          <w:t>Chair</w:t>
        </w:r>
      </w:ins>
      <w:r w:rsidR="00E274CE" w:rsidRPr="0029606E">
        <w:t xml:space="preserve">s or </w:t>
      </w:r>
      <w:del w:id="5057" w:author="Author">
        <w:r w:rsidR="00E274CE" w:rsidRPr="0029606E" w:rsidDel="00627DBC">
          <w:delText>convenor</w:delText>
        </w:r>
      </w:del>
      <w:ins w:id="5058" w:author="Author">
        <w:r w:rsidR="00627DBC">
          <w:t>Convenor</w:t>
        </w:r>
      </w:ins>
      <w:r w:rsidR="00E274CE" w:rsidRPr="0029606E">
        <w:t>s/ participating actively in technical committees.</w:t>
      </w:r>
    </w:p>
    <w:p w14:paraId="3D52BF26" w14:textId="2C0F4977" w:rsidR="00E274CE" w:rsidRPr="0029606E" w:rsidRDefault="00E274CE" w:rsidP="008905D8">
      <w:pPr>
        <w:pStyle w:val="BodyText"/>
      </w:pPr>
      <w:r w:rsidRPr="0029606E">
        <w:t>Selection criteria</w:t>
      </w:r>
    </w:p>
    <w:p w14:paraId="2A7BFC22" w14:textId="77777777" w:rsidR="00E274CE" w:rsidRPr="0029606E" w:rsidRDefault="00E274CE" w:rsidP="00CF280F">
      <w:pPr>
        <w:pStyle w:val="BodyText"/>
        <w:keepNext/>
      </w:pPr>
      <w:r w:rsidRPr="0029606E">
        <w:t>The suggested experience for a lead partner is:</w:t>
      </w:r>
    </w:p>
    <w:p w14:paraId="71846A55" w14:textId="599059AB" w:rsidR="00E274CE" w:rsidRPr="0029606E" w:rsidRDefault="00075E18" w:rsidP="008905D8">
      <w:pPr>
        <w:pStyle w:val="ListContinue1"/>
      </w:pPr>
      <w:r w:rsidRPr="0029606E">
        <w:t>—</w:t>
      </w:r>
      <w:r w:rsidRPr="0029606E">
        <w:tab/>
      </w:r>
      <w:r w:rsidR="00E274CE" w:rsidRPr="0029606E">
        <w:t>Secretariat twinning: holding 5 or more committee secretariats</w:t>
      </w:r>
      <w:r w:rsidRPr="0029606E">
        <w:t>.</w:t>
      </w:r>
    </w:p>
    <w:p w14:paraId="7FF031BE" w14:textId="08BEDA5B" w:rsidR="00E274CE" w:rsidRPr="0029606E" w:rsidRDefault="00075E18" w:rsidP="008905D8">
      <w:pPr>
        <w:pStyle w:val="ListContinue1"/>
      </w:pPr>
      <w:r w:rsidRPr="0029606E">
        <w:t>—</w:t>
      </w:r>
      <w:r w:rsidRPr="0029606E">
        <w:tab/>
      </w:r>
      <w:r w:rsidR="00E274CE" w:rsidRPr="0029606E">
        <w:t xml:space="preserve">Chair or </w:t>
      </w:r>
      <w:del w:id="5059" w:author="Author">
        <w:r w:rsidR="00E274CE" w:rsidRPr="0029606E" w:rsidDel="00627DBC">
          <w:delText>convenor</w:delText>
        </w:r>
      </w:del>
      <w:ins w:id="5060" w:author="Author">
        <w:r w:rsidR="00627DBC">
          <w:t>Convenor</w:t>
        </w:r>
      </w:ins>
      <w:r w:rsidR="00E274CE" w:rsidRPr="0029606E">
        <w:t xml:space="preserve"> twinning: having 5 or more appointed </w:t>
      </w:r>
      <w:del w:id="5061" w:author="Author">
        <w:r w:rsidR="00E274CE" w:rsidRPr="0029606E" w:rsidDel="00627DBC">
          <w:delText>chair</w:delText>
        </w:r>
      </w:del>
      <w:ins w:id="5062" w:author="Author">
        <w:r w:rsidR="00627DBC">
          <w:t>Chair</w:t>
        </w:r>
      </w:ins>
      <w:r w:rsidR="00E274CE" w:rsidRPr="0029606E">
        <w:t xml:space="preserve">s or </w:t>
      </w:r>
      <w:del w:id="5063" w:author="Author">
        <w:r w:rsidR="00E274CE" w:rsidRPr="0029606E" w:rsidDel="00627DBC">
          <w:delText>convenor</w:delText>
        </w:r>
      </w:del>
      <w:ins w:id="5064" w:author="Author">
        <w:r w:rsidR="00627DBC">
          <w:t>Convenor</w:t>
        </w:r>
      </w:ins>
      <w:r w:rsidR="00E274CE" w:rsidRPr="0029606E">
        <w:t>s</w:t>
      </w:r>
      <w:r w:rsidRPr="0029606E">
        <w:t>.</w:t>
      </w:r>
    </w:p>
    <w:p w14:paraId="3CB13165" w14:textId="618229F4" w:rsidR="00E274CE" w:rsidRPr="0029606E" w:rsidRDefault="00075E18" w:rsidP="008905D8">
      <w:pPr>
        <w:pStyle w:val="ListContinue1"/>
      </w:pPr>
      <w:r w:rsidRPr="0029606E">
        <w:t>—</w:t>
      </w:r>
      <w:r w:rsidRPr="0029606E">
        <w:tab/>
      </w:r>
      <w:r w:rsidR="00E274CE" w:rsidRPr="0029606E">
        <w:t>P-member twinning: being a P-member in 100 or more committees.</w:t>
      </w:r>
    </w:p>
    <w:p w14:paraId="24AF64AE" w14:textId="77777777" w:rsidR="00E274CE" w:rsidRPr="0029606E" w:rsidRDefault="00E274CE" w:rsidP="00CF280F">
      <w:pPr>
        <w:pStyle w:val="BodyText"/>
        <w:keepNext/>
      </w:pPr>
      <w:r w:rsidRPr="0029606E">
        <w:t>The suggested experience for a twinned partner is:</w:t>
      </w:r>
    </w:p>
    <w:p w14:paraId="77B63C40" w14:textId="1BF05CFA" w:rsidR="00E274CE" w:rsidRPr="0029606E" w:rsidRDefault="00075E18" w:rsidP="008905D8">
      <w:pPr>
        <w:pStyle w:val="ListContinue1"/>
      </w:pPr>
      <w:r w:rsidRPr="0029606E">
        <w:t>—</w:t>
      </w:r>
      <w:r w:rsidRPr="0029606E">
        <w:tab/>
      </w:r>
      <w:r w:rsidR="00E274CE" w:rsidRPr="0029606E">
        <w:t>Secretariat twinning: holding fewer than 5 committee secretariats</w:t>
      </w:r>
      <w:r w:rsidRPr="0029606E">
        <w:t>.</w:t>
      </w:r>
    </w:p>
    <w:p w14:paraId="253269AC" w14:textId="49EDE2A9" w:rsidR="00E274CE" w:rsidRPr="0029606E" w:rsidRDefault="00075E18" w:rsidP="008905D8">
      <w:pPr>
        <w:pStyle w:val="ListContinue1"/>
      </w:pPr>
      <w:r w:rsidRPr="0029606E">
        <w:t>—</w:t>
      </w:r>
      <w:r w:rsidRPr="0029606E">
        <w:tab/>
      </w:r>
      <w:r w:rsidR="00E274CE" w:rsidRPr="0029606E">
        <w:t xml:space="preserve">Chair or </w:t>
      </w:r>
      <w:del w:id="5065" w:author="Author">
        <w:r w:rsidR="00E274CE" w:rsidRPr="0029606E" w:rsidDel="00627DBC">
          <w:delText>convenor</w:delText>
        </w:r>
      </w:del>
      <w:ins w:id="5066" w:author="Author">
        <w:r w:rsidR="00627DBC">
          <w:t>Convenor</w:t>
        </w:r>
      </w:ins>
      <w:r w:rsidR="00E274CE" w:rsidRPr="0029606E">
        <w:t xml:space="preserve"> twinning: having fewer than 5 appointed </w:t>
      </w:r>
      <w:del w:id="5067" w:author="Author">
        <w:r w:rsidR="00E274CE" w:rsidRPr="0029606E" w:rsidDel="00627DBC">
          <w:delText>chair</w:delText>
        </w:r>
      </w:del>
      <w:ins w:id="5068" w:author="Author">
        <w:r w:rsidR="00627DBC">
          <w:t>Chair</w:t>
        </w:r>
      </w:ins>
      <w:r w:rsidR="00E274CE" w:rsidRPr="0029606E">
        <w:t xml:space="preserve">s or </w:t>
      </w:r>
      <w:del w:id="5069" w:author="Author">
        <w:r w:rsidR="00E274CE" w:rsidRPr="0029606E" w:rsidDel="00627DBC">
          <w:delText>convenor</w:delText>
        </w:r>
      </w:del>
      <w:ins w:id="5070" w:author="Author">
        <w:r w:rsidR="00627DBC">
          <w:t>Convenor</w:t>
        </w:r>
      </w:ins>
      <w:r w:rsidR="00E274CE" w:rsidRPr="0029606E">
        <w:t>s</w:t>
      </w:r>
      <w:r w:rsidRPr="0029606E">
        <w:t>.</w:t>
      </w:r>
    </w:p>
    <w:p w14:paraId="1A0CC03B" w14:textId="41F2D55E" w:rsidR="00E274CE" w:rsidRPr="0029606E" w:rsidRDefault="00075E18" w:rsidP="008905D8">
      <w:pPr>
        <w:pStyle w:val="ListContinue1"/>
      </w:pPr>
      <w:r w:rsidRPr="0029606E">
        <w:t>—</w:t>
      </w:r>
      <w:r w:rsidRPr="0029606E">
        <w:tab/>
      </w:r>
      <w:r w:rsidR="00E274CE" w:rsidRPr="0029606E">
        <w:t>P-member twinning: being a P-member in fewer than 100 committees.</w:t>
      </w:r>
    </w:p>
    <w:p w14:paraId="44C2A17A" w14:textId="6BE46758" w:rsidR="00E274CE" w:rsidRPr="0029606E" w:rsidRDefault="00E274CE" w:rsidP="008905D8">
      <w:pPr>
        <w:pStyle w:val="a2"/>
        <w:numPr>
          <w:ilvl w:val="0"/>
          <w:numId w:val="0"/>
        </w:numPr>
      </w:pPr>
      <w:bookmarkStart w:id="5071" w:name="_Toc69205317"/>
      <w:bookmarkStart w:id="5072" w:name="_Toc69205662"/>
      <w:bookmarkStart w:id="5073" w:name="_Toc69304356"/>
      <w:r w:rsidRPr="0029606E">
        <w:t>ST.4</w:t>
      </w:r>
      <w:r w:rsidR="00075E18" w:rsidRPr="0029606E">
        <w:tab/>
      </w:r>
      <w:r w:rsidRPr="0029606E">
        <w:t>General principles</w:t>
      </w:r>
      <w:bookmarkEnd w:id="5071"/>
      <w:bookmarkEnd w:id="5072"/>
      <w:bookmarkEnd w:id="5073"/>
    </w:p>
    <w:p w14:paraId="79B9A081" w14:textId="4C32D168" w:rsidR="00E274CE" w:rsidRPr="0029606E" w:rsidRDefault="00075E18" w:rsidP="008905D8">
      <w:pPr>
        <w:pStyle w:val="ListNumber1"/>
      </w:pPr>
      <w:r w:rsidRPr="0029606E">
        <w:rPr>
          <w:b/>
        </w:rPr>
        <w:t>1)</w:t>
      </w:r>
      <w:r w:rsidRPr="0029606E">
        <w:rPr>
          <w:b/>
        </w:rPr>
        <w:tab/>
      </w:r>
      <w:r w:rsidR="00E274CE" w:rsidRPr="0029606E">
        <w:rPr>
          <w:b/>
        </w:rPr>
        <w:t>Voluntary in nature</w:t>
      </w:r>
      <w:r w:rsidR="007F53FD" w:rsidRPr="0029606E">
        <w:rPr>
          <w:b/>
        </w:rPr>
        <w:t> </w:t>
      </w:r>
      <w:r w:rsidR="007F53FD" w:rsidRPr="0029606E">
        <w:t xml:space="preserve">— </w:t>
      </w:r>
      <w:r w:rsidR="00E274CE" w:rsidRPr="0029606E">
        <w:t>Twinning arrangements are to be entered into voluntarily.</w:t>
      </w:r>
    </w:p>
    <w:p w14:paraId="614F773D" w14:textId="4F1CA879" w:rsidR="00E274CE" w:rsidRPr="0029606E" w:rsidRDefault="00075E18" w:rsidP="008905D8">
      <w:pPr>
        <w:pStyle w:val="ListNumber1"/>
      </w:pPr>
      <w:r w:rsidRPr="0029606E">
        <w:rPr>
          <w:b/>
        </w:rPr>
        <w:t>2)</w:t>
      </w:r>
      <w:r w:rsidRPr="0029606E">
        <w:rPr>
          <w:b/>
        </w:rPr>
        <w:tab/>
      </w:r>
      <w:r w:rsidR="00E274CE" w:rsidRPr="0029606E">
        <w:rPr>
          <w:b/>
        </w:rPr>
        <w:t>Objectives</w:t>
      </w:r>
      <w:r w:rsidR="007F53FD" w:rsidRPr="0029606E">
        <w:rPr>
          <w:b/>
        </w:rPr>
        <w:t> </w:t>
      </w:r>
      <w:r w:rsidR="007F53FD" w:rsidRPr="0029606E">
        <w:t xml:space="preserve">— </w:t>
      </w:r>
      <w:r w:rsidR="00E274CE" w:rsidRPr="0029606E">
        <w:t>Both partners to the arrangement shall be committed to the primary objective of twinning: to build capacity and improve participation and performance in the twinned partner. Twinning objectives should support those priorities identified by the twinned partner and integrated into their national development plans/strategies.</w:t>
      </w:r>
    </w:p>
    <w:p w14:paraId="114E030E" w14:textId="1D5D27DA" w:rsidR="00E274CE" w:rsidRPr="0029606E" w:rsidRDefault="00075E18" w:rsidP="008905D8">
      <w:pPr>
        <w:pStyle w:val="ListNumber1"/>
      </w:pPr>
      <w:r w:rsidRPr="0029606E">
        <w:rPr>
          <w:b/>
        </w:rPr>
        <w:t>3)</w:t>
      </w:r>
      <w:r w:rsidRPr="0029606E">
        <w:rPr>
          <w:b/>
        </w:rPr>
        <w:tab/>
      </w:r>
      <w:r w:rsidR="00E274CE" w:rsidRPr="0029606E">
        <w:rPr>
          <w:b/>
        </w:rPr>
        <w:t>No expectation of financial support</w:t>
      </w:r>
      <w:r w:rsidR="007F53FD" w:rsidRPr="0029606E">
        <w:rPr>
          <w:b/>
        </w:rPr>
        <w:t> </w:t>
      </w:r>
      <w:r w:rsidR="007F53FD" w:rsidRPr="0029606E">
        <w:t xml:space="preserve">— </w:t>
      </w:r>
      <w:r w:rsidR="00E274CE" w:rsidRPr="0029606E">
        <w:t>There is no expectation that the lead partner will provide financial support to the twinned partner.</w:t>
      </w:r>
    </w:p>
    <w:p w14:paraId="0D251E48" w14:textId="259DE4F9" w:rsidR="00E274CE" w:rsidRPr="0029606E" w:rsidRDefault="00075E18" w:rsidP="008905D8">
      <w:pPr>
        <w:pStyle w:val="ListNumber1"/>
      </w:pPr>
      <w:r w:rsidRPr="0029606E">
        <w:rPr>
          <w:b/>
        </w:rPr>
        <w:t>4)</w:t>
      </w:r>
      <w:r w:rsidRPr="0029606E">
        <w:rPr>
          <w:b/>
        </w:rPr>
        <w:tab/>
      </w:r>
      <w:r w:rsidR="00E274CE" w:rsidRPr="0029606E">
        <w:rPr>
          <w:b/>
        </w:rPr>
        <w:t>One country, one vote</w:t>
      </w:r>
      <w:r w:rsidR="007F53FD" w:rsidRPr="0029606E">
        <w:rPr>
          <w:b/>
        </w:rPr>
        <w:t> </w:t>
      </w:r>
      <w:r w:rsidR="007F53FD" w:rsidRPr="0029606E">
        <w:t xml:space="preserve">— </w:t>
      </w:r>
      <w:r w:rsidR="00E274CE" w:rsidRPr="0029606E">
        <w:t>Twinning arrangements shall have no influence in terms of national position. There should be no expectation that one partner will support the positions and views of the other partner. Twinning arrangements shall not jeopardize the principle of “one country, one vote” in ISO (and proxy voting is not allowed).</w:t>
      </w:r>
    </w:p>
    <w:p w14:paraId="0AE20B63" w14:textId="2446E1E1" w:rsidR="00E274CE" w:rsidRPr="0029606E" w:rsidRDefault="00075E18" w:rsidP="008905D8">
      <w:pPr>
        <w:pStyle w:val="ListNumber1"/>
      </w:pPr>
      <w:r w:rsidRPr="0029606E">
        <w:rPr>
          <w:b/>
        </w:rPr>
        <w:t>5)</w:t>
      </w:r>
      <w:r w:rsidRPr="0029606E">
        <w:rPr>
          <w:b/>
        </w:rPr>
        <w:tab/>
      </w:r>
      <w:r w:rsidR="00E274CE" w:rsidRPr="0029606E">
        <w:rPr>
          <w:b/>
        </w:rPr>
        <w:t>Cooperation</w:t>
      </w:r>
      <w:r w:rsidR="007F53FD" w:rsidRPr="0029606E">
        <w:rPr>
          <w:b/>
        </w:rPr>
        <w:t> </w:t>
      </w:r>
      <w:r w:rsidR="007F53FD" w:rsidRPr="0029606E">
        <w:t xml:space="preserve">— </w:t>
      </w:r>
      <w:r w:rsidR="00E274CE" w:rsidRPr="0029606E">
        <w:t>The cooperation should be viewed as broadly as possible, with a flexible approach, and include technical, strategic and policy-level activities between the partners.</w:t>
      </w:r>
    </w:p>
    <w:p w14:paraId="3038C441" w14:textId="104698BF" w:rsidR="00E274CE" w:rsidRPr="0029606E" w:rsidRDefault="00075E18" w:rsidP="008905D8">
      <w:pPr>
        <w:pStyle w:val="ListNumber1"/>
      </w:pPr>
      <w:r w:rsidRPr="0029606E">
        <w:rPr>
          <w:b/>
        </w:rPr>
        <w:t>6)</w:t>
      </w:r>
      <w:r w:rsidRPr="0029606E">
        <w:rPr>
          <w:b/>
        </w:rPr>
        <w:tab/>
      </w:r>
      <w:r w:rsidR="00E274CE" w:rsidRPr="0029606E">
        <w:rPr>
          <w:b/>
        </w:rPr>
        <w:t>Commitment</w:t>
      </w:r>
      <w:r w:rsidR="007F53FD" w:rsidRPr="0029606E">
        <w:rPr>
          <w:b/>
        </w:rPr>
        <w:t> </w:t>
      </w:r>
      <w:r w:rsidR="007F53FD" w:rsidRPr="0029606E">
        <w:t xml:space="preserve">— </w:t>
      </w:r>
      <w:r w:rsidR="00E274CE" w:rsidRPr="0029606E">
        <w:t>The commitment of both partners to the twinning arrangement should be sustained for the duration of the arrangement. By mutual agreement of the two partners, the lead partner may also assume other specific administrative tasks beyond providing training and guidance.</w:t>
      </w:r>
    </w:p>
    <w:p w14:paraId="4C4286FD" w14:textId="6AD0DD22" w:rsidR="00E274CE" w:rsidRPr="0029606E" w:rsidRDefault="00075E18" w:rsidP="008905D8">
      <w:pPr>
        <w:pStyle w:val="ListNumber1"/>
        <w:rPr>
          <w:b/>
        </w:rPr>
      </w:pPr>
      <w:r w:rsidRPr="0029606E">
        <w:rPr>
          <w:b/>
        </w:rPr>
        <w:t>7)</w:t>
      </w:r>
      <w:r w:rsidRPr="0029606E">
        <w:rPr>
          <w:b/>
        </w:rPr>
        <w:tab/>
      </w:r>
      <w:r w:rsidR="00E274CE" w:rsidRPr="0029606E">
        <w:rPr>
          <w:b/>
        </w:rPr>
        <w:t>Continual improvement</w:t>
      </w:r>
      <w:r w:rsidR="007F53FD" w:rsidRPr="0029606E">
        <w:rPr>
          <w:b/>
        </w:rPr>
        <w:t> </w:t>
      </w:r>
      <w:r w:rsidR="007F53FD" w:rsidRPr="0029606E">
        <w:t xml:space="preserve">— </w:t>
      </w:r>
      <w:r w:rsidR="00E274CE" w:rsidRPr="0029606E">
        <w:t>Twinning arrangements should embrace the continual improvement concept. There should be mechanisms in place to ensure that, for each action, there is a possibility for follow-up and, if necessary, corrective action. Projects should include indicators to measure/monitor the progress of a twinned partner’s participation and leadership in ISO, with progress reviewed on an annual basis.</w:t>
      </w:r>
    </w:p>
    <w:p w14:paraId="7B3FF53B" w14:textId="12AAEA83" w:rsidR="00E274CE" w:rsidRPr="0029606E" w:rsidRDefault="00075E18" w:rsidP="008905D8">
      <w:pPr>
        <w:pStyle w:val="ListNumber1"/>
      </w:pPr>
      <w:r w:rsidRPr="0029606E">
        <w:rPr>
          <w:b/>
        </w:rPr>
        <w:t>8)</w:t>
      </w:r>
      <w:r w:rsidRPr="0029606E">
        <w:rPr>
          <w:b/>
        </w:rPr>
        <w:tab/>
      </w:r>
      <w:r w:rsidR="00E274CE" w:rsidRPr="0029606E">
        <w:rPr>
          <w:b/>
        </w:rPr>
        <w:t>Sustainability</w:t>
      </w:r>
      <w:r w:rsidR="007F53FD" w:rsidRPr="0029606E">
        <w:rPr>
          <w:b/>
        </w:rPr>
        <w:t> </w:t>
      </w:r>
      <w:r w:rsidR="007F53FD" w:rsidRPr="0029606E">
        <w:t xml:space="preserve">— </w:t>
      </w:r>
      <w:r w:rsidR="00E274CE" w:rsidRPr="0029606E">
        <w:t>The knowledge and experience gained through the twinning arrangement should be used to train other staff in the twinned partner to build capabilities in a sustainable manner. Participation in twinning should reduce, or remove altogether, the need for twinning of the twinned partner so that, once the twinning arrangement is finished, the twinned country can participate independently.</w:t>
      </w:r>
    </w:p>
    <w:p w14:paraId="77D1BA10" w14:textId="7AC3A1A6" w:rsidR="00E274CE" w:rsidRPr="0029606E" w:rsidRDefault="00E274CE" w:rsidP="008905D8">
      <w:pPr>
        <w:pStyle w:val="a2"/>
        <w:numPr>
          <w:ilvl w:val="0"/>
          <w:numId w:val="0"/>
        </w:numPr>
      </w:pPr>
      <w:bookmarkStart w:id="5074" w:name="_Toc69205318"/>
      <w:bookmarkStart w:id="5075" w:name="_Toc69205663"/>
      <w:bookmarkStart w:id="5076" w:name="_Toc69304357"/>
      <w:r w:rsidRPr="0029606E">
        <w:t>ST.5</w:t>
      </w:r>
      <w:r w:rsidR="00075E18" w:rsidRPr="0029606E">
        <w:tab/>
      </w:r>
      <w:r w:rsidRPr="0029606E">
        <w:t>Procedure</w:t>
      </w:r>
      <w:bookmarkEnd w:id="5074"/>
      <w:bookmarkEnd w:id="5075"/>
      <w:bookmarkEnd w:id="5076"/>
    </w:p>
    <w:p w14:paraId="43DBEE59" w14:textId="0624385B" w:rsidR="00E274CE" w:rsidRPr="0029606E" w:rsidRDefault="00E274CE" w:rsidP="008905D8">
      <w:pPr>
        <w:pStyle w:val="a3"/>
        <w:numPr>
          <w:ilvl w:val="0"/>
          <w:numId w:val="0"/>
        </w:numPr>
      </w:pPr>
      <w:bookmarkStart w:id="5077" w:name="_Toc69205319"/>
      <w:bookmarkStart w:id="5078" w:name="_Toc69205664"/>
      <w:bookmarkStart w:id="5079" w:name="_Toc69215565"/>
      <w:bookmarkStart w:id="5080" w:name="_Toc69304358"/>
      <w:r w:rsidRPr="0029606E">
        <w:t>ST.5.1</w:t>
      </w:r>
      <w:r w:rsidR="00075E18" w:rsidRPr="0029606E">
        <w:tab/>
      </w:r>
      <w:r w:rsidRPr="0029606E">
        <w:t>Chronology</w:t>
      </w:r>
      <w:bookmarkEnd w:id="5077"/>
      <w:bookmarkEnd w:id="5078"/>
      <w:bookmarkEnd w:id="5079"/>
      <w:bookmarkEnd w:id="5080"/>
    </w:p>
    <w:p w14:paraId="6753B3F5" w14:textId="77777777" w:rsidR="00E274CE" w:rsidRPr="0029606E" w:rsidRDefault="00E274CE" w:rsidP="008905D8">
      <w:pPr>
        <w:pStyle w:val="BodyText"/>
      </w:pPr>
      <w:r w:rsidRPr="0029606E">
        <w:t>This Policy addresses the various aspects of a Twinning arrangement in the order of the life cycle of a typical Twinning arrangement noting that some stages may be done in parallel. Each stage is addressed as follows:</w:t>
      </w:r>
    </w:p>
    <w:p w14:paraId="112B9FDD" w14:textId="350D8622" w:rsidR="00E274CE" w:rsidRPr="0029606E" w:rsidRDefault="00E274CE" w:rsidP="008905D8">
      <w:pPr>
        <w:pStyle w:val="ListContinue1"/>
      </w:pPr>
      <w:bookmarkStart w:id="5081" w:name="_Hlk527032847"/>
      <w:r w:rsidRPr="0029606E">
        <w:t>—</w:t>
      </w:r>
      <w:r w:rsidR="00075E18" w:rsidRPr="0029606E">
        <w:tab/>
      </w:r>
      <w:r w:rsidRPr="0029606E">
        <w:t>Identifying the need for a Twinning arrangement (ST.5.2)</w:t>
      </w:r>
    </w:p>
    <w:p w14:paraId="51A09D4D" w14:textId="33C73AE0" w:rsidR="00E274CE" w:rsidRPr="0029606E" w:rsidRDefault="00E274CE" w:rsidP="008905D8">
      <w:pPr>
        <w:pStyle w:val="ListContinue1"/>
      </w:pPr>
      <w:r w:rsidRPr="0029606E">
        <w:t>—</w:t>
      </w:r>
      <w:r w:rsidR="00075E18" w:rsidRPr="0029606E">
        <w:tab/>
      </w:r>
      <w:r w:rsidRPr="0029606E">
        <w:t>Selecting a Twinning partner (ST.5.3)</w:t>
      </w:r>
    </w:p>
    <w:p w14:paraId="19BF7FC5" w14:textId="6234F719" w:rsidR="00E274CE" w:rsidRPr="0029606E" w:rsidRDefault="00E274CE" w:rsidP="008905D8">
      <w:pPr>
        <w:pStyle w:val="ListContinue1"/>
      </w:pPr>
      <w:r w:rsidRPr="0029606E">
        <w:t>—</w:t>
      </w:r>
      <w:r w:rsidR="00075E18" w:rsidRPr="0029606E">
        <w:tab/>
      </w:r>
      <w:r w:rsidRPr="0029606E">
        <w:t>Drafting/Submitting a Twinning Request (ST.5.4)</w:t>
      </w:r>
    </w:p>
    <w:p w14:paraId="62957883" w14:textId="15F385EC" w:rsidR="00E274CE" w:rsidRPr="0029606E" w:rsidRDefault="00E274CE" w:rsidP="008905D8">
      <w:pPr>
        <w:pStyle w:val="ListContinue1"/>
      </w:pPr>
      <w:r w:rsidRPr="0029606E">
        <w:t>—</w:t>
      </w:r>
      <w:r w:rsidR="00075E18" w:rsidRPr="0029606E">
        <w:tab/>
      </w:r>
      <w:r w:rsidRPr="0029606E">
        <w:t>Approving the Twinning Request (ST</w:t>
      </w:r>
      <w:r w:rsidR="006A04C5" w:rsidRPr="0029606E">
        <w:t>.</w:t>
      </w:r>
      <w:r w:rsidRPr="0029606E">
        <w:t>5.5)</w:t>
      </w:r>
    </w:p>
    <w:p w14:paraId="1B3D3287" w14:textId="6F6C0834" w:rsidR="00E274CE" w:rsidRPr="0029606E" w:rsidRDefault="00E274CE" w:rsidP="008905D8">
      <w:pPr>
        <w:pStyle w:val="ListContinue1"/>
      </w:pPr>
      <w:r w:rsidRPr="0029606E">
        <w:t>—</w:t>
      </w:r>
      <w:r w:rsidR="00075E18" w:rsidRPr="0029606E">
        <w:tab/>
      </w:r>
      <w:r w:rsidRPr="0029606E">
        <w:t>Implementing the Twinning arrangement (ST.5.6)</w:t>
      </w:r>
    </w:p>
    <w:p w14:paraId="15C81EF7" w14:textId="3B190CE2" w:rsidR="00E274CE" w:rsidRPr="0029606E" w:rsidRDefault="00E274CE" w:rsidP="008905D8">
      <w:pPr>
        <w:pStyle w:val="ListContinue1"/>
      </w:pPr>
      <w:r w:rsidRPr="0029606E">
        <w:t>—</w:t>
      </w:r>
      <w:r w:rsidR="00075E18" w:rsidRPr="0029606E">
        <w:tab/>
      </w:r>
      <w:r w:rsidRPr="0029606E">
        <w:t>Terminating a twinning arrangement (ST.5.7)</w:t>
      </w:r>
    </w:p>
    <w:p w14:paraId="3958ACDE" w14:textId="4B1011C4" w:rsidR="00E274CE" w:rsidRPr="0029606E" w:rsidRDefault="00E274CE" w:rsidP="008905D8">
      <w:pPr>
        <w:pStyle w:val="ListContinue1"/>
      </w:pPr>
      <w:r w:rsidRPr="0029606E">
        <w:t>—</w:t>
      </w:r>
      <w:r w:rsidR="00075E18" w:rsidRPr="0029606E">
        <w:tab/>
      </w:r>
      <w:r w:rsidRPr="0029606E">
        <w:t>Role of the ISO CS (ST.5.8)</w:t>
      </w:r>
    </w:p>
    <w:p w14:paraId="19EC90E6" w14:textId="3C022345" w:rsidR="00E274CE" w:rsidRPr="0029606E" w:rsidRDefault="00E274CE" w:rsidP="008905D8">
      <w:pPr>
        <w:pStyle w:val="a3"/>
        <w:numPr>
          <w:ilvl w:val="0"/>
          <w:numId w:val="0"/>
        </w:numPr>
      </w:pPr>
      <w:bookmarkStart w:id="5082" w:name="_Toc69205320"/>
      <w:bookmarkStart w:id="5083" w:name="_Toc69205665"/>
      <w:bookmarkStart w:id="5084" w:name="_Toc69215566"/>
      <w:bookmarkStart w:id="5085" w:name="_Toc69304359"/>
      <w:bookmarkEnd w:id="5081"/>
      <w:r w:rsidRPr="0029606E">
        <w:t>ST.5.2</w:t>
      </w:r>
      <w:r w:rsidR="00075E18" w:rsidRPr="0029606E">
        <w:tab/>
      </w:r>
      <w:r w:rsidRPr="0029606E">
        <w:t xml:space="preserve">Identifying the need for </w:t>
      </w:r>
      <w:r w:rsidRPr="0029606E">
        <w:rPr>
          <w:rFonts w:cs="Calibri"/>
        </w:rPr>
        <w:t>a Twinning arrangement</w:t>
      </w:r>
      <w:bookmarkEnd w:id="5082"/>
      <w:bookmarkEnd w:id="5083"/>
      <w:bookmarkEnd w:id="5084"/>
      <w:bookmarkEnd w:id="5085"/>
    </w:p>
    <w:p w14:paraId="237F8FA3" w14:textId="6FD33A27" w:rsidR="00E274CE" w:rsidRPr="0029606E" w:rsidRDefault="00E274CE" w:rsidP="008905D8">
      <w:pPr>
        <w:pStyle w:val="BodyText"/>
      </w:pPr>
      <w:r w:rsidRPr="0029606E">
        <w:t>Twinning arrangements are to be entered voluntarily. The partners shall fill in the Request Form (See Annex</w:t>
      </w:r>
      <w:r w:rsidR="00385EB1" w:rsidRPr="0029606E">
        <w:t> </w:t>
      </w:r>
      <w:r w:rsidRPr="0029606E">
        <w:t xml:space="preserve">SJ) once they have agreed on the type of twinning (P-member, Secretariat, Chair or Convenor). In the case of a Secretariat or Chair twinning, the request form should be submitted to the TMB Secretariat. In the </w:t>
      </w:r>
      <w:r w:rsidRPr="0029606E">
        <w:rPr>
          <w:rFonts w:cs="Calibri"/>
        </w:rPr>
        <w:t>case of a WG Convenor twinning arrangement, it should be submitted directly to the parent committee and the I</w:t>
      </w:r>
      <w:r w:rsidRPr="0029606E">
        <w:rPr>
          <w:rFonts w:cs="Calibri"/>
          <w:color w:val="000000"/>
        </w:rPr>
        <w:t>SO Technical Program Manager (TPM)</w:t>
      </w:r>
      <w:r w:rsidRPr="0029606E">
        <w:rPr>
          <w:rFonts w:cs="Calibri"/>
        </w:rPr>
        <w:t xml:space="preserve"> for processing. For P-member twinning arrangements, the request form should be submitted to the TPM for review</w:t>
      </w:r>
      <w:r w:rsidRPr="0029606E">
        <w:t xml:space="preserve"> and the committee secretariat for information.</w:t>
      </w:r>
    </w:p>
    <w:p w14:paraId="6FB63003" w14:textId="09229869" w:rsidR="00E274CE" w:rsidRPr="0029606E" w:rsidRDefault="00E274CE" w:rsidP="008905D8">
      <w:pPr>
        <w:pStyle w:val="a3"/>
        <w:numPr>
          <w:ilvl w:val="0"/>
          <w:numId w:val="0"/>
        </w:numPr>
      </w:pPr>
      <w:bookmarkStart w:id="5086" w:name="_Toc69205321"/>
      <w:bookmarkStart w:id="5087" w:name="_Toc69205666"/>
      <w:bookmarkStart w:id="5088" w:name="_Toc69215567"/>
      <w:bookmarkStart w:id="5089" w:name="_Toc69304360"/>
      <w:r w:rsidRPr="0029606E">
        <w:t>ST.5.3</w:t>
      </w:r>
      <w:r w:rsidR="00075E18" w:rsidRPr="0029606E">
        <w:tab/>
      </w:r>
      <w:r w:rsidRPr="0029606E">
        <w:t>Selecting a Twinning partner</w:t>
      </w:r>
      <w:bookmarkEnd w:id="5086"/>
      <w:bookmarkEnd w:id="5087"/>
      <w:bookmarkEnd w:id="5088"/>
      <w:bookmarkEnd w:id="5089"/>
    </w:p>
    <w:p w14:paraId="06FCD5DD" w14:textId="77777777" w:rsidR="00D87A44" w:rsidRPr="0029606E" w:rsidRDefault="00E274CE" w:rsidP="008905D8">
      <w:pPr>
        <w:pStyle w:val="BodyText"/>
      </w:pPr>
      <w:r w:rsidRPr="0029606E">
        <w:t xml:space="preserve">If a member body has identified the need for a twinning arrangement, but not a twinning partner, it can contact ISO/CS or the TPM of the committee in question, if a committee has been identified, and ask for help in </w:t>
      </w:r>
      <w:r w:rsidRPr="0029606E">
        <w:rPr>
          <w:rFonts w:cs="Calibri"/>
        </w:rPr>
        <w:t>identifying</w:t>
      </w:r>
      <w:r w:rsidRPr="0029606E">
        <w:t xml:space="preserve"> a partner to twin with.</w:t>
      </w:r>
    </w:p>
    <w:p w14:paraId="725B0A84" w14:textId="3B856191" w:rsidR="00E274CE" w:rsidRPr="0029606E" w:rsidRDefault="00E274CE" w:rsidP="008905D8">
      <w:pPr>
        <w:pStyle w:val="a3"/>
        <w:numPr>
          <w:ilvl w:val="0"/>
          <w:numId w:val="0"/>
        </w:numPr>
      </w:pPr>
      <w:bookmarkStart w:id="5090" w:name="_Toc69205322"/>
      <w:bookmarkStart w:id="5091" w:name="_Toc69205667"/>
      <w:bookmarkStart w:id="5092" w:name="_Toc69215568"/>
      <w:bookmarkStart w:id="5093" w:name="_Toc69304361"/>
      <w:r w:rsidRPr="0029606E">
        <w:t>ST.5.4</w:t>
      </w:r>
      <w:r w:rsidR="00075E18" w:rsidRPr="0029606E">
        <w:tab/>
      </w:r>
      <w:r w:rsidRPr="0029606E">
        <w:t>Drafting/Submitting a Twinning Request</w:t>
      </w:r>
      <w:bookmarkEnd w:id="5090"/>
      <w:bookmarkEnd w:id="5091"/>
      <w:bookmarkEnd w:id="5092"/>
      <w:bookmarkEnd w:id="5093"/>
    </w:p>
    <w:p w14:paraId="29AF52B4" w14:textId="77777777" w:rsidR="00E274CE" w:rsidRPr="0029606E" w:rsidRDefault="00E274CE" w:rsidP="008905D8">
      <w:pPr>
        <w:pStyle w:val="BodyText"/>
      </w:pPr>
      <w:r w:rsidRPr="0029606E">
        <w:t>The following shall be included in the request form:</w:t>
      </w:r>
    </w:p>
    <w:p w14:paraId="46049AD5" w14:textId="6E115112" w:rsidR="00E274CE" w:rsidRPr="0029606E" w:rsidRDefault="00075E18" w:rsidP="008905D8">
      <w:pPr>
        <w:pStyle w:val="ListContinue1"/>
      </w:pPr>
      <w:r w:rsidRPr="0029606E">
        <w:t>—</w:t>
      </w:r>
      <w:r w:rsidRPr="0029606E">
        <w:tab/>
      </w:r>
      <w:r w:rsidR="00E274CE" w:rsidRPr="0029606E">
        <w:t>Contact details of the ISO member bodies making the request</w:t>
      </w:r>
    </w:p>
    <w:p w14:paraId="39B4B63F" w14:textId="74D082D6" w:rsidR="00E274CE" w:rsidRPr="0029606E" w:rsidRDefault="00075E18" w:rsidP="008905D8">
      <w:pPr>
        <w:pStyle w:val="ListContinue1"/>
      </w:pPr>
      <w:r w:rsidRPr="0029606E">
        <w:t>—</w:t>
      </w:r>
      <w:r w:rsidRPr="0029606E">
        <w:tab/>
      </w:r>
      <w:r w:rsidR="00E274CE" w:rsidRPr="0029606E">
        <w:t>Committee in which a twinning relationship is requested</w:t>
      </w:r>
    </w:p>
    <w:p w14:paraId="64C052B2" w14:textId="55735552" w:rsidR="00E274CE" w:rsidRPr="0029606E" w:rsidRDefault="00075E18" w:rsidP="008905D8">
      <w:pPr>
        <w:pStyle w:val="ListContinue1"/>
      </w:pPr>
      <w:r w:rsidRPr="0029606E">
        <w:t>—</w:t>
      </w:r>
      <w:r w:rsidRPr="0029606E">
        <w:tab/>
      </w:r>
      <w:r w:rsidR="00E274CE" w:rsidRPr="0029606E">
        <w:t>Type of twinning requested</w:t>
      </w:r>
    </w:p>
    <w:p w14:paraId="41315F44" w14:textId="2F7AF17C" w:rsidR="00E274CE" w:rsidRPr="0029606E" w:rsidRDefault="00075E18" w:rsidP="008905D8">
      <w:pPr>
        <w:pStyle w:val="ListContinue1"/>
      </w:pPr>
      <w:r w:rsidRPr="0029606E">
        <w:t>—</w:t>
      </w:r>
      <w:r w:rsidRPr="0029606E">
        <w:tab/>
      </w:r>
      <w:r w:rsidR="00E274CE" w:rsidRPr="0029606E">
        <w:t>Statement from the ISO member body (twinned partner) demonstrating the need for capacity building and explaining what kind of capacity-building this arrangement will target</w:t>
      </w:r>
    </w:p>
    <w:p w14:paraId="1E207D0F" w14:textId="0D88FE88" w:rsidR="00E274CE" w:rsidRPr="0029606E" w:rsidRDefault="00075E18" w:rsidP="008905D8">
      <w:pPr>
        <w:pStyle w:val="ListContinue1"/>
      </w:pPr>
      <w:r w:rsidRPr="0029606E">
        <w:t>—</w:t>
      </w:r>
      <w:r w:rsidRPr="0029606E">
        <w:tab/>
      </w:r>
      <w:r w:rsidR="00E274CE" w:rsidRPr="0029606E">
        <w:t>Statement from the ISO member body (lead partner) demonstrating competencies and resources to support capacity building</w:t>
      </w:r>
    </w:p>
    <w:p w14:paraId="5F6A7B9E" w14:textId="105F164C" w:rsidR="00E274CE" w:rsidRPr="0029606E" w:rsidRDefault="00075E18" w:rsidP="008905D8">
      <w:pPr>
        <w:pStyle w:val="ListContinue1"/>
      </w:pPr>
      <w:r w:rsidRPr="0029606E">
        <w:t>—</w:t>
      </w:r>
      <w:r w:rsidRPr="0029606E">
        <w:tab/>
      </w:r>
      <w:r w:rsidR="00E274CE" w:rsidRPr="0029606E">
        <w:t>Goals and expected outcome of the twinning arrangement</w:t>
      </w:r>
    </w:p>
    <w:p w14:paraId="13154E11" w14:textId="69F32EE8" w:rsidR="00E274CE" w:rsidRPr="0029606E" w:rsidRDefault="00075E18" w:rsidP="008905D8">
      <w:pPr>
        <w:pStyle w:val="ListContinue1"/>
      </w:pPr>
      <w:r w:rsidRPr="0029606E">
        <w:t>—</w:t>
      </w:r>
      <w:r w:rsidRPr="0029606E">
        <w:tab/>
      </w:r>
      <w:r w:rsidR="00E274CE" w:rsidRPr="0029606E">
        <w:t>Proposed time frame of the twinning arrangement</w:t>
      </w:r>
    </w:p>
    <w:p w14:paraId="3360AAB5" w14:textId="22BBBC95" w:rsidR="00E274CE" w:rsidRPr="0029606E" w:rsidRDefault="00075E18" w:rsidP="008905D8">
      <w:pPr>
        <w:pStyle w:val="ListContinue1"/>
      </w:pPr>
      <w:r w:rsidRPr="0029606E">
        <w:t>—</w:t>
      </w:r>
      <w:r w:rsidRPr="0029606E">
        <w:tab/>
      </w:r>
      <w:r w:rsidR="00E274CE" w:rsidRPr="0029606E">
        <w:t xml:space="preserve">In the case of a leadership twinning arrangement, the contact details and CV of the </w:t>
      </w:r>
      <w:del w:id="5094" w:author="Author">
        <w:r w:rsidR="00E274CE" w:rsidRPr="0029606E" w:rsidDel="005834A0">
          <w:delText>Secretary</w:delText>
        </w:r>
      </w:del>
      <w:ins w:id="5095" w:author="Author">
        <w:r w:rsidR="005834A0">
          <w:t>Secretary/Committee Manager</w:t>
        </w:r>
      </w:ins>
      <w:r w:rsidR="00E274CE" w:rsidRPr="0029606E">
        <w:t>/Twinned Secretary, Chair/Twinned-Chair, Convenor/Twinned Convenor</w:t>
      </w:r>
    </w:p>
    <w:p w14:paraId="71099345" w14:textId="449D13EA" w:rsidR="00E274CE" w:rsidRPr="0029606E" w:rsidRDefault="00E274CE" w:rsidP="008905D8">
      <w:pPr>
        <w:pStyle w:val="BodyText"/>
      </w:pPr>
      <w:r w:rsidRPr="0029606E">
        <w:t>Secretariat or Chair twinning arrangements at TC, PC or SC level shall be approved by the TMB.</w:t>
      </w:r>
    </w:p>
    <w:p w14:paraId="655113CC" w14:textId="77777777" w:rsidR="00E274CE" w:rsidRPr="0029606E" w:rsidRDefault="00E274CE" w:rsidP="008905D8">
      <w:pPr>
        <w:pStyle w:val="BodyText"/>
      </w:pPr>
      <w:r w:rsidRPr="0029606E">
        <w:t>For WG Convenor Twinning arrangements, the requesting partners submit the Twinning request form directly to the secretariat of the parent committee for approval.</w:t>
      </w:r>
    </w:p>
    <w:p w14:paraId="05A9AADA" w14:textId="77777777" w:rsidR="00E274CE" w:rsidRPr="0029606E" w:rsidRDefault="00E274CE" w:rsidP="008905D8">
      <w:pPr>
        <w:pStyle w:val="BodyText"/>
      </w:pPr>
      <w:r w:rsidRPr="0029606E">
        <w:t>For P-member Twinning arrangements, the requesting partners submit the Twinning request form directly to the ISO/CS TPM (copied to the committee secretariat for information).</w:t>
      </w:r>
    </w:p>
    <w:p w14:paraId="40B8BEE2" w14:textId="1AC36DFB" w:rsidR="00E274CE" w:rsidRPr="0029606E" w:rsidRDefault="00E274CE" w:rsidP="008905D8">
      <w:pPr>
        <w:pStyle w:val="a3"/>
        <w:numPr>
          <w:ilvl w:val="0"/>
          <w:numId w:val="0"/>
        </w:numPr>
      </w:pPr>
      <w:bookmarkStart w:id="5096" w:name="_Toc69205323"/>
      <w:bookmarkStart w:id="5097" w:name="_Toc69205668"/>
      <w:bookmarkStart w:id="5098" w:name="_Toc69215569"/>
      <w:bookmarkStart w:id="5099" w:name="_Toc69304362"/>
      <w:r w:rsidRPr="0029606E">
        <w:t>ST.</w:t>
      </w:r>
      <w:r w:rsidRPr="0029606E">
        <w:rPr>
          <w:rFonts w:cs="Calibri"/>
        </w:rPr>
        <w:t>5</w:t>
      </w:r>
      <w:r w:rsidRPr="0029606E">
        <w:t>.5</w:t>
      </w:r>
      <w:r w:rsidR="00075E18" w:rsidRPr="0029606E">
        <w:tab/>
      </w:r>
      <w:r w:rsidRPr="0029606E">
        <w:t>Approving the Twinning request:</w:t>
      </w:r>
      <w:bookmarkEnd w:id="5096"/>
      <w:bookmarkEnd w:id="5097"/>
      <w:bookmarkEnd w:id="5098"/>
      <w:bookmarkEnd w:id="5099"/>
    </w:p>
    <w:p w14:paraId="0A7FAD9C" w14:textId="36C33009" w:rsidR="00E274CE" w:rsidRPr="0029606E" w:rsidRDefault="00284302" w:rsidP="008905D8">
      <w:pPr>
        <w:pStyle w:val="ListContinue1"/>
      </w:pPr>
      <w:r w:rsidRPr="0029606E">
        <w:rPr>
          <w:szCs w:val="24"/>
        </w:rPr>
        <w:t>•</w:t>
      </w:r>
      <w:r w:rsidR="00075E18" w:rsidRPr="0029606E">
        <w:tab/>
      </w:r>
      <w:r w:rsidR="00E274CE" w:rsidRPr="0029606E">
        <w:t>Secretariat and Chair twinning arrangements shall be submitted to the TMB Secretariat who will send the Twinning request form and supporting material to the TMB members for approval by correspondence (</w:t>
      </w:r>
      <w:r w:rsidR="00E274CE" w:rsidRPr="0029606E">
        <w:rPr>
          <w:rFonts w:cs="Calibri"/>
        </w:rPr>
        <w:t xml:space="preserve">4-week </w:t>
      </w:r>
      <w:r w:rsidR="00E274CE" w:rsidRPr="0029606E">
        <w:t>CIB ballot). Supporting material for the ballot shall include an assessment from the TPM/ISO CS, plus any relevant statistics on NSB participation in ISO and performance in other committee leadership roles. The request is evaluated by the TMB according to the quality of the information, and against the above guidelines (suggested experience) for being a “lead” and “twinned” partner.</w:t>
      </w:r>
    </w:p>
    <w:p w14:paraId="5F33F46A" w14:textId="77777777" w:rsidR="00E274CE" w:rsidRPr="0029606E" w:rsidRDefault="00E274CE" w:rsidP="008905D8">
      <w:pPr>
        <w:pStyle w:val="BodyTextindent10"/>
      </w:pPr>
      <w:r w:rsidRPr="0029606E">
        <w:t xml:space="preserve">If approved by the TMB, the Secretariat or Chair twinning arrangement will be registered in the </w:t>
      </w:r>
      <w:r w:rsidRPr="0029606E">
        <w:rPr>
          <w:rFonts w:cs="Calibri"/>
        </w:rPr>
        <w:t>Global Directory (</w:t>
      </w:r>
      <w:r w:rsidRPr="0029606E">
        <w:t>GD</w:t>
      </w:r>
      <w:r w:rsidRPr="0029606E">
        <w:rPr>
          <w:rFonts w:cs="Calibri"/>
        </w:rPr>
        <w:t>).</w:t>
      </w:r>
    </w:p>
    <w:p w14:paraId="67346FEE" w14:textId="6E458CFE" w:rsidR="00E274CE" w:rsidRPr="0029606E" w:rsidRDefault="00284302" w:rsidP="008905D8">
      <w:pPr>
        <w:pStyle w:val="ListContinue1"/>
      </w:pPr>
      <w:r w:rsidRPr="0029606E">
        <w:rPr>
          <w:szCs w:val="24"/>
        </w:rPr>
        <w:t>•</w:t>
      </w:r>
      <w:r w:rsidR="00075E18" w:rsidRPr="0029606E">
        <w:tab/>
      </w:r>
      <w:r w:rsidR="00E274CE" w:rsidRPr="0029606E">
        <w:t>For WG Convenor Twinning arrangements, the requesting NSBs submit the Twinning request form directly to the secretariat of the parent committee for approval. The committee then submits its decision to the TPM for processing.</w:t>
      </w:r>
    </w:p>
    <w:p w14:paraId="41B2F103" w14:textId="67673CE6" w:rsidR="00E274CE" w:rsidRPr="0029606E" w:rsidRDefault="00284302" w:rsidP="008905D8">
      <w:pPr>
        <w:pStyle w:val="ListContinue1"/>
      </w:pPr>
      <w:r w:rsidRPr="0029606E">
        <w:rPr>
          <w:szCs w:val="24"/>
        </w:rPr>
        <w:t>•</w:t>
      </w:r>
      <w:r w:rsidR="00075E18" w:rsidRPr="0029606E">
        <w:tab/>
      </w:r>
      <w:r w:rsidR="00E274CE" w:rsidRPr="0029606E">
        <w:t>For P-member Twinning arrangements, the requesting NSBs submit the Twinning request form directly to the ISO/CS TPM (copied to the committee secretariat for information). The TPM reviews the form and registers the Twinning arrangement in the GD.</w:t>
      </w:r>
    </w:p>
    <w:p w14:paraId="08D4CF84" w14:textId="3DC89D0F" w:rsidR="00E274CE" w:rsidRPr="0029606E" w:rsidRDefault="00E274CE" w:rsidP="008905D8">
      <w:pPr>
        <w:pStyle w:val="BodyText"/>
      </w:pPr>
      <w:r w:rsidRPr="0029606E">
        <w:t>Once approved, the twinned partners shall submit a completed Twinning Agreement (with end date, maximum time limit of 5</w:t>
      </w:r>
      <w:r w:rsidR="00075E18" w:rsidRPr="0029606E">
        <w:t> </w:t>
      </w:r>
      <w:r w:rsidRPr="0029606E">
        <w:t>years) and Collaboration Plan to their ISO/CS TPM within 3</w:t>
      </w:r>
      <w:r w:rsidR="00075E18" w:rsidRPr="0029606E">
        <w:t> </w:t>
      </w:r>
      <w:r w:rsidRPr="0029606E">
        <w:t>months of the registration of the Twinning arrangement. See Annex</w:t>
      </w:r>
      <w:r w:rsidR="00385EB1" w:rsidRPr="0029606E">
        <w:t> </w:t>
      </w:r>
      <w:r w:rsidRPr="0029606E">
        <w:t>SJ for the Forms. The TPM reviews the Agreement and Collaboration Plan and works with the twinned partners to improve it, if necessary. If the partners do not submit a satisfactory Twinning Agreement and Collaboration plan within 3</w:t>
      </w:r>
      <w:r w:rsidR="00075E18" w:rsidRPr="0029606E">
        <w:t> </w:t>
      </w:r>
      <w:r w:rsidRPr="0029606E">
        <w:t>months, the twinning arrangement shall not be started.</w:t>
      </w:r>
    </w:p>
    <w:p w14:paraId="482EDFF0" w14:textId="623E258E" w:rsidR="00E274CE" w:rsidRPr="0029606E" w:rsidRDefault="00E274CE" w:rsidP="008905D8">
      <w:pPr>
        <w:pStyle w:val="a3"/>
        <w:numPr>
          <w:ilvl w:val="0"/>
          <w:numId w:val="0"/>
        </w:numPr>
      </w:pPr>
      <w:bookmarkStart w:id="5100" w:name="_Toc69205324"/>
      <w:bookmarkStart w:id="5101" w:name="_Toc69205669"/>
      <w:bookmarkStart w:id="5102" w:name="_Toc69215570"/>
      <w:bookmarkStart w:id="5103" w:name="_Toc69304363"/>
      <w:r w:rsidRPr="0029606E">
        <w:t>ST.5.6</w:t>
      </w:r>
      <w:r w:rsidR="00075E18" w:rsidRPr="0029606E">
        <w:tab/>
      </w:r>
      <w:r w:rsidRPr="0029606E">
        <w:t>Implementing the Twinning arrangement</w:t>
      </w:r>
      <w:bookmarkEnd w:id="5100"/>
      <w:bookmarkEnd w:id="5101"/>
      <w:bookmarkEnd w:id="5102"/>
      <w:bookmarkEnd w:id="5103"/>
    </w:p>
    <w:p w14:paraId="4951E110" w14:textId="77777777" w:rsidR="00E274CE" w:rsidRPr="0029606E" w:rsidRDefault="00E274CE" w:rsidP="008905D8">
      <w:pPr>
        <w:pStyle w:val="BodyText"/>
      </w:pPr>
      <w:r w:rsidRPr="0029606E">
        <w:t>Twinning arrangements shall be subject to an annual review and performance assessment, consisting of a self-assessment by the twinned partners, an assessment by the P-members of the committee, and an assessment by the TPM.</w:t>
      </w:r>
    </w:p>
    <w:p w14:paraId="65340BB6" w14:textId="77777777" w:rsidR="00E274CE" w:rsidRPr="0029606E" w:rsidRDefault="00E274CE" w:rsidP="008905D8">
      <w:pPr>
        <w:pStyle w:val="BodyText"/>
      </w:pPr>
      <w:r w:rsidRPr="0029606E">
        <w:rPr>
          <w:b/>
        </w:rPr>
        <w:t>Annual performance assessment form:</w:t>
      </w:r>
      <w:r w:rsidRPr="0029606E">
        <w:t xml:space="preserve"> The</w:t>
      </w:r>
      <w:r w:rsidRPr="0029606E">
        <w:rPr>
          <w:b/>
        </w:rPr>
        <w:t xml:space="preserve"> </w:t>
      </w:r>
      <w:r w:rsidRPr="0029606E">
        <w:t>twinned partners shall submit a completed form once per year. This form includes a section that will be completed by the TPM.</w:t>
      </w:r>
    </w:p>
    <w:p w14:paraId="18B22A59" w14:textId="77777777" w:rsidR="00E274CE" w:rsidRPr="0029606E" w:rsidRDefault="00E274CE" w:rsidP="008905D8">
      <w:pPr>
        <w:pStyle w:val="BodyText"/>
      </w:pPr>
      <w:r w:rsidRPr="0029606E">
        <w:t>P-member assessments will be done as part of the regular post-meeting feedback survey process. The TPM reviews the results of these surveys and notes the P-member feedback on the Annual performance assessment form.</w:t>
      </w:r>
    </w:p>
    <w:p w14:paraId="060F5B06" w14:textId="77777777" w:rsidR="00E274CE" w:rsidRPr="0029606E" w:rsidRDefault="00E274CE" w:rsidP="008905D8">
      <w:pPr>
        <w:pStyle w:val="BodyText"/>
      </w:pPr>
      <w:r w:rsidRPr="0029606E">
        <w:t>The TMB secretariat reviews the performance assessment forms and sends the completed forms back to the twinned partners for information. If there are no problems raised, the form is filed and the arrangement continues.</w:t>
      </w:r>
    </w:p>
    <w:p w14:paraId="6F15DD34" w14:textId="2A87631A" w:rsidR="00E274CE" w:rsidRPr="0029606E" w:rsidRDefault="00E274CE" w:rsidP="008905D8">
      <w:pPr>
        <w:pStyle w:val="a3"/>
        <w:numPr>
          <w:ilvl w:val="0"/>
          <w:numId w:val="0"/>
        </w:numPr>
      </w:pPr>
      <w:bookmarkStart w:id="5104" w:name="_Toc69205325"/>
      <w:bookmarkStart w:id="5105" w:name="_Toc69205670"/>
      <w:bookmarkStart w:id="5106" w:name="_Toc69215571"/>
      <w:bookmarkStart w:id="5107" w:name="_Toc69304364"/>
      <w:r w:rsidRPr="0029606E">
        <w:t>ST.5.7</w:t>
      </w:r>
      <w:r w:rsidR="00075E18" w:rsidRPr="0029606E">
        <w:tab/>
      </w:r>
      <w:r w:rsidRPr="0029606E">
        <w:t>Terminating a Twinning arrangement</w:t>
      </w:r>
      <w:bookmarkEnd w:id="5104"/>
      <w:bookmarkEnd w:id="5105"/>
      <w:bookmarkEnd w:id="5106"/>
      <w:bookmarkEnd w:id="5107"/>
    </w:p>
    <w:p w14:paraId="34D407CE" w14:textId="77777777" w:rsidR="00E274CE" w:rsidRPr="0029606E" w:rsidRDefault="00E274CE" w:rsidP="008905D8">
      <w:pPr>
        <w:pStyle w:val="BodyText"/>
      </w:pPr>
      <w:r w:rsidRPr="0029606E">
        <w:t xml:space="preserve">Failure to submit annual performance assessments or negative assessments/problems raised shall be brought to the attention of the TMB. The TMB evaluates the information and decides on any action to be taken. This may include the </w:t>
      </w:r>
      <w:r w:rsidRPr="0029606E">
        <w:rPr>
          <w:rFonts w:cs="Calibri"/>
        </w:rPr>
        <w:t>cancellation</w:t>
      </w:r>
      <w:r w:rsidRPr="0029606E">
        <w:t xml:space="preserve"> of the twinning arrangement.</w:t>
      </w:r>
    </w:p>
    <w:p w14:paraId="453C43AD" w14:textId="77777777" w:rsidR="00E274CE" w:rsidRPr="0029606E" w:rsidRDefault="00E274CE" w:rsidP="008905D8">
      <w:pPr>
        <w:pStyle w:val="BodyText"/>
      </w:pPr>
      <w:r w:rsidRPr="0029606E">
        <w:t>Once a twinning arrangement reaches the 5-year maximum time limit, it is automatically terminated. Extensions/renewals of Twinning arrangements are not possible.</w:t>
      </w:r>
    </w:p>
    <w:p w14:paraId="33FD1585" w14:textId="6EAF7E88" w:rsidR="00E274CE" w:rsidRPr="0029606E" w:rsidRDefault="00E274CE" w:rsidP="008905D8">
      <w:pPr>
        <w:pStyle w:val="BodyText"/>
      </w:pPr>
      <w:r w:rsidRPr="0029606E">
        <w:t xml:space="preserve">There shall be no automatic transfer of leadership roles (secretariat, </w:t>
      </w:r>
      <w:del w:id="5108" w:author="Author">
        <w:r w:rsidRPr="0029606E" w:rsidDel="00627DBC">
          <w:delText>chair</w:delText>
        </w:r>
      </w:del>
      <w:ins w:id="5109" w:author="Author">
        <w:r w:rsidR="00627DBC">
          <w:t>Chair</w:t>
        </w:r>
      </w:ins>
      <w:r w:rsidRPr="0029606E">
        <w:t xml:space="preserve">, </w:t>
      </w:r>
      <w:del w:id="5110" w:author="Author">
        <w:r w:rsidRPr="0029606E" w:rsidDel="00627DBC">
          <w:delText>convenor</w:delText>
        </w:r>
      </w:del>
      <w:ins w:id="5111" w:author="Author">
        <w:r w:rsidR="00627DBC">
          <w:t>Convenor</w:t>
        </w:r>
      </w:ins>
      <w:r w:rsidRPr="0029606E">
        <w:t>) from the lead to the twinned partner at the end of the twinning arrangement. The twinned partner leadership roles shall be removed from the GD.</w:t>
      </w:r>
    </w:p>
    <w:p w14:paraId="0F2F68B6" w14:textId="77777777" w:rsidR="00E274CE" w:rsidRPr="0029606E" w:rsidRDefault="00E274CE" w:rsidP="008905D8">
      <w:pPr>
        <w:pStyle w:val="BodyText"/>
      </w:pPr>
      <w:r w:rsidRPr="0029606E">
        <w:t>In the case of secretariat twinning, if the lead partner wishes to relinquish the secretariat, the committee may take a resolution to support the assignment of the secretariat to the twinned partner. In the case of an SC secretariat, the TC will approve this assignment based on the SC resolution. In the case of a TC secretariat, the ISO/TMB will approve this assignment based on the TC’s resolution.</w:t>
      </w:r>
    </w:p>
    <w:p w14:paraId="28D0B5FB" w14:textId="60DCA79D" w:rsidR="00E274CE" w:rsidRPr="0029606E" w:rsidRDefault="00E274CE" w:rsidP="008905D8">
      <w:pPr>
        <w:pStyle w:val="BodyText"/>
      </w:pPr>
      <w:r w:rsidRPr="0029606E">
        <w:t>Any other changes to leadership roles shall follow the approval process outlined in the ISO/IEC Directives Part</w:t>
      </w:r>
      <w:r w:rsidR="006A04C5" w:rsidRPr="0029606E">
        <w:t> </w:t>
      </w:r>
      <w:r w:rsidRPr="0029606E">
        <w:t>1.</w:t>
      </w:r>
    </w:p>
    <w:p w14:paraId="246FA82B" w14:textId="3753DD84" w:rsidR="00E274CE" w:rsidRPr="0029606E" w:rsidRDefault="00E274CE" w:rsidP="008905D8">
      <w:pPr>
        <w:pStyle w:val="a3"/>
        <w:numPr>
          <w:ilvl w:val="0"/>
          <w:numId w:val="0"/>
        </w:numPr>
      </w:pPr>
      <w:bookmarkStart w:id="5112" w:name="_Toc69205326"/>
      <w:bookmarkStart w:id="5113" w:name="_Toc69205671"/>
      <w:bookmarkStart w:id="5114" w:name="_Toc69215572"/>
      <w:bookmarkStart w:id="5115" w:name="_Toc69304365"/>
      <w:r w:rsidRPr="0029606E">
        <w:t>ST.5.8</w:t>
      </w:r>
      <w:r w:rsidR="00075E18" w:rsidRPr="0029606E">
        <w:tab/>
      </w:r>
      <w:r w:rsidRPr="0029606E">
        <w:t>Role of ISO/CS</w:t>
      </w:r>
      <w:bookmarkEnd w:id="5112"/>
      <w:bookmarkEnd w:id="5113"/>
      <w:bookmarkEnd w:id="5114"/>
      <w:bookmarkEnd w:id="5115"/>
    </w:p>
    <w:p w14:paraId="6A933423" w14:textId="77777777" w:rsidR="00E274CE" w:rsidRPr="0029606E" w:rsidRDefault="00E274CE" w:rsidP="008905D8">
      <w:pPr>
        <w:pStyle w:val="BodyText"/>
      </w:pPr>
      <w:r w:rsidRPr="0029606E">
        <w:t>The Twinned partners’ interface with ISO/CS is through the responsible TPM. The role of the TPM includes:</w:t>
      </w:r>
    </w:p>
    <w:p w14:paraId="2C441D99" w14:textId="196BEA5F" w:rsidR="00E274CE" w:rsidRPr="0029606E" w:rsidRDefault="00075E18" w:rsidP="008905D8">
      <w:pPr>
        <w:pStyle w:val="ListContinue1"/>
      </w:pPr>
      <w:r w:rsidRPr="0029606E">
        <w:t>—</w:t>
      </w:r>
      <w:r w:rsidRPr="0029606E">
        <w:tab/>
      </w:r>
      <w:r w:rsidR="00E274CE" w:rsidRPr="0029606E">
        <w:t>Helping to identify a potential twinning partner in cases where a twinning partner/lead partner has not been identified</w:t>
      </w:r>
    </w:p>
    <w:p w14:paraId="4C304C3A" w14:textId="58019318" w:rsidR="00E274CE" w:rsidRPr="0029606E" w:rsidRDefault="00075E18" w:rsidP="008905D8">
      <w:pPr>
        <w:pStyle w:val="ListContinue1"/>
      </w:pPr>
      <w:r w:rsidRPr="0029606E">
        <w:t>—</w:t>
      </w:r>
      <w:r w:rsidRPr="0029606E">
        <w:tab/>
      </w:r>
      <w:r w:rsidR="00E274CE" w:rsidRPr="0029606E">
        <w:t>Providing guidance and advice on how to implement the twinning policy</w:t>
      </w:r>
    </w:p>
    <w:p w14:paraId="73E91825" w14:textId="30CE6200" w:rsidR="00E274CE" w:rsidRPr="0029606E" w:rsidRDefault="00075E18" w:rsidP="008905D8">
      <w:pPr>
        <w:pStyle w:val="ListContinue1"/>
      </w:pPr>
      <w:r w:rsidRPr="0029606E">
        <w:t>—</w:t>
      </w:r>
      <w:r w:rsidRPr="0029606E">
        <w:tab/>
      </w:r>
      <w:r w:rsidR="00E274CE" w:rsidRPr="0029606E">
        <w:t>Raising potential problems to the attention of the TMB</w:t>
      </w:r>
    </w:p>
    <w:p w14:paraId="34752E14" w14:textId="77777777" w:rsidR="00D77357" w:rsidRPr="0029606E" w:rsidRDefault="00D77357" w:rsidP="00D77357">
      <w:pPr>
        <w:pStyle w:val="ANNEX"/>
        <w:numPr>
          <w:ilvl w:val="0"/>
          <w:numId w:val="0"/>
        </w:numPr>
      </w:pPr>
      <w:bookmarkStart w:id="5116" w:name="_Toc323556679"/>
      <w:bookmarkStart w:id="5117" w:name="_Toc354474397"/>
      <w:bookmarkStart w:id="5118" w:name="_Toc478053587"/>
      <w:bookmarkStart w:id="5119" w:name="_Toc69205327"/>
      <w:bookmarkStart w:id="5120" w:name="_Toc69205672"/>
      <w:bookmarkStart w:id="5121" w:name="_Toc69304366"/>
      <w:r w:rsidRPr="0029606E">
        <w:rPr>
          <w:rStyle w:val="zzzHighlight0"/>
        </w:rPr>
        <w:t>Reference documents</w:t>
      </w:r>
      <w:bookmarkEnd w:id="5116"/>
      <w:bookmarkEnd w:id="5117"/>
      <w:bookmarkEnd w:id="5118"/>
      <w:bookmarkEnd w:id="5119"/>
      <w:bookmarkEnd w:id="5120"/>
      <w:bookmarkEnd w:id="5121"/>
    </w:p>
    <w:p w14:paraId="0E75801F" w14:textId="77777777" w:rsidR="00D77357" w:rsidRPr="0029606E" w:rsidRDefault="00D77357" w:rsidP="00D77357">
      <w:pPr>
        <w:pStyle w:val="BodyText"/>
      </w:pPr>
      <w:r w:rsidRPr="0029606E">
        <w:t>The following are links to reference documents for the ISO technical community on a number of important subjects.</w:t>
      </w:r>
    </w:p>
    <w:tbl>
      <w:tblPr>
        <w:tblW w:w="0" w:type="auto"/>
        <w:tblLayout w:type="fixed"/>
        <w:tblCellMar>
          <w:left w:w="0" w:type="dxa"/>
          <w:right w:w="0" w:type="dxa"/>
        </w:tblCellMar>
        <w:tblLook w:val="04A0" w:firstRow="1" w:lastRow="0" w:firstColumn="1" w:lastColumn="0" w:noHBand="0" w:noVBand="1"/>
      </w:tblPr>
      <w:tblGrid>
        <w:gridCol w:w="397"/>
        <w:gridCol w:w="9354"/>
      </w:tblGrid>
      <w:tr w:rsidR="00920AEB" w:rsidRPr="0029606E" w14:paraId="19E87694" w14:textId="77777777" w:rsidTr="001E7FFA">
        <w:trPr>
          <w:cantSplit/>
        </w:trPr>
        <w:tc>
          <w:tcPr>
            <w:tcW w:w="397" w:type="dxa"/>
            <w:shd w:val="clear" w:color="auto" w:fill="auto"/>
          </w:tcPr>
          <w:p w14:paraId="4CC0EA58" w14:textId="77777777" w:rsidR="00920AEB" w:rsidRPr="0029606E" w:rsidRDefault="00920AEB" w:rsidP="001E7FFA">
            <w:pPr>
              <w:pStyle w:val="Tablebody0"/>
            </w:pPr>
            <w:r w:rsidRPr="0029606E">
              <w:t>—</w:t>
            </w:r>
          </w:p>
        </w:tc>
        <w:tc>
          <w:tcPr>
            <w:tcW w:w="9354" w:type="dxa"/>
            <w:shd w:val="clear" w:color="auto" w:fill="auto"/>
          </w:tcPr>
          <w:p w14:paraId="1FEB1DF1" w14:textId="425811F4" w:rsidR="00920AEB" w:rsidRPr="0029606E" w:rsidRDefault="00CA7759" w:rsidP="001E7FFA">
            <w:pPr>
              <w:pStyle w:val="Tablebody0"/>
            </w:pPr>
            <w:hyperlink r:id="rId92" w:history="1">
              <w:r w:rsidR="00920AEB" w:rsidRPr="0029606E">
                <w:rPr>
                  <w:rStyle w:val="Hyperlink"/>
                  <w:lang w:val="en-GB"/>
                </w:rPr>
                <w:t>ISO's web page</w:t>
              </w:r>
            </w:hyperlink>
            <w:r w:rsidR="001E7FFA" w:rsidRPr="0029606E">
              <w:br/>
            </w:r>
            <w:r w:rsidR="0024788E" w:rsidRPr="0029606E">
              <w:t> </w:t>
            </w:r>
          </w:p>
        </w:tc>
      </w:tr>
      <w:tr w:rsidR="00920AEB" w:rsidRPr="0029606E" w14:paraId="4E64D2FE" w14:textId="77777777" w:rsidTr="001E7FFA">
        <w:trPr>
          <w:cantSplit/>
        </w:trPr>
        <w:tc>
          <w:tcPr>
            <w:tcW w:w="397" w:type="dxa"/>
            <w:shd w:val="clear" w:color="auto" w:fill="auto"/>
          </w:tcPr>
          <w:p w14:paraId="0619BEF2" w14:textId="77777777" w:rsidR="00920AEB" w:rsidRPr="0029606E" w:rsidRDefault="00920AEB" w:rsidP="001E7FFA">
            <w:pPr>
              <w:pStyle w:val="Tablebody0"/>
            </w:pPr>
            <w:r w:rsidRPr="0029606E">
              <w:t>—</w:t>
            </w:r>
          </w:p>
        </w:tc>
        <w:tc>
          <w:tcPr>
            <w:tcW w:w="9354" w:type="dxa"/>
            <w:shd w:val="clear" w:color="auto" w:fill="auto"/>
          </w:tcPr>
          <w:p w14:paraId="24BEFFB7" w14:textId="1F021E85" w:rsidR="00920AEB" w:rsidRPr="0029606E" w:rsidRDefault="00CA7759" w:rsidP="001E7FFA">
            <w:pPr>
              <w:pStyle w:val="Tablebody0"/>
            </w:pPr>
            <w:hyperlink r:id="rId93" w:history="1">
              <w:r w:rsidR="00920AEB" w:rsidRPr="0029606E">
                <w:rPr>
                  <w:rStyle w:val="Hyperlink"/>
                  <w:lang w:val="en-GB"/>
                </w:rPr>
                <w:t>ISO/IEC Directives, Parts</w:t>
              </w:r>
              <w:r w:rsidR="0024788E" w:rsidRPr="0029606E">
                <w:rPr>
                  <w:rStyle w:val="Hyperlink"/>
                  <w:lang w:val="en-GB"/>
                </w:rPr>
                <w:t xml:space="preserve"> </w:t>
              </w:r>
              <w:r w:rsidR="00920AEB" w:rsidRPr="0029606E">
                <w:rPr>
                  <w:rStyle w:val="Hyperlink"/>
                  <w:lang w:val="en-GB"/>
                </w:rPr>
                <w:t>1 &amp; 2, Consolidated ISO Supplement to ISO/IEC Directives, Part</w:t>
              </w:r>
              <w:r w:rsidR="0024788E" w:rsidRPr="0029606E">
                <w:rPr>
                  <w:rStyle w:val="Hyperlink"/>
                  <w:lang w:val="en-GB"/>
                </w:rPr>
                <w:t> </w:t>
              </w:r>
              <w:r w:rsidR="00920AEB" w:rsidRPr="0029606E">
                <w:rPr>
                  <w:rStyle w:val="Hyperlink"/>
                  <w:lang w:val="en-GB"/>
                </w:rPr>
                <w:t>1, JTC</w:t>
              </w:r>
              <w:r w:rsidR="0024788E" w:rsidRPr="0029606E">
                <w:rPr>
                  <w:rStyle w:val="Hyperlink"/>
                  <w:lang w:val="en-GB"/>
                </w:rPr>
                <w:t> </w:t>
              </w:r>
              <w:r w:rsidR="00920AEB" w:rsidRPr="0029606E">
                <w:rPr>
                  <w:rStyle w:val="Hyperlink"/>
                  <w:lang w:val="en-GB"/>
                </w:rPr>
                <w:t>1 Supplement</w:t>
              </w:r>
            </w:hyperlink>
            <w:r w:rsidR="001E7FFA" w:rsidRPr="0029606E">
              <w:br/>
            </w:r>
            <w:r w:rsidR="0024788E" w:rsidRPr="0029606E">
              <w:t> </w:t>
            </w:r>
          </w:p>
        </w:tc>
      </w:tr>
      <w:tr w:rsidR="00D77357" w:rsidRPr="0029606E" w14:paraId="042E7DC8" w14:textId="77777777" w:rsidTr="001E7FFA">
        <w:trPr>
          <w:cantSplit/>
        </w:trPr>
        <w:tc>
          <w:tcPr>
            <w:tcW w:w="397" w:type="dxa"/>
            <w:shd w:val="clear" w:color="auto" w:fill="auto"/>
          </w:tcPr>
          <w:p w14:paraId="0CFF2701" w14:textId="77777777" w:rsidR="00D77357" w:rsidRPr="0029606E" w:rsidRDefault="00D77357" w:rsidP="001E7FFA">
            <w:pPr>
              <w:pStyle w:val="Tablebody0"/>
            </w:pPr>
            <w:r w:rsidRPr="0029606E">
              <w:t>—</w:t>
            </w:r>
          </w:p>
        </w:tc>
        <w:tc>
          <w:tcPr>
            <w:tcW w:w="9354" w:type="dxa"/>
            <w:shd w:val="clear" w:color="auto" w:fill="auto"/>
          </w:tcPr>
          <w:p w14:paraId="338804D7" w14:textId="1BDF370A" w:rsidR="00CB5900" w:rsidRPr="0029606E" w:rsidRDefault="00CA7759" w:rsidP="001E7FFA">
            <w:pPr>
              <w:pStyle w:val="Tablebody0"/>
            </w:pPr>
            <w:hyperlink r:id="rId94" w:history="1">
              <w:r w:rsidR="0038795B" w:rsidRPr="0029606E">
                <w:rPr>
                  <w:rStyle w:val="Hyperlink"/>
                  <w:lang w:val="en-GB"/>
                </w:rPr>
                <w:t>Guidance for ISO national standards bodies</w:t>
              </w:r>
              <w:r w:rsidR="0025539D" w:rsidRPr="0029606E">
                <w:rPr>
                  <w:rStyle w:val="Hyperlink"/>
                  <w:lang w:val="en-GB"/>
                </w:rPr>
                <w:t xml:space="preserve"> — </w:t>
              </w:r>
              <w:r w:rsidR="0038795B" w:rsidRPr="0029606E">
                <w:rPr>
                  <w:rStyle w:val="Hyperlink"/>
                  <w:lang w:val="en-GB"/>
                </w:rPr>
                <w:t>engaging stakeholders and building consensus</w:t>
              </w:r>
            </w:hyperlink>
            <w:r w:rsidR="0038795B" w:rsidRPr="0029606E">
              <w:br/>
            </w:r>
            <w:r w:rsidR="001E7FFA" w:rsidRPr="0029606E">
              <w:t> </w:t>
            </w:r>
          </w:p>
        </w:tc>
      </w:tr>
      <w:tr w:rsidR="00D77357" w:rsidRPr="0029606E" w14:paraId="1AB2C33A" w14:textId="77777777" w:rsidTr="001E7FFA">
        <w:trPr>
          <w:cantSplit/>
        </w:trPr>
        <w:tc>
          <w:tcPr>
            <w:tcW w:w="397" w:type="dxa"/>
            <w:shd w:val="clear" w:color="auto" w:fill="auto"/>
          </w:tcPr>
          <w:p w14:paraId="069C14B0" w14:textId="77777777" w:rsidR="00D77357" w:rsidRPr="0029606E" w:rsidRDefault="00D77357" w:rsidP="001E7FFA">
            <w:pPr>
              <w:pStyle w:val="Tablebody0"/>
            </w:pPr>
            <w:r w:rsidRPr="0029606E">
              <w:t>—</w:t>
            </w:r>
          </w:p>
        </w:tc>
        <w:tc>
          <w:tcPr>
            <w:tcW w:w="9354" w:type="dxa"/>
            <w:shd w:val="clear" w:color="auto" w:fill="auto"/>
          </w:tcPr>
          <w:p w14:paraId="2CD24BCD" w14:textId="18EC2639" w:rsidR="00D77357" w:rsidRPr="0029606E" w:rsidRDefault="00CA7759" w:rsidP="001E7FFA">
            <w:pPr>
              <w:pStyle w:val="Tablebody0"/>
            </w:pPr>
            <w:hyperlink r:id="rId95" w:history="1">
              <w:r w:rsidR="00D77357" w:rsidRPr="0029606E">
                <w:rPr>
                  <w:rStyle w:val="Hyperlink"/>
                  <w:lang w:val="en-GB"/>
                </w:rPr>
                <w:t>Guidance for liaisons organizations</w:t>
              </w:r>
              <w:r w:rsidR="0025539D" w:rsidRPr="0029606E">
                <w:rPr>
                  <w:rStyle w:val="Hyperlink"/>
                  <w:lang w:val="en-GB"/>
                </w:rPr>
                <w:t xml:space="preserve"> — </w:t>
              </w:r>
              <w:r w:rsidR="00D77357" w:rsidRPr="0029606E">
                <w:rPr>
                  <w:rStyle w:val="Hyperlink"/>
                  <w:lang w:val="en-GB"/>
                </w:rPr>
                <w:t>engaging stakeholders and building consensus</w:t>
              </w:r>
            </w:hyperlink>
            <w:r w:rsidR="001E7FFA" w:rsidRPr="0029606E">
              <w:br/>
            </w:r>
            <w:r w:rsidR="00D77357" w:rsidRPr="0029606E">
              <w:t> </w:t>
            </w:r>
          </w:p>
        </w:tc>
      </w:tr>
      <w:tr w:rsidR="00D77357" w:rsidRPr="0029606E" w14:paraId="6816EC0A" w14:textId="77777777" w:rsidTr="001E7FFA">
        <w:trPr>
          <w:cantSplit/>
        </w:trPr>
        <w:tc>
          <w:tcPr>
            <w:tcW w:w="397" w:type="dxa"/>
            <w:shd w:val="clear" w:color="auto" w:fill="auto"/>
          </w:tcPr>
          <w:p w14:paraId="56F8540C" w14:textId="77777777" w:rsidR="00D77357" w:rsidRPr="0029606E" w:rsidRDefault="00D77357" w:rsidP="001E7FFA">
            <w:pPr>
              <w:pStyle w:val="Tablebody0"/>
            </w:pPr>
            <w:r w:rsidRPr="0029606E">
              <w:t>—</w:t>
            </w:r>
          </w:p>
        </w:tc>
        <w:tc>
          <w:tcPr>
            <w:tcW w:w="9354" w:type="dxa"/>
            <w:shd w:val="clear" w:color="auto" w:fill="auto"/>
          </w:tcPr>
          <w:p w14:paraId="0FBD313F" w14:textId="5D65CE03" w:rsidR="00D77357" w:rsidRPr="0029606E" w:rsidRDefault="00CA7759" w:rsidP="001E7FFA">
            <w:pPr>
              <w:pStyle w:val="Tablebody0"/>
            </w:pPr>
            <w:hyperlink r:id="rId96" w:history="1">
              <w:r w:rsidR="00BE3204" w:rsidRPr="0029606E">
                <w:rPr>
                  <w:rStyle w:val="Hyperlink"/>
                  <w:lang w:val="en-GB"/>
                </w:rPr>
                <w:t>Using and referencing ISO and IEC standards to support public policy</w:t>
              </w:r>
            </w:hyperlink>
            <w:r w:rsidR="001E7FFA" w:rsidRPr="0029606E">
              <w:br/>
            </w:r>
            <w:r w:rsidR="00D77357" w:rsidRPr="0029606E">
              <w:t> </w:t>
            </w:r>
          </w:p>
        </w:tc>
      </w:tr>
      <w:tr w:rsidR="00D77357" w:rsidRPr="0029606E" w14:paraId="2CAD5C06" w14:textId="77777777" w:rsidTr="001E7FFA">
        <w:trPr>
          <w:cantSplit/>
        </w:trPr>
        <w:tc>
          <w:tcPr>
            <w:tcW w:w="397" w:type="dxa"/>
            <w:shd w:val="clear" w:color="auto" w:fill="auto"/>
          </w:tcPr>
          <w:p w14:paraId="526A37A3" w14:textId="77777777" w:rsidR="00D77357" w:rsidRPr="0029606E" w:rsidRDefault="00D77357" w:rsidP="001E7FFA">
            <w:pPr>
              <w:pStyle w:val="Tablebody0"/>
            </w:pPr>
            <w:r w:rsidRPr="0029606E">
              <w:t>—</w:t>
            </w:r>
          </w:p>
        </w:tc>
        <w:tc>
          <w:tcPr>
            <w:tcW w:w="9354" w:type="dxa"/>
            <w:shd w:val="clear" w:color="auto" w:fill="auto"/>
          </w:tcPr>
          <w:p w14:paraId="4FE559A8" w14:textId="40A80309" w:rsidR="00A2541D" w:rsidRPr="0029606E" w:rsidRDefault="00CA7759" w:rsidP="001E7FFA">
            <w:pPr>
              <w:pStyle w:val="Tablebody0"/>
              <w:rPr>
                <w:rStyle w:val="Hyperlink"/>
                <w:lang w:val="en-GB"/>
              </w:rPr>
            </w:pPr>
            <w:hyperlink r:id="rId97" w:history="1">
              <w:r w:rsidR="00FF7357" w:rsidRPr="0029606E">
                <w:rPr>
                  <w:rStyle w:val="Hyperlink"/>
                  <w:lang w:val="en-GB"/>
                </w:rPr>
                <w:t>ISO's global relevance policy</w:t>
              </w:r>
            </w:hyperlink>
            <w:r w:rsidR="00FF7357" w:rsidRPr="0029606E">
              <w:t xml:space="preserve"> </w:t>
            </w:r>
            <w:r w:rsidR="001E7FFA" w:rsidRPr="0029606E">
              <w:br/>
            </w:r>
            <w:r w:rsidR="00A2541D" w:rsidRPr="0029606E">
              <w:t> </w:t>
            </w:r>
          </w:p>
        </w:tc>
      </w:tr>
      <w:tr w:rsidR="00D77357" w:rsidRPr="0029606E" w14:paraId="58BBDF5C" w14:textId="77777777" w:rsidTr="001E7FFA">
        <w:trPr>
          <w:cantSplit/>
        </w:trPr>
        <w:tc>
          <w:tcPr>
            <w:tcW w:w="397" w:type="dxa"/>
            <w:shd w:val="clear" w:color="auto" w:fill="auto"/>
          </w:tcPr>
          <w:p w14:paraId="11B00B6E" w14:textId="77777777" w:rsidR="00D77357" w:rsidRPr="0029606E" w:rsidRDefault="00D77357" w:rsidP="001E7FFA">
            <w:pPr>
              <w:pStyle w:val="Tablebody0"/>
            </w:pPr>
            <w:r w:rsidRPr="0029606E">
              <w:t>—</w:t>
            </w:r>
          </w:p>
        </w:tc>
        <w:tc>
          <w:tcPr>
            <w:tcW w:w="9354" w:type="dxa"/>
            <w:shd w:val="clear" w:color="auto" w:fill="auto"/>
          </w:tcPr>
          <w:p w14:paraId="29B325BF" w14:textId="4D3AF074" w:rsidR="00D77357" w:rsidRPr="0029606E" w:rsidRDefault="00CA7759" w:rsidP="001E7FFA">
            <w:pPr>
              <w:pStyle w:val="Tablebody0"/>
            </w:pPr>
            <w:hyperlink r:id="rId98" w:history="1">
              <w:r w:rsidR="00D77357" w:rsidRPr="0029606E">
                <w:rPr>
                  <w:rStyle w:val="Hyperlink"/>
                  <w:lang w:val="en-GB"/>
                </w:rPr>
                <w:t>ISO Code of Conduct for the technical work and suggestions for implementation</w:t>
              </w:r>
            </w:hyperlink>
            <w:r w:rsidR="00D77357" w:rsidRPr="0029606E">
              <w:br/>
            </w:r>
          </w:p>
        </w:tc>
      </w:tr>
      <w:tr w:rsidR="00D77357" w:rsidRPr="0029606E" w14:paraId="486AB155" w14:textId="77777777" w:rsidTr="001E7FFA">
        <w:trPr>
          <w:cantSplit/>
        </w:trPr>
        <w:tc>
          <w:tcPr>
            <w:tcW w:w="397" w:type="dxa"/>
            <w:shd w:val="clear" w:color="auto" w:fill="auto"/>
          </w:tcPr>
          <w:p w14:paraId="3A74B77F" w14:textId="77777777" w:rsidR="00D77357" w:rsidRPr="0029606E" w:rsidRDefault="00D77357" w:rsidP="001E7FFA">
            <w:pPr>
              <w:pStyle w:val="Tablebody0"/>
            </w:pPr>
            <w:r w:rsidRPr="0029606E">
              <w:t>—</w:t>
            </w:r>
          </w:p>
        </w:tc>
        <w:tc>
          <w:tcPr>
            <w:tcW w:w="9354" w:type="dxa"/>
            <w:shd w:val="clear" w:color="auto" w:fill="auto"/>
          </w:tcPr>
          <w:p w14:paraId="2AB04C45" w14:textId="60DA8D87" w:rsidR="00D77357" w:rsidRPr="0029606E" w:rsidRDefault="00CA7759" w:rsidP="001E7FFA">
            <w:pPr>
              <w:pStyle w:val="Tablebody0"/>
              <w:rPr>
                <w:rFonts w:ascii="Times New Roman" w:hAnsi="Times New Roman"/>
                <w:sz w:val="24"/>
              </w:rPr>
            </w:pPr>
            <w:hyperlink r:id="rId99" w:history="1">
              <w:r w:rsidR="00D77357" w:rsidRPr="0029606E">
                <w:rPr>
                  <w:rStyle w:val="Hyperlink"/>
                  <w:lang w:val="en-GB"/>
                </w:rPr>
                <w:t>Policy for the distribution of ISO publications and the</w:t>
              </w:r>
              <w:r w:rsidR="0038795B" w:rsidRPr="0029606E">
                <w:rPr>
                  <w:rStyle w:val="Hyperlink"/>
                  <w:lang w:val="en-GB"/>
                </w:rPr>
                <w:t xml:space="preserve"> protection of ISO's copyright </w:t>
              </w:r>
              <w:r w:rsidR="00D77357" w:rsidRPr="0029606E">
                <w:rPr>
                  <w:rStyle w:val="Hyperlink"/>
                  <w:lang w:val="en-GB"/>
                </w:rPr>
                <w:t>(ISO POCOSA)</w:t>
              </w:r>
            </w:hyperlink>
            <w:r w:rsidR="00D77357" w:rsidRPr="0029606E">
              <w:br/>
              <w:t> </w:t>
            </w:r>
          </w:p>
        </w:tc>
      </w:tr>
      <w:tr w:rsidR="00794693" w:rsidRPr="0029606E" w14:paraId="2474D33E" w14:textId="77777777" w:rsidTr="001E7FFA">
        <w:trPr>
          <w:cantSplit/>
        </w:trPr>
        <w:tc>
          <w:tcPr>
            <w:tcW w:w="397" w:type="dxa"/>
            <w:shd w:val="clear" w:color="auto" w:fill="auto"/>
          </w:tcPr>
          <w:p w14:paraId="1B9DDDA5" w14:textId="77777777" w:rsidR="00794693" w:rsidRPr="0029606E" w:rsidRDefault="00794693" w:rsidP="001E7FFA">
            <w:pPr>
              <w:pStyle w:val="Tablebody0"/>
            </w:pPr>
            <w:r w:rsidRPr="0029606E">
              <w:t>—</w:t>
            </w:r>
          </w:p>
        </w:tc>
        <w:tc>
          <w:tcPr>
            <w:tcW w:w="9354" w:type="dxa"/>
            <w:shd w:val="clear" w:color="auto" w:fill="auto"/>
          </w:tcPr>
          <w:p w14:paraId="124CB97E" w14:textId="501BAA7D" w:rsidR="00A2541D" w:rsidRPr="0029606E" w:rsidRDefault="00CA7759" w:rsidP="001E7FFA">
            <w:pPr>
              <w:pStyle w:val="Tablebody0"/>
            </w:pPr>
            <w:hyperlink r:id="rId100" w:history="1">
              <w:r w:rsidR="00794693" w:rsidRPr="0029606E">
                <w:rPr>
                  <w:rStyle w:val="Hyperlink"/>
                  <w:lang w:val="en-GB"/>
                </w:rPr>
                <w:t>Guidance and process for addressing misconduct and breaches of the code of conduct</w:t>
              </w:r>
            </w:hyperlink>
            <w:r w:rsidR="001E7FFA" w:rsidRPr="0029606E">
              <w:br/>
            </w:r>
            <w:r w:rsidR="00A2541D" w:rsidRPr="0029606E">
              <w:t> </w:t>
            </w:r>
          </w:p>
        </w:tc>
      </w:tr>
      <w:tr w:rsidR="00D77357" w:rsidRPr="0029606E" w14:paraId="35DD3184" w14:textId="77777777" w:rsidTr="001E7FFA">
        <w:trPr>
          <w:cantSplit/>
        </w:trPr>
        <w:tc>
          <w:tcPr>
            <w:tcW w:w="397" w:type="dxa"/>
            <w:shd w:val="clear" w:color="auto" w:fill="auto"/>
          </w:tcPr>
          <w:p w14:paraId="4021E18C" w14:textId="4860C9CA" w:rsidR="00F579D2" w:rsidRPr="0029606E" w:rsidRDefault="00F579D2" w:rsidP="001E7FFA">
            <w:pPr>
              <w:pStyle w:val="Tablebody0"/>
            </w:pPr>
            <w:r w:rsidRPr="0029606E">
              <w:t>—</w:t>
            </w:r>
          </w:p>
        </w:tc>
        <w:tc>
          <w:tcPr>
            <w:tcW w:w="9354" w:type="dxa"/>
            <w:shd w:val="clear" w:color="auto" w:fill="auto"/>
          </w:tcPr>
          <w:p w14:paraId="6ED67F43" w14:textId="4D91C7CD" w:rsidR="00A2541D" w:rsidRPr="0029606E" w:rsidRDefault="00CA7759" w:rsidP="001E7FFA">
            <w:pPr>
              <w:pStyle w:val="Tablebody0"/>
            </w:pPr>
            <w:hyperlink r:id="rId101" w:history="1">
              <w:r w:rsidR="00F579D2" w:rsidRPr="0029606E">
                <w:rPr>
                  <w:rStyle w:val="Hyperlink"/>
                  <w:lang w:val="en-GB"/>
                </w:rPr>
                <w:t>Guidance on drafting standards</w:t>
              </w:r>
            </w:hyperlink>
            <w:r w:rsidR="001E7FFA" w:rsidRPr="0029606E">
              <w:br/>
            </w:r>
            <w:r w:rsidR="00A2541D" w:rsidRPr="0029606E">
              <w:t> </w:t>
            </w:r>
          </w:p>
        </w:tc>
      </w:tr>
      <w:tr w:rsidR="00630D18" w:rsidRPr="0029606E" w14:paraId="4A640F63" w14:textId="77777777" w:rsidTr="001E7FFA">
        <w:trPr>
          <w:cantSplit/>
        </w:trPr>
        <w:tc>
          <w:tcPr>
            <w:tcW w:w="397" w:type="dxa"/>
            <w:shd w:val="clear" w:color="auto" w:fill="auto"/>
          </w:tcPr>
          <w:p w14:paraId="756617BC" w14:textId="77777777" w:rsidR="00630D18" w:rsidRPr="0029606E" w:rsidRDefault="00630D18" w:rsidP="001E7FFA">
            <w:pPr>
              <w:pStyle w:val="Tablebody0"/>
            </w:pPr>
            <w:r w:rsidRPr="0029606E">
              <w:t>—</w:t>
            </w:r>
          </w:p>
        </w:tc>
        <w:tc>
          <w:tcPr>
            <w:tcW w:w="9354" w:type="dxa"/>
            <w:shd w:val="clear" w:color="auto" w:fill="auto"/>
          </w:tcPr>
          <w:p w14:paraId="68A98519" w14:textId="732F89C4" w:rsidR="00630D18" w:rsidRPr="0029606E" w:rsidRDefault="00CA7759" w:rsidP="001E7FFA">
            <w:pPr>
              <w:pStyle w:val="Tablebody0"/>
            </w:pPr>
            <w:hyperlink r:id="rId102" w:history="1">
              <w:r w:rsidR="00630D18" w:rsidRPr="0029606E">
                <w:rPr>
                  <w:rStyle w:val="Hyperlink"/>
                  <w:lang w:val="en-GB"/>
                </w:rPr>
                <w:t>ISO Guides</w:t>
              </w:r>
              <w:r w:rsidR="00630D18" w:rsidRPr="0029606E">
                <w:rPr>
                  <w:rStyle w:val="Hyperlink"/>
                  <w:rFonts w:eastAsia="MS Mincho"/>
                  <w:szCs w:val="24"/>
                  <w:lang w:val="en-GB"/>
                </w:rPr>
                <w:t xml:space="preserve"> — </w:t>
              </w:r>
              <w:r w:rsidR="00630D18" w:rsidRPr="0029606E">
                <w:rPr>
                  <w:rStyle w:val="Hyperlink"/>
                  <w:lang w:val="en-GB"/>
                </w:rPr>
                <w:t>adding value to International Standards</w:t>
              </w:r>
            </w:hyperlink>
            <w:r w:rsidR="001E7FFA" w:rsidRPr="0029606E">
              <w:br/>
            </w:r>
            <w:r w:rsidR="00630D18" w:rsidRPr="0029606E">
              <w:t> </w:t>
            </w:r>
          </w:p>
        </w:tc>
      </w:tr>
      <w:tr w:rsidR="00D77357" w:rsidRPr="0029606E" w14:paraId="2771D2AB" w14:textId="77777777" w:rsidTr="001E7FFA">
        <w:trPr>
          <w:cantSplit/>
        </w:trPr>
        <w:tc>
          <w:tcPr>
            <w:tcW w:w="397" w:type="dxa"/>
            <w:shd w:val="clear" w:color="auto" w:fill="auto"/>
          </w:tcPr>
          <w:p w14:paraId="7BAF13BD" w14:textId="77777777" w:rsidR="00D77357" w:rsidRPr="0029606E" w:rsidRDefault="00D77357" w:rsidP="001E7FFA">
            <w:pPr>
              <w:pStyle w:val="Tablebody0"/>
            </w:pPr>
            <w:r w:rsidRPr="0029606E">
              <w:t>—</w:t>
            </w:r>
          </w:p>
        </w:tc>
        <w:tc>
          <w:tcPr>
            <w:tcW w:w="9354" w:type="dxa"/>
            <w:shd w:val="clear" w:color="auto" w:fill="auto"/>
          </w:tcPr>
          <w:p w14:paraId="06954482" w14:textId="72A98EEF" w:rsidR="00D77357" w:rsidRPr="0029606E" w:rsidRDefault="00CA7759" w:rsidP="001E7FFA">
            <w:pPr>
              <w:pStyle w:val="Tablebody0"/>
            </w:pPr>
            <w:hyperlink r:id="rId103" w:history="1">
              <w:r w:rsidR="00D77357" w:rsidRPr="0029606E">
                <w:rPr>
                  <w:rStyle w:val="Hyperlink"/>
                  <w:lang w:val="en-GB"/>
                </w:rPr>
                <w:t>Guidelines for TC/SC Chairs and Secretariats for implementation of the Agreement on technical cooperation between ISO and CEN (Vienna Agreement)</w:t>
              </w:r>
            </w:hyperlink>
            <w:r w:rsidR="00D77357" w:rsidRPr="0029606E">
              <w:br/>
              <w:t> </w:t>
            </w:r>
          </w:p>
        </w:tc>
      </w:tr>
      <w:tr w:rsidR="00D77357" w:rsidRPr="0029606E" w14:paraId="1D143DBA" w14:textId="77777777" w:rsidTr="001E7FFA">
        <w:trPr>
          <w:cantSplit/>
        </w:trPr>
        <w:tc>
          <w:tcPr>
            <w:tcW w:w="397" w:type="dxa"/>
            <w:shd w:val="clear" w:color="auto" w:fill="auto"/>
          </w:tcPr>
          <w:p w14:paraId="54ABC0BD" w14:textId="77777777" w:rsidR="00D77357" w:rsidRPr="0029606E" w:rsidRDefault="00D77357" w:rsidP="001E7FFA">
            <w:pPr>
              <w:pStyle w:val="Tablebody0"/>
            </w:pPr>
            <w:r w:rsidRPr="0029606E">
              <w:t>—</w:t>
            </w:r>
          </w:p>
        </w:tc>
        <w:tc>
          <w:tcPr>
            <w:tcW w:w="9354" w:type="dxa"/>
            <w:shd w:val="clear" w:color="auto" w:fill="auto"/>
          </w:tcPr>
          <w:p w14:paraId="5C0DEB99" w14:textId="69DEBE63" w:rsidR="00D77357" w:rsidRPr="0029606E" w:rsidRDefault="00CA7759" w:rsidP="001E7FFA">
            <w:pPr>
              <w:pStyle w:val="Tablebody0"/>
            </w:pPr>
            <w:hyperlink r:id="rId104" w:history="1">
              <w:r w:rsidR="00D5011F" w:rsidRPr="0029606E">
                <w:rPr>
                  <w:rStyle w:val="Hyperlink"/>
                  <w:lang w:val="en-GB"/>
                </w:rPr>
                <w:t>Guidance on twinning in ISO s</w:t>
              </w:r>
              <w:r w:rsidR="003F103B" w:rsidRPr="0029606E">
                <w:rPr>
                  <w:rStyle w:val="Hyperlink"/>
                  <w:lang w:val="en-GB"/>
                </w:rPr>
                <w:t>tandards development activities</w:t>
              </w:r>
            </w:hyperlink>
            <w:r w:rsidR="00D5011F" w:rsidRPr="0029606E">
              <w:br/>
            </w:r>
            <w:r w:rsidR="00D77357" w:rsidRPr="0029606E">
              <w:t> </w:t>
            </w:r>
          </w:p>
        </w:tc>
      </w:tr>
      <w:tr w:rsidR="00D77357" w:rsidRPr="0029606E" w14:paraId="624FCAC5" w14:textId="77777777" w:rsidTr="001E7FFA">
        <w:trPr>
          <w:cantSplit/>
        </w:trPr>
        <w:tc>
          <w:tcPr>
            <w:tcW w:w="397" w:type="dxa"/>
            <w:shd w:val="clear" w:color="auto" w:fill="auto"/>
          </w:tcPr>
          <w:p w14:paraId="2C90C6B0" w14:textId="77777777" w:rsidR="00D77357" w:rsidRPr="0029606E" w:rsidRDefault="00D77357" w:rsidP="001E7FFA">
            <w:pPr>
              <w:pStyle w:val="Tablebody0"/>
            </w:pPr>
            <w:r w:rsidRPr="0029606E">
              <w:t>—</w:t>
            </w:r>
          </w:p>
        </w:tc>
        <w:tc>
          <w:tcPr>
            <w:tcW w:w="9354" w:type="dxa"/>
            <w:shd w:val="clear" w:color="auto" w:fill="auto"/>
          </w:tcPr>
          <w:p w14:paraId="492317AB" w14:textId="01C50D08" w:rsidR="00223DA3" w:rsidRPr="0029606E" w:rsidRDefault="00CA7759" w:rsidP="001E7FFA">
            <w:pPr>
              <w:pStyle w:val="Tablebody0"/>
            </w:pPr>
            <w:hyperlink r:id="rId105" w:history="1">
              <w:r w:rsidR="00D5011F" w:rsidRPr="0029606E">
                <w:rPr>
                  <w:rStyle w:val="Hyperlink"/>
                  <w:lang w:val="en-GB"/>
                </w:rPr>
                <w:t>Guidance for writing standards taking into account micro, small and medium-sized enterprises’ needs</w:t>
              </w:r>
            </w:hyperlink>
            <w:r w:rsidR="00D5011F" w:rsidRPr="0029606E">
              <w:br/>
            </w:r>
            <w:r w:rsidR="001E7FFA" w:rsidRPr="0029606E">
              <w:t> </w:t>
            </w:r>
          </w:p>
        </w:tc>
      </w:tr>
      <w:tr w:rsidR="00223DA3" w:rsidRPr="0029606E" w14:paraId="6E53F8D3" w14:textId="77777777" w:rsidTr="001E7FFA">
        <w:trPr>
          <w:cantSplit/>
        </w:trPr>
        <w:tc>
          <w:tcPr>
            <w:tcW w:w="397" w:type="dxa"/>
            <w:shd w:val="clear" w:color="auto" w:fill="auto"/>
          </w:tcPr>
          <w:p w14:paraId="2A22C4A1" w14:textId="77777777" w:rsidR="00223DA3" w:rsidRPr="0029606E" w:rsidRDefault="00223DA3" w:rsidP="001E7FFA">
            <w:pPr>
              <w:pStyle w:val="Tablebody0"/>
            </w:pPr>
            <w:r w:rsidRPr="0029606E">
              <w:t>—</w:t>
            </w:r>
          </w:p>
        </w:tc>
        <w:tc>
          <w:tcPr>
            <w:tcW w:w="9354" w:type="dxa"/>
            <w:shd w:val="clear" w:color="auto" w:fill="auto"/>
          </w:tcPr>
          <w:p w14:paraId="12DE1EE5" w14:textId="1148BC85" w:rsidR="00223DA3" w:rsidRPr="0029606E" w:rsidRDefault="00CA7759" w:rsidP="001E7FFA">
            <w:pPr>
              <w:pStyle w:val="Tablebody0"/>
            </w:pPr>
            <w:hyperlink r:id="rId106" w:history="1">
              <w:r w:rsidR="00223DA3" w:rsidRPr="0029606E">
                <w:rPr>
                  <w:rStyle w:val="Hyperlink"/>
                  <w:lang w:val="en-GB"/>
                </w:rPr>
                <w:t>Guide for addressing sustainability in standards (</w:t>
              </w:r>
              <w:r w:rsidR="0025539D" w:rsidRPr="0029606E">
                <w:rPr>
                  <w:rStyle w:val="Hyperlink"/>
                  <w:lang w:val="en-GB"/>
                </w:rPr>
                <w:t>“</w:t>
              </w:r>
              <w:r w:rsidR="00223DA3" w:rsidRPr="0029606E">
                <w:rPr>
                  <w:rStyle w:val="Hyperlink"/>
                  <w:lang w:val="en-GB"/>
                </w:rPr>
                <w:t>Guide</w:t>
              </w:r>
              <w:r w:rsidR="0024788E" w:rsidRPr="0029606E">
                <w:rPr>
                  <w:rStyle w:val="Hyperlink"/>
                  <w:lang w:val="en-GB"/>
                </w:rPr>
                <w:t> </w:t>
              </w:r>
              <w:r w:rsidR="00223DA3" w:rsidRPr="0029606E">
                <w:rPr>
                  <w:rStyle w:val="Hyperlink"/>
                  <w:lang w:val="en-GB"/>
                </w:rPr>
                <w:t>82</w:t>
              </w:r>
              <w:r w:rsidR="0025539D" w:rsidRPr="0029606E">
                <w:rPr>
                  <w:rStyle w:val="Hyperlink"/>
                  <w:lang w:val="en-GB"/>
                </w:rPr>
                <w:t>”</w:t>
              </w:r>
              <w:r w:rsidR="00223DA3" w:rsidRPr="0029606E">
                <w:rPr>
                  <w:rStyle w:val="Hyperlink"/>
                  <w:lang w:val="en-GB"/>
                </w:rPr>
                <w:t>)</w:t>
              </w:r>
            </w:hyperlink>
            <w:r w:rsidR="001E7FFA" w:rsidRPr="0029606E">
              <w:br/>
            </w:r>
            <w:r w:rsidR="0024788E" w:rsidRPr="0029606E">
              <w:t> </w:t>
            </w:r>
          </w:p>
        </w:tc>
      </w:tr>
      <w:tr w:rsidR="000003CB" w:rsidRPr="0029606E" w14:paraId="6B717F22" w14:textId="77777777" w:rsidTr="001E7FFA">
        <w:trPr>
          <w:cantSplit/>
        </w:trPr>
        <w:tc>
          <w:tcPr>
            <w:tcW w:w="397" w:type="dxa"/>
            <w:shd w:val="clear" w:color="auto" w:fill="auto"/>
          </w:tcPr>
          <w:p w14:paraId="267DBB5A" w14:textId="31BC95A3" w:rsidR="000003CB" w:rsidRPr="0029606E" w:rsidRDefault="000003CB" w:rsidP="001E7FFA">
            <w:pPr>
              <w:pStyle w:val="Tablebody0"/>
            </w:pPr>
            <w:r w:rsidRPr="0029606E">
              <w:t>—</w:t>
            </w:r>
          </w:p>
        </w:tc>
        <w:tc>
          <w:tcPr>
            <w:tcW w:w="9354" w:type="dxa"/>
            <w:shd w:val="clear" w:color="auto" w:fill="auto"/>
          </w:tcPr>
          <w:p w14:paraId="4089398C" w14:textId="2E74F357" w:rsidR="000003CB" w:rsidRPr="0029606E" w:rsidRDefault="00CA7759" w:rsidP="001E7FFA">
            <w:pPr>
              <w:pStyle w:val="Tablebody0"/>
            </w:pPr>
            <w:hyperlink r:id="rId107" w:history="1">
              <w:r w:rsidR="000003CB" w:rsidRPr="0029606E">
                <w:rPr>
                  <w:rStyle w:val="Hyperlink"/>
                  <w:lang w:val="en-GB"/>
                </w:rPr>
                <w:t>Guidelines on competition law</w:t>
              </w:r>
            </w:hyperlink>
            <w:r w:rsidR="000003CB" w:rsidRPr="0029606E">
              <w:br/>
            </w:r>
            <w:r w:rsidR="001E7FFA" w:rsidRPr="0029606E">
              <w:t> </w:t>
            </w:r>
          </w:p>
        </w:tc>
      </w:tr>
      <w:tr w:rsidR="001E7FFA" w:rsidRPr="0029606E" w14:paraId="347C7774" w14:textId="77777777" w:rsidTr="001E7FFA">
        <w:trPr>
          <w:cantSplit/>
        </w:trPr>
        <w:tc>
          <w:tcPr>
            <w:tcW w:w="397" w:type="dxa"/>
            <w:shd w:val="clear" w:color="auto" w:fill="auto"/>
          </w:tcPr>
          <w:p w14:paraId="7C271BEE" w14:textId="1001E7A0" w:rsidR="001E7FFA" w:rsidRPr="0029606E" w:rsidRDefault="001E7FFA" w:rsidP="001E7FFA">
            <w:pPr>
              <w:pStyle w:val="Tablebody0"/>
            </w:pPr>
            <w:r w:rsidRPr="0029606E">
              <w:t>—</w:t>
            </w:r>
          </w:p>
        </w:tc>
        <w:tc>
          <w:tcPr>
            <w:tcW w:w="9354" w:type="dxa"/>
            <w:shd w:val="clear" w:color="auto" w:fill="auto"/>
          </w:tcPr>
          <w:p w14:paraId="03677EEA" w14:textId="36365CA9" w:rsidR="001E7FFA" w:rsidRPr="0029606E" w:rsidRDefault="00FB10FE" w:rsidP="001E7FFA">
            <w:pPr>
              <w:pStyle w:val="Tablebody0"/>
            </w:pPr>
            <w:r>
              <w:fldChar w:fldCharType="begin"/>
            </w:r>
            <w:r>
              <w:instrText xml:space="preserve"> HYPERLINK "https://isotc.iso.org/livelink/livelink/fetch/-15620806/15620808/15623592/17856067/Guidelines_for_remote_participation_in_committee_meetings_March_2019.pdf?nodeid=17857546&amp;vernum=-2" </w:instrText>
            </w:r>
            <w:r>
              <w:fldChar w:fldCharType="separate"/>
            </w:r>
            <w:r w:rsidR="001E7FFA" w:rsidRPr="0029606E">
              <w:rPr>
                <w:rStyle w:val="Hyperlink"/>
                <w:lang w:val="en-GB"/>
              </w:rPr>
              <w:t xml:space="preserve">Guidelines on </w:t>
            </w:r>
            <w:del w:id="5122" w:author="Author">
              <w:r w:rsidR="001E7FFA" w:rsidRPr="0029606E" w:rsidDel="00C860F6">
                <w:rPr>
                  <w:rStyle w:val="Hyperlink"/>
                  <w:lang w:val="en-GB"/>
                </w:rPr>
                <w:delText>remote</w:delText>
              </w:r>
            </w:del>
            <w:ins w:id="5123" w:author="Author">
              <w:r w:rsidR="00C860F6">
                <w:rPr>
                  <w:rStyle w:val="Hyperlink"/>
                  <w:lang w:val="en-GB"/>
                </w:rPr>
                <w:t>virtual</w:t>
              </w:r>
            </w:ins>
            <w:r w:rsidR="001E7FFA" w:rsidRPr="0029606E">
              <w:rPr>
                <w:rStyle w:val="Hyperlink"/>
                <w:lang w:val="en-GB"/>
              </w:rPr>
              <w:t xml:space="preserve"> participation at committee meetings</w:t>
            </w:r>
            <w:r>
              <w:rPr>
                <w:rStyle w:val="Hyperlink"/>
                <w:lang w:val="en-GB"/>
              </w:rPr>
              <w:fldChar w:fldCharType="end"/>
            </w:r>
            <w:r w:rsidR="001E7FFA" w:rsidRPr="0029606E">
              <w:br/>
              <w:t> </w:t>
            </w:r>
          </w:p>
        </w:tc>
      </w:tr>
      <w:tr w:rsidR="000003CB" w:rsidRPr="0029606E" w14:paraId="7152B8FD" w14:textId="77777777" w:rsidTr="001E7FFA">
        <w:trPr>
          <w:cantSplit/>
        </w:trPr>
        <w:tc>
          <w:tcPr>
            <w:tcW w:w="397" w:type="dxa"/>
            <w:shd w:val="clear" w:color="auto" w:fill="auto"/>
          </w:tcPr>
          <w:p w14:paraId="6CE83CD8" w14:textId="36F7FB66" w:rsidR="000003CB" w:rsidRPr="0029606E" w:rsidRDefault="000003CB" w:rsidP="001E7FFA">
            <w:pPr>
              <w:pStyle w:val="Tablebody0"/>
            </w:pPr>
            <w:r w:rsidRPr="0029606E">
              <w:t>—</w:t>
            </w:r>
          </w:p>
        </w:tc>
        <w:tc>
          <w:tcPr>
            <w:tcW w:w="9354" w:type="dxa"/>
            <w:shd w:val="clear" w:color="auto" w:fill="auto"/>
          </w:tcPr>
          <w:p w14:paraId="24732B59" w14:textId="46B93915" w:rsidR="000003CB" w:rsidRPr="0029606E" w:rsidRDefault="00CA7759" w:rsidP="001E7FFA">
            <w:pPr>
              <w:pStyle w:val="Tablebody0"/>
            </w:pPr>
            <w:hyperlink r:id="rId108" w:history="1">
              <w:r w:rsidR="000003CB" w:rsidRPr="0029606E">
                <w:rPr>
                  <w:rStyle w:val="Hyperlink"/>
                  <w:lang w:val="en-GB"/>
                </w:rPr>
                <w:t>Guidance on New Work in ISO</w:t>
              </w:r>
            </w:hyperlink>
          </w:p>
        </w:tc>
      </w:tr>
      <w:tr w:rsidR="000003CB" w:rsidRPr="0029606E" w14:paraId="2056A720" w14:textId="77777777" w:rsidTr="001E7FFA">
        <w:trPr>
          <w:cantSplit/>
        </w:trPr>
        <w:tc>
          <w:tcPr>
            <w:tcW w:w="397" w:type="dxa"/>
            <w:shd w:val="clear" w:color="auto" w:fill="auto"/>
          </w:tcPr>
          <w:p w14:paraId="2FA39235" w14:textId="18DFB094" w:rsidR="000003CB" w:rsidRPr="0029606E" w:rsidRDefault="000003CB" w:rsidP="001E7FFA">
            <w:pPr>
              <w:pStyle w:val="Tablebody0"/>
            </w:pPr>
          </w:p>
        </w:tc>
        <w:tc>
          <w:tcPr>
            <w:tcW w:w="9354" w:type="dxa"/>
            <w:shd w:val="clear" w:color="auto" w:fill="auto"/>
          </w:tcPr>
          <w:p w14:paraId="312CD791" w14:textId="5A76B8BF" w:rsidR="000003CB" w:rsidRPr="0029606E" w:rsidRDefault="000003CB" w:rsidP="001E7FFA">
            <w:pPr>
              <w:pStyle w:val="Tablebody0"/>
            </w:pPr>
          </w:p>
        </w:tc>
      </w:tr>
    </w:tbl>
    <w:p w14:paraId="37563B1C" w14:textId="77777777" w:rsidR="009F449A" w:rsidRPr="0029606E" w:rsidRDefault="009F449A" w:rsidP="0055538D">
      <w:pPr>
        <w:pStyle w:val="BodyText"/>
      </w:pPr>
    </w:p>
    <w:sectPr w:rsidR="009F449A" w:rsidRPr="0029606E" w:rsidSect="00E829D8">
      <w:footerReference w:type="even" r:id="rId109"/>
      <w:footerReference w:type="default" r:id="rId110"/>
      <w:type w:val="oddPage"/>
      <w:pgSz w:w="11906" w:h="16838" w:code="9"/>
      <w:pgMar w:top="794" w:right="737" w:bottom="567" w:left="851" w:header="709" w:footer="284" w:gutter="567"/>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48" w:author="Author" w:initials="A">
    <w:p w14:paraId="67079B6E" w14:textId="33AC0CF0" w:rsidR="00D24882" w:rsidRPr="008831A1" w:rsidRDefault="00D24882">
      <w:pPr>
        <w:pStyle w:val="CommentText"/>
        <w:rPr>
          <w:lang w:val="fr-CH"/>
        </w:rPr>
      </w:pPr>
      <w:r>
        <w:rPr>
          <w:rStyle w:val="CommentReference"/>
        </w:rPr>
        <w:annotationRef/>
      </w:r>
      <w:r w:rsidRPr="008831A1">
        <w:rPr>
          <w:b/>
          <w:bCs/>
          <w:lang w:val="fr-CH"/>
        </w:rPr>
        <w:t>JDMT Recommendation 05/202112</w:t>
      </w:r>
    </w:p>
  </w:comment>
  <w:comment w:id="754" w:author="Author" w:initials="A">
    <w:p w14:paraId="08B9F3C8" w14:textId="3DC6596E" w:rsidR="00D24882" w:rsidRPr="008831A1" w:rsidRDefault="00D24882">
      <w:pPr>
        <w:pStyle w:val="CommentText"/>
        <w:rPr>
          <w:lang w:val="fr-CH"/>
        </w:rPr>
      </w:pPr>
      <w:r>
        <w:rPr>
          <w:rStyle w:val="CommentReference"/>
        </w:rPr>
        <w:annotationRef/>
      </w:r>
      <w:r w:rsidRPr="008831A1">
        <w:rPr>
          <w:b/>
          <w:sz w:val="28"/>
          <w:szCs w:val="28"/>
          <w:lang w:val="fr-CH"/>
        </w:rPr>
        <w:t>DMT Recommendation 01/2021</w:t>
      </w:r>
    </w:p>
  </w:comment>
  <w:comment w:id="760" w:author="Author" w:initials="A">
    <w:p w14:paraId="369026B0" w14:textId="61E1A291" w:rsidR="00D24882" w:rsidRPr="008831A1" w:rsidRDefault="00D24882">
      <w:pPr>
        <w:pStyle w:val="CommentText"/>
        <w:rPr>
          <w:lang w:val="fr-CH"/>
        </w:rPr>
      </w:pPr>
      <w:r>
        <w:rPr>
          <w:rStyle w:val="CommentReference"/>
        </w:rPr>
        <w:annotationRef/>
      </w:r>
      <w:r w:rsidRPr="008831A1">
        <w:rPr>
          <w:b/>
          <w:bCs/>
          <w:lang w:val="fr-CH"/>
        </w:rPr>
        <w:t>JDMT Recommendation 11/202112</w:t>
      </w:r>
    </w:p>
  </w:comment>
  <w:comment w:id="936" w:author="Author" w:initials="A">
    <w:p w14:paraId="1EF73758" w14:textId="6B40C3C0" w:rsidR="00D24882" w:rsidRPr="008831A1" w:rsidRDefault="00D24882">
      <w:pPr>
        <w:pStyle w:val="CommentText"/>
        <w:rPr>
          <w:lang w:val="fr-CH"/>
        </w:rPr>
      </w:pPr>
      <w:r>
        <w:rPr>
          <w:rStyle w:val="CommentReference"/>
        </w:rPr>
        <w:annotationRef/>
      </w:r>
      <w:r w:rsidRPr="008831A1">
        <w:rPr>
          <w:b/>
          <w:bCs/>
          <w:lang w:val="fr-CH"/>
        </w:rPr>
        <w:t>JDMT Recommendation 05/202112</w:t>
      </w:r>
    </w:p>
  </w:comment>
  <w:comment w:id="945" w:author="Author" w:initials="A">
    <w:p w14:paraId="4DD35C6D" w14:textId="33CDBA79" w:rsidR="00D24882" w:rsidRPr="008831A1" w:rsidRDefault="00D24882">
      <w:pPr>
        <w:pStyle w:val="CommentText"/>
        <w:rPr>
          <w:lang w:val="fr-CH"/>
        </w:rPr>
      </w:pPr>
      <w:r>
        <w:rPr>
          <w:rStyle w:val="CommentReference"/>
        </w:rPr>
        <w:annotationRef/>
      </w:r>
      <w:r w:rsidRPr="008831A1">
        <w:rPr>
          <w:b/>
          <w:bCs/>
          <w:lang w:val="fr-CH"/>
        </w:rPr>
        <w:t>JDMT Recommendation 12/202112</w:t>
      </w:r>
    </w:p>
  </w:comment>
  <w:comment w:id="974" w:author="Author" w:initials="A">
    <w:p w14:paraId="34C664E5" w14:textId="391F9489" w:rsidR="00D24882" w:rsidRPr="008831A1" w:rsidRDefault="00D24882">
      <w:pPr>
        <w:pStyle w:val="CommentText"/>
        <w:rPr>
          <w:lang w:val="fr-CH"/>
        </w:rPr>
      </w:pPr>
      <w:r>
        <w:rPr>
          <w:rStyle w:val="CommentReference"/>
        </w:rPr>
        <w:annotationRef/>
      </w:r>
      <w:r w:rsidRPr="008831A1">
        <w:rPr>
          <w:b/>
          <w:sz w:val="28"/>
          <w:szCs w:val="28"/>
          <w:lang w:val="fr-CH"/>
        </w:rPr>
        <w:t>DMT Recommendation 02/2021</w:t>
      </w:r>
    </w:p>
  </w:comment>
  <w:comment w:id="998" w:author="Author" w:initials="A">
    <w:p w14:paraId="40BB693A" w14:textId="00F5689B" w:rsidR="00D24882" w:rsidRPr="008831A1" w:rsidRDefault="00D24882">
      <w:pPr>
        <w:pStyle w:val="CommentText"/>
        <w:rPr>
          <w:lang w:val="fr-CH"/>
        </w:rPr>
      </w:pPr>
      <w:r>
        <w:rPr>
          <w:rStyle w:val="CommentReference"/>
        </w:rPr>
        <w:annotationRef/>
      </w:r>
      <w:r w:rsidRPr="008831A1">
        <w:rPr>
          <w:b/>
          <w:bCs/>
          <w:lang w:val="fr-CH"/>
        </w:rPr>
        <w:t>JDMT Recommendation 03/202112</w:t>
      </w:r>
    </w:p>
  </w:comment>
  <w:comment w:id="1064" w:author="Author" w:initials="A">
    <w:p w14:paraId="5C6FCC8B" w14:textId="4BC3066B" w:rsidR="00D24882" w:rsidRPr="008831A1" w:rsidRDefault="00D24882">
      <w:pPr>
        <w:pStyle w:val="CommentText"/>
        <w:rPr>
          <w:lang w:val="fr-CH"/>
        </w:rPr>
      </w:pPr>
      <w:r>
        <w:rPr>
          <w:rStyle w:val="CommentReference"/>
        </w:rPr>
        <w:annotationRef/>
      </w:r>
      <w:r w:rsidRPr="008831A1">
        <w:rPr>
          <w:b/>
          <w:sz w:val="28"/>
          <w:szCs w:val="28"/>
          <w:lang w:val="fr-CH"/>
        </w:rPr>
        <w:t>DMT Recommendation 01/2021</w:t>
      </w:r>
    </w:p>
  </w:comment>
  <w:comment w:id="1153" w:author="Author" w:initials="A">
    <w:p w14:paraId="52C62EE8" w14:textId="2E7B82C0" w:rsidR="00D24882" w:rsidRPr="008831A1" w:rsidRDefault="00D24882">
      <w:pPr>
        <w:pStyle w:val="CommentText"/>
        <w:rPr>
          <w:lang w:val="fr-CH"/>
        </w:rPr>
      </w:pPr>
      <w:r>
        <w:rPr>
          <w:rStyle w:val="CommentReference"/>
        </w:rPr>
        <w:annotationRef/>
      </w:r>
      <w:r w:rsidRPr="008831A1">
        <w:rPr>
          <w:b/>
          <w:bCs/>
          <w:lang w:val="fr-CH"/>
        </w:rPr>
        <w:t>DMT Recommendation 27/202112</w:t>
      </w:r>
    </w:p>
  </w:comment>
  <w:comment w:id="1190" w:author="Author" w:initials="A">
    <w:p w14:paraId="233B09C5" w14:textId="3641B583" w:rsidR="00D24882" w:rsidRPr="008831A1" w:rsidRDefault="00D24882">
      <w:pPr>
        <w:pStyle w:val="CommentText"/>
        <w:rPr>
          <w:lang w:val="fr-CH"/>
        </w:rPr>
      </w:pPr>
      <w:r>
        <w:rPr>
          <w:rStyle w:val="CommentReference"/>
        </w:rPr>
        <w:annotationRef/>
      </w:r>
      <w:r w:rsidRPr="008831A1">
        <w:rPr>
          <w:b/>
          <w:bCs/>
          <w:lang w:val="fr-CH"/>
        </w:rPr>
        <w:t>JDMT Recommendation 13/202112</w:t>
      </w:r>
    </w:p>
  </w:comment>
  <w:comment w:id="1247" w:author="Author" w:initials="A">
    <w:p w14:paraId="427E7524" w14:textId="0461A63B" w:rsidR="00D24882" w:rsidRPr="008831A1" w:rsidRDefault="00D24882">
      <w:pPr>
        <w:pStyle w:val="CommentText"/>
        <w:rPr>
          <w:lang w:val="fr-CH"/>
        </w:rPr>
      </w:pPr>
      <w:r>
        <w:rPr>
          <w:rStyle w:val="CommentReference"/>
        </w:rPr>
        <w:annotationRef/>
      </w:r>
      <w:r w:rsidRPr="008831A1">
        <w:rPr>
          <w:b/>
          <w:bCs/>
          <w:lang w:val="fr-CH"/>
        </w:rPr>
        <w:t>JDMT Recommendation 14/202112</w:t>
      </w:r>
    </w:p>
  </w:comment>
  <w:comment w:id="1280" w:author="Author" w:initials="A">
    <w:p w14:paraId="4341B00F" w14:textId="1579E618" w:rsidR="00D24882" w:rsidRPr="008831A1" w:rsidRDefault="00D24882">
      <w:pPr>
        <w:pStyle w:val="CommentText"/>
        <w:rPr>
          <w:lang w:val="fr-CH"/>
        </w:rPr>
      </w:pPr>
      <w:r>
        <w:rPr>
          <w:rStyle w:val="CommentReference"/>
        </w:rPr>
        <w:annotationRef/>
      </w:r>
      <w:r w:rsidRPr="008831A1">
        <w:rPr>
          <w:b/>
          <w:bCs/>
          <w:lang w:val="fr-CH"/>
        </w:rPr>
        <w:t>JDMT Recommendation 07/202112</w:t>
      </w:r>
    </w:p>
  </w:comment>
  <w:comment w:id="1283" w:author="Author" w:initials="A">
    <w:p w14:paraId="4C76311A" w14:textId="77777777" w:rsidR="00D24882" w:rsidRPr="008831A1" w:rsidRDefault="00D24882">
      <w:pPr>
        <w:pStyle w:val="CommentText"/>
        <w:rPr>
          <w:rFonts w:ascii="Arial" w:hAnsi="Arial" w:cs="Arial"/>
          <w:lang w:val="fr-CH"/>
        </w:rPr>
      </w:pPr>
      <w:r>
        <w:rPr>
          <w:rStyle w:val="CommentReference"/>
        </w:rPr>
        <w:annotationRef/>
      </w:r>
      <w:r w:rsidRPr="008831A1">
        <w:rPr>
          <w:rFonts w:ascii="Arial" w:hAnsi="Arial" w:cs="Arial"/>
          <w:lang w:val="fr-CH"/>
        </w:rPr>
        <w:t>JDMT Recommendation 06/202112</w:t>
      </w:r>
    </w:p>
    <w:p w14:paraId="1C43AA9F" w14:textId="0E862CED" w:rsidR="00D24882" w:rsidRPr="008831A1" w:rsidRDefault="00D24882">
      <w:pPr>
        <w:pStyle w:val="CommentText"/>
        <w:rPr>
          <w:lang w:val="fr-CH"/>
        </w:rPr>
      </w:pPr>
    </w:p>
  </w:comment>
  <w:comment w:id="1299" w:author="Author" w:initials="A">
    <w:p w14:paraId="2E26B244" w14:textId="78D69507" w:rsidR="00D24882" w:rsidRPr="008831A1" w:rsidRDefault="00D24882">
      <w:pPr>
        <w:pStyle w:val="CommentText"/>
        <w:rPr>
          <w:lang w:val="fr-CH"/>
        </w:rPr>
      </w:pPr>
      <w:r>
        <w:rPr>
          <w:rStyle w:val="CommentReference"/>
        </w:rPr>
        <w:annotationRef/>
      </w:r>
      <w:r w:rsidRPr="008831A1">
        <w:rPr>
          <w:b/>
          <w:sz w:val="28"/>
          <w:szCs w:val="28"/>
          <w:lang w:val="fr-CH"/>
        </w:rPr>
        <w:t>DMT Recommendation 01/2021</w:t>
      </w:r>
    </w:p>
  </w:comment>
  <w:comment w:id="1355" w:author="Author" w:initials="A">
    <w:p w14:paraId="0B207E92" w14:textId="71A1C201" w:rsidR="00D24882" w:rsidRPr="008831A1" w:rsidRDefault="00D24882">
      <w:pPr>
        <w:pStyle w:val="CommentText"/>
        <w:rPr>
          <w:lang w:val="fr-CH"/>
        </w:rPr>
      </w:pPr>
      <w:r>
        <w:rPr>
          <w:rStyle w:val="CommentReference"/>
        </w:rPr>
        <w:annotationRef/>
      </w:r>
      <w:r w:rsidRPr="008831A1">
        <w:rPr>
          <w:b/>
          <w:bCs/>
          <w:lang w:val="fr-CH"/>
        </w:rPr>
        <w:t>JDMT Recommendation 04/202112</w:t>
      </w:r>
    </w:p>
  </w:comment>
  <w:comment w:id="1382" w:author="Author" w:initials="A">
    <w:p w14:paraId="3D014CB2" w14:textId="6C897E2D" w:rsidR="00D24882" w:rsidRPr="008831A1" w:rsidRDefault="00D24882">
      <w:pPr>
        <w:pStyle w:val="CommentText"/>
        <w:rPr>
          <w:lang w:val="fr-CH"/>
        </w:rPr>
      </w:pPr>
      <w:r>
        <w:rPr>
          <w:rStyle w:val="CommentReference"/>
        </w:rPr>
        <w:annotationRef/>
      </w:r>
      <w:r w:rsidRPr="008831A1">
        <w:rPr>
          <w:b/>
          <w:bCs/>
          <w:lang w:val="fr-CH"/>
        </w:rPr>
        <w:t>JDMT Recommendation 04/202112</w:t>
      </w:r>
    </w:p>
  </w:comment>
  <w:comment w:id="1436" w:author="Author" w:initials="A">
    <w:p w14:paraId="3DCF89C1" w14:textId="328365A4" w:rsidR="00D24882" w:rsidRPr="008831A1" w:rsidRDefault="00D24882">
      <w:pPr>
        <w:pStyle w:val="CommentText"/>
        <w:rPr>
          <w:lang w:val="fr-CH"/>
        </w:rPr>
      </w:pPr>
      <w:r>
        <w:rPr>
          <w:rStyle w:val="CommentReference"/>
        </w:rPr>
        <w:annotationRef/>
      </w:r>
      <w:r w:rsidRPr="008831A1">
        <w:rPr>
          <w:b/>
          <w:bCs/>
          <w:lang w:val="fr-CH"/>
        </w:rPr>
        <w:t>JDMT Recommendation 15/202112</w:t>
      </w:r>
    </w:p>
  </w:comment>
  <w:comment w:id="1626" w:author="Author" w:initials="A">
    <w:p w14:paraId="1608D60E" w14:textId="2272DD0D" w:rsidR="00D24882" w:rsidRPr="008831A1" w:rsidRDefault="00D24882">
      <w:pPr>
        <w:pStyle w:val="CommentText"/>
        <w:rPr>
          <w:lang w:val="fr-CH"/>
        </w:rPr>
      </w:pPr>
      <w:r>
        <w:rPr>
          <w:rStyle w:val="CommentReference"/>
        </w:rPr>
        <w:annotationRef/>
      </w:r>
      <w:r w:rsidRPr="008831A1">
        <w:rPr>
          <w:b/>
          <w:sz w:val="28"/>
          <w:szCs w:val="28"/>
          <w:lang w:val="fr-CH"/>
        </w:rPr>
        <w:t>DMT Recommendation 01/2021</w:t>
      </w:r>
    </w:p>
  </w:comment>
  <w:comment w:id="1733" w:author="Author" w:initials="A">
    <w:p w14:paraId="36ABF157" w14:textId="3E98FCAB" w:rsidR="00D24882" w:rsidRPr="00743074" w:rsidRDefault="00D24882">
      <w:pPr>
        <w:pStyle w:val="CommentText"/>
        <w:rPr>
          <w:lang w:val="fr-CH"/>
        </w:rPr>
      </w:pPr>
      <w:r>
        <w:rPr>
          <w:rStyle w:val="CommentReference"/>
        </w:rPr>
        <w:annotationRef/>
      </w:r>
      <w:r w:rsidRPr="00743074">
        <w:rPr>
          <w:b/>
          <w:bCs/>
          <w:lang w:val="fr-CH"/>
        </w:rPr>
        <w:t>JDMT Recommendation 08/202112</w:t>
      </w:r>
    </w:p>
  </w:comment>
  <w:comment w:id="1738" w:author="Author" w:initials="A">
    <w:p w14:paraId="0DDE776C" w14:textId="03B6CCC5" w:rsidR="00D24882" w:rsidRPr="008831A1" w:rsidRDefault="00D24882">
      <w:pPr>
        <w:pStyle w:val="CommentText"/>
        <w:rPr>
          <w:lang w:val="fr-CH"/>
        </w:rPr>
      </w:pPr>
      <w:r>
        <w:rPr>
          <w:rStyle w:val="CommentReference"/>
        </w:rPr>
        <w:annotationRef/>
      </w:r>
      <w:r w:rsidRPr="008831A1">
        <w:rPr>
          <w:b/>
          <w:sz w:val="28"/>
          <w:szCs w:val="28"/>
          <w:lang w:val="fr-CH"/>
        </w:rPr>
        <w:t>DMT Recommendation 01/2021</w:t>
      </w:r>
    </w:p>
  </w:comment>
  <w:comment w:id="1768" w:author="Author" w:initials="A">
    <w:p w14:paraId="257A9E6D" w14:textId="728C4B1E" w:rsidR="00D24882" w:rsidRPr="008831A1" w:rsidRDefault="00D24882">
      <w:pPr>
        <w:pStyle w:val="CommentText"/>
        <w:rPr>
          <w:lang w:val="fr-CH"/>
        </w:rPr>
      </w:pPr>
      <w:r>
        <w:rPr>
          <w:rStyle w:val="CommentReference"/>
        </w:rPr>
        <w:annotationRef/>
      </w:r>
      <w:r w:rsidRPr="008831A1">
        <w:rPr>
          <w:rFonts w:ascii="Arial" w:hAnsi="Arial" w:cs="Arial"/>
          <w:lang w:val="fr-CH"/>
        </w:rPr>
        <w:t>JDMT Recommendation 01/202112</w:t>
      </w:r>
    </w:p>
  </w:comment>
  <w:comment w:id="1845" w:author="Author" w:initials="A">
    <w:p w14:paraId="3F460848" w14:textId="33919675" w:rsidR="00D24882" w:rsidRPr="008831A1" w:rsidRDefault="00D24882">
      <w:pPr>
        <w:pStyle w:val="CommentText"/>
        <w:rPr>
          <w:lang w:val="fr-CH"/>
        </w:rPr>
      </w:pPr>
      <w:r>
        <w:rPr>
          <w:rStyle w:val="CommentReference"/>
        </w:rPr>
        <w:annotationRef/>
      </w:r>
      <w:r w:rsidRPr="008831A1">
        <w:rPr>
          <w:b/>
          <w:bCs/>
          <w:lang w:val="fr-CH"/>
        </w:rPr>
        <w:t>JDMT Recommendation 16/202112</w:t>
      </w:r>
    </w:p>
  </w:comment>
  <w:comment w:id="1857" w:author="Author" w:initials="A">
    <w:p w14:paraId="5393531A" w14:textId="426B1A30" w:rsidR="00D24882" w:rsidRPr="00743074" w:rsidRDefault="00D24882">
      <w:pPr>
        <w:pStyle w:val="CommentText"/>
        <w:rPr>
          <w:lang w:val="fr-CH"/>
        </w:rPr>
      </w:pPr>
      <w:r>
        <w:rPr>
          <w:rStyle w:val="CommentReference"/>
        </w:rPr>
        <w:annotationRef/>
      </w:r>
      <w:r w:rsidRPr="00743074">
        <w:rPr>
          <w:b/>
          <w:bCs/>
          <w:lang w:val="fr-CH"/>
        </w:rPr>
        <w:t>JDMT Recommendation 17/202112</w:t>
      </w:r>
    </w:p>
  </w:comment>
  <w:comment w:id="1879" w:author="Author" w:initials="A">
    <w:p w14:paraId="166977FA" w14:textId="30E2DBFE" w:rsidR="00D24882" w:rsidRPr="008831A1" w:rsidRDefault="00D24882">
      <w:pPr>
        <w:pStyle w:val="CommentText"/>
        <w:rPr>
          <w:lang w:val="fr-CH"/>
        </w:rPr>
      </w:pPr>
      <w:r>
        <w:rPr>
          <w:rStyle w:val="CommentReference"/>
        </w:rPr>
        <w:annotationRef/>
      </w:r>
      <w:r w:rsidRPr="008831A1">
        <w:rPr>
          <w:rFonts w:ascii="Arial" w:hAnsi="Arial" w:cs="Arial"/>
          <w:lang w:val="fr-CH"/>
        </w:rPr>
        <w:t>JDMT Recommendation 02/202112</w:t>
      </w:r>
    </w:p>
  </w:comment>
  <w:comment w:id="1885" w:author="Author" w:initials="A">
    <w:p w14:paraId="2A1AD7EC" w14:textId="355AF67A" w:rsidR="00D24882" w:rsidRPr="008831A1" w:rsidRDefault="00D24882">
      <w:pPr>
        <w:pStyle w:val="CommentText"/>
        <w:rPr>
          <w:lang w:val="fr-CH"/>
        </w:rPr>
      </w:pPr>
      <w:r>
        <w:rPr>
          <w:rStyle w:val="CommentReference"/>
        </w:rPr>
        <w:annotationRef/>
      </w:r>
      <w:r w:rsidRPr="008831A1">
        <w:rPr>
          <w:b/>
          <w:bCs/>
          <w:lang w:val="fr-CH"/>
        </w:rPr>
        <w:t>JDMT Recommendation 08/202112</w:t>
      </w:r>
    </w:p>
  </w:comment>
  <w:comment w:id="1921" w:author="Author" w:initials="A">
    <w:p w14:paraId="75634007" w14:textId="7412E95D" w:rsidR="00D24882" w:rsidRPr="008831A1" w:rsidRDefault="00D24882">
      <w:pPr>
        <w:pStyle w:val="CommentText"/>
        <w:rPr>
          <w:lang w:val="fr-CH"/>
        </w:rPr>
      </w:pPr>
      <w:r>
        <w:rPr>
          <w:rStyle w:val="CommentReference"/>
        </w:rPr>
        <w:annotationRef/>
      </w:r>
      <w:r w:rsidRPr="008831A1">
        <w:rPr>
          <w:b/>
          <w:bCs/>
          <w:lang w:val="fr-CH"/>
        </w:rPr>
        <w:t>JDMT Recommendation 08/202112</w:t>
      </w:r>
    </w:p>
  </w:comment>
  <w:comment w:id="1958" w:author="Author" w:initials="A">
    <w:p w14:paraId="712BE500" w14:textId="5D3E3683" w:rsidR="00D24882" w:rsidRPr="008831A1" w:rsidRDefault="00D24882" w:rsidP="00D93E3E">
      <w:pPr>
        <w:pStyle w:val="CommentText"/>
        <w:rPr>
          <w:lang w:val="fr-CH"/>
        </w:rPr>
      </w:pPr>
      <w:r>
        <w:rPr>
          <w:rStyle w:val="CommentReference"/>
        </w:rPr>
        <w:annotationRef/>
      </w:r>
      <w:r w:rsidRPr="008831A1">
        <w:rPr>
          <w:b/>
          <w:bCs/>
          <w:lang w:val="fr-CH"/>
        </w:rPr>
        <w:t>JDMT Recommendation 08/202112</w:t>
      </w:r>
    </w:p>
    <w:p w14:paraId="087CEB18" w14:textId="3BFD3194" w:rsidR="00D24882" w:rsidRPr="008831A1" w:rsidRDefault="00D24882">
      <w:pPr>
        <w:pStyle w:val="CommentText"/>
        <w:rPr>
          <w:lang w:val="fr-CH"/>
        </w:rPr>
      </w:pPr>
    </w:p>
  </w:comment>
  <w:comment w:id="2010" w:author="Author" w:initials="A">
    <w:p w14:paraId="0D6BE2C9" w14:textId="7F1E01B5" w:rsidR="00D24882" w:rsidRPr="008831A1" w:rsidRDefault="00D24882" w:rsidP="00407B1A">
      <w:pPr>
        <w:pStyle w:val="CommentText"/>
        <w:rPr>
          <w:b/>
          <w:bCs/>
          <w:lang w:val="fr-CH"/>
        </w:rPr>
      </w:pPr>
      <w:r>
        <w:rPr>
          <w:rStyle w:val="CommentReference"/>
        </w:rPr>
        <w:annotationRef/>
      </w:r>
      <w:r w:rsidRPr="008831A1">
        <w:rPr>
          <w:b/>
          <w:bCs/>
          <w:lang w:val="fr-CH"/>
        </w:rPr>
        <w:t>JDMT Recommendation 08/202112</w:t>
      </w:r>
    </w:p>
    <w:p w14:paraId="4F1BFAD0" w14:textId="6C28D902" w:rsidR="00D24882" w:rsidRPr="008831A1" w:rsidRDefault="00D24882" w:rsidP="00407B1A">
      <w:pPr>
        <w:pStyle w:val="CommentText"/>
        <w:rPr>
          <w:b/>
          <w:bCs/>
          <w:lang w:val="fr-CH"/>
        </w:rPr>
      </w:pPr>
      <w:r w:rsidRPr="008831A1">
        <w:rPr>
          <w:b/>
          <w:bCs/>
          <w:lang w:val="fr-CH"/>
        </w:rPr>
        <w:t>JDMT Recommendation 09/202112</w:t>
      </w:r>
    </w:p>
    <w:p w14:paraId="61C5AE1A" w14:textId="77777777" w:rsidR="00D24882" w:rsidRPr="008831A1" w:rsidRDefault="00D24882" w:rsidP="00DB7C9E">
      <w:pPr>
        <w:pStyle w:val="CommentText"/>
        <w:rPr>
          <w:lang w:val="fr-CH"/>
        </w:rPr>
      </w:pPr>
      <w:r>
        <w:rPr>
          <w:rStyle w:val="CommentReference"/>
        </w:rPr>
        <w:annotationRef/>
      </w:r>
      <w:r w:rsidRPr="008831A1">
        <w:rPr>
          <w:b/>
          <w:bCs/>
          <w:lang w:val="fr-CH"/>
        </w:rPr>
        <w:t>JDMT Recommendation 18/202112</w:t>
      </w:r>
    </w:p>
    <w:p w14:paraId="761A15DD" w14:textId="77777777" w:rsidR="00D24882" w:rsidRPr="008831A1" w:rsidRDefault="00D24882" w:rsidP="00407B1A">
      <w:pPr>
        <w:pStyle w:val="CommentText"/>
        <w:rPr>
          <w:lang w:val="fr-CH"/>
        </w:rPr>
      </w:pPr>
    </w:p>
    <w:p w14:paraId="742A084B" w14:textId="7EE7F1BD" w:rsidR="00D24882" w:rsidRPr="008831A1" w:rsidRDefault="00D24882">
      <w:pPr>
        <w:pStyle w:val="CommentText"/>
        <w:rPr>
          <w:lang w:val="fr-CH"/>
        </w:rPr>
      </w:pPr>
    </w:p>
  </w:comment>
  <w:comment w:id="2170" w:author="Author" w:initials="A">
    <w:p w14:paraId="4509D421" w14:textId="552D894E" w:rsidR="00D24882" w:rsidRPr="008831A1" w:rsidRDefault="00D24882">
      <w:pPr>
        <w:pStyle w:val="CommentText"/>
        <w:rPr>
          <w:lang w:val="fr-CH"/>
        </w:rPr>
      </w:pPr>
      <w:r>
        <w:rPr>
          <w:rStyle w:val="CommentReference"/>
        </w:rPr>
        <w:annotationRef/>
      </w:r>
      <w:r w:rsidRPr="008831A1">
        <w:rPr>
          <w:b/>
          <w:sz w:val="28"/>
          <w:szCs w:val="28"/>
          <w:lang w:val="fr-CH"/>
        </w:rPr>
        <w:t>DMT Recommendation 01/2021</w:t>
      </w:r>
    </w:p>
  </w:comment>
  <w:comment w:id="2297" w:author="Author" w:initials="A">
    <w:p w14:paraId="78354DFF" w14:textId="77777777" w:rsidR="00D24882" w:rsidRPr="008831A1" w:rsidRDefault="00D24882">
      <w:pPr>
        <w:pStyle w:val="CommentText"/>
        <w:rPr>
          <w:b/>
          <w:bCs/>
          <w:lang w:val="fr-CH"/>
        </w:rPr>
      </w:pPr>
      <w:r>
        <w:rPr>
          <w:rStyle w:val="CommentReference"/>
        </w:rPr>
        <w:annotationRef/>
      </w:r>
      <w:r w:rsidRPr="008831A1">
        <w:rPr>
          <w:b/>
          <w:bCs/>
          <w:lang w:val="fr-CH"/>
        </w:rPr>
        <w:t>JDMT Recommendation 10/202112</w:t>
      </w:r>
    </w:p>
    <w:p w14:paraId="6B53A0F8" w14:textId="77777777" w:rsidR="00D24882" w:rsidRPr="008831A1" w:rsidRDefault="00D24882">
      <w:pPr>
        <w:pStyle w:val="CommentText"/>
        <w:rPr>
          <w:b/>
          <w:bCs/>
          <w:lang w:val="fr-CH"/>
        </w:rPr>
      </w:pPr>
      <w:r w:rsidRPr="008831A1">
        <w:rPr>
          <w:b/>
          <w:bCs/>
          <w:lang w:val="fr-CH"/>
        </w:rPr>
        <w:t>JDMT Recommendation 19/202112</w:t>
      </w:r>
    </w:p>
    <w:p w14:paraId="3FE4E595" w14:textId="1596D1B3" w:rsidR="00D24882" w:rsidRPr="008831A1" w:rsidRDefault="00D24882">
      <w:pPr>
        <w:pStyle w:val="CommentText"/>
        <w:rPr>
          <w:lang w:val="fr-CH"/>
        </w:rPr>
      </w:pPr>
      <w:r w:rsidRPr="008831A1">
        <w:rPr>
          <w:b/>
          <w:bCs/>
          <w:lang w:val="fr-CH"/>
        </w:rPr>
        <w:t>JDMT Recommendation 20/202112</w:t>
      </w:r>
    </w:p>
  </w:comment>
  <w:comment w:id="2440" w:author="Author" w:initials="A">
    <w:p w14:paraId="6E7B80F7" w14:textId="0D3099B8" w:rsidR="00D24882" w:rsidRPr="008831A1" w:rsidRDefault="00D24882" w:rsidP="00887144">
      <w:pPr>
        <w:pStyle w:val="CommentText"/>
        <w:rPr>
          <w:lang w:val="fr-CH"/>
        </w:rPr>
      </w:pPr>
      <w:r>
        <w:rPr>
          <w:rStyle w:val="CommentReference"/>
        </w:rPr>
        <w:annotationRef/>
      </w:r>
      <w:r w:rsidRPr="008831A1">
        <w:rPr>
          <w:b/>
          <w:bCs/>
          <w:lang w:val="fr-CH"/>
        </w:rPr>
        <w:t>JDMT Recommendation 08/202112</w:t>
      </w:r>
    </w:p>
    <w:p w14:paraId="02F703C7" w14:textId="130F6E82" w:rsidR="00D24882" w:rsidRPr="008831A1" w:rsidRDefault="00D24882">
      <w:pPr>
        <w:pStyle w:val="CommentText"/>
        <w:rPr>
          <w:lang w:val="fr-CH"/>
        </w:rPr>
      </w:pPr>
    </w:p>
  </w:comment>
  <w:comment w:id="2484" w:author="Author" w:initials="A">
    <w:p w14:paraId="67A00818" w14:textId="77777777" w:rsidR="00D24882" w:rsidRPr="006F4F1B" w:rsidRDefault="00D24882" w:rsidP="00B06552">
      <w:pPr>
        <w:pStyle w:val="CommentText"/>
        <w:rPr>
          <w:lang w:val="en-US"/>
        </w:rPr>
      </w:pPr>
      <w:r>
        <w:rPr>
          <w:rStyle w:val="CommentReference"/>
        </w:rPr>
        <w:annotationRef/>
      </w:r>
      <w:r w:rsidRPr="006F4F1B">
        <w:rPr>
          <w:b/>
          <w:bCs/>
          <w:lang w:val="en-US"/>
        </w:rPr>
        <w:t>JDMT Recommendation 08/202112</w:t>
      </w:r>
    </w:p>
    <w:p w14:paraId="5982848A" w14:textId="01636786" w:rsidR="00D24882" w:rsidRPr="006F4F1B" w:rsidRDefault="00D24882">
      <w:pPr>
        <w:pStyle w:val="CommentText"/>
        <w:rPr>
          <w:lang w:val="en-US"/>
        </w:rPr>
      </w:pPr>
    </w:p>
  </w:comment>
  <w:comment w:id="2502" w:author="Author" w:initials="A">
    <w:p w14:paraId="7A99EBB6" w14:textId="4C8E289C" w:rsidR="00D24882" w:rsidRPr="008831A1" w:rsidRDefault="00D24882">
      <w:pPr>
        <w:pStyle w:val="CommentText"/>
        <w:rPr>
          <w:lang w:val="fr-CH"/>
        </w:rPr>
      </w:pPr>
      <w:r>
        <w:rPr>
          <w:rStyle w:val="CommentReference"/>
        </w:rPr>
        <w:annotationRef/>
      </w:r>
      <w:r w:rsidRPr="008831A1">
        <w:rPr>
          <w:b/>
          <w:sz w:val="28"/>
          <w:szCs w:val="28"/>
          <w:lang w:val="fr-CH"/>
        </w:rPr>
        <w:t>DMT Recommendation 07/2021</w:t>
      </w:r>
    </w:p>
  </w:comment>
  <w:comment w:id="2525" w:author="Author" w:initials="A">
    <w:p w14:paraId="28CAF0FB" w14:textId="77777777" w:rsidR="00D24882" w:rsidRPr="00D76ACE" w:rsidRDefault="00D24882" w:rsidP="009A1DEB">
      <w:pPr>
        <w:pStyle w:val="CommentText"/>
        <w:rPr>
          <w:lang w:val="en-US"/>
        </w:rPr>
      </w:pPr>
      <w:r>
        <w:rPr>
          <w:rStyle w:val="CommentReference"/>
        </w:rPr>
        <w:annotationRef/>
      </w:r>
      <w:r w:rsidRPr="00D76ACE">
        <w:rPr>
          <w:b/>
          <w:bCs/>
          <w:lang w:val="en-US"/>
        </w:rPr>
        <w:t>JDMT Recommendation 08/202112</w:t>
      </w:r>
    </w:p>
    <w:p w14:paraId="599111C7" w14:textId="0C8B82B0" w:rsidR="00D24882" w:rsidRPr="00D76ACE" w:rsidRDefault="00D24882">
      <w:pPr>
        <w:pStyle w:val="CommentText"/>
        <w:rPr>
          <w:lang w:val="en-US"/>
        </w:rPr>
      </w:pPr>
    </w:p>
  </w:comment>
  <w:comment w:id="2575" w:author="Author" w:initials="A">
    <w:p w14:paraId="79DDFEF7" w14:textId="1E04DA14" w:rsidR="00D24882" w:rsidRPr="003F330A" w:rsidRDefault="00D24882">
      <w:pPr>
        <w:pStyle w:val="CommentText"/>
        <w:rPr>
          <w:lang w:val="en-US"/>
        </w:rPr>
      </w:pPr>
      <w:r>
        <w:rPr>
          <w:rStyle w:val="CommentReference"/>
        </w:rPr>
        <w:annotationRef/>
      </w:r>
      <w:r w:rsidRPr="003F330A">
        <w:rPr>
          <w:b/>
          <w:bCs/>
          <w:lang w:val="en-US"/>
        </w:rPr>
        <w:t>JDMT Recommendation 21/202112</w:t>
      </w:r>
    </w:p>
  </w:comment>
  <w:comment w:id="2624" w:author="Author" w:initials="A">
    <w:p w14:paraId="48F2661A" w14:textId="45823B9D" w:rsidR="00D24882" w:rsidRPr="008831A1" w:rsidRDefault="00D24882">
      <w:pPr>
        <w:pStyle w:val="CommentText"/>
        <w:rPr>
          <w:lang w:val="fr-CH"/>
        </w:rPr>
      </w:pPr>
      <w:r>
        <w:rPr>
          <w:rStyle w:val="CommentReference"/>
        </w:rPr>
        <w:annotationRef/>
      </w:r>
      <w:r w:rsidRPr="008831A1">
        <w:rPr>
          <w:b/>
          <w:bCs/>
          <w:lang w:val="fr-CH"/>
        </w:rPr>
        <w:t>JDMT Recommendation 07/202112</w:t>
      </w:r>
    </w:p>
  </w:comment>
  <w:comment w:id="2962" w:author="Author" w:initials="A">
    <w:p w14:paraId="5824E8F8" w14:textId="0B570DE1" w:rsidR="00D24882" w:rsidRPr="00606C9D" w:rsidRDefault="00D24882">
      <w:pPr>
        <w:pStyle w:val="CommentText"/>
        <w:rPr>
          <w:lang w:val="en-US"/>
        </w:rPr>
      </w:pPr>
      <w:r>
        <w:rPr>
          <w:rStyle w:val="CommentReference"/>
        </w:rPr>
        <w:annotationRef/>
      </w:r>
      <w:r w:rsidRPr="00606C9D">
        <w:rPr>
          <w:b/>
          <w:bCs/>
          <w:lang w:val="en-US"/>
        </w:rPr>
        <w:t>JDMT Recommendation 22/202112</w:t>
      </w:r>
    </w:p>
  </w:comment>
  <w:comment w:id="2978" w:author="Author" w:initials="A">
    <w:p w14:paraId="6640EE2A" w14:textId="3A14E821" w:rsidR="00D24882" w:rsidRPr="008831A1" w:rsidRDefault="00D24882">
      <w:pPr>
        <w:pStyle w:val="CommentText"/>
        <w:rPr>
          <w:lang w:val="fr-CH"/>
        </w:rPr>
      </w:pPr>
      <w:r>
        <w:rPr>
          <w:rStyle w:val="CommentReference"/>
        </w:rPr>
        <w:annotationRef/>
      </w:r>
      <w:r w:rsidRPr="008831A1">
        <w:rPr>
          <w:b/>
          <w:bCs/>
          <w:lang w:val="fr-CH"/>
        </w:rPr>
        <w:t>JDMT Recommendation 23/202112</w:t>
      </w:r>
    </w:p>
  </w:comment>
  <w:comment w:id="3406" w:author="Author" w:initials="A">
    <w:p w14:paraId="3814739A" w14:textId="38BA8772" w:rsidR="00D24882" w:rsidRPr="004B6973" w:rsidRDefault="00D24882">
      <w:pPr>
        <w:pStyle w:val="CommentText"/>
        <w:rPr>
          <w:lang w:val="en-US"/>
        </w:rPr>
      </w:pPr>
      <w:r>
        <w:rPr>
          <w:rStyle w:val="CommentReference"/>
        </w:rPr>
        <w:annotationRef/>
      </w:r>
      <w:r w:rsidRPr="004B6973">
        <w:rPr>
          <w:b/>
          <w:bCs/>
          <w:lang w:val="en-US"/>
        </w:rPr>
        <w:t>DMT Recommendation 27/202112</w:t>
      </w:r>
    </w:p>
  </w:comment>
  <w:comment w:id="3453" w:author="Author" w:initials="A">
    <w:p w14:paraId="3E240E3D" w14:textId="10ADD250" w:rsidR="00D24882" w:rsidRPr="008831A1" w:rsidRDefault="00D24882">
      <w:pPr>
        <w:pStyle w:val="CommentText"/>
        <w:rPr>
          <w:lang w:val="fr-CH"/>
        </w:rPr>
      </w:pPr>
      <w:r>
        <w:rPr>
          <w:rStyle w:val="CommentReference"/>
        </w:rPr>
        <w:annotationRef/>
      </w:r>
      <w:r w:rsidRPr="008831A1">
        <w:rPr>
          <w:b/>
          <w:bCs/>
          <w:lang w:val="fr-CH"/>
        </w:rPr>
        <w:t>DMT Recommendation 27/202112</w:t>
      </w:r>
    </w:p>
  </w:comment>
  <w:comment w:id="3475" w:author="Author" w:initials="A">
    <w:p w14:paraId="29978268" w14:textId="3B8E38FA" w:rsidR="00D24882" w:rsidRPr="008831A1" w:rsidRDefault="00D24882">
      <w:pPr>
        <w:pStyle w:val="CommentText"/>
        <w:rPr>
          <w:lang w:val="fr-CH"/>
        </w:rPr>
      </w:pPr>
      <w:r>
        <w:rPr>
          <w:rStyle w:val="CommentReference"/>
        </w:rPr>
        <w:annotationRef/>
      </w:r>
      <w:r w:rsidRPr="008831A1">
        <w:rPr>
          <w:b/>
          <w:bCs/>
          <w:lang w:val="fr-CH"/>
        </w:rPr>
        <w:t>JDMT Recommendation 08/202112</w:t>
      </w:r>
    </w:p>
  </w:comment>
  <w:comment w:id="3535" w:author="Author" w:initials="A">
    <w:p w14:paraId="7DE4B78A" w14:textId="323BB453" w:rsidR="00D24882" w:rsidRPr="008831A1" w:rsidRDefault="00D24882">
      <w:pPr>
        <w:pStyle w:val="CommentText"/>
        <w:rPr>
          <w:lang w:val="fr-CH"/>
        </w:rPr>
      </w:pPr>
      <w:r>
        <w:rPr>
          <w:rStyle w:val="CommentReference"/>
        </w:rPr>
        <w:annotationRef/>
      </w:r>
      <w:r w:rsidRPr="008831A1">
        <w:rPr>
          <w:b/>
          <w:bCs/>
          <w:lang w:val="fr-CH"/>
        </w:rPr>
        <w:t>JDMT Recommendation 24/202112</w:t>
      </w:r>
    </w:p>
  </w:comment>
  <w:comment w:id="3605" w:author="Author" w:initials="A">
    <w:p w14:paraId="2568EB04" w14:textId="13B3898C" w:rsidR="00D24882" w:rsidRPr="00BF7986" w:rsidRDefault="00D24882">
      <w:pPr>
        <w:pStyle w:val="CommentText"/>
        <w:rPr>
          <w:lang w:val="fr-CH"/>
        </w:rPr>
      </w:pPr>
      <w:r>
        <w:rPr>
          <w:rStyle w:val="CommentReference"/>
        </w:rPr>
        <w:annotationRef/>
      </w:r>
      <w:r w:rsidRPr="00BF7986">
        <w:rPr>
          <w:b/>
          <w:bCs/>
          <w:lang w:val="fr-CH"/>
        </w:rPr>
        <w:t>JDMT Recommendation 29/202112</w:t>
      </w:r>
    </w:p>
  </w:comment>
  <w:comment w:id="4608" w:author="Author" w:initials="A">
    <w:p w14:paraId="0AB8A133" w14:textId="46D8FF04" w:rsidR="00D24882" w:rsidRPr="00A0171C" w:rsidRDefault="00D24882">
      <w:pPr>
        <w:pStyle w:val="CommentText"/>
        <w:rPr>
          <w:lang w:val="en-US"/>
        </w:rPr>
      </w:pPr>
      <w:r>
        <w:rPr>
          <w:rStyle w:val="CommentReference"/>
        </w:rPr>
        <w:annotationRef/>
      </w:r>
      <w:r w:rsidRPr="00A0171C">
        <w:rPr>
          <w:b/>
          <w:sz w:val="28"/>
          <w:szCs w:val="28"/>
          <w:lang w:val="en-US"/>
        </w:rPr>
        <w:t>DMT Recommendation 05/2021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079B6E" w15:done="0"/>
  <w15:commentEx w15:paraId="08B9F3C8" w15:done="0"/>
  <w15:commentEx w15:paraId="369026B0" w15:done="0"/>
  <w15:commentEx w15:paraId="1EF73758" w15:done="0"/>
  <w15:commentEx w15:paraId="4DD35C6D" w15:done="0"/>
  <w15:commentEx w15:paraId="34C664E5" w15:done="0"/>
  <w15:commentEx w15:paraId="40BB693A" w15:done="0"/>
  <w15:commentEx w15:paraId="5C6FCC8B" w15:done="0"/>
  <w15:commentEx w15:paraId="52C62EE8" w15:done="0"/>
  <w15:commentEx w15:paraId="233B09C5" w15:done="0"/>
  <w15:commentEx w15:paraId="427E7524" w15:done="0"/>
  <w15:commentEx w15:paraId="4341B00F" w15:done="0"/>
  <w15:commentEx w15:paraId="1C43AA9F" w15:done="0"/>
  <w15:commentEx w15:paraId="2E26B244" w15:done="0"/>
  <w15:commentEx w15:paraId="0B207E92" w15:done="0"/>
  <w15:commentEx w15:paraId="3D014CB2" w15:done="0"/>
  <w15:commentEx w15:paraId="3DCF89C1" w15:done="0"/>
  <w15:commentEx w15:paraId="1608D60E" w15:done="0"/>
  <w15:commentEx w15:paraId="36ABF157" w15:done="0"/>
  <w15:commentEx w15:paraId="0DDE776C" w15:done="0"/>
  <w15:commentEx w15:paraId="257A9E6D" w15:done="0"/>
  <w15:commentEx w15:paraId="3F460848" w15:done="0"/>
  <w15:commentEx w15:paraId="5393531A" w15:done="0"/>
  <w15:commentEx w15:paraId="166977FA" w15:done="0"/>
  <w15:commentEx w15:paraId="2A1AD7EC" w15:done="0"/>
  <w15:commentEx w15:paraId="75634007" w15:done="0"/>
  <w15:commentEx w15:paraId="087CEB18" w15:done="0"/>
  <w15:commentEx w15:paraId="742A084B" w15:done="0"/>
  <w15:commentEx w15:paraId="4509D421" w15:done="0"/>
  <w15:commentEx w15:paraId="3FE4E595" w15:done="0"/>
  <w15:commentEx w15:paraId="02F703C7" w15:done="0"/>
  <w15:commentEx w15:paraId="5982848A" w15:done="0"/>
  <w15:commentEx w15:paraId="7A99EBB6" w15:done="0"/>
  <w15:commentEx w15:paraId="599111C7" w15:done="0"/>
  <w15:commentEx w15:paraId="79DDFEF7" w15:done="0"/>
  <w15:commentEx w15:paraId="48F2661A" w15:done="0"/>
  <w15:commentEx w15:paraId="5824E8F8" w15:done="0"/>
  <w15:commentEx w15:paraId="6640EE2A" w15:done="0"/>
  <w15:commentEx w15:paraId="3814739A" w15:done="0"/>
  <w15:commentEx w15:paraId="3E240E3D" w15:done="0"/>
  <w15:commentEx w15:paraId="29978268" w15:done="0"/>
  <w15:commentEx w15:paraId="7DE4B78A" w15:done="0"/>
  <w15:commentEx w15:paraId="2568EB04" w15:done="0"/>
  <w15:commentEx w15:paraId="0AB8A1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079B6E" w16cid:durableId="259915E1"/>
  <w16cid:commentId w16cid:paraId="08B9F3C8" w16cid:durableId="25996D99"/>
  <w16cid:commentId w16cid:paraId="369026B0" w16cid:durableId="25992755"/>
  <w16cid:commentId w16cid:paraId="1EF73758" w16cid:durableId="259915F7"/>
  <w16cid:commentId w16cid:paraId="4DD35C6D" w16cid:durableId="259927A7"/>
  <w16cid:commentId w16cid:paraId="34C664E5" w16cid:durableId="259970D1"/>
  <w16cid:commentId w16cid:paraId="40BB693A" w16cid:durableId="259913C3"/>
  <w16cid:commentId w16cid:paraId="5C6FCC8B" w16cid:durableId="25996DBB"/>
  <w16cid:commentId w16cid:paraId="52C62EE8" w16cid:durableId="25995686"/>
  <w16cid:commentId w16cid:paraId="233B09C5" w16cid:durableId="2599280F"/>
  <w16cid:commentId w16cid:paraId="427E7524" w16cid:durableId="2599283C"/>
  <w16cid:commentId w16cid:paraId="4341B00F" w16cid:durableId="25991D09"/>
  <w16cid:commentId w16cid:paraId="1C43AA9F" w16cid:durableId="2599169E"/>
  <w16cid:commentId w16cid:paraId="2E26B244" w16cid:durableId="25996E0C"/>
  <w16cid:commentId w16cid:paraId="0B207E92" w16cid:durableId="2599142D"/>
  <w16cid:commentId w16cid:paraId="3D014CB2" w16cid:durableId="2599143D"/>
  <w16cid:commentId w16cid:paraId="3DCF89C1" w16cid:durableId="25992876"/>
  <w16cid:commentId w16cid:paraId="1608D60E" w16cid:durableId="25996E26"/>
  <w16cid:commentId w16cid:paraId="36ABF157" w16cid:durableId="25991DD8"/>
  <w16cid:commentId w16cid:paraId="0DDE776C" w16cid:durableId="25996E8E"/>
  <w16cid:commentId w16cid:paraId="257A9E6D" w16cid:durableId="259910E2"/>
  <w16cid:commentId w16cid:paraId="3F460848" w16cid:durableId="259928B0"/>
  <w16cid:commentId w16cid:paraId="5393531A" w16cid:durableId="25992912"/>
  <w16cid:commentId w16cid:paraId="166977FA" w16cid:durableId="2599110A"/>
  <w16cid:commentId w16cid:paraId="2A1AD7EC" w16cid:durableId="25991DFA"/>
  <w16cid:commentId w16cid:paraId="75634007" w16cid:durableId="25991E27"/>
  <w16cid:commentId w16cid:paraId="087CEB18" w16cid:durableId="25991E88"/>
  <w16cid:commentId w16cid:paraId="742A084B" w16cid:durableId="25991EB5"/>
  <w16cid:commentId w16cid:paraId="4509D421" w16cid:durableId="25996FAA"/>
  <w16cid:commentId w16cid:paraId="3FE4E595" w16cid:durableId="25992722"/>
  <w16cid:commentId w16cid:paraId="02F703C7" w16cid:durableId="25991F17"/>
  <w16cid:commentId w16cid:paraId="5982848A" w16cid:durableId="25991F99"/>
  <w16cid:commentId w16cid:paraId="7A99EBB6" w16cid:durableId="25997333"/>
  <w16cid:commentId w16cid:paraId="599111C7" w16cid:durableId="2599207E"/>
  <w16cid:commentId w16cid:paraId="79DDFEF7" w16cid:durableId="25992A7D"/>
  <w16cid:commentId w16cid:paraId="48F2661A" w16cid:durableId="25991D98"/>
  <w16cid:commentId w16cid:paraId="5824E8F8" w16cid:durableId="25992AC2"/>
  <w16cid:commentId w16cid:paraId="6640EE2A" w16cid:durableId="25992B22"/>
  <w16cid:commentId w16cid:paraId="3814739A" w16cid:durableId="259956C4"/>
  <w16cid:commentId w16cid:paraId="3E240E3D" w16cid:durableId="259956E5"/>
  <w16cid:commentId w16cid:paraId="29978268" w16cid:durableId="25992555"/>
  <w16cid:commentId w16cid:paraId="7DE4B78A" w16cid:durableId="25992B88"/>
  <w16cid:commentId w16cid:paraId="2568EB04" w16cid:durableId="25995B19"/>
  <w16cid:commentId w16cid:paraId="0AB8A133" w16cid:durableId="259972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30195" w14:textId="77777777" w:rsidR="00307D4F" w:rsidRDefault="00307D4F" w:rsidP="00AA6B17">
      <w:pPr>
        <w:spacing w:after="0" w:line="240" w:lineRule="auto"/>
      </w:pPr>
      <w:r>
        <w:separator/>
      </w:r>
    </w:p>
  </w:endnote>
  <w:endnote w:type="continuationSeparator" w:id="0">
    <w:p w14:paraId="096C6019" w14:textId="77777777" w:rsidR="00307D4F" w:rsidRDefault="00307D4F" w:rsidP="00AA6B17">
      <w:pPr>
        <w:spacing w:after="0" w:line="240" w:lineRule="auto"/>
      </w:pPr>
      <w:r>
        <w:continuationSeparator/>
      </w:r>
    </w:p>
  </w:endnote>
  <w:endnote w:type="continuationNotice" w:id="1">
    <w:p w14:paraId="698C0ECB" w14:textId="77777777" w:rsidR="00307D4F" w:rsidRDefault="00307D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mes New Roman Bold">
    <w:panose1 w:val="02020803070505020304"/>
    <w:charset w:val="00"/>
    <w:family w:val="roman"/>
    <w:pitch w:val="variable"/>
    <w:sig w:usb0="00003A87" w:usb1="00000000" w:usb2="00000000" w:usb3="00000000" w:csb0="000000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Helvetica">
    <w:panose1 w:val="020B0604020202020204"/>
    <w:charset w:val="00"/>
    <w:family w:val="swiss"/>
    <w:pitch w:val="variable"/>
    <w:sig w:usb0="00000003" w:usb1="00000000" w:usb2="00000000" w:usb3="00000000" w:csb0="00000001" w:csb1="00000000"/>
  </w:font>
  <w:font w:name="NewCenturySchlbk">
    <w:charset w:val="00"/>
    <w:family w:val="roman"/>
    <w:pitch w:val="variable"/>
    <w:sig w:usb0="00000003" w:usb1="00000000" w:usb2="00000000" w:usb3="00000000" w:csb0="00000001" w:csb1="00000000"/>
  </w:font>
  <w:font w:name="UniversLight">
    <w:altName w:val="Arial"/>
    <w:charset w:val="00"/>
    <w:family w:val="swiss"/>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UniversBlack">
    <w:altName w:val="Arial"/>
    <w:charset w:val="00"/>
    <w:family w:val="swiss"/>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Bold">
    <w:altName w:val="Cambria"/>
    <w:panose1 w:val="00000000000000000000"/>
    <w:charset w:val="00"/>
    <w:family w:val="roman"/>
    <w:notTrueType/>
    <w:pitch w:val="default"/>
    <w:sig w:usb0="00000003" w:usb1="08070000" w:usb2="00000010" w:usb3="00000000" w:csb0="0002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D24882" w:rsidRPr="00BF3BC8" w14:paraId="5C3A83A4" w14:textId="77777777">
      <w:trPr>
        <w:cantSplit/>
        <w:jc w:val="center"/>
      </w:trPr>
      <w:tc>
        <w:tcPr>
          <w:tcW w:w="4876" w:type="dxa"/>
        </w:tcPr>
        <w:p w14:paraId="42A3DD68" w14:textId="77777777" w:rsidR="00D24882" w:rsidRPr="00BF3BC8" w:rsidRDefault="00D24882" w:rsidP="0018717B">
          <w:pPr>
            <w:pStyle w:val="Footer"/>
            <w:spacing w:before="540" w:line="200" w:lineRule="exact"/>
            <w:jc w:val="left"/>
            <w:rPr>
              <w:rFonts w:ascii="Cambria" w:hAnsi="Cambria"/>
              <w:lang w:val="fr-FR"/>
            </w:rPr>
          </w:pPr>
          <w:r w:rsidRPr="00BF3BC8">
            <w:rPr>
              <w:rFonts w:ascii="Cambria" w:hAnsi="Cambria"/>
              <w:lang w:val="fr-FR"/>
            </w:rPr>
            <w:fldChar w:fldCharType="begin"/>
          </w:r>
          <w:r w:rsidRPr="00BF3BC8">
            <w:rPr>
              <w:rFonts w:ascii="Cambria" w:hAnsi="Cambria"/>
              <w:lang w:val="fr-FR"/>
            </w:rPr>
            <w:instrText xml:space="preserve">\PAGE \* ROMAN \* LOWER \* CHARFORMAT </w:instrText>
          </w:r>
          <w:r w:rsidRPr="00BF3BC8">
            <w:rPr>
              <w:rFonts w:ascii="Cambria" w:hAnsi="Cambria"/>
              <w:lang w:val="fr-FR"/>
            </w:rPr>
            <w:fldChar w:fldCharType="separate"/>
          </w:r>
          <w:r>
            <w:rPr>
              <w:rFonts w:ascii="Cambria" w:hAnsi="Cambria"/>
              <w:noProof/>
              <w:lang w:val="fr-FR"/>
            </w:rPr>
            <w:t>viii</w:t>
          </w:r>
          <w:r w:rsidRPr="00BF3BC8">
            <w:rPr>
              <w:rFonts w:ascii="Cambria" w:hAnsi="Cambria"/>
              <w:lang w:val="fr-FR"/>
            </w:rPr>
            <w:fldChar w:fldCharType="end"/>
          </w:r>
        </w:p>
      </w:tc>
      <w:tc>
        <w:tcPr>
          <w:tcW w:w="4876" w:type="dxa"/>
        </w:tcPr>
        <w:p w14:paraId="2371B507" w14:textId="74912053" w:rsidR="00D24882" w:rsidRPr="00472F91" w:rsidRDefault="00D24882" w:rsidP="003C008F">
          <w:pPr>
            <w:pStyle w:val="Footer"/>
            <w:spacing w:before="540" w:line="200" w:lineRule="exact"/>
            <w:jc w:val="right"/>
            <w:rPr>
              <w:rFonts w:ascii="Cambria" w:hAnsi="Cambria"/>
              <w:sz w:val="16"/>
            </w:rPr>
          </w:pPr>
          <w:r w:rsidRPr="00472F91">
            <w:rPr>
              <w:rFonts w:ascii="Cambria" w:hAnsi="Cambria"/>
              <w:sz w:val="16"/>
              <w:szCs w:val="16"/>
            </w:rPr>
            <w:t>© ISO/IEC 20</w:t>
          </w:r>
          <w:r>
            <w:rPr>
              <w:rFonts w:ascii="Cambria" w:hAnsi="Cambria"/>
              <w:sz w:val="16"/>
              <w:szCs w:val="16"/>
            </w:rPr>
            <w:t>21</w:t>
          </w:r>
          <w:r w:rsidRPr="00472F91">
            <w:rPr>
              <w:rFonts w:ascii="Cambria" w:hAnsi="Cambria"/>
              <w:sz w:val="16"/>
              <w:szCs w:val="16"/>
            </w:rPr>
            <w:t xml:space="preserve"> </w:t>
          </w:r>
          <w:r>
            <w:rPr>
              <w:rFonts w:ascii="Cambria" w:hAnsi="Cambria"/>
              <w:sz w:val="16"/>
              <w:szCs w:val="16"/>
            </w:rPr>
            <w:t>–</w:t>
          </w:r>
          <w:r w:rsidRPr="00472F91">
            <w:rPr>
              <w:rFonts w:ascii="Cambria" w:hAnsi="Cambria"/>
              <w:sz w:val="16"/>
              <w:szCs w:val="16"/>
            </w:rPr>
            <w:t xml:space="preserve"> All rights reserved</w:t>
          </w:r>
        </w:p>
      </w:tc>
    </w:tr>
  </w:tbl>
  <w:p w14:paraId="4BD909F6" w14:textId="77777777" w:rsidR="00D24882" w:rsidRPr="00BF3BC8" w:rsidRDefault="00D24882" w:rsidP="00AA6B17">
    <w:pPr>
      <w:pStyle w:val="Footer"/>
      <w:jc w:val="left"/>
      <w:rPr>
        <w:rFonts w:ascii="Cambria" w:hAnsi="Cambr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D24882" w:rsidRPr="00BF3BC8" w14:paraId="12A6385D" w14:textId="77777777">
      <w:trPr>
        <w:cantSplit/>
        <w:jc w:val="center"/>
      </w:trPr>
      <w:tc>
        <w:tcPr>
          <w:tcW w:w="4876" w:type="dxa"/>
        </w:tcPr>
        <w:p w14:paraId="5EAB9FCB" w14:textId="7E91FD65" w:rsidR="00D24882" w:rsidRPr="00472F91" w:rsidRDefault="00D24882" w:rsidP="009B2C7A">
          <w:pPr>
            <w:pStyle w:val="Footer"/>
            <w:spacing w:before="540" w:line="200" w:lineRule="exact"/>
            <w:jc w:val="left"/>
            <w:rPr>
              <w:rFonts w:ascii="Cambria" w:hAnsi="Cambria"/>
              <w:sz w:val="16"/>
            </w:rPr>
          </w:pPr>
          <w:r w:rsidRPr="00472F91">
            <w:rPr>
              <w:rFonts w:ascii="Cambria" w:hAnsi="Cambria"/>
              <w:sz w:val="16"/>
              <w:szCs w:val="16"/>
            </w:rPr>
            <w:t>© ISO/IEC 20</w:t>
          </w:r>
          <w:r>
            <w:rPr>
              <w:rFonts w:ascii="Cambria" w:hAnsi="Cambria"/>
              <w:sz w:val="16"/>
              <w:szCs w:val="16"/>
            </w:rPr>
            <w:t>21</w:t>
          </w:r>
          <w:r w:rsidRPr="00472F91">
            <w:rPr>
              <w:rFonts w:ascii="Cambria" w:hAnsi="Cambria"/>
              <w:sz w:val="16"/>
              <w:szCs w:val="16"/>
            </w:rPr>
            <w:t xml:space="preserve"> </w:t>
          </w:r>
          <w:r>
            <w:rPr>
              <w:rFonts w:ascii="Cambria" w:hAnsi="Cambria"/>
              <w:sz w:val="16"/>
              <w:szCs w:val="16"/>
            </w:rPr>
            <w:t>–</w:t>
          </w:r>
          <w:r w:rsidRPr="00472F91">
            <w:rPr>
              <w:rFonts w:ascii="Cambria" w:hAnsi="Cambria"/>
              <w:sz w:val="16"/>
              <w:szCs w:val="16"/>
            </w:rPr>
            <w:t xml:space="preserve"> All rights reserved</w:t>
          </w:r>
        </w:p>
      </w:tc>
      <w:tc>
        <w:tcPr>
          <w:tcW w:w="4876" w:type="dxa"/>
        </w:tcPr>
        <w:p w14:paraId="791E18B1" w14:textId="77777777" w:rsidR="00D24882" w:rsidRPr="00BF3BC8" w:rsidRDefault="00D24882" w:rsidP="00BF3BC8">
          <w:pPr>
            <w:pStyle w:val="Footer"/>
            <w:spacing w:before="540" w:line="200" w:lineRule="exact"/>
            <w:jc w:val="right"/>
            <w:rPr>
              <w:rFonts w:ascii="Cambria" w:hAnsi="Cambria"/>
            </w:rPr>
          </w:pPr>
          <w:r w:rsidRPr="00BF3BC8">
            <w:rPr>
              <w:rFonts w:ascii="Cambria" w:hAnsi="Cambria"/>
            </w:rPr>
            <w:fldChar w:fldCharType="begin"/>
          </w:r>
          <w:r w:rsidRPr="00BF3BC8">
            <w:rPr>
              <w:rFonts w:ascii="Cambria" w:hAnsi="Cambria"/>
            </w:rPr>
            <w:instrText xml:space="preserve">\PAGE \* ROMAN \* LOWER \* CHARFORMAT </w:instrText>
          </w:r>
          <w:r w:rsidRPr="00BF3BC8">
            <w:rPr>
              <w:rFonts w:ascii="Cambria" w:hAnsi="Cambria"/>
            </w:rPr>
            <w:fldChar w:fldCharType="separate"/>
          </w:r>
          <w:r>
            <w:rPr>
              <w:rFonts w:ascii="Cambria" w:hAnsi="Cambria"/>
              <w:noProof/>
            </w:rPr>
            <w:t>ix</w:t>
          </w:r>
          <w:r w:rsidRPr="00BF3BC8">
            <w:rPr>
              <w:rFonts w:ascii="Cambria" w:hAnsi="Cambria"/>
            </w:rPr>
            <w:fldChar w:fldCharType="end"/>
          </w:r>
        </w:p>
      </w:tc>
    </w:tr>
  </w:tbl>
  <w:p w14:paraId="0DCCF738" w14:textId="77777777" w:rsidR="00D24882" w:rsidRPr="00BF3BC8" w:rsidRDefault="00D24882" w:rsidP="00BF3BC8">
    <w:pPr>
      <w:pStyle w:val="Footer"/>
      <w:jc w:val="right"/>
      <w:rPr>
        <w:rFonts w:ascii="Cambria" w:hAnsi="Cambr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D24882" w:rsidRPr="00214269" w14:paraId="086C7974" w14:textId="77777777">
      <w:trPr>
        <w:cantSplit/>
        <w:jc w:val="center"/>
      </w:trPr>
      <w:tc>
        <w:tcPr>
          <w:tcW w:w="4876" w:type="dxa"/>
        </w:tcPr>
        <w:p w14:paraId="49B7F779" w14:textId="77777777" w:rsidR="00D24882" w:rsidRPr="00214269" w:rsidRDefault="00D24882" w:rsidP="000F747E">
          <w:pPr>
            <w:pStyle w:val="Footer"/>
            <w:spacing w:before="540" w:after="60" w:line="190" w:lineRule="atLeast"/>
            <w:jc w:val="left"/>
            <w:rPr>
              <w:sz w:val="16"/>
              <w:lang w:val="fr-FR"/>
            </w:rPr>
          </w:pPr>
          <w:r w:rsidRPr="00214269">
            <w:rPr>
              <w:sz w:val="16"/>
              <w:lang w:val="fr-FR"/>
            </w:rPr>
            <w:fldChar w:fldCharType="begin"/>
          </w:r>
          <w:r w:rsidRPr="00214269">
            <w:rPr>
              <w:sz w:val="16"/>
              <w:lang w:val="fr-FR"/>
            </w:rPr>
            <w:instrText xml:space="preserve">\PAGE \* ROMAN \* LOWER \* CHARFORMAT </w:instrText>
          </w:r>
          <w:r w:rsidRPr="00214269">
            <w:rPr>
              <w:sz w:val="16"/>
              <w:lang w:val="fr-FR"/>
            </w:rPr>
            <w:fldChar w:fldCharType="separate"/>
          </w:r>
          <w:r>
            <w:rPr>
              <w:noProof/>
              <w:sz w:val="16"/>
              <w:lang w:val="fr-FR"/>
            </w:rPr>
            <w:t>clxxvii</w:t>
          </w:r>
          <w:r w:rsidRPr="00214269">
            <w:rPr>
              <w:sz w:val="16"/>
              <w:lang w:val="fr-FR"/>
            </w:rPr>
            <w:fldChar w:fldCharType="end"/>
          </w:r>
        </w:p>
      </w:tc>
      <w:tc>
        <w:tcPr>
          <w:tcW w:w="4876" w:type="dxa"/>
        </w:tcPr>
        <w:p w14:paraId="319DA916" w14:textId="71706B55" w:rsidR="00D24882" w:rsidRDefault="00D24882" w:rsidP="000F747E">
          <w:pPr>
            <w:pStyle w:val="Footer"/>
            <w:spacing w:before="540" w:after="60" w:line="190" w:lineRule="atLeast"/>
            <w:jc w:val="right"/>
            <w:rPr>
              <w:sz w:val="16"/>
            </w:rPr>
          </w:pPr>
          <w:r>
            <w:rPr>
              <w:sz w:val="16"/>
            </w:rPr>
            <w:fldChar w:fldCharType="begin"/>
          </w:r>
          <w:r>
            <w:rPr>
              <w:sz w:val="16"/>
            </w:rPr>
            <w:instrText xml:space="preserve"> REF DDOrganization \* CHARFORMAT   </w:instrText>
          </w:r>
          <w:r>
            <w:rPr>
              <w:sz w:val="16"/>
            </w:rPr>
            <w:fldChar w:fldCharType="separate"/>
          </w:r>
          <w:r w:rsidRPr="005C35CA">
            <w:rPr>
              <w:sz w:val="16"/>
            </w:rPr>
            <w:t>© ISO/IEC 2013 – All rights reserved</w:t>
          </w:r>
          <w:r>
            <w:rPr>
              <w:sz w:val="16"/>
            </w:rPr>
            <w:fldChar w:fldCharType="end"/>
          </w:r>
        </w:p>
      </w:tc>
    </w:tr>
  </w:tbl>
  <w:p w14:paraId="447BFD0E" w14:textId="77777777" w:rsidR="00D24882" w:rsidRDefault="00D24882">
    <w:pPr>
      <w:pStyle w:val="Footer"/>
    </w:pPr>
  </w:p>
  <w:p w14:paraId="63A7D87A" w14:textId="77777777" w:rsidR="00D24882" w:rsidRDefault="00D24882"/>
  <w:p w14:paraId="3928AAB8" w14:textId="77777777" w:rsidR="00D24882" w:rsidRDefault="00D24882">
    <w:pPr>
      <w:rPr>
        <w:sz w:val="16"/>
        <w:szCs w:val="16"/>
      </w:rPr>
    </w:pPr>
    <w:r w:rsidRPr="009D3DD7">
      <w:rPr>
        <w:noProof/>
        <w:szCs w:val="24"/>
      </w:rPr>
      <mc:AlternateContent>
        <mc:Choice Requires="wps">
          <w:drawing>
            <wp:anchor distT="0" distB="0" distL="0" distR="0" simplePos="0" relativeHeight="251658240" behindDoc="0" locked="0" layoutInCell="0" allowOverlap="1" wp14:anchorId="2F8AF7DA" wp14:editId="01533639">
              <wp:simplePos x="0" y="0"/>
              <wp:positionH relativeFrom="page">
                <wp:posOffset>583565</wp:posOffset>
              </wp:positionH>
              <wp:positionV relativeFrom="paragraph">
                <wp:posOffset>0</wp:posOffset>
              </wp:positionV>
              <wp:extent cx="6400800" cy="249555"/>
              <wp:effectExtent l="0" t="0" r="0" b="0"/>
              <wp:wrapSquare wrapText="bothSides"/>
              <wp:docPr id="143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0800" cy="2495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9A4FC1" w14:textId="77777777" w:rsidR="00D24882" w:rsidRDefault="00D24882">
                          <w:pPr>
                            <w:keepNext/>
                            <w:keepLines/>
                            <w:ind w:left="4536"/>
                            <w:rPr>
                              <w:w w:val="110"/>
                              <w:sz w:val="18"/>
                              <w:szCs w:val="18"/>
                            </w:rPr>
                          </w:pPr>
                          <w:r>
                            <w:rPr>
                              <w:w w:val="110"/>
                              <w:sz w:val="18"/>
                              <w:szCs w:val="18"/>
                            </w:rPr>
                            <w:t xml:space="preserve">- </w:t>
                          </w:r>
                          <w:r>
                            <w:rPr>
                              <w:w w:val="110"/>
                              <w:sz w:val="18"/>
                              <w:szCs w:val="18"/>
                            </w:rPr>
                            <w:fldChar w:fldCharType="begin"/>
                          </w:r>
                          <w:r>
                            <w:rPr>
                              <w:w w:val="110"/>
                              <w:sz w:val="18"/>
                              <w:szCs w:val="18"/>
                            </w:rPr>
                            <w:instrText xml:space="preserve"> PAGE </w:instrText>
                          </w:r>
                          <w:r>
                            <w:rPr>
                              <w:w w:val="110"/>
                              <w:sz w:val="18"/>
                              <w:szCs w:val="18"/>
                            </w:rPr>
                            <w:fldChar w:fldCharType="separate"/>
                          </w:r>
                          <w:r>
                            <w:rPr>
                              <w:noProof/>
                              <w:w w:val="110"/>
                              <w:sz w:val="18"/>
                              <w:szCs w:val="18"/>
                            </w:rPr>
                            <w:t>clxxvii</w:t>
                          </w:r>
                          <w:r>
                            <w:rPr>
                              <w:w w:val="110"/>
                              <w:sz w:val="18"/>
                              <w:szCs w:val="18"/>
                            </w:rPr>
                            <w:fldChar w:fldCharType="end"/>
                          </w:r>
                          <w:r>
                            <w:rPr>
                              <w:w w:val="110"/>
                              <w:sz w:val="18"/>
                              <w:szCs w:val="18"/>
                            </w:rPr>
                            <w:t xml:space="preserve"> -</w:t>
                          </w:r>
                          <w:r>
                            <w:rPr>
                              <w:w w:val="110"/>
                              <w:sz w:val="18"/>
                              <w:szCs w:val="18"/>
                            </w:rPr>
                            <w:br/>
                          </w:r>
                        </w:p>
                        <w:p w14:paraId="61F2841D" w14:textId="77777777" w:rsidR="00D24882" w:rsidRDefault="00D24882">
                          <w:pPr>
                            <w:keepNext/>
                            <w:keepLines/>
                            <w:ind w:left="4536"/>
                            <w:rPr>
                              <w:w w:val="110"/>
                              <w:sz w:val="18"/>
                              <w:szCs w:val="18"/>
                            </w:rPr>
                          </w:pPr>
                          <w:r>
                            <w:rPr>
                              <w:w w:val="110"/>
                              <w:sz w:val="18"/>
                              <w:szCs w:val="18"/>
                            </w:rPr>
                            <w:t>WD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8AF7DA" id="_x0000_t202" coordsize="21600,21600" o:spt="202" path="m,l,21600r21600,l21600,xe">
              <v:stroke joinstyle="miter"/>
              <v:path gradientshapeok="t" o:connecttype="rect"/>
            </v:shapetype>
            <v:shape id="Text Box 11" o:spid="_x0000_s1052" type="#_x0000_t202" style="position:absolute;left:0;text-align:left;margin-left:45.95pt;margin-top:0;width:7in;height:19.6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" o:allowincell="f" stroked="f">
              <v:fill opacity="0"/>
              <v:path arrowok="t"/>
              <v:textbox inset="0,0,0,0">
                <w:txbxContent>
                  <w:p w14:paraId="539A4FC1" w14:textId="77777777" w:rsidR="00D24882" w:rsidRDefault="00D24882">
                    <w:pPr>
                      <w:keepNext/>
                      <w:keepLines/>
                      <w:ind w:left="4536"/>
                      <w:rPr>
                        <w:w w:val="110"/>
                        <w:sz w:val="18"/>
                        <w:szCs w:val="18"/>
                      </w:rPr>
                    </w:pPr>
                    <w:r>
                      <w:rPr>
                        <w:w w:val="110"/>
                        <w:sz w:val="18"/>
                        <w:szCs w:val="18"/>
                      </w:rPr>
                      <w:t xml:space="preserve">- </w:t>
                    </w:r>
                    <w:r>
                      <w:rPr>
                        <w:w w:val="110"/>
                        <w:sz w:val="18"/>
                        <w:szCs w:val="18"/>
                      </w:rPr>
                      <w:fldChar w:fldCharType="begin"/>
                    </w:r>
                    <w:r>
                      <w:rPr>
                        <w:w w:val="110"/>
                        <w:sz w:val="18"/>
                        <w:szCs w:val="18"/>
                      </w:rPr>
                      <w:instrText xml:space="preserve"> PAGE </w:instrText>
                    </w:r>
                    <w:r>
                      <w:rPr>
                        <w:w w:val="110"/>
                        <w:sz w:val="18"/>
                        <w:szCs w:val="18"/>
                      </w:rPr>
                      <w:fldChar w:fldCharType="separate"/>
                    </w:r>
                    <w:r>
                      <w:rPr>
                        <w:noProof/>
                        <w:w w:val="110"/>
                        <w:sz w:val="18"/>
                        <w:szCs w:val="18"/>
                      </w:rPr>
                      <w:t>clxxvii</w:t>
                    </w:r>
                    <w:r>
                      <w:rPr>
                        <w:w w:val="110"/>
                        <w:sz w:val="18"/>
                        <w:szCs w:val="18"/>
                      </w:rPr>
                      <w:fldChar w:fldCharType="end"/>
                    </w:r>
                    <w:r>
                      <w:rPr>
                        <w:w w:val="110"/>
                        <w:sz w:val="18"/>
                        <w:szCs w:val="18"/>
                      </w:rPr>
                      <w:t xml:space="preserve"> -</w:t>
                    </w:r>
                    <w:r>
                      <w:rPr>
                        <w:w w:val="110"/>
                        <w:sz w:val="18"/>
                        <w:szCs w:val="18"/>
                      </w:rPr>
                      <w:br/>
                    </w:r>
                  </w:p>
                  <w:p w14:paraId="61F2841D" w14:textId="77777777" w:rsidR="00D24882" w:rsidRDefault="00D24882">
                    <w:pPr>
                      <w:keepNext/>
                      <w:keepLines/>
                      <w:ind w:left="4536"/>
                      <w:rPr>
                        <w:w w:val="110"/>
                        <w:sz w:val="18"/>
                        <w:szCs w:val="18"/>
                      </w:rPr>
                    </w:pPr>
                    <w:r>
                      <w:rPr>
                        <w:w w:val="110"/>
                        <w:sz w:val="18"/>
                        <w:szCs w:val="18"/>
                      </w:rPr>
                      <w:t>WD 1</w:t>
                    </w:r>
                  </w:p>
                </w:txbxContent>
              </v:textbox>
              <w10:wrap type="square" anchorx="page"/>
            </v:shape>
          </w:pict>
        </mc:Fallback>
      </mc:AlternateContent>
    </w:r>
  </w:p>
  <w:p w14:paraId="682A2BFC" w14:textId="77777777" w:rsidR="00D24882" w:rsidRDefault="00D24882"/>
  <w:p w14:paraId="34E645E7" w14:textId="77777777" w:rsidR="00D24882" w:rsidRDefault="00D24882">
    <w:pPr>
      <w:pStyle w:val="Header"/>
    </w:pPr>
  </w:p>
  <w:p w14:paraId="01148337" w14:textId="77777777" w:rsidR="00D24882" w:rsidRDefault="00D24882">
    <w:pPr>
      <w:pStyle w:val="Header"/>
    </w:pPr>
  </w:p>
  <w:p w14:paraId="0AFA95B9" w14:textId="77777777" w:rsidR="00D24882" w:rsidRDefault="00D24882"/>
  <w:p w14:paraId="4A4E8B49" w14:textId="77777777" w:rsidR="00D24882" w:rsidRDefault="00D24882">
    <w:r>
      <w:fldChar w:fldCharType="begin"/>
    </w:r>
    <w:r>
      <w:fldChar w:fldCharType="end"/>
    </w:r>
    <w:r>
      <w:t xml:space="preserve"> PAG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D24882" w:rsidRPr="00B36AB4" w14:paraId="666AB99B" w14:textId="77777777">
      <w:trPr>
        <w:cantSplit/>
        <w:jc w:val="center"/>
      </w:trPr>
      <w:tc>
        <w:tcPr>
          <w:tcW w:w="4876" w:type="dxa"/>
        </w:tcPr>
        <w:p w14:paraId="1442CEB9" w14:textId="3FDE8281" w:rsidR="00D24882" w:rsidRPr="00B36AB4" w:rsidRDefault="00D24882" w:rsidP="0018717B">
          <w:pPr>
            <w:pStyle w:val="Footer"/>
            <w:spacing w:before="540" w:line="200" w:lineRule="exact"/>
            <w:jc w:val="left"/>
            <w:rPr>
              <w:rFonts w:ascii="Cambria" w:hAnsi="Cambria"/>
              <w:sz w:val="22"/>
              <w:szCs w:val="22"/>
              <w:lang w:val="fr-FR"/>
            </w:rPr>
          </w:pPr>
          <w:r w:rsidRPr="00B36AB4">
            <w:rPr>
              <w:rFonts w:ascii="Cambria" w:hAnsi="Cambria"/>
              <w:b/>
              <w:sz w:val="22"/>
              <w:szCs w:val="22"/>
            </w:rPr>
            <w:fldChar w:fldCharType="begin"/>
          </w:r>
          <w:r w:rsidRPr="00B36AB4">
            <w:rPr>
              <w:rFonts w:ascii="Cambria" w:hAnsi="Cambria"/>
              <w:b/>
              <w:sz w:val="22"/>
              <w:szCs w:val="22"/>
            </w:rPr>
            <w:instrText xml:space="preserve"> PAGE   \* MERGEFORMAT </w:instrText>
          </w:r>
          <w:r w:rsidRPr="00B36AB4">
            <w:rPr>
              <w:rFonts w:ascii="Cambria" w:hAnsi="Cambria"/>
              <w:b/>
              <w:sz w:val="22"/>
              <w:szCs w:val="22"/>
            </w:rPr>
            <w:fldChar w:fldCharType="separate"/>
          </w:r>
          <w:r>
            <w:rPr>
              <w:rFonts w:ascii="Cambria" w:hAnsi="Cambria"/>
              <w:b/>
              <w:noProof/>
              <w:sz w:val="22"/>
              <w:szCs w:val="22"/>
            </w:rPr>
            <w:t>22</w:t>
          </w:r>
          <w:r w:rsidRPr="00B36AB4">
            <w:rPr>
              <w:rFonts w:ascii="Cambria" w:hAnsi="Cambria"/>
              <w:b/>
              <w:sz w:val="22"/>
              <w:szCs w:val="22"/>
            </w:rPr>
            <w:fldChar w:fldCharType="end"/>
          </w:r>
        </w:p>
      </w:tc>
      <w:tc>
        <w:tcPr>
          <w:tcW w:w="4876" w:type="dxa"/>
        </w:tcPr>
        <w:p w14:paraId="6201496D" w14:textId="79C1CCA5" w:rsidR="00D24882" w:rsidRPr="00B36AB4" w:rsidRDefault="00D24882" w:rsidP="003C008F">
          <w:pPr>
            <w:pStyle w:val="Footer"/>
            <w:spacing w:before="540" w:line="200" w:lineRule="exact"/>
            <w:jc w:val="right"/>
            <w:rPr>
              <w:rFonts w:ascii="Cambria" w:hAnsi="Cambria"/>
              <w:sz w:val="16"/>
            </w:rPr>
          </w:pPr>
          <w:r w:rsidRPr="00B36AB4">
            <w:rPr>
              <w:rFonts w:ascii="Cambria" w:hAnsi="Cambria"/>
              <w:sz w:val="16"/>
              <w:szCs w:val="16"/>
            </w:rPr>
            <w:t xml:space="preserve">© ISO/IEC </w:t>
          </w:r>
          <w:r w:rsidRPr="00472F91">
            <w:rPr>
              <w:rFonts w:ascii="Cambria" w:hAnsi="Cambria"/>
              <w:sz w:val="16"/>
              <w:szCs w:val="16"/>
            </w:rPr>
            <w:t>20</w:t>
          </w:r>
          <w:r>
            <w:rPr>
              <w:rFonts w:ascii="Cambria" w:hAnsi="Cambria"/>
              <w:sz w:val="16"/>
              <w:szCs w:val="16"/>
            </w:rPr>
            <w:t>21</w:t>
          </w:r>
          <w:r w:rsidRPr="00472F91">
            <w:rPr>
              <w:rFonts w:ascii="Cambria" w:hAnsi="Cambria"/>
              <w:sz w:val="16"/>
              <w:szCs w:val="16"/>
            </w:rPr>
            <w:t xml:space="preserve"> </w:t>
          </w:r>
          <w:r w:rsidRPr="00B36AB4">
            <w:rPr>
              <w:rFonts w:ascii="Cambria" w:hAnsi="Cambria"/>
              <w:sz w:val="16"/>
              <w:szCs w:val="16"/>
            </w:rPr>
            <w:t>– All rights reserved</w:t>
          </w:r>
        </w:p>
      </w:tc>
    </w:tr>
  </w:tbl>
  <w:p w14:paraId="275F5570" w14:textId="77777777" w:rsidR="00D24882" w:rsidRPr="00B36AB4" w:rsidRDefault="00D24882" w:rsidP="00AA6B17">
    <w:pPr>
      <w:pStyle w:val="Footer"/>
      <w:jc w:val="left"/>
      <w:rPr>
        <w:rFonts w:ascii="Cambria" w:hAnsi="Cambr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2" w:type="dxa"/>
      <w:jc w:val="center"/>
      <w:tblLayout w:type="fixed"/>
      <w:tblCellMar>
        <w:left w:w="0" w:type="dxa"/>
        <w:right w:w="0" w:type="dxa"/>
      </w:tblCellMar>
      <w:tblLook w:val="0000" w:firstRow="0" w:lastRow="0" w:firstColumn="0" w:lastColumn="0" w:noHBand="0" w:noVBand="0"/>
    </w:tblPr>
    <w:tblGrid>
      <w:gridCol w:w="4876"/>
      <w:gridCol w:w="4876"/>
    </w:tblGrid>
    <w:tr w:rsidR="00D24882" w:rsidRPr="00BF3BC8" w14:paraId="5BF6BE68" w14:textId="77777777" w:rsidTr="0028495D">
      <w:trPr>
        <w:cantSplit/>
        <w:jc w:val="center"/>
      </w:trPr>
      <w:tc>
        <w:tcPr>
          <w:tcW w:w="4876" w:type="dxa"/>
        </w:tcPr>
        <w:p w14:paraId="29BDA811" w14:textId="64C2C190" w:rsidR="00D24882" w:rsidRPr="00472F91" w:rsidRDefault="00D24882" w:rsidP="0028495D">
          <w:pPr>
            <w:pStyle w:val="Footer"/>
            <w:spacing w:before="540" w:line="200" w:lineRule="exact"/>
            <w:jc w:val="left"/>
            <w:rPr>
              <w:rFonts w:ascii="Cambria" w:hAnsi="Cambria"/>
              <w:sz w:val="16"/>
            </w:rPr>
          </w:pPr>
          <w:r w:rsidRPr="00472F91">
            <w:rPr>
              <w:rFonts w:ascii="Cambria" w:hAnsi="Cambria"/>
              <w:sz w:val="16"/>
              <w:szCs w:val="16"/>
            </w:rPr>
            <w:t>© ISO/IEC 20</w:t>
          </w:r>
          <w:r>
            <w:rPr>
              <w:rFonts w:ascii="Cambria" w:hAnsi="Cambria"/>
              <w:sz w:val="16"/>
              <w:szCs w:val="16"/>
            </w:rPr>
            <w:t>21</w:t>
          </w:r>
          <w:r w:rsidRPr="00472F91">
            <w:rPr>
              <w:rFonts w:ascii="Cambria" w:hAnsi="Cambria"/>
              <w:sz w:val="16"/>
              <w:szCs w:val="16"/>
            </w:rPr>
            <w:t xml:space="preserve"> </w:t>
          </w:r>
          <w:r>
            <w:rPr>
              <w:rFonts w:ascii="Cambria" w:hAnsi="Cambria"/>
              <w:sz w:val="16"/>
              <w:szCs w:val="16"/>
            </w:rPr>
            <w:t>–</w:t>
          </w:r>
          <w:r w:rsidRPr="00472F91">
            <w:rPr>
              <w:rFonts w:ascii="Cambria" w:hAnsi="Cambria"/>
              <w:sz w:val="16"/>
              <w:szCs w:val="16"/>
            </w:rPr>
            <w:t xml:space="preserve"> All rights reserved</w:t>
          </w:r>
        </w:p>
      </w:tc>
      <w:tc>
        <w:tcPr>
          <w:tcW w:w="4876" w:type="dxa"/>
        </w:tcPr>
        <w:p w14:paraId="6BE56F96" w14:textId="77777777" w:rsidR="00D24882" w:rsidRPr="00B36AB4" w:rsidRDefault="00D24882" w:rsidP="0028495D">
          <w:pPr>
            <w:pStyle w:val="Footer"/>
            <w:spacing w:before="540" w:line="200" w:lineRule="exact"/>
            <w:jc w:val="right"/>
            <w:rPr>
              <w:rFonts w:ascii="Cambria" w:hAnsi="Cambria"/>
              <w:b/>
              <w:sz w:val="22"/>
              <w:szCs w:val="22"/>
            </w:rPr>
          </w:pPr>
          <w:r w:rsidRPr="00B36AB4">
            <w:rPr>
              <w:rFonts w:ascii="Cambria" w:hAnsi="Cambria"/>
              <w:b/>
              <w:sz w:val="22"/>
              <w:szCs w:val="22"/>
            </w:rPr>
            <w:fldChar w:fldCharType="begin"/>
          </w:r>
          <w:r w:rsidRPr="00B36AB4">
            <w:rPr>
              <w:rFonts w:ascii="Cambria" w:hAnsi="Cambria"/>
              <w:b/>
              <w:sz w:val="22"/>
              <w:szCs w:val="22"/>
            </w:rPr>
            <w:instrText xml:space="preserve"> PAGE   \* MERGEFORMAT </w:instrText>
          </w:r>
          <w:r w:rsidRPr="00B36AB4">
            <w:rPr>
              <w:rFonts w:ascii="Cambria" w:hAnsi="Cambria"/>
              <w:b/>
              <w:sz w:val="22"/>
              <w:szCs w:val="22"/>
            </w:rPr>
            <w:fldChar w:fldCharType="separate"/>
          </w:r>
          <w:r>
            <w:rPr>
              <w:rFonts w:ascii="Cambria" w:hAnsi="Cambria"/>
              <w:b/>
              <w:noProof/>
              <w:sz w:val="22"/>
              <w:szCs w:val="22"/>
            </w:rPr>
            <w:t>23</w:t>
          </w:r>
          <w:r w:rsidRPr="00B36AB4">
            <w:rPr>
              <w:rFonts w:ascii="Cambria" w:hAnsi="Cambria"/>
              <w:b/>
              <w:sz w:val="22"/>
              <w:szCs w:val="22"/>
            </w:rPr>
            <w:fldChar w:fldCharType="end"/>
          </w:r>
        </w:p>
      </w:tc>
    </w:tr>
  </w:tbl>
  <w:p w14:paraId="0FFB0F25" w14:textId="77777777" w:rsidR="00D24882" w:rsidRPr="0006419A" w:rsidRDefault="00D24882" w:rsidP="0006419A">
    <w:pPr>
      <w:spacing w:after="0" w:line="220" w:lineRule="atLeas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1DF49" w14:textId="77777777" w:rsidR="00307D4F" w:rsidRDefault="00307D4F" w:rsidP="00AA6B17">
      <w:pPr>
        <w:spacing w:after="0" w:line="240" w:lineRule="auto"/>
      </w:pPr>
      <w:r>
        <w:separator/>
      </w:r>
    </w:p>
  </w:footnote>
  <w:footnote w:type="continuationSeparator" w:id="0">
    <w:p w14:paraId="5D64543D" w14:textId="77777777" w:rsidR="00307D4F" w:rsidRDefault="00307D4F" w:rsidP="00AA6B17">
      <w:pPr>
        <w:spacing w:after="0" w:line="240" w:lineRule="auto"/>
      </w:pPr>
      <w:r>
        <w:continuationSeparator/>
      </w:r>
    </w:p>
  </w:footnote>
  <w:footnote w:type="continuationNotice" w:id="1">
    <w:p w14:paraId="4914B9D3" w14:textId="77777777" w:rsidR="00307D4F" w:rsidRDefault="00307D4F">
      <w:pPr>
        <w:spacing w:after="0" w:line="240" w:lineRule="auto"/>
      </w:pPr>
    </w:p>
  </w:footnote>
  <w:footnote w:id="2">
    <w:p w14:paraId="7053DBE1" w14:textId="77777777" w:rsidR="00D24882" w:rsidRPr="00085D96" w:rsidRDefault="00D24882" w:rsidP="00025711">
      <w:pPr>
        <w:pStyle w:val="FootnoteText"/>
        <w:spacing w:after="0"/>
        <w:rPr>
          <w:lang w:val="en-US"/>
        </w:rPr>
      </w:pPr>
      <w:r>
        <w:rPr>
          <w:rStyle w:val="FootnoteReference"/>
        </w:rPr>
        <w:footnoteRef/>
      </w:r>
      <w:r>
        <w:t xml:space="preserve"> </w:t>
      </w:r>
      <w:r w:rsidRPr="003629C1">
        <w:rPr>
          <w:szCs w:val="18"/>
        </w:rPr>
        <w:t>ISO Council resolutions</w:t>
      </w:r>
      <w:r>
        <w:rPr>
          <w:szCs w:val="18"/>
        </w:rPr>
        <w:t> </w:t>
      </w:r>
      <w:r w:rsidRPr="003629C1">
        <w:rPr>
          <w:szCs w:val="18"/>
        </w:rPr>
        <w:t>49/1976 and 50/1976 and IEC Administrative Circular No.</w:t>
      </w:r>
      <w:r>
        <w:rPr>
          <w:szCs w:val="18"/>
        </w:rPr>
        <w:t> </w:t>
      </w:r>
      <w:r w:rsidRPr="003629C1">
        <w:rPr>
          <w:szCs w:val="18"/>
        </w:rPr>
        <w:t>13/1977.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5F8DF" w14:textId="2EBC7A91" w:rsidR="00D24882" w:rsidRPr="00BF3BC8" w:rsidRDefault="00D24882" w:rsidP="00466E84">
    <w:pPr>
      <w:pStyle w:val="Header"/>
      <w:rPr>
        <w:rFonts w:ascii="Cambria" w:hAnsi="Cambria"/>
      </w:rPr>
    </w:pPr>
    <w:r w:rsidRPr="00BF3BC8">
      <w:rPr>
        <w:rFonts w:ascii="Cambria" w:hAnsi="Cambria"/>
      </w:rPr>
      <w:t>ISO/IEC Directives, Part 1</w:t>
    </w:r>
    <w:r>
      <w:rPr>
        <w:rFonts w:ascii="Cambria" w:hAnsi="Cambria"/>
      </w:rPr>
      <w:t>,</w:t>
    </w:r>
    <w:r w:rsidRPr="00BF3BC8">
      <w:rPr>
        <w:rFonts w:ascii="Cambria" w:hAnsi="Cambria"/>
      </w:rPr>
      <w:t xml:space="preserve"> Consolidated ISO Supplement</w:t>
    </w:r>
    <w:r>
      <w:rPr>
        <w:rFonts w:ascii="Cambria" w:hAnsi="Cambria"/>
      </w:rPr>
      <w:t>,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690B4" w14:textId="0FB6D835" w:rsidR="00D24882" w:rsidRPr="00BF3BC8" w:rsidRDefault="00D24882" w:rsidP="00BF3BC8">
    <w:pPr>
      <w:pStyle w:val="Header"/>
      <w:jc w:val="right"/>
      <w:rPr>
        <w:rFonts w:ascii="Cambria" w:hAnsi="Cambria"/>
      </w:rPr>
    </w:pPr>
    <w:r w:rsidRPr="00BF3BC8">
      <w:rPr>
        <w:rFonts w:ascii="Cambria" w:hAnsi="Cambria"/>
      </w:rPr>
      <w:t>ISO/IEC Directives, Part 1</w:t>
    </w:r>
    <w:r>
      <w:rPr>
        <w:rFonts w:ascii="Cambria" w:hAnsi="Cambria"/>
      </w:rPr>
      <w:t>,</w:t>
    </w:r>
    <w:r w:rsidRPr="00BF3BC8">
      <w:rPr>
        <w:rFonts w:ascii="Cambria" w:hAnsi="Cambria"/>
      </w:rPr>
      <w:t xml:space="preserve"> Consolidated ISO Supplement</w:t>
    </w:r>
    <w:r>
      <w:rPr>
        <w:rFonts w:ascii="Cambria" w:hAnsi="Cambria"/>
      </w:rPr>
      <w:t>,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F563" w14:textId="2247D27E" w:rsidR="00D24882" w:rsidRPr="00AA6B17" w:rsidRDefault="00D24882">
    <w:pPr>
      <w:pStyle w:val="Header"/>
    </w:pPr>
    <w:r w:rsidRPr="00AA6B17">
      <w:fldChar w:fldCharType="begin"/>
    </w:r>
    <w:r w:rsidRPr="00AA6B17">
      <w:instrText xml:space="preserve"> REF LibEnteteISO \* CHARFORMAT </w:instrText>
    </w:r>
    <w:r w:rsidRPr="00AA6B17">
      <w:fldChar w:fldCharType="separate"/>
    </w:r>
    <w:r w:rsidRPr="005C35CA">
      <w:t>ISO/IEC 1:2013(E)</w:t>
    </w:r>
    <w:r w:rsidRPr="00AA6B1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52BD"/>
    <w:multiLevelType w:val="singleLevel"/>
    <w:tmpl w:val="074C56F8"/>
    <w:lvl w:ilvl="0">
      <w:start w:val="1"/>
      <w:numFmt w:val="decimal"/>
      <w:pStyle w:val="Bibliography1"/>
      <w:lvlText w:val="[%1]"/>
      <w:lvlJc w:val="left"/>
      <w:pPr>
        <w:tabs>
          <w:tab w:val="num" w:pos="360"/>
        </w:tabs>
        <w:ind w:left="360" w:hanging="360"/>
      </w:pPr>
    </w:lvl>
  </w:abstractNum>
  <w:abstractNum w:abstractNumId="1" w15:restartNumberingAfterBreak="0">
    <w:nsid w:val="11AA4C57"/>
    <w:multiLevelType w:val="hybridMultilevel"/>
    <w:tmpl w:val="1F488F08"/>
    <w:lvl w:ilvl="0" w:tplc="BEF44338">
      <w:start w:val="2"/>
      <w:numFmt w:val="bullet"/>
      <w:lvlText w:val="—"/>
      <w:lvlJc w:val="left"/>
      <w:pPr>
        <w:ind w:left="360" w:hanging="360"/>
      </w:pPr>
      <w:rPr>
        <w:rFonts w:ascii="Cambria" w:eastAsia="Times New Roman" w:hAnsi="Cambria" w:cs="Calibri"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DF480C"/>
    <w:multiLevelType w:val="multilevel"/>
    <w:tmpl w:val="5D4C9130"/>
    <w:lvl w:ilvl="0">
      <w:start w:val="1"/>
      <w:numFmt w:val="lowerLetter"/>
      <w:pStyle w:val="ListNumber9"/>
      <w:lvlText w:val="%1)"/>
      <w:lvlJc w:val="left"/>
      <w:pPr>
        <w:tabs>
          <w:tab w:val="num" w:pos="0"/>
        </w:tabs>
        <w:ind w:left="400" w:hanging="400"/>
      </w:pPr>
      <w:rPr>
        <w:rFonts w:hint="default"/>
      </w:rPr>
    </w:lvl>
    <w:lvl w:ilvl="1">
      <w:start w:val="1"/>
      <w:numFmt w:val="decimal"/>
      <w:pStyle w:val="ListNumber29"/>
      <w:lvlText w:val="%2)"/>
      <w:lvlJc w:val="left"/>
      <w:pPr>
        <w:tabs>
          <w:tab w:val="num" w:pos="0"/>
        </w:tabs>
        <w:ind w:left="800" w:hanging="400"/>
      </w:pPr>
      <w:rPr>
        <w:rFonts w:hint="default"/>
      </w:rPr>
    </w:lvl>
    <w:lvl w:ilvl="2">
      <w:start w:val="1"/>
      <w:numFmt w:val="lowerRoman"/>
      <w:pStyle w:val="ListNumber39"/>
      <w:lvlText w:val="%3)"/>
      <w:lvlJc w:val="left"/>
      <w:pPr>
        <w:tabs>
          <w:tab w:val="num" w:pos="0"/>
        </w:tabs>
        <w:ind w:left="1200" w:hanging="400"/>
      </w:pPr>
      <w:rPr>
        <w:rFonts w:hint="default"/>
      </w:rPr>
    </w:lvl>
    <w:lvl w:ilvl="3">
      <w:start w:val="1"/>
      <w:numFmt w:val="upperRoman"/>
      <w:pStyle w:val="ListNumber49"/>
      <w:lvlText w:val="%4)"/>
      <w:lvlJc w:val="left"/>
      <w:pPr>
        <w:tabs>
          <w:tab w:val="num" w:pos="0"/>
        </w:tabs>
        <w:ind w:left="1605" w:hanging="405"/>
      </w:pPr>
      <w:rPr>
        <w:rFonts w:hint="default"/>
      </w:rPr>
    </w:lvl>
    <w:lvl w:ilvl="4">
      <w:start w:val="1"/>
      <w:numFmt w:val="bullet"/>
      <w:lvlText w:val=" "/>
      <w:lvlJc w:val="left"/>
      <w:pPr>
        <w:tabs>
          <w:tab w:val="num" w:pos="0"/>
        </w:tabs>
        <w:ind w:left="0" w:firstLine="0"/>
      </w:pPr>
      <w:rPr>
        <w:rFonts w:hint="default"/>
      </w:rPr>
    </w:lvl>
    <w:lvl w:ilvl="5">
      <w:start w:val="1"/>
      <w:numFmt w:val="bullet"/>
      <w:lvlText w:val=" "/>
      <w:lvlJc w:val="left"/>
      <w:pPr>
        <w:tabs>
          <w:tab w:val="num" w:pos="0"/>
        </w:tabs>
        <w:ind w:left="0" w:firstLine="0"/>
      </w:pPr>
      <w:rPr>
        <w:rFonts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3" w15:restartNumberingAfterBreak="0">
    <w:nsid w:val="33AC7EB8"/>
    <w:multiLevelType w:val="multilevel"/>
    <w:tmpl w:val="975087F0"/>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4" w15:restartNumberingAfterBreak="0">
    <w:nsid w:val="356936F7"/>
    <w:multiLevelType w:val="multilevel"/>
    <w:tmpl w:val="CF603BAC"/>
    <w:lvl w:ilvl="0">
      <w:start w:val="1"/>
      <w:numFmt w:val="upperLetter"/>
      <w:pStyle w:val="ANNEX"/>
      <w:suff w:val="nothing"/>
      <w:lvlText w:val="Annex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2"/>
      <w:lvlText w:val="SP.%2"/>
      <w:lvlJc w:val="left"/>
      <w:pPr>
        <w:tabs>
          <w:tab w:val="num" w:pos="360"/>
        </w:tabs>
        <w:ind w:left="0" w:firstLine="0"/>
      </w:pPr>
      <w:rPr>
        <w:rFonts w:cs="Times New Roman" w:hint="default"/>
        <w:b/>
        <w:i w:val="0"/>
      </w:rPr>
    </w:lvl>
    <w:lvl w:ilvl="2">
      <w:start w:val="1"/>
      <w:numFmt w:val="decimal"/>
      <w:pStyle w:val="a3"/>
      <w:lvlText w:val="SL.%2.%3"/>
      <w:lvlJc w:val="left"/>
      <w:pPr>
        <w:tabs>
          <w:tab w:val="num" w:pos="720"/>
        </w:tabs>
        <w:ind w:left="0" w:firstLine="0"/>
      </w:pPr>
      <w:rPr>
        <w:rFonts w:cs="Times New Roman" w:hint="default"/>
        <w:b/>
        <w:i w:val="0"/>
      </w:rPr>
    </w:lvl>
    <w:lvl w:ilvl="3">
      <w:start w:val="1"/>
      <w:numFmt w:val="decimal"/>
      <w:pStyle w:val="a4"/>
      <w:lvlText w:val="SL.%2.%3.%4"/>
      <w:lvlJc w:val="left"/>
      <w:pPr>
        <w:tabs>
          <w:tab w:val="num" w:pos="1080"/>
        </w:tabs>
        <w:ind w:left="0" w:firstLine="0"/>
      </w:pPr>
      <w:rPr>
        <w:rFonts w:cs="Times New Roman" w:hint="default"/>
        <w:b/>
        <w:i w:val="0"/>
      </w:rPr>
    </w:lvl>
    <w:lvl w:ilvl="4">
      <w:start w:val="1"/>
      <w:numFmt w:val="decimal"/>
      <w:pStyle w:val="a5"/>
      <w:lvlText w:val="SL.%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5" w15:restartNumberingAfterBreak="0">
    <w:nsid w:val="385B37D8"/>
    <w:multiLevelType w:val="multilevel"/>
    <w:tmpl w:val="C4464E32"/>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87D4433"/>
    <w:multiLevelType w:val="multilevel"/>
    <w:tmpl w:val="2EA4938A"/>
    <w:name w:val="heading"/>
    <w:lvl w:ilvl="0">
      <w:start w:val="1"/>
      <w:numFmt w:val="bullet"/>
      <w:lvlText w:val="—"/>
      <w:lvlJc w:val="left"/>
      <w:pPr>
        <w:tabs>
          <w:tab w:val="num" w:pos="0"/>
        </w:tabs>
        <w:ind w:left="400" w:hanging="400"/>
      </w:pPr>
      <w:rPr>
        <w:rFonts w:ascii="Times New Roman" w:hAnsi="Times New Roman" w:cs="Times New Roman" w:hint="default"/>
      </w:rPr>
    </w:lvl>
    <w:lvl w:ilvl="1">
      <w:start w:val="1"/>
      <w:numFmt w:val="bullet"/>
      <w:lvlText w:val="—"/>
      <w:lvlJc w:val="left"/>
      <w:pPr>
        <w:tabs>
          <w:tab w:val="num" w:pos="0"/>
        </w:tabs>
        <w:ind w:left="800" w:hanging="400"/>
      </w:pPr>
      <w:rPr>
        <w:rFonts w:ascii="Times New Roman" w:hAnsi="Times New Roman" w:cs="Times New Roman" w:hint="default"/>
      </w:rPr>
    </w:lvl>
    <w:lvl w:ilvl="2">
      <w:start w:val="1"/>
      <w:numFmt w:val="bullet"/>
      <w:lvlText w:val="—"/>
      <w:lvlJc w:val="left"/>
      <w:pPr>
        <w:tabs>
          <w:tab w:val="num" w:pos="0"/>
        </w:tabs>
        <w:ind w:left="1200" w:hanging="400"/>
      </w:pPr>
      <w:rPr>
        <w:rFonts w:ascii="Times New Roman" w:hAnsi="Times New Roman" w:cs="Times New Roman" w:hint="default"/>
      </w:rPr>
    </w:lvl>
    <w:lvl w:ilvl="3">
      <w:start w:val="1"/>
      <w:numFmt w:val="bullet"/>
      <w:lvlText w:val="—"/>
      <w:lvlJc w:val="left"/>
      <w:pPr>
        <w:tabs>
          <w:tab w:val="num" w:pos="0"/>
        </w:tabs>
        <w:ind w:left="1600" w:hanging="400"/>
      </w:pPr>
      <w:rPr>
        <w:rFonts w:ascii="Times New Roman" w:hAnsi="Times New Roman" w:cs="Times New Roman"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3A3D7055"/>
    <w:multiLevelType w:val="multilevel"/>
    <w:tmpl w:val="0409001D"/>
    <w:name w:val="heading5"/>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3D842B43"/>
    <w:multiLevelType w:val="hybridMultilevel"/>
    <w:tmpl w:val="DFAC6894"/>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9" w15:restartNumberingAfterBreak="0">
    <w:nsid w:val="51614ABF"/>
    <w:multiLevelType w:val="multilevel"/>
    <w:tmpl w:val="A47A5170"/>
    <w:lvl w:ilvl="0">
      <w:start w:val="1"/>
      <w:numFmt w:val="bullet"/>
      <w:lvlText w:val="—"/>
      <w:lvlJc w:val="left"/>
      <w:pPr>
        <w:tabs>
          <w:tab w:val="num" w:pos="0"/>
        </w:tabs>
        <w:ind w:left="400" w:hanging="400"/>
      </w:pPr>
      <w:rPr>
        <w:rFonts w:ascii="Times New Roman" w:hAnsi="Times New Roman" w:cs="Times New Roman" w:hint="default"/>
      </w:rPr>
    </w:lvl>
    <w:lvl w:ilvl="1">
      <w:start w:val="1"/>
      <w:numFmt w:val="bullet"/>
      <w:pStyle w:val="ListContinue29"/>
      <w:lvlText w:val="—"/>
      <w:lvlJc w:val="left"/>
      <w:pPr>
        <w:tabs>
          <w:tab w:val="num" w:pos="0"/>
        </w:tabs>
        <w:ind w:left="800" w:hanging="400"/>
      </w:pPr>
      <w:rPr>
        <w:rFonts w:ascii="Times New Roman" w:hAnsi="Times New Roman" w:cs="Times New Roman" w:hint="default"/>
      </w:rPr>
    </w:lvl>
    <w:lvl w:ilvl="2">
      <w:start w:val="1"/>
      <w:numFmt w:val="bullet"/>
      <w:pStyle w:val="ListContinue39"/>
      <w:lvlText w:val="—"/>
      <w:lvlJc w:val="left"/>
      <w:pPr>
        <w:tabs>
          <w:tab w:val="num" w:pos="0"/>
        </w:tabs>
        <w:ind w:left="1200" w:hanging="400"/>
      </w:pPr>
      <w:rPr>
        <w:rFonts w:ascii="Times New Roman" w:hAnsi="Times New Roman" w:cs="Times New Roman" w:hint="default"/>
      </w:rPr>
    </w:lvl>
    <w:lvl w:ilvl="3">
      <w:start w:val="1"/>
      <w:numFmt w:val="bullet"/>
      <w:pStyle w:val="ListContinue49"/>
      <w:lvlText w:val="—"/>
      <w:lvlJc w:val="left"/>
      <w:pPr>
        <w:tabs>
          <w:tab w:val="num" w:pos="0"/>
        </w:tabs>
        <w:ind w:left="1600" w:hanging="400"/>
      </w:pPr>
      <w:rPr>
        <w:rFonts w:ascii="Times New Roman" w:hAnsi="Times New Roman" w:cs="Times New Roman" w:hint="default"/>
      </w:rPr>
    </w:lvl>
    <w:lvl w:ilvl="4">
      <w:start w:val="1"/>
      <w:numFmt w:val="bullet"/>
      <w:lvlText w:val=" "/>
      <w:lvlJc w:val="left"/>
      <w:pPr>
        <w:tabs>
          <w:tab w:val="num" w:pos="0"/>
        </w:tabs>
        <w:ind w:left="0" w:firstLine="0"/>
      </w:pPr>
      <w:rPr>
        <w:rFonts w:hint="default"/>
      </w:rPr>
    </w:lvl>
    <w:lvl w:ilvl="5">
      <w:start w:val="1"/>
      <w:numFmt w:val="bullet"/>
      <w:lvlText w:val=" "/>
      <w:lvlJc w:val="left"/>
      <w:pPr>
        <w:tabs>
          <w:tab w:val="num" w:pos="0"/>
        </w:tabs>
        <w:ind w:left="0" w:firstLine="0"/>
      </w:pPr>
      <w:rPr>
        <w:rFonts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10" w15:restartNumberingAfterBreak="0">
    <w:nsid w:val="5AC03ED8"/>
    <w:multiLevelType w:val="multilevel"/>
    <w:tmpl w:val="05644C2E"/>
    <w:lvl w:ilvl="0">
      <w:start w:val="1"/>
      <w:numFmt w:val="upperLetter"/>
      <w:suff w:val="nothing"/>
      <w:lvlText w:val="Annex %1"/>
      <w:lvlJc w:val="left"/>
      <w:pPr>
        <w:ind w:left="0" w:firstLine="0"/>
      </w:pPr>
      <w:rPr>
        <w:rFonts w:hint="default"/>
      </w:rPr>
    </w:lvl>
    <w:lvl w:ilvl="1">
      <w:start w:val="1"/>
      <w:numFmt w:val="none"/>
      <w:lvlText w:val="SL.1"/>
      <w:lvlJc w:val="left"/>
      <w:pPr>
        <w:tabs>
          <w:tab w:val="num" w:pos="360"/>
        </w:tabs>
        <w:ind w:left="0" w:firstLine="0"/>
      </w:pPr>
      <w:rPr>
        <w:rFonts w:cs="Times New Roman" w:hint="default"/>
        <w:b/>
        <w:i w:val="0"/>
      </w:rPr>
    </w:lvl>
    <w:lvl w:ilvl="2">
      <w:start w:val="1"/>
      <w:numFmt w:val="decimal"/>
      <w:lvlText w:val="E.%2.%3"/>
      <w:lvlJc w:val="left"/>
      <w:pPr>
        <w:tabs>
          <w:tab w:val="num" w:pos="720"/>
        </w:tabs>
        <w:ind w:left="0" w:firstLine="0"/>
      </w:pPr>
      <w:rPr>
        <w:rFonts w:cs="Times New Roman" w:hint="default"/>
        <w:b/>
        <w:i w:val="0"/>
      </w:rPr>
    </w:lvl>
    <w:lvl w:ilvl="3">
      <w:start w:val="1"/>
      <w:numFmt w:val="decimal"/>
      <w:lvlText w:val="SL.%2.%3.%4"/>
      <w:lvlJc w:val="left"/>
      <w:pPr>
        <w:tabs>
          <w:tab w:val="num" w:pos="1080"/>
        </w:tabs>
        <w:ind w:left="0" w:firstLine="0"/>
      </w:pPr>
      <w:rPr>
        <w:rFonts w:cs="Times New Roman" w:hint="default"/>
        <w:b/>
        <w:i w:val="0"/>
      </w:rPr>
    </w:lvl>
    <w:lvl w:ilvl="4">
      <w:start w:val="1"/>
      <w:numFmt w:val="decimal"/>
      <w:lvlText w:val="SL.%2.%3.%4.%5"/>
      <w:lvlJc w:val="left"/>
      <w:pPr>
        <w:tabs>
          <w:tab w:val="num" w:pos="1080"/>
        </w:tabs>
        <w:ind w:left="0" w:firstLine="0"/>
      </w:pPr>
      <w:rPr>
        <w:rFonts w:cs="Times New Roman" w:hint="default"/>
        <w:b/>
        <w:i w:val="0"/>
      </w:rPr>
    </w:lvl>
    <w:lvl w:ilvl="5">
      <w:start w:val="1"/>
      <w:numFmt w:val="decimal"/>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1"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12" w15:restartNumberingAfterBreak="0">
    <w:nsid w:val="60266FC6"/>
    <w:multiLevelType w:val="multilevel"/>
    <w:tmpl w:val="49886E4E"/>
    <w:lvl w:ilvl="0">
      <w:start w:val="1"/>
      <w:numFmt w:val="upperLetter"/>
      <w:pStyle w:val="ANNEXtitle"/>
      <w:suff w:val="space"/>
      <w:lvlText w:val="Annex %1"/>
      <w:lvlJc w:val="left"/>
      <w:pPr>
        <w:ind w:left="4395" w:firstLine="0"/>
      </w:pPr>
      <w:rPr>
        <w:b/>
        <w:bCs w:val="0"/>
        <w:i w:val="0"/>
        <w:iCs w:val="0"/>
        <w:caps w:val="0"/>
        <w:smallCaps w:val="0"/>
        <w:strike w:val="0"/>
        <w:dstrike w:val="0"/>
        <w:noProof w:val="0"/>
        <w:vanish w:val="0"/>
        <w:color w:val="00000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NNEX-heading1"/>
      <w:lvlText w:val="%1.%2"/>
      <w:lvlJc w:val="left"/>
      <w:pPr>
        <w:tabs>
          <w:tab w:val="num" w:pos="680"/>
        </w:tabs>
        <w:ind w:left="680" w:hanging="680"/>
      </w:pPr>
    </w:lvl>
    <w:lvl w:ilvl="2">
      <w:start w:val="1"/>
      <w:numFmt w:val="decimal"/>
      <w:pStyle w:val="ANNEX-heading2"/>
      <w:lvlText w:val="%1.%2.%3"/>
      <w:lvlJc w:val="left"/>
      <w:pPr>
        <w:tabs>
          <w:tab w:val="num" w:pos="1191"/>
        </w:tabs>
        <w:ind w:left="1191" w:hanging="907"/>
      </w:pPr>
    </w:lvl>
    <w:lvl w:ilvl="3">
      <w:start w:val="1"/>
      <w:numFmt w:val="decimal"/>
      <w:pStyle w:val="ANNEX-heading3"/>
      <w:lvlText w:val="%1.%2.%3.%4"/>
      <w:lvlJc w:val="left"/>
      <w:pPr>
        <w:tabs>
          <w:tab w:val="num" w:pos="1134"/>
        </w:tabs>
        <w:ind w:left="1134" w:hanging="1134"/>
      </w:pPr>
    </w:lvl>
    <w:lvl w:ilvl="4">
      <w:start w:val="1"/>
      <w:numFmt w:val="decimal"/>
      <w:pStyle w:val="ANNEX-heading4"/>
      <w:lvlText w:val="%1.%2.%3.%4.%5"/>
      <w:lvlJc w:val="left"/>
      <w:pPr>
        <w:tabs>
          <w:tab w:val="num" w:pos="1361"/>
        </w:tabs>
        <w:ind w:left="1361" w:hanging="1361"/>
      </w:pPr>
    </w:lvl>
    <w:lvl w:ilvl="5">
      <w:start w:val="1"/>
      <w:numFmt w:val="decimal"/>
      <w:pStyle w:val="ANNEX-heading5"/>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3" w15:restartNumberingAfterBreak="0">
    <w:nsid w:val="68195177"/>
    <w:multiLevelType w:val="multilevel"/>
    <w:tmpl w:val="0409001D"/>
    <w:name w:val="head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696467E1"/>
    <w:multiLevelType w:val="multilevel"/>
    <w:tmpl w:val="0409001D"/>
    <w:name w:val="heading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6B881287"/>
    <w:multiLevelType w:val="multilevel"/>
    <w:tmpl w:val="0409001D"/>
    <w:name w:val="heading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72880A28"/>
    <w:multiLevelType w:val="multilevel"/>
    <w:tmpl w:val="694C1B80"/>
    <w:name w:val="numbered list"/>
    <w:lvl w:ilvl="0">
      <w:start w:val="1"/>
      <w:numFmt w:val="lowerLetter"/>
      <w:pStyle w:val="ListNumber"/>
      <w:lvlText w:val="%1)"/>
      <w:lvlJc w:val="left"/>
      <w:pPr>
        <w:tabs>
          <w:tab w:val="num" w:pos="0"/>
        </w:tabs>
        <w:ind w:left="400" w:hanging="400"/>
      </w:pPr>
      <w:rPr>
        <w:rFonts w:hint="default"/>
      </w:rPr>
    </w:lvl>
    <w:lvl w:ilvl="1">
      <w:start w:val="1"/>
      <w:numFmt w:val="decimal"/>
      <w:pStyle w:val="TERM-number"/>
      <w:lvlText w:val="%2)"/>
      <w:lvlJc w:val="left"/>
      <w:pPr>
        <w:tabs>
          <w:tab w:val="num" w:pos="0"/>
        </w:tabs>
        <w:ind w:left="800" w:hanging="400"/>
      </w:pPr>
      <w:rPr>
        <w:rFonts w:hint="default"/>
      </w:rPr>
    </w:lvl>
    <w:lvl w:ilvl="2">
      <w:start w:val="1"/>
      <w:numFmt w:val="lowerRoman"/>
      <w:lvlText w:val="%3)"/>
      <w:lvlJc w:val="left"/>
      <w:pPr>
        <w:tabs>
          <w:tab w:val="num" w:pos="0"/>
        </w:tabs>
        <w:ind w:left="1200" w:hanging="400"/>
      </w:pPr>
      <w:rPr>
        <w:rFonts w:hint="default"/>
      </w:rPr>
    </w:lvl>
    <w:lvl w:ilvl="3">
      <w:start w:val="1"/>
      <w:numFmt w:val="upperRoman"/>
      <w:lvlText w:val="%4)"/>
      <w:lvlJc w:val="left"/>
      <w:pPr>
        <w:tabs>
          <w:tab w:val="num" w:pos="0"/>
        </w:tabs>
        <w:ind w:left="1600" w:hanging="40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3"/>
  </w:num>
  <w:num w:numId="2">
    <w:abstractNumId w:val="0"/>
  </w:num>
  <w:num w:numId="3">
    <w:abstractNumId w:val="16"/>
  </w:num>
  <w:num w:numId="4">
    <w:abstractNumId w:val="16"/>
  </w:num>
  <w:num w:numId="5">
    <w:abstractNumId w:val="11"/>
  </w:num>
  <w:num w:numId="6">
    <w:abstractNumId w:val="5"/>
  </w:num>
  <w:num w:numId="7">
    <w:abstractNumId w:val="2"/>
  </w:num>
  <w:num w:numId="8">
    <w:abstractNumId w:val="9"/>
  </w:num>
  <w:num w:numId="9">
    <w:abstractNumId w:val="12"/>
  </w:num>
  <w:num w:numId="10">
    <w:abstractNumId w:val="10"/>
  </w:num>
  <w:num w:numId="11">
    <w:abstractNumId w:val="4"/>
  </w:num>
  <w:num w:numId="12">
    <w:abstractNumId w:val="10"/>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A.%2"/>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13">
    <w:abstractNumId w:val="10"/>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B.%2"/>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14">
    <w:abstractNumId w:val="10"/>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B.%2"/>
        <w:lvlJc w:val="left"/>
        <w:pPr>
          <w:tabs>
            <w:tab w:val="num" w:pos="360"/>
          </w:tabs>
          <w:ind w:left="0" w:firstLine="0"/>
        </w:pPr>
        <w:rPr>
          <w:rFonts w:cs="Times New Roman" w:hint="default"/>
          <w:b/>
          <w:i w:val="0"/>
        </w:rPr>
      </w:lvl>
    </w:lvlOverride>
    <w:lvlOverride w:ilvl="2">
      <w:lvl w:ilvl="2">
        <w:start w:val="1"/>
        <w:numFmt w:val="decimal"/>
        <w:lvlText w:val="B.%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15">
    <w:abstractNumId w:val="10"/>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C.%2"/>
        <w:lvlJc w:val="left"/>
        <w:pPr>
          <w:tabs>
            <w:tab w:val="num" w:pos="360"/>
          </w:tabs>
          <w:ind w:left="0" w:firstLine="0"/>
        </w:pPr>
        <w:rPr>
          <w:rFonts w:cs="Times New Roman" w:hint="default"/>
          <w:b/>
          <w:i w:val="0"/>
        </w:rPr>
      </w:lvl>
    </w:lvlOverride>
    <w:lvlOverride w:ilvl="2">
      <w:lvl w:ilvl="2">
        <w:start w:val="1"/>
        <w:numFmt w:val="decimal"/>
        <w:lvlText w:val="B.%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16">
    <w:abstractNumId w:val="10"/>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C.%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17">
    <w:abstractNumId w:val="10"/>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C.%2"/>
        <w:lvlJc w:val="left"/>
        <w:pPr>
          <w:tabs>
            <w:tab w:val="num" w:pos="360"/>
          </w:tabs>
          <w:ind w:left="0" w:firstLine="0"/>
        </w:pPr>
        <w:rPr>
          <w:rFonts w:cs="Times New Roman" w:hint="default"/>
          <w:b/>
          <w:i w:val="0"/>
        </w:rPr>
      </w:lvl>
    </w:lvlOverride>
    <w:lvlOverride w:ilvl="2">
      <w:lvl w:ilvl="2">
        <w:start w:val="1"/>
        <w:numFmt w:val="decimal"/>
        <w:lvlText w:val="B.%2.%3"/>
        <w:lvlJc w:val="left"/>
        <w:pPr>
          <w:tabs>
            <w:tab w:val="num" w:pos="720"/>
          </w:tabs>
          <w:ind w:left="0" w:firstLine="0"/>
        </w:pPr>
        <w:rPr>
          <w:rFonts w:cs="Times New Roman" w:hint="default"/>
          <w:b/>
          <w:i w:val="0"/>
        </w:rPr>
      </w:lvl>
    </w:lvlOverride>
    <w:lvlOverride w:ilvl="3">
      <w:lvl w:ilvl="3">
        <w:start w:val="1"/>
        <w:numFmt w:val="decimal"/>
        <w:lvlText w:val="C.%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18">
    <w:abstractNumId w:val="10"/>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C.%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19">
    <w:abstractNumId w:val="10"/>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D.%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20">
    <w:abstractNumId w:val="10"/>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E.%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21">
    <w:abstractNumId w:val="10"/>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D.%2"/>
        <w:lvlJc w:val="left"/>
        <w:pPr>
          <w:tabs>
            <w:tab w:val="num" w:pos="360"/>
          </w:tabs>
          <w:ind w:left="0" w:firstLine="0"/>
        </w:pPr>
        <w:rPr>
          <w:rFonts w:cs="Times New Roman" w:hint="default"/>
          <w:b/>
          <w:i w:val="0"/>
        </w:rPr>
      </w:lvl>
    </w:lvlOverride>
    <w:lvlOverride w:ilvl="2">
      <w:lvl w:ilvl="2">
        <w:start w:val="1"/>
        <w:numFmt w:val="decimal"/>
        <w:lvlText w:val="E.%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22">
    <w:abstractNumId w:val="10"/>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F.%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23">
    <w:abstractNumId w:val="10"/>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J.%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24">
    <w:abstractNumId w:val="10"/>
    <w:lvlOverride w:ilvl="0">
      <w:lvl w:ilvl="0">
        <w:start w:val="1"/>
        <w:numFmt w:val="upperLetter"/>
        <w:suff w:val="nothing"/>
        <w:lvlText w:val="Annex %1"/>
        <w:lvlJc w:val="left"/>
        <w:pPr>
          <w:ind w:left="0" w:firstLine="0"/>
        </w:pPr>
        <w:rPr>
          <w:rFonts w:hint="default"/>
        </w:rPr>
      </w:lvl>
    </w:lvlOverride>
    <w:lvlOverride w:ilvl="1">
      <w:lvl w:ilvl="1">
        <w:start w:val="1"/>
        <w:numFmt w:val="decimal"/>
        <w:lvlText w:val="K.%2"/>
        <w:lvlJc w:val="left"/>
        <w:pPr>
          <w:tabs>
            <w:tab w:val="num" w:pos="360"/>
          </w:tabs>
          <w:ind w:left="0" w:firstLine="0"/>
        </w:pPr>
        <w:rPr>
          <w:rFonts w:cs="Times New Roman" w:hint="default"/>
          <w:b/>
          <w:i w:val="0"/>
        </w:rPr>
      </w:lvl>
    </w:lvlOverride>
    <w:lvlOverride w:ilvl="2">
      <w:lvl w:ilvl="2">
        <w:start w:val="1"/>
        <w:numFmt w:val="decimal"/>
        <w:lvlText w:val="C.%2.%3"/>
        <w:lvlJc w:val="left"/>
        <w:pPr>
          <w:tabs>
            <w:tab w:val="num" w:pos="720"/>
          </w:tabs>
          <w:ind w:left="0" w:firstLine="0"/>
        </w:pPr>
        <w:rPr>
          <w:rFonts w:cs="Times New Roman" w:hint="default"/>
          <w:b/>
          <w:i w:val="0"/>
        </w:rPr>
      </w:lvl>
    </w:lvlOverride>
    <w:lvlOverride w:ilvl="3">
      <w:lvl w:ilvl="3">
        <w:start w:val="1"/>
        <w:numFmt w:val="decimal"/>
        <w:lvlText w:val="SL.%2.%3.%4"/>
        <w:lvlJc w:val="left"/>
        <w:pPr>
          <w:tabs>
            <w:tab w:val="num" w:pos="1080"/>
          </w:tabs>
          <w:ind w:left="0" w:firstLine="0"/>
        </w:pPr>
        <w:rPr>
          <w:rFonts w:cs="Times New Roman" w:hint="default"/>
          <w:b/>
          <w:i w:val="0"/>
        </w:rPr>
      </w:lvl>
    </w:lvlOverride>
    <w:lvlOverride w:ilvl="4">
      <w:lvl w:ilvl="4">
        <w:start w:val="1"/>
        <w:numFmt w:val="decimal"/>
        <w:lvlText w:val="SL.%2.%3.%4.%5"/>
        <w:lvlJc w:val="left"/>
        <w:pPr>
          <w:tabs>
            <w:tab w:val="num" w:pos="1080"/>
          </w:tabs>
          <w:ind w:left="0" w:firstLine="0"/>
        </w:pPr>
        <w:rPr>
          <w:rFonts w:cs="Times New Roman" w:hint="default"/>
          <w:b/>
          <w:i w:val="0"/>
        </w:rPr>
      </w:lvl>
    </w:lvlOverride>
    <w:lvlOverride w:ilvl="5">
      <w:lvl w:ilvl="5">
        <w:start w:val="1"/>
        <w:numFmt w:val="decimal"/>
        <w:lvlText w:val="%1.%2.%3.%4.%5.%6"/>
        <w:lvlJc w:val="left"/>
        <w:pPr>
          <w:tabs>
            <w:tab w:val="num" w:pos="1440"/>
          </w:tabs>
          <w:ind w:left="0" w:firstLine="0"/>
        </w:pPr>
        <w:rPr>
          <w:rFonts w:cs="Times New Roman" w:hint="default"/>
          <w:b/>
          <w:i w:val="0"/>
        </w:rPr>
      </w:lvl>
    </w:lvlOverride>
    <w:lvlOverride w:ilvl="6">
      <w:lvl w:ilvl="6">
        <w:start w:val="1"/>
        <w:numFmt w:val="decimal"/>
        <w:lvlRestart w:val="1"/>
        <w:suff w:val="space"/>
        <w:lvlText w:val="Figure %1.%7 —"/>
        <w:lvlJc w:val="left"/>
        <w:pPr>
          <w:ind w:left="0" w:firstLine="0"/>
        </w:pPr>
        <w:rPr>
          <w:rFonts w:cs="Times New Roman" w:hint="default"/>
        </w:rPr>
      </w:lvl>
    </w:lvlOverride>
    <w:lvlOverride w:ilvl="7">
      <w:lvl w:ilvl="7">
        <w:start w:val="1"/>
        <w:numFmt w:val="decimal"/>
        <w:lvlRestart w:val="1"/>
        <w:suff w:val="space"/>
        <w:lvlText w:val="Table %1.%8 —"/>
        <w:lvlJc w:val="left"/>
        <w:pPr>
          <w:ind w:left="0" w:firstLine="0"/>
        </w:pPr>
        <w:rPr>
          <w:rFonts w:cs="Times New Roman" w:hint="default"/>
        </w:rPr>
      </w:lvl>
    </w:lvlOverride>
    <w:lvlOverride w:ilvl="8">
      <w:lvl w:ilvl="8">
        <w:start w:val="1"/>
        <w:numFmt w:val="lowerRoman"/>
        <w:lvlText w:val="(%9)"/>
        <w:lvlJc w:val="left"/>
        <w:pPr>
          <w:tabs>
            <w:tab w:val="num" w:pos="6120"/>
          </w:tabs>
          <w:ind w:left="0" w:firstLine="0"/>
        </w:pPr>
        <w:rPr>
          <w:rFonts w:cs="Times New Roman" w:hint="default"/>
        </w:rPr>
      </w:lvl>
    </w:lvlOverride>
  </w:num>
  <w:num w:numId="25">
    <w:abstractNumId w:val="8"/>
  </w:num>
  <w:num w:numId="26">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removePersonalInformation/>
  <w:removeDateAndTime/>
  <w:mirrorMargins/>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trackRevisions/>
  <w:defaultTabStop w:val="403"/>
  <w:hyphenationZone w:val="425"/>
  <w:evenAndOddHeader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leanUp" w:val="CleanUpComplete"/>
    <w:docVar w:name="ex_eXtylesBuild" w:val="2583"/>
    <w:docVar w:name="EX_LAST_PALETTE_TAB" w:val="1"/>
    <w:docVar w:name="ex_WordVersion" w:val="14.0"/>
    <w:docVar w:name="eXtyles" w:val="active"/>
    <w:docVar w:name="ExtylesTagDescriptors" w:val="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mb\Directives_2013\Consolidated\Consolidated EN\test"/>
    <w:docVar w:name="iceFileName" w:val="ISO-IEC_1_(E).doc"/>
    <w:docVar w:name="iceJABR" w:val="Standard"/>
    <w:docVar w:name="iceJournalName" w:val="ISO Standard"/>
    <w:docVar w:name="icePublisher" w:val="ISO"/>
    <w:docVar w:name="ISOComplEN" w:val="Procedures specific to ISO"/>
    <w:docVar w:name="ISOCopyright" w:val="All rights reserved"/>
    <w:docVar w:name="ISOCopyrightHolder" w:val="ISO"/>
    <w:docVar w:name="ISOCopyrightYear" w:val="2016"/>
    <w:docVar w:name="ISODILanguage" w:val="en"/>
    <w:docVar w:name="ISOFrenchYear" w:val="False"/>
    <w:docVar w:name="ISOIntroEN" w:val="ISO/IEC Directives, Part 1"/>
    <w:docVar w:name="ISOMainEN" w:val="Consolidated ISO Supplement"/>
    <w:docVar w:name="ISOOriginator" w:val="ISO/IEC"/>
    <w:docVar w:name="ISOPublicationDate" w:val="2016-04-30"/>
    <w:docVar w:name="ISOPublicationYear" w:val="2016"/>
    <w:docVar w:name="ISOWithoutToc" w:val="False"/>
    <w:docVar w:name="PreEdit Baseline Path" w:val="O:\Documents\Tmbg\Directives_2016\Consolidated EN\Word\Word_complet_TMB\Consolidated_b4_eXtyles_2016$base.doc"/>
    <w:docVar w:name="PreEdit Baseline Timestamp" w:val="2016-03-31 07:30:33"/>
    <w:docVar w:name="PreEdit Up-Front Loss" w:val="complete"/>
    <w:docVar w:name="Publication" w:val="Standard:ISO Standard"/>
    <w:docVar w:name="Publisher" w:val="ISO"/>
    <w:docVar w:name="Type" w:val="All"/>
  </w:docVars>
  <w:rsids>
    <w:rsidRoot w:val="00AA6B17"/>
    <w:rsid w:val="000003CB"/>
    <w:rsid w:val="000031DA"/>
    <w:rsid w:val="0000468B"/>
    <w:rsid w:val="0000540F"/>
    <w:rsid w:val="000059AF"/>
    <w:rsid w:val="00005AC1"/>
    <w:rsid w:val="00006082"/>
    <w:rsid w:val="00007522"/>
    <w:rsid w:val="000112B0"/>
    <w:rsid w:val="0001211A"/>
    <w:rsid w:val="00012D5B"/>
    <w:rsid w:val="000130DF"/>
    <w:rsid w:val="00013364"/>
    <w:rsid w:val="0001393B"/>
    <w:rsid w:val="00014C2A"/>
    <w:rsid w:val="00015B06"/>
    <w:rsid w:val="00015FEE"/>
    <w:rsid w:val="000163E3"/>
    <w:rsid w:val="00016558"/>
    <w:rsid w:val="00016720"/>
    <w:rsid w:val="0001690A"/>
    <w:rsid w:val="0001740F"/>
    <w:rsid w:val="000200EC"/>
    <w:rsid w:val="00020909"/>
    <w:rsid w:val="00020EBD"/>
    <w:rsid w:val="00021EC5"/>
    <w:rsid w:val="00022381"/>
    <w:rsid w:val="000236D6"/>
    <w:rsid w:val="00023FEA"/>
    <w:rsid w:val="00024707"/>
    <w:rsid w:val="0002473A"/>
    <w:rsid w:val="00025219"/>
    <w:rsid w:val="00025711"/>
    <w:rsid w:val="00025AC1"/>
    <w:rsid w:val="00026630"/>
    <w:rsid w:val="00030483"/>
    <w:rsid w:val="000319B8"/>
    <w:rsid w:val="00032955"/>
    <w:rsid w:val="00033063"/>
    <w:rsid w:val="00033363"/>
    <w:rsid w:val="00033415"/>
    <w:rsid w:val="00033908"/>
    <w:rsid w:val="00033BCD"/>
    <w:rsid w:val="00034407"/>
    <w:rsid w:val="00034A13"/>
    <w:rsid w:val="00034C56"/>
    <w:rsid w:val="00034DE2"/>
    <w:rsid w:val="00035473"/>
    <w:rsid w:val="000354D1"/>
    <w:rsid w:val="0003595A"/>
    <w:rsid w:val="00035D91"/>
    <w:rsid w:val="00036077"/>
    <w:rsid w:val="000362E1"/>
    <w:rsid w:val="00036D4C"/>
    <w:rsid w:val="000370BB"/>
    <w:rsid w:val="000375C4"/>
    <w:rsid w:val="00040C78"/>
    <w:rsid w:val="00041619"/>
    <w:rsid w:val="000425B0"/>
    <w:rsid w:val="00042EE7"/>
    <w:rsid w:val="000445BF"/>
    <w:rsid w:val="00044D94"/>
    <w:rsid w:val="000467C8"/>
    <w:rsid w:val="00047AC5"/>
    <w:rsid w:val="000502D3"/>
    <w:rsid w:val="000503CD"/>
    <w:rsid w:val="00051F92"/>
    <w:rsid w:val="00053A0C"/>
    <w:rsid w:val="00057D19"/>
    <w:rsid w:val="00057F35"/>
    <w:rsid w:val="0006130F"/>
    <w:rsid w:val="0006179B"/>
    <w:rsid w:val="00063B7D"/>
    <w:rsid w:val="0006419A"/>
    <w:rsid w:val="00064434"/>
    <w:rsid w:val="00064CE3"/>
    <w:rsid w:val="000660F5"/>
    <w:rsid w:val="000664A1"/>
    <w:rsid w:val="00067770"/>
    <w:rsid w:val="00067E83"/>
    <w:rsid w:val="000706EA"/>
    <w:rsid w:val="00072733"/>
    <w:rsid w:val="000727BA"/>
    <w:rsid w:val="00074AB5"/>
    <w:rsid w:val="00074D92"/>
    <w:rsid w:val="00075638"/>
    <w:rsid w:val="00075B5F"/>
    <w:rsid w:val="00075C64"/>
    <w:rsid w:val="00075D1C"/>
    <w:rsid w:val="00075E18"/>
    <w:rsid w:val="00077ECF"/>
    <w:rsid w:val="00077FF3"/>
    <w:rsid w:val="000803F6"/>
    <w:rsid w:val="00080835"/>
    <w:rsid w:val="00080D77"/>
    <w:rsid w:val="000813D1"/>
    <w:rsid w:val="0008213D"/>
    <w:rsid w:val="00082140"/>
    <w:rsid w:val="00082CD9"/>
    <w:rsid w:val="00084F32"/>
    <w:rsid w:val="00086828"/>
    <w:rsid w:val="00087725"/>
    <w:rsid w:val="000906BD"/>
    <w:rsid w:val="00090B87"/>
    <w:rsid w:val="000912AE"/>
    <w:rsid w:val="000918E2"/>
    <w:rsid w:val="00091A5E"/>
    <w:rsid w:val="00091D5F"/>
    <w:rsid w:val="00092DC6"/>
    <w:rsid w:val="00092FC9"/>
    <w:rsid w:val="000944E4"/>
    <w:rsid w:val="00095B80"/>
    <w:rsid w:val="00096574"/>
    <w:rsid w:val="000972F7"/>
    <w:rsid w:val="00097F25"/>
    <w:rsid w:val="000A0636"/>
    <w:rsid w:val="000A215C"/>
    <w:rsid w:val="000A2DE5"/>
    <w:rsid w:val="000A2DF9"/>
    <w:rsid w:val="000A407B"/>
    <w:rsid w:val="000A4175"/>
    <w:rsid w:val="000A4758"/>
    <w:rsid w:val="000A4CAC"/>
    <w:rsid w:val="000A6D25"/>
    <w:rsid w:val="000A7F4C"/>
    <w:rsid w:val="000B092F"/>
    <w:rsid w:val="000B1116"/>
    <w:rsid w:val="000B1B53"/>
    <w:rsid w:val="000B1C2A"/>
    <w:rsid w:val="000B3C57"/>
    <w:rsid w:val="000B3F2A"/>
    <w:rsid w:val="000B4A37"/>
    <w:rsid w:val="000B5A3F"/>
    <w:rsid w:val="000B5E28"/>
    <w:rsid w:val="000C2069"/>
    <w:rsid w:val="000C2168"/>
    <w:rsid w:val="000C2259"/>
    <w:rsid w:val="000C229E"/>
    <w:rsid w:val="000C247B"/>
    <w:rsid w:val="000C26E5"/>
    <w:rsid w:val="000C3DD4"/>
    <w:rsid w:val="000C5CB1"/>
    <w:rsid w:val="000C64B6"/>
    <w:rsid w:val="000C7459"/>
    <w:rsid w:val="000D19D0"/>
    <w:rsid w:val="000D1BB7"/>
    <w:rsid w:val="000D3FA2"/>
    <w:rsid w:val="000D4395"/>
    <w:rsid w:val="000D4472"/>
    <w:rsid w:val="000D5D98"/>
    <w:rsid w:val="000D6ADA"/>
    <w:rsid w:val="000D7258"/>
    <w:rsid w:val="000D7AE1"/>
    <w:rsid w:val="000E0562"/>
    <w:rsid w:val="000E1383"/>
    <w:rsid w:val="000E13D5"/>
    <w:rsid w:val="000E2763"/>
    <w:rsid w:val="000E2792"/>
    <w:rsid w:val="000E3FCE"/>
    <w:rsid w:val="000E5E17"/>
    <w:rsid w:val="000E7ACE"/>
    <w:rsid w:val="000F143F"/>
    <w:rsid w:val="000F3287"/>
    <w:rsid w:val="000F3915"/>
    <w:rsid w:val="000F3D42"/>
    <w:rsid w:val="000F47A0"/>
    <w:rsid w:val="000F5D26"/>
    <w:rsid w:val="000F641A"/>
    <w:rsid w:val="000F659F"/>
    <w:rsid w:val="000F72C6"/>
    <w:rsid w:val="000F747E"/>
    <w:rsid w:val="000F7DDA"/>
    <w:rsid w:val="0010086E"/>
    <w:rsid w:val="00100CDA"/>
    <w:rsid w:val="001011D0"/>
    <w:rsid w:val="0010295F"/>
    <w:rsid w:val="00102DD2"/>
    <w:rsid w:val="00104693"/>
    <w:rsid w:val="0010619C"/>
    <w:rsid w:val="00106AEE"/>
    <w:rsid w:val="00106EB3"/>
    <w:rsid w:val="00107058"/>
    <w:rsid w:val="0010720B"/>
    <w:rsid w:val="00110892"/>
    <w:rsid w:val="00110EBD"/>
    <w:rsid w:val="00110F97"/>
    <w:rsid w:val="00111207"/>
    <w:rsid w:val="0011172B"/>
    <w:rsid w:val="00112F01"/>
    <w:rsid w:val="00114A90"/>
    <w:rsid w:val="00115158"/>
    <w:rsid w:val="001152B2"/>
    <w:rsid w:val="001168D6"/>
    <w:rsid w:val="00116FC6"/>
    <w:rsid w:val="00117B09"/>
    <w:rsid w:val="00121B2F"/>
    <w:rsid w:val="00121DE9"/>
    <w:rsid w:val="00122390"/>
    <w:rsid w:val="00122D23"/>
    <w:rsid w:val="00124A73"/>
    <w:rsid w:val="0012575A"/>
    <w:rsid w:val="00126AB8"/>
    <w:rsid w:val="001309A3"/>
    <w:rsid w:val="00132BE3"/>
    <w:rsid w:val="00134453"/>
    <w:rsid w:val="001355B2"/>
    <w:rsid w:val="00135B62"/>
    <w:rsid w:val="00135BDE"/>
    <w:rsid w:val="00135F06"/>
    <w:rsid w:val="001368FE"/>
    <w:rsid w:val="00137F65"/>
    <w:rsid w:val="0014039D"/>
    <w:rsid w:val="001423C3"/>
    <w:rsid w:val="001424A9"/>
    <w:rsid w:val="00142D0E"/>
    <w:rsid w:val="00143158"/>
    <w:rsid w:val="00144A86"/>
    <w:rsid w:val="00145E18"/>
    <w:rsid w:val="00146693"/>
    <w:rsid w:val="001467A3"/>
    <w:rsid w:val="00147BBE"/>
    <w:rsid w:val="0015088D"/>
    <w:rsid w:val="00151BEA"/>
    <w:rsid w:val="001527B9"/>
    <w:rsid w:val="00154231"/>
    <w:rsid w:val="00154D86"/>
    <w:rsid w:val="001558EB"/>
    <w:rsid w:val="00157488"/>
    <w:rsid w:val="00160A15"/>
    <w:rsid w:val="001612AA"/>
    <w:rsid w:val="00161958"/>
    <w:rsid w:val="001627CF"/>
    <w:rsid w:val="00162DBE"/>
    <w:rsid w:val="00163969"/>
    <w:rsid w:val="001642D5"/>
    <w:rsid w:val="00164399"/>
    <w:rsid w:val="001652BB"/>
    <w:rsid w:val="00167D19"/>
    <w:rsid w:val="00170EC2"/>
    <w:rsid w:val="00171D52"/>
    <w:rsid w:val="0017574E"/>
    <w:rsid w:val="00175C34"/>
    <w:rsid w:val="0017601D"/>
    <w:rsid w:val="0017786A"/>
    <w:rsid w:val="00181B15"/>
    <w:rsid w:val="00182AAA"/>
    <w:rsid w:val="00182CDB"/>
    <w:rsid w:val="00182DFC"/>
    <w:rsid w:val="001839ED"/>
    <w:rsid w:val="00185C7B"/>
    <w:rsid w:val="001867D9"/>
    <w:rsid w:val="0018717B"/>
    <w:rsid w:val="00187AE5"/>
    <w:rsid w:val="00187B5E"/>
    <w:rsid w:val="0019016A"/>
    <w:rsid w:val="00191628"/>
    <w:rsid w:val="00192E56"/>
    <w:rsid w:val="00192F53"/>
    <w:rsid w:val="00193D11"/>
    <w:rsid w:val="00194136"/>
    <w:rsid w:val="00194867"/>
    <w:rsid w:val="001949CF"/>
    <w:rsid w:val="00195830"/>
    <w:rsid w:val="00196221"/>
    <w:rsid w:val="00196A79"/>
    <w:rsid w:val="00196DE8"/>
    <w:rsid w:val="00197413"/>
    <w:rsid w:val="001A083E"/>
    <w:rsid w:val="001A0CD6"/>
    <w:rsid w:val="001A0E89"/>
    <w:rsid w:val="001A3BCD"/>
    <w:rsid w:val="001A45B3"/>
    <w:rsid w:val="001A4BBA"/>
    <w:rsid w:val="001A4E28"/>
    <w:rsid w:val="001A5CE3"/>
    <w:rsid w:val="001A6F87"/>
    <w:rsid w:val="001A7F1F"/>
    <w:rsid w:val="001B0119"/>
    <w:rsid w:val="001B0ADA"/>
    <w:rsid w:val="001B0B03"/>
    <w:rsid w:val="001B1041"/>
    <w:rsid w:val="001B12D2"/>
    <w:rsid w:val="001B149B"/>
    <w:rsid w:val="001B173A"/>
    <w:rsid w:val="001B2B9F"/>
    <w:rsid w:val="001B344F"/>
    <w:rsid w:val="001B34E8"/>
    <w:rsid w:val="001B6387"/>
    <w:rsid w:val="001B72C6"/>
    <w:rsid w:val="001B7775"/>
    <w:rsid w:val="001B7C98"/>
    <w:rsid w:val="001C15A5"/>
    <w:rsid w:val="001C1C7B"/>
    <w:rsid w:val="001C2387"/>
    <w:rsid w:val="001C3271"/>
    <w:rsid w:val="001C3A65"/>
    <w:rsid w:val="001C3DCB"/>
    <w:rsid w:val="001C3DFD"/>
    <w:rsid w:val="001C3FE4"/>
    <w:rsid w:val="001C47DF"/>
    <w:rsid w:val="001C53C4"/>
    <w:rsid w:val="001C63D5"/>
    <w:rsid w:val="001C6557"/>
    <w:rsid w:val="001C7228"/>
    <w:rsid w:val="001C761E"/>
    <w:rsid w:val="001D0951"/>
    <w:rsid w:val="001D0A46"/>
    <w:rsid w:val="001D141E"/>
    <w:rsid w:val="001D1794"/>
    <w:rsid w:val="001D33BD"/>
    <w:rsid w:val="001D38CC"/>
    <w:rsid w:val="001D3E7D"/>
    <w:rsid w:val="001D3F96"/>
    <w:rsid w:val="001D486E"/>
    <w:rsid w:val="001D56E6"/>
    <w:rsid w:val="001D6E2C"/>
    <w:rsid w:val="001D7CCE"/>
    <w:rsid w:val="001E0951"/>
    <w:rsid w:val="001E3408"/>
    <w:rsid w:val="001E340F"/>
    <w:rsid w:val="001E37CE"/>
    <w:rsid w:val="001E3B92"/>
    <w:rsid w:val="001E60A7"/>
    <w:rsid w:val="001E7785"/>
    <w:rsid w:val="001E7FFA"/>
    <w:rsid w:val="001F1F43"/>
    <w:rsid w:val="001F2703"/>
    <w:rsid w:val="001F2F0A"/>
    <w:rsid w:val="001F3898"/>
    <w:rsid w:val="001F3C8D"/>
    <w:rsid w:val="001F4996"/>
    <w:rsid w:val="001F4A07"/>
    <w:rsid w:val="001F689E"/>
    <w:rsid w:val="001F7373"/>
    <w:rsid w:val="001F7633"/>
    <w:rsid w:val="001F7CE2"/>
    <w:rsid w:val="001F7D74"/>
    <w:rsid w:val="002004D9"/>
    <w:rsid w:val="00201836"/>
    <w:rsid w:val="002029F3"/>
    <w:rsid w:val="00202D13"/>
    <w:rsid w:val="00203509"/>
    <w:rsid w:val="0020359C"/>
    <w:rsid w:val="00203836"/>
    <w:rsid w:val="00206463"/>
    <w:rsid w:val="0020683D"/>
    <w:rsid w:val="00206A34"/>
    <w:rsid w:val="00206A4A"/>
    <w:rsid w:val="00207EBC"/>
    <w:rsid w:val="002111C5"/>
    <w:rsid w:val="0021153F"/>
    <w:rsid w:val="00211692"/>
    <w:rsid w:val="00211D9E"/>
    <w:rsid w:val="002128C2"/>
    <w:rsid w:val="002134EC"/>
    <w:rsid w:val="002140F0"/>
    <w:rsid w:val="00214177"/>
    <w:rsid w:val="002146EB"/>
    <w:rsid w:val="00215606"/>
    <w:rsid w:val="0021711C"/>
    <w:rsid w:val="00217E2A"/>
    <w:rsid w:val="002207CD"/>
    <w:rsid w:val="00221191"/>
    <w:rsid w:val="00221A22"/>
    <w:rsid w:val="00221BA6"/>
    <w:rsid w:val="00223DA3"/>
    <w:rsid w:val="00224273"/>
    <w:rsid w:val="002248C2"/>
    <w:rsid w:val="002252D9"/>
    <w:rsid w:val="0022538A"/>
    <w:rsid w:val="002261C2"/>
    <w:rsid w:val="002262AA"/>
    <w:rsid w:val="00226CC4"/>
    <w:rsid w:val="0023115F"/>
    <w:rsid w:val="002318AC"/>
    <w:rsid w:val="00234398"/>
    <w:rsid w:val="00234F5F"/>
    <w:rsid w:val="00235E54"/>
    <w:rsid w:val="00236257"/>
    <w:rsid w:val="002411A8"/>
    <w:rsid w:val="00241285"/>
    <w:rsid w:val="00242026"/>
    <w:rsid w:val="00242126"/>
    <w:rsid w:val="00242288"/>
    <w:rsid w:val="002423E4"/>
    <w:rsid w:val="00243825"/>
    <w:rsid w:val="00244941"/>
    <w:rsid w:val="002462E1"/>
    <w:rsid w:val="002463AF"/>
    <w:rsid w:val="00246492"/>
    <w:rsid w:val="00246816"/>
    <w:rsid w:val="0024788E"/>
    <w:rsid w:val="00251A9B"/>
    <w:rsid w:val="00253455"/>
    <w:rsid w:val="0025481B"/>
    <w:rsid w:val="002552F3"/>
    <w:rsid w:val="0025539D"/>
    <w:rsid w:val="0025579C"/>
    <w:rsid w:val="002560C1"/>
    <w:rsid w:val="002572C5"/>
    <w:rsid w:val="002576C0"/>
    <w:rsid w:val="00260471"/>
    <w:rsid w:val="002623E5"/>
    <w:rsid w:val="00262C98"/>
    <w:rsid w:val="00263734"/>
    <w:rsid w:val="002639C5"/>
    <w:rsid w:val="00264C4D"/>
    <w:rsid w:val="0026530F"/>
    <w:rsid w:val="00265A8D"/>
    <w:rsid w:val="00266A85"/>
    <w:rsid w:val="002703E5"/>
    <w:rsid w:val="00271646"/>
    <w:rsid w:val="00273104"/>
    <w:rsid w:val="002740F8"/>
    <w:rsid w:val="00274DB1"/>
    <w:rsid w:val="0027505F"/>
    <w:rsid w:val="00276390"/>
    <w:rsid w:val="00276781"/>
    <w:rsid w:val="00276DDF"/>
    <w:rsid w:val="002773B0"/>
    <w:rsid w:val="002775E1"/>
    <w:rsid w:val="00277DFE"/>
    <w:rsid w:val="0028095F"/>
    <w:rsid w:val="00281FBE"/>
    <w:rsid w:val="00282E42"/>
    <w:rsid w:val="00284276"/>
    <w:rsid w:val="00284302"/>
    <w:rsid w:val="0028495D"/>
    <w:rsid w:val="002853DF"/>
    <w:rsid w:val="002864C4"/>
    <w:rsid w:val="0028681F"/>
    <w:rsid w:val="0028776B"/>
    <w:rsid w:val="00291545"/>
    <w:rsid w:val="00291D02"/>
    <w:rsid w:val="00292638"/>
    <w:rsid w:val="00292C52"/>
    <w:rsid w:val="0029396F"/>
    <w:rsid w:val="00294168"/>
    <w:rsid w:val="00295A4D"/>
    <w:rsid w:val="00295C13"/>
    <w:rsid w:val="0029606E"/>
    <w:rsid w:val="00296C36"/>
    <w:rsid w:val="002A011A"/>
    <w:rsid w:val="002A1484"/>
    <w:rsid w:val="002A28B5"/>
    <w:rsid w:val="002A296A"/>
    <w:rsid w:val="002A3D9F"/>
    <w:rsid w:val="002A43A5"/>
    <w:rsid w:val="002A6F56"/>
    <w:rsid w:val="002A784E"/>
    <w:rsid w:val="002B1635"/>
    <w:rsid w:val="002B1D4A"/>
    <w:rsid w:val="002B2471"/>
    <w:rsid w:val="002B3361"/>
    <w:rsid w:val="002B3E44"/>
    <w:rsid w:val="002B43F2"/>
    <w:rsid w:val="002B44FA"/>
    <w:rsid w:val="002B53DD"/>
    <w:rsid w:val="002B5D73"/>
    <w:rsid w:val="002B6EA5"/>
    <w:rsid w:val="002B77B4"/>
    <w:rsid w:val="002C0A22"/>
    <w:rsid w:val="002C0A2F"/>
    <w:rsid w:val="002C0C3C"/>
    <w:rsid w:val="002C227C"/>
    <w:rsid w:val="002C3AEE"/>
    <w:rsid w:val="002C4275"/>
    <w:rsid w:val="002C5743"/>
    <w:rsid w:val="002C63EE"/>
    <w:rsid w:val="002C74EE"/>
    <w:rsid w:val="002D0173"/>
    <w:rsid w:val="002D03F0"/>
    <w:rsid w:val="002D0A40"/>
    <w:rsid w:val="002D1EE6"/>
    <w:rsid w:val="002D20B8"/>
    <w:rsid w:val="002D2D42"/>
    <w:rsid w:val="002D2F57"/>
    <w:rsid w:val="002D33E2"/>
    <w:rsid w:val="002D3A30"/>
    <w:rsid w:val="002D3BC1"/>
    <w:rsid w:val="002D5304"/>
    <w:rsid w:val="002D7486"/>
    <w:rsid w:val="002D7BA6"/>
    <w:rsid w:val="002D7F42"/>
    <w:rsid w:val="002E0CFB"/>
    <w:rsid w:val="002E2300"/>
    <w:rsid w:val="002E25D9"/>
    <w:rsid w:val="002E2B54"/>
    <w:rsid w:val="002E2CF5"/>
    <w:rsid w:val="002E376C"/>
    <w:rsid w:val="002E483C"/>
    <w:rsid w:val="002E52AF"/>
    <w:rsid w:val="002E6514"/>
    <w:rsid w:val="002E667B"/>
    <w:rsid w:val="002E66C1"/>
    <w:rsid w:val="002E7356"/>
    <w:rsid w:val="002E7FA0"/>
    <w:rsid w:val="002F18DD"/>
    <w:rsid w:val="002F1CBE"/>
    <w:rsid w:val="002F4C64"/>
    <w:rsid w:val="002F68DF"/>
    <w:rsid w:val="002F7795"/>
    <w:rsid w:val="002F77D9"/>
    <w:rsid w:val="00300C52"/>
    <w:rsid w:val="00301F72"/>
    <w:rsid w:val="003023FC"/>
    <w:rsid w:val="00302EC0"/>
    <w:rsid w:val="0030370B"/>
    <w:rsid w:val="00303F82"/>
    <w:rsid w:val="0030708D"/>
    <w:rsid w:val="00307D4F"/>
    <w:rsid w:val="00310B83"/>
    <w:rsid w:val="0031170D"/>
    <w:rsid w:val="00311BE8"/>
    <w:rsid w:val="0031259D"/>
    <w:rsid w:val="00312B60"/>
    <w:rsid w:val="0031360F"/>
    <w:rsid w:val="0031516A"/>
    <w:rsid w:val="00315205"/>
    <w:rsid w:val="00315DD0"/>
    <w:rsid w:val="00315E0E"/>
    <w:rsid w:val="00317E00"/>
    <w:rsid w:val="00320541"/>
    <w:rsid w:val="00321FC3"/>
    <w:rsid w:val="0032281F"/>
    <w:rsid w:val="00322F26"/>
    <w:rsid w:val="0032441A"/>
    <w:rsid w:val="00324C6E"/>
    <w:rsid w:val="00324E8F"/>
    <w:rsid w:val="00325286"/>
    <w:rsid w:val="00325EB3"/>
    <w:rsid w:val="0032692A"/>
    <w:rsid w:val="003301C3"/>
    <w:rsid w:val="0033045E"/>
    <w:rsid w:val="00330B70"/>
    <w:rsid w:val="00330DAA"/>
    <w:rsid w:val="0033126B"/>
    <w:rsid w:val="00333A7B"/>
    <w:rsid w:val="00334302"/>
    <w:rsid w:val="00334BF2"/>
    <w:rsid w:val="00334E1E"/>
    <w:rsid w:val="00336380"/>
    <w:rsid w:val="00336ABF"/>
    <w:rsid w:val="003378E8"/>
    <w:rsid w:val="00337DDA"/>
    <w:rsid w:val="00340691"/>
    <w:rsid w:val="00340786"/>
    <w:rsid w:val="003407AB"/>
    <w:rsid w:val="003410AB"/>
    <w:rsid w:val="00343A9A"/>
    <w:rsid w:val="00344447"/>
    <w:rsid w:val="003447C2"/>
    <w:rsid w:val="0034489E"/>
    <w:rsid w:val="00344D3C"/>
    <w:rsid w:val="00345A75"/>
    <w:rsid w:val="00345F22"/>
    <w:rsid w:val="00347FC1"/>
    <w:rsid w:val="0035079D"/>
    <w:rsid w:val="00351293"/>
    <w:rsid w:val="003517C4"/>
    <w:rsid w:val="00351C18"/>
    <w:rsid w:val="00352AC7"/>
    <w:rsid w:val="00352FD2"/>
    <w:rsid w:val="00353177"/>
    <w:rsid w:val="00353C5F"/>
    <w:rsid w:val="00353D92"/>
    <w:rsid w:val="00353DB5"/>
    <w:rsid w:val="003547FE"/>
    <w:rsid w:val="00354C1E"/>
    <w:rsid w:val="003557D1"/>
    <w:rsid w:val="00357F29"/>
    <w:rsid w:val="0036096C"/>
    <w:rsid w:val="00360CD5"/>
    <w:rsid w:val="0036103C"/>
    <w:rsid w:val="0036219A"/>
    <w:rsid w:val="00363255"/>
    <w:rsid w:val="00363D0A"/>
    <w:rsid w:val="003654FE"/>
    <w:rsid w:val="00366565"/>
    <w:rsid w:val="00367207"/>
    <w:rsid w:val="00370122"/>
    <w:rsid w:val="0037042E"/>
    <w:rsid w:val="00370864"/>
    <w:rsid w:val="00370F57"/>
    <w:rsid w:val="00372B25"/>
    <w:rsid w:val="003733D6"/>
    <w:rsid w:val="00373DBE"/>
    <w:rsid w:val="0037446A"/>
    <w:rsid w:val="00374C88"/>
    <w:rsid w:val="0037631B"/>
    <w:rsid w:val="0037731C"/>
    <w:rsid w:val="00380FF7"/>
    <w:rsid w:val="00381C84"/>
    <w:rsid w:val="00381D2D"/>
    <w:rsid w:val="0038381B"/>
    <w:rsid w:val="0038478F"/>
    <w:rsid w:val="00384FED"/>
    <w:rsid w:val="00385DB7"/>
    <w:rsid w:val="00385EB1"/>
    <w:rsid w:val="003864E6"/>
    <w:rsid w:val="003873C9"/>
    <w:rsid w:val="00387781"/>
    <w:rsid w:val="0038793E"/>
    <w:rsid w:val="0038795B"/>
    <w:rsid w:val="003913E8"/>
    <w:rsid w:val="00391623"/>
    <w:rsid w:val="00393F6A"/>
    <w:rsid w:val="0039423D"/>
    <w:rsid w:val="003956B3"/>
    <w:rsid w:val="003963DA"/>
    <w:rsid w:val="00397297"/>
    <w:rsid w:val="003972CE"/>
    <w:rsid w:val="003974A9"/>
    <w:rsid w:val="00397A83"/>
    <w:rsid w:val="003A07CC"/>
    <w:rsid w:val="003A083E"/>
    <w:rsid w:val="003A0ABC"/>
    <w:rsid w:val="003A1665"/>
    <w:rsid w:val="003A24BE"/>
    <w:rsid w:val="003A2576"/>
    <w:rsid w:val="003A31BD"/>
    <w:rsid w:val="003A3794"/>
    <w:rsid w:val="003A45AB"/>
    <w:rsid w:val="003A4759"/>
    <w:rsid w:val="003A56AF"/>
    <w:rsid w:val="003A6A53"/>
    <w:rsid w:val="003A7858"/>
    <w:rsid w:val="003A7CBF"/>
    <w:rsid w:val="003B0065"/>
    <w:rsid w:val="003B1374"/>
    <w:rsid w:val="003B3B6C"/>
    <w:rsid w:val="003B426D"/>
    <w:rsid w:val="003B4C5D"/>
    <w:rsid w:val="003B5256"/>
    <w:rsid w:val="003B53FE"/>
    <w:rsid w:val="003B6CDB"/>
    <w:rsid w:val="003B7A7D"/>
    <w:rsid w:val="003C008F"/>
    <w:rsid w:val="003C0544"/>
    <w:rsid w:val="003C0DDF"/>
    <w:rsid w:val="003C11A1"/>
    <w:rsid w:val="003C12FC"/>
    <w:rsid w:val="003C160F"/>
    <w:rsid w:val="003C1D48"/>
    <w:rsid w:val="003C37FE"/>
    <w:rsid w:val="003C4B2C"/>
    <w:rsid w:val="003C5B89"/>
    <w:rsid w:val="003C7642"/>
    <w:rsid w:val="003D008F"/>
    <w:rsid w:val="003D0173"/>
    <w:rsid w:val="003D1AEE"/>
    <w:rsid w:val="003D3124"/>
    <w:rsid w:val="003D3DB6"/>
    <w:rsid w:val="003D4935"/>
    <w:rsid w:val="003D5F10"/>
    <w:rsid w:val="003D79F9"/>
    <w:rsid w:val="003E06A6"/>
    <w:rsid w:val="003E080C"/>
    <w:rsid w:val="003E0978"/>
    <w:rsid w:val="003E1C24"/>
    <w:rsid w:val="003E1D1D"/>
    <w:rsid w:val="003E4D29"/>
    <w:rsid w:val="003E4E10"/>
    <w:rsid w:val="003E4F9E"/>
    <w:rsid w:val="003E62C1"/>
    <w:rsid w:val="003E63B4"/>
    <w:rsid w:val="003E6670"/>
    <w:rsid w:val="003E6755"/>
    <w:rsid w:val="003E6C9F"/>
    <w:rsid w:val="003E7151"/>
    <w:rsid w:val="003E767C"/>
    <w:rsid w:val="003E768A"/>
    <w:rsid w:val="003E7D4F"/>
    <w:rsid w:val="003E7DDD"/>
    <w:rsid w:val="003F0764"/>
    <w:rsid w:val="003F0887"/>
    <w:rsid w:val="003F0C8B"/>
    <w:rsid w:val="003F0D07"/>
    <w:rsid w:val="003F103B"/>
    <w:rsid w:val="003F1D75"/>
    <w:rsid w:val="003F1EC3"/>
    <w:rsid w:val="003F2ED0"/>
    <w:rsid w:val="003F330A"/>
    <w:rsid w:val="003F364C"/>
    <w:rsid w:val="003F41FF"/>
    <w:rsid w:val="003F4422"/>
    <w:rsid w:val="003F4853"/>
    <w:rsid w:val="003F5906"/>
    <w:rsid w:val="003F6895"/>
    <w:rsid w:val="003F6E3F"/>
    <w:rsid w:val="00400F66"/>
    <w:rsid w:val="00403988"/>
    <w:rsid w:val="00403C72"/>
    <w:rsid w:val="00405B44"/>
    <w:rsid w:val="00405F26"/>
    <w:rsid w:val="00407B1A"/>
    <w:rsid w:val="0041183B"/>
    <w:rsid w:val="00411ED0"/>
    <w:rsid w:val="00411F55"/>
    <w:rsid w:val="00413499"/>
    <w:rsid w:val="00414FB5"/>
    <w:rsid w:val="004175DC"/>
    <w:rsid w:val="00417BAE"/>
    <w:rsid w:val="00420043"/>
    <w:rsid w:val="0042107C"/>
    <w:rsid w:val="00421C5D"/>
    <w:rsid w:val="00422523"/>
    <w:rsid w:val="00424601"/>
    <w:rsid w:val="00424DC8"/>
    <w:rsid w:val="00425D03"/>
    <w:rsid w:val="00426114"/>
    <w:rsid w:val="0043148C"/>
    <w:rsid w:val="00431E98"/>
    <w:rsid w:val="0043417B"/>
    <w:rsid w:val="00434C99"/>
    <w:rsid w:val="00435695"/>
    <w:rsid w:val="00435787"/>
    <w:rsid w:val="004359BE"/>
    <w:rsid w:val="00436650"/>
    <w:rsid w:val="00437EA0"/>
    <w:rsid w:val="00437F9C"/>
    <w:rsid w:val="004418DF"/>
    <w:rsid w:val="00441B66"/>
    <w:rsid w:val="00441EA1"/>
    <w:rsid w:val="0044255C"/>
    <w:rsid w:val="004432BF"/>
    <w:rsid w:val="00443B8C"/>
    <w:rsid w:val="00444227"/>
    <w:rsid w:val="0044589B"/>
    <w:rsid w:val="0044624F"/>
    <w:rsid w:val="00446B46"/>
    <w:rsid w:val="004471DA"/>
    <w:rsid w:val="004477EF"/>
    <w:rsid w:val="00447CFD"/>
    <w:rsid w:val="004502D8"/>
    <w:rsid w:val="00451326"/>
    <w:rsid w:val="00451AB3"/>
    <w:rsid w:val="00451DCB"/>
    <w:rsid w:val="00453367"/>
    <w:rsid w:val="00453420"/>
    <w:rsid w:val="004541FB"/>
    <w:rsid w:val="00455600"/>
    <w:rsid w:val="00457203"/>
    <w:rsid w:val="00457DAE"/>
    <w:rsid w:val="004609C3"/>
    <w:rsid w:val="004611B8"/>
    <w:rsid w:val="004611D3"/>
    <w:rsid w:val="0046191C"/>
    <w:rsid w:val="00462EA3"/>
    <w:rsid w:val="00463142"/>
    <w:rsid w:val="00464080"/>
    <w:rsid w:val="004640B6"/>
    <w:rsid w:val="0046503F"/>
    <w:rsid w:val="004657F6"/>
    <w:rsid w:val="00466133"/>
    <w:rsid w:val="00466E84"/>
    <w:rsid w:val="004705E8"/>
    <w:rsid w:val="00470FFD"/>
    <w:rsid w:val="00471182"/>
    <w:rsid w:val="004716ED"/>
    <w:rsid w:val="00472F91"/>
    <w:rsid w:val="00473C49"/>
    <w:rsid w:val="004748E8"/>
    <w:rsid w:val="00474C71"/>
    <w:rsid w:val="00474CEA"/>
    <w:rsid w:val="00475164"/>
    <w:rsid w:val="00476543"/>
    <w:rsid w:val="004768CD"/>
    <w:rsid w:val="0047727A"/>
    <w:rsid w:val="00477BBE"/>
    <w:rsid w:val="00480994"/>
    <w:rsid w:val="00481402"/>
    <w:rsid w:val="00481CA7"/>
    <w:rsid w:val="00482878"/>
    <w:rsid w:val="004841F4"/>
    <w:rsid w:val="00484D48"/>
    <w:rsid w:val="0048546A"/>
    <w:rsid w:val="004856BD"/>
    <w:rsid w:val="004857C8"/>
    <w:rsid w:val="004865A0"/>
    <w:rsid w:val="00486FAE"/>
    <w:rsid w:val="00487717"/>
    <w:rsid w:val="004904D3"/>
    <w:rsid w:val="0049154D"/>
    <w:rsid w:val="0049208F"/>
    <w:rsid w:val="0049297F"/>
    <w:rsid w:val="00492DD5"/>
    <w:rsid w:val="004936E4"/>
    <w:rsid w:val="00493C28"/>
    <w:rsid w:val="0049456E"/>
    <w:rsid w:val="00494ED1"/>
    <w:rsid w:val="00495C1B"/>
    <w:rsid w:val="00495ECF"/>
    <w:rsid w:val="00496482"/>
    <w:rsid w:val="00496ED2"/>
    <w:rsid w:val="004A3B88"/>
    <w:rsid w:val="004A3FC8"/>
    <w:rsid w:val="004A4C53"/>
    <w:rsid w:val="004A5047"/>
    <w:rsid w:val="004A5832"/>
    <w:rsid w:val="004A5B6A"/>
    <w:rsid w:val="004A5EA2"/>
    <w:rsid w:val="004A650E"/>
    <w:rsid w:val="004B0081"/>
    <w:rsid w:val="004B0A99"/>
    <w:rsid w:val="004B2D1A"/>
    <w:rsid w:val="004B3804"/>
    <w:rsid w:val="004B392C"/>
    <w:rsid w:val="004B3C03"/>
    <w:rsid w:val="004B5231"/>
    <w:rsid w:val="004B6120"/>
    <w:rsid w:val="004B6973"/>
    <w:rsid w:val="004B7979"/>
    <w:rsid w:val="004B7C58"/>
    <w:rsid w:val="004B7C7A"/>
    <w:rsid w:val="004C0777"/>
    <w:rsid w:val="004C3654"/>
    <w:rsid w:val="004C373C"/>
    <w:rsid w:val="004C3B74"/>
    <w:rsid w:val="004C5893"/>
    <w:rsid w:val="004C6DEA"/>
    <w:rsid w:val="004C7ED6"/>
    <w:rsid w:val="004D005B"/>
    <w:rsid w:val="004D00A2"/>
    <w:rsid w:val="004D0633"/>
    <w:rsid w:val="004D1EB4"/>
    <w:rsid w:val="004D2400"/>
    <w:rsid w:val="004D3491"/>
    <w:rsid w:val="004D5764"/>
    <w:rsid w:val="004D584E"/>
    <w:rsid w:val="004D698A"/>
    <w:rsid w:val="004D7C50"/>
    <w:rsid w:val="004E04AC"/>
    <w:rsid w:val="004E2F26"/>
    <w:rsid w:val="004E32DD"/>
    <w:rsid w:val="004E54E9"/>
    <w:rsid w:val="004E5C38"/>
    <w:rsid w:val="004E6445"/>
    <w:rsid w:val="004F0232"/>
    <w:rsid w:val="004F02AB"/>
    <w:rsid w:val="004F10C8"/>
    <w:rsid w:val="004F12BF"/>
    <w:rsid w:val="004F1409"/>
    <w:rsid w:val="004F1CCF"/>
    <w:rsid w:val="004F25E0"/>
    <w:rsid w:val="004F2C2C"/>
    <w:rsid w:val="004F4453"/>
    <w:rsid w:val="004F44EA"/>
    <w:rsid w:val="004F5E63"/>
    <w:rsid w:val="004F5ED1"/>
    <w:rsid w:val="004F749E"/>
    <w:rsid w:val="004F79D5"/>
    <w:rsid w:val="005006C2"/>
    <w:rsid w:val="00500869"/>
    <w:rsid w:val="00501715"/>
    <w:rsid w:val="00505A3B"/>
    <w:rsid w:val="005062BD"/>
    <w:rsid w:val="005114C7"/>
    <w:rsid w:val="00513AF6"/>
    <w:rsid w:val="00515044"/>
    <w:rsid w:val="00516288"/>
    <w:rsid w:val="00516737"/>
    <w:rsid w:val="0051679E"/>
    <w:rsid w:val="00520486"/>
    <w:rsid w:val="00520A1C"/>
    <w:rsid w:val="005218EC"/>
    <w:rsid w:val="00523D38"/>
    <w:rsid w:val="00524057"/>
    <w:rsid w:val="00524422"/>
    <w:rsid w:val="00524533"/>
    <w:rsid w:val="00524EFB"/>
    <w:rsid w:val="00526223"/>
    <w:rsid w:val="00526B3A"/>
    <w:rsid w:val="00530673"/>
    <w:rsid w:val="00530831"/>
    <w:rsid w:val="005335EB"/>
    <w:rsid w:val="00533EB6"/>
    <w:rsid w:val="00534771"/>
    <w:rsid w:val="00534F5B"/>
    <w:rsid w:val="00535711"/>
    <w:rsid w:val="00535783"/>
    <w:rsid w:val="005360A1"/>
    <w:rsid w:val="0053697C"/>
    <w:rsid w:val="00537165"/>
    <w:rsid w:val="00540039"/>
    <w:rsid w:val="005401EA"/>
    <w:rsid w:val="00542B79"/>
    <w:rsid w:val="005440D9"/>
    <w:rsid w:val="005446CF"/>
    <w:rsid w:val="005449A6"/>
    <w:rsid w:val="00547E67"/>
    <w:rsid w:val="0055253E"/>
    <w:rsid w:val="00552DBB"/>
    <w:rsid w:val="00553214"/>
    <w:rsid w:val="005533C7"/>
    <w:rsid w:val="005534D5"/>
    <w:rsid w:val="005547F9"/>
    <w:rsid w:val="0055538D"/>
    <w:rsid w:val="00555739"/>
    <w:rsid w:val="00555A79"/>
    <w:rsid w:val="005563DE"/>
    <w:rsid w:val="005603E7"/>
    <w:rsid w:val="005607A4"/>
    <w:rsid w:val="0056081B"/>
    <w:rsid w:val="00561A46"/>
    <w:rsid w:val="0056220B"/>
    <w:rsid w:val="00562CEA"/>
    <w:rsid w:val="005669CC"/>
    <w:rsid w:val="00566BB5"/>
    <w:rsid w:val="005706F9"/>
    <w:rsid w:val="0057131F"/>
    <w:rsid w:val="00573095"/>
    <w:rsid w:val="00573D20"/>
    <w:rsid w:val="005741FA"/>
    <w:rsid w:val="00574CEC"/>
    <w:rsid w:val="005777E8"/>
    <w:rsid w:val="00577FB9"/>
    <w:rsid w:val="00580223"/>
    <w:rsid w:val="00580F01"/>
    <w:rsid w:val="005815EC"/>
    <w:rsid w:val="0058168D"/>
    <w:rsid w:val="00581B7B"/>
    <w:rsid w:val="00581F0A"/>
    <w:rsid w:val="005834A0"/>
    <w:rsid w:val="00583C26"/>
    <w:rsid w:val="00584BAE"/>
    <w:rsid w:val="00585218"/>
    <w:rsid w:val="0058583E"/>
    <w:rsid w:val="00585E02"/>
    <w:rsid w:val="00587E08"/>
    <w:rsid w:val="00587E36"/>
    <w:rsid w:val="00590081"/>
    <w:rsid w:val="005917F7"/>
    <w:rsid w:val="00591C03"/>
    <w:rsid w:val="00596CA6"/>
    <w:rsid w:val="00596D3A"/>
    <w:rsid w:val="005A0D2F"/>
    <w:rsid w:val="005A20BE"/>
    <w:rsid w:val="005A261F"/>
    <w:rsid w:val="005A2D5D"/>
    <w:rsid w:val="005A433E"/>
    <w:rsid w:val="005A54C3"/>
    <w:rsid w:val="005A601B"/>
    <w:rsid w:val="005A686D"/>
    <w:rsid w:val="005A691F"/>
    <w:rsid w:val="005A6D21"/>
    <w:rsid w:val="005A74A9"/>
    <w:rsid w:val="005A7A53"/>
    <w:rsid w:val="005B0594"/>
    <w:rsid w:val="005B06EF"/>
    <w:rsid w:val="005B084A"/>
    <w:rsid w:val="005B1ECD"/>
    <w:rsid w:val="005B2E75"/>
    <w:rsid w:val="005B3523"/>
    <w:rsid w:val="005B634C"/>
    <w:rsid w:val="005B77CC"/>
    <w:rsid w:val="005B7CEC"/>
    <w:rsid w:val="005B7F29"/>
    <w:rsid w:val="005C0B98"/>
    <w:rsid w:val="005C22AF"/>
    <w:rsid w:val="005C29A1"/>
    <w:rsid w:val="005C2D66"/>
    <w:rsid w:val="005C2FDC"/>
    <w:rsid w:val="005C35CA"/>
    <w:rsid w:val="005C46F7"/>
    <w:rsid w:val="005C5651"/>
    <w:rsid w:val="005C6B8C"/>
    <w:rsid w:val="005C7E83"/>
    <w:rsid w:val="005D0343"/>
    <w:rsid w:val="005D0F46"/>
    <w:rsid w:val="005D1155"/>
    <w:rsid w:val="005D1231"/>
    <w:rsid w:val="005D3071"/>
    <w:rsid w:val="005D6538"/>
    <w:rsid w:val="005D686B"/>
    <w:rsid w:val="005E025F"/>
    <w:rsid w:val="005E0877"/>
    <w:rsid w:val="005E25BA"/>
    <w:rsid w:val="005E2A8A"/>
    <w:rsid w:val="005E3793"/>
    <w:rsid w:val="005E48F7"/>
    <w:rsid w:val="005E4BE0"/>
    <w:rsid w:val="005E6FB3"/>
    <w:rsid w:val="005E75F5"/>
    <w:rsid w:val="005E7C3D"/>
    <w:rsid w:val="005F18ED"/>
    <w:rsid w:val="005F2B31"/>
    <w:rsid w:val="005F78BB"/>
    <w:rsid w:val="006004E2"/>
    <w:rsid w:val="00601291"/>
    <w:rsid w:val="00601443"/>
    <w:rsid w:val="00602041"/>
    <w:rsid w:val="00602BB4"/>
    <w:rsid w:val="006030D6"/>
    <w:rsid w:val="00605219"/>
    <w:rsid w:val="00605704"/>
    <w:rsid w:val="00605E67"/>
    <w:rsid w:val="00606059"/>
    <w:rsid w:val="00606C9D"/>
    <w:rsid w:val="006072AD"/>
    <w:rsid w:val="006109FA"/>
    <w:rsid w:val="006118E4"/>
    <w:rsid w:val="00611ACE"/>
    <w:rsid w:val="0061300C"/>
    <w:rsid w:val="00613715"/>
    <w:rsid w:val="00614335"/>
    <w:rsid w:val="0061577F"/>
    <w:rsid w:val="00620AB3"/>
    <w:rsid w:val="00620BDA"/>
    <w:rsid w:val="00621063"/>
    <w:rsid w:val="0062126A"/>
    <w:rsid w:val="00621C17"/>
    <w:rsid w:val="00621F74"/>
    <w:rsid w:val="0062368A"/>
    <w:rsid w:val="00623AF2"/>
    <w:rsid w:val="00623CF9"/>
    <w:rsid w:val="006246F2"/>
    <w:rsid w:val="00625DCF"/>
    <w:rsid w:val="00625EBA"/>
    <w:rsid w:val="00626BA4"/>
    <w:rsid w:val="006270D8"/>
    <w:rsid w:val="00627302"/>
    <w:rsid w:val="006275EA"/>
    <w:rsid w:val="00627DBC"/>
    <w:rsid w:val="006301CB"/>
    <w:rsid w:val="00630BA6"/>
    <w:rsid w:val="00630D18"/>
    <w:rsid w:val="0063109E"/>
    <w:rsid w:val="006312F0"/>
    <w:rsid w:val="0063196C"/>
    <w:rsid w:val="00632E04"/>
    <w:rsid w:val="00634848"/>
    <w:rsid w:val="0063520C"/>
    <w:rsid w:val="00636B5D"/>
    <w:rsid w:val="00636C8A"/>
    <w:rsid w:val="00637954"/>
    <w:rsid w:val="00637B20"/>
    <w:rsid w:val="00637C88"/>
    <w:rsid w:val="0064088B"/>
    <w:rsid w:val="00641BB6"/>
    <w:rsid w:val="00642050"/>
    <w:rsid w:val="00643248"/>
    <w:rsid w:val="00643B41"/>
    <w:rsid w:val="006444B9"/>
    <w:rsid w:val="00645A03"/>
    <w:rsid w:val="0064646F"/>
    <w:rsid w:val="006473F0"/>
    <w:rsid w:val="00647B0B"/>
    <w:rsid w:val="00650150"/>
    <w:rsid w:val="00651A6D"/>
    <w:rsid w:val="00652B0F"/>
    <w:rsid w:val="00652EE1"/>
    <w:rsid w:val="006536AF"/>
    <w:rsid w:val="00654443"/>
    <w:rsid w:val="006558B0"/>
    <w:rsid w:val="00655927"/>
    <w:rsid w:val="00656036"/>
    <w:rsid w:val="006566B7"/>
    <w:rsid w:val="00656742"/>
    <w:rsid w:val="00656AB8"/>
    <w:rsid w:val="00657D19"/>
    <w:rsid w:val="00657F99"/>
    <w:rsid w:val="006603F3"/>
    <w:rsid w:val="00661367"/>
    <w:rsid w:val="00662CE9"/>
    <w:rsid w:val="006636FF"/>
    <w:rsid w:val="0066386B"/>
    <w:rsid w:val="00664285"/>
    <w:rsid w:val="006642CF"/>
    <w:rsid w:val="00664FFE"/>
    <w:rsid w:val="006650DB"/>
    <w:rsid w:val="0066564F"/>
    <w:rsid w:val="00665757"/>
    <w:rsid w:val="006716E5"/>
    <w:rsid w:val="0067258B"/>
    <w:rsid w:val="00672771"/>
    <w:rsid w:val="00672782"/>
    <w:rsid w:val="00674102"/>
    <w:rsid w:val="006743CA"/>
    <w:rsid w:val="00674ECE"/>
    <w:rsid w:val="00676CC6"/>
    <w:rsid w:val="00680806"/>
    <w:rsid w:val="00681295"/>
    <w:rsid w:val="00682CBC"/>
    <w:rsid w:val="00683BB0"/>
    <w:rsid w:val="00683D71"/>
    <w:rsid w:val="00686556"/>
    <w:rsid w:val="00687BC8"/>
    <w:rsid w:val="00690523"/>
    <w:rsid w:val="00690BF1"/>
    <w:rsid w:val="00691489"/>
    <w:rsid w:val="00693B1C"/>
    <w:rsid w:val="00693C3D"/>
    <w:rsid w:val="006956BC"/>
    <w:rsid w:val="006A04C5"/>
    <w:rsid w:val="006A0CF3"/>
    <w:rsid w:val="006A0D15"/>
    <w:rsid w:val="006A0EA5"/>
    <w:rsid w:val="006A1288"/>
    <w:rsid w:val="006A16A1"/>
    <w:rsid w:val="006A1C31"/>
    <w:rsid w:val="006A2A22"/>
    <w:rsid w:val="006A2C08"/>
    <w:rsid w:val="006A3F97"/>
    <w:rsid w:val="006A566E"/>
    <w:rsid w:val="006A581B"/>
    <w:rsid w:val="006A6C4F"/>
    <w:rsid w:val="006A6C62"/>
    <w:rsid w:val="006A7A7F"/>
    <w:rsid w:val="006B0D22"/>
    <w:rsid w:val="006B1150"/>
    <w:rsid w:val="006B188E"/>
    <w:rsid w:val="006B2111"/>
    <w:rsid w:val="006B2EB3"/>
    <w:rsid w:val="006B3579"/>
    <w:rsid w:val="006B3FA6"/>
    <w:rsid w:val="006B460A"/>
    <w:rsid w:val="006B50C9"/>
    <w:rsid w:val="006B7027"/>
    <w:rsid w:val="006B7925"/>
    <w:rsid w:val="006C139B"/>
    <w:rsid w:val="006C38F3"/>
    <w:rsid w:val="006C3B09"/>
    <w:rsid w:val="006C450F"/>
    <w:rsid w:val="006C4E82"/>
    <w:rsid w:val="006C4F06"/>
    <w:rsid w:val="006C7652"/>
    <w:rsid w:val="006D08C2"/>
    <w:rsid w:val="006D0991"/>
    <w:rsid w:val="006D11DA"/>
    <w:rsid w:val="006D358E"/>
    <w:rsid w:val="006D48FF"/>
    <w:rsid w:val="006D4E25"/>
    <w:rsid w:val="006E02EF"/>
    <w:rsid w:val="006E032C"/>
    <w:rsid w:val="006E05C1"/>
    <w:rsid w:val="006E3061"/>
    <w:rsid w:val="006E37D9"/>
    <w:rsid w:val="006E3976"/>
    <w:rsid w:val="006E4591"/>
    <w:rsid w:val="006F071A"/>
    <w:rsid w:val="006F0943"/>
    <w:rsid w:val="006F132B"/>
    <w:rsid w:val="006F1EB8"/>
    <w:rsid w:val="006F3037"/>
    <w:rsid w:val="006F462C"/>
    <w:rsid w:val="006F4DD9"/>
    <w:rsid w:val="006F4F1B"/>
    <w:rsid w:val="006F7404"/>
    <w:rsid w:val="006F789A"/>
    <w:rsid w:val="00700504"/>
    <w:rsid w:val="00700514"/>
    <w:rsid w:val="007008FB"/>
    <w:rsid w:val="00700D4B"/>
    <w:rsid w:val="007014E7"/>
    <w:rsid w:val="00701DA8"/>
    <w:rsid w:val="00701EF6"/>
    <w:rsid w:val="00702B39"/>
    <w:rsid w:val="00702C97"/>
    <w:rsid w:val="007030F0"/>
    <w:rsid w:val="00705177"/>
    <w:rsid w:val="0070523E"/>
    <w:rsid w:val="007112EF"/>
    <w:rsid w:val="007113F7"/>
    <w:rsid w:val="007117D6"/>
    <w:rsid w:val="007123BE"/>
    <w:rsid w:val="00712D8B"/>
    <w:rsid w:val="0071315A"/>
    <w:rsid w:val="0071317A"/>
    <w:rsid w:val="00713D34"/>
    <w:rsid w:val="007156C0"/>
    <w:rsid w:val="0071583C"/>
    <w:rsid w:val="0071632F"/>
    <w:rsid w:val="00716354"/>
    <w:rsid w:val="00716595"/>
    <w:rsid w:val="007167D8"/>
    <w:rsid w:val="0071786F"/>
    <w:rsid w:val="0072253E"/>
    <w:rsid w:val="007226F8"/>
    <w:rsid w:val="007236BC"/>
    <w:rsid w:val="00724628"/>
    <w:rsid w:val="00724F9F"/>
    <w:rsid w:val="00725152"/>
    <w:rsid w:val="00725EF1"/>
    <w:rsid w:val="00727A83"/>
    <w:rsid w:val="007305F1"/>
    <w:rsid w:val="00730674"/>
    <w:rsid w:val="00730BA1"/>
    <w:rsid w:val="00730C91"/>
    <w:rsid w:val="00730EDC"/>
    <w:rsid w:val="007323FB"/>
    <w:rsid w:val="00732CA6"/>
    <w:rsid w:val="007342EF"/>
    <w:rsid w:val="00734640"/>
    <w:rsid w:val="007350CF"/>
    <w:rsid w:val="007365E8"/>
    <w:rsid w:val="007372F9"/>
    <w:rsid w:val="00737AF0"/>
    <w:rsid w:val="00737E93"/>
    <w:rsid w:val="00741211"/>
    <w:rsid w:val="00742016"/>
    <w:rsid w:val="00742BE9"/>
    <w:rsid w:val="00743074"/>
    <w:rsid w:val="00743345"/>
    <w:rsid w:val="0074376A"/>
    <w:rsid w:val="00743CE8"/>
    <w:rsid w:val="00744D10"/>
    <w:rsid w:val="0074507C"/>
    <w:rsid w:val="007453D7"/>
    <w:rsid w:val="00745FDF"/>
    <w:rsid w:val="00747C02"/>
    <w:rsid w:val="0075012A"/>
    <w:rsid w:val="00751B58"/>
    <w:rsid w:val="00751F1B"/>
    <w:rsid w:val="007528A4"/>
    <w:rsid w:val="00754580"/>
    <w:rsid w:val="00754B81"/>
    <w:rsid w:val="0075596D"/>
    <w:rsid w:val="00755B03"/>
    <w:rsid w:val="00756B4B"/>
    <w:rsid w:val="00757577"/>
    <w:rsid w:val="007600EA"/>
    <w:rsid w:val="00760D9C"/>
    <w:rsid w:val="00761DF9"/>
    <w:rsid w:val="0076209A"/>
    <w:rsid w:val="007630D9"/>
    <w:rsid w:val="00763430"/>
    <w:rsid w:val="0076410A"/>
    <w:rsid w:val="0076541F"/>
    <w:rsid w:val="007658C8"/>
    <w:rsid w:val="007663A1"/>
    <w:rsid w:val="00771AC4"/>
    <w:rsid w:val="00773292"/>
    <w:rsid w:val="00773611"/>
    <w:rsid w:val="00773984"/>
    <w:rsid w:val="00774FE5"/>
    <w:rsid w:val="00775040"/>
    <w:rsid w:val="007774E4"/>
    <w:rsid w:val="007826E5"/>
    <w:rsid w:val="00782AA3"/>
    <w:rsid w:val="007845FB"/>
    <w:rsid w:val="0079052A"/>
    <w:rsid w:val="00790BF9"/>
    <w:rsid w:val="00792540"/>
    <w:rsid w:val="00792BED"/>
    <w:rsid w:val="00792FC6"/>
    <w:rsid w:val="00793F36"/>
    <w:rsid w:val="00794693"/>
    <w:rsid w:val="00795199"/>
    <w:rsid w:val="007953D5"/>
    <w:rsid w:val="0079782F"/>
    <w:rsid w:val="007A2595"/>
    <w:rsid w:val="007A370E"/>
    <w:rsid w:val="007A4D90"/>
    <w:rsid w:val="007A56EF"/>
    <w:rsid w:val="007B011A"/>
    <w:rsid w:val="007B045E"/>
    <w:rsid w:val="007B1108"/>
    <w:rsid w:val="007B1140"/>
    <w:rsid w:val="007B13F4"/>
    <w:rsid w:val="007B140A"/>
    <w:rsid w:val="007B2A05"/>
    <w:rsid w:val="007B59C5"/>
    <w:rsid w:val="007B66C1"/>
    <w:rsid w:val="007B7272"/>
    <w:rsid w:val="007B782D"/>
    <w:rsid w:val="007B7874"/>
    <w:rsid w:val="007C1A0A"/>
    <w:rsid w:val="007C20F6"/>
    <w:rsid w:val="007C2436"/>
    <w:rsid w:val="007C265E"/>
    <w:rsid w:val="007C304C"/>
    <w:rsid w:val="007C31CA"/>
    <w:rsid w:val="007C4F6C"/>
    <w:rsid w:val="007C58EF"/>
    <w:rsid w:val="007C596E"/>
    <w:rsid w:val="007C608E"/>
    <w:rsid w:val="007C60D9"/>
    <w:rsid w:val="007C703C"/>
    <w:rsid w:val="007C719A"/>
    <w:rsid w:val="007C7C1B"/>
    <w:rsid w:val="007D1A88"/>
    <w:rsid w:val="007D2800"/>
    <w:rsid w:val="007D31E0"/>
    <w:rsid w:val="007D326B"/>
    <w:rsid w:val="007D36A8"/>
    <w:rsid w:val="007D3BBF"/>
    <w:rsid w:val="007D3C9B"/>
    <w:rsid w:val="007D44DF"/>
    <w:rsid w:val="007D61D1"/>
    <w:rsid w:val="007D644A"/>
    <w:rsid w:val="007D6DA7"/>
    <w:rsid w:val="007D76D9"/>
    <w:rsid w:val="007E13B3"/>
    <w:rsid w:val="007E167C"/>
    <w:rsid w:val="007E173F"/>
    <w:rsid w:val="007E1E84"/>
    <w:rsid w:val="007E33D2"/>
    <w:rsid w:val="007E3ACC"/>
    <w:rsid w:val="007E54E8"/>
    <w:rsid w:val="007E58D5"/>
    <w:rsid w:val="007E779B"/>
    <w:rsid w:val="007F1094"/>
    <w:rsid w:val="007F2343"/>
    <w:rsid w:val="007F234A"/>
    <w:rsid w:val="007F3602"/>
    <w:rsid w:val="007F43EE"/>
    <w:rsid w:val="007F481F"/>
    <w:rsid w:val="007F4FE6"/>
    <w:rsid w:val="007F53FD"/>
    <w:rsid w:val="007F7561"/>
    <w:rsid w:val="007F7A72"/>
    <w:rsid w:val="0080196F"/>
    <w:rsid w:val="008047EB"/>
    <w:rsid w:val="00805985"/>
    <w:rsid w:val="00811C0B"/>
    <w:rsid w:val="008124E2"/>
    <w:rsid w:val="00812AB3"/>
    <w:rsid w:val="00812E4D"/>
    <w:rsid w:val="008135C5"/>
    <w:rsid w:val="00815726"/>
    <w:rsid w:val="00815962"/>
    <w:rsid w:val="0081609A"/>
    <w:rsid w:val="00817645"/>
    <w:rsid w:val="008179D5"/>
    <w:rsid w:val="008208AD"/>
    <w:rsid w:val="00820A01"/>
    <w:rsid w:val="00820B34"/>
    <w:rsid w:val="00821385"/>
    <w:rsid w:val="008228D3"/>
    <w:rsid w:val="0082354F"/>
    <w:rsid w:val="00826315"/>
    <w:rsid w:val="008263F9"/>
    <w:rsid w:val="008264A1"/>
    <w:rsid w:val="00826E3A"/>
    <w:rsid w:val="0083019D"/>
    <w:rsid w:val="008304D2"/>
    <w:rsid w:val="0083073D"/>
    <w:rsid w:val="0083297E"/>
    <w:rsid w:val="00832ED9"/>
    <w:rsid w:val="008347A1"/>
    <w:rsid w:val="008348E5"/>
    <w:rsid w:val="00834C99"/>
    <w:rsid w:val="008360A3"/>
    <w:rsid w:val="00836985"/>
    <w:rsid w:val="00836AFF"/>
    <w:rsid w:val="0083746B"/>
    <w:rsid w:val="00840D62"/>
    <w:rsid w:val="00841181"/>
    <w:rsid w:val="00841B32"/>
    <w:rsid w:val="00841DC9"/>
    <w:rsid w:val="00841EEB"/>
    <w:rsid w:val="00841F6C"/>
    <w:rsid w:val="00842429"/>
    <w:rsid w:val="00844368"/>
    <w:rsid w:val="00844959"/>
    <w:rsid w:val="008465A7"/>
    <w:rsid w:val="008466F7"/>
    <w:rsid w:val="0084760F"/>
    <w:rsid w:val="00847AEF"/>
    <w:rsid w:val="0085005D"/>
    <w:rsid w:val="00850DF0"/>
    <w:rsid w:val="008519C9"/>
    <w:rsid w:val="00851A28"/>
    <w:rsid w:val="00851D8E"/>
    <w:rsid w:val="00853754"/>
    <w:rsid w:val="00853AA3"/>
    <w:rsid w:val="00853BCD"/>
    <w:rsid w:val="0085480E"/>
    <w:rsid w:val="008549DE"/>
    <w:rsid w:val="00854F22"/>
    <w:rsid w:val="00855012"/>
    <w:rsid w:val="00855F8E"/>
    <w:rsid w:val="008561B6"/>
    <w:rsid w:val="0085694C"/>
    <w:rsid w:val="00856F44"/>
    <w:rsid w:val="008605AE"/>
    <w:rsid w:val="0086074A"/>
    <w:rsid w:val="00861669"/>
    <w:rsid w:val="00861875"/>
    <w:rsid w:val="00862538"/>
    <w:rsid w:val="00862844"/>
    <w:rsid w:val="00862A5C"/>
    <w:rsid w:val="00864373"/>
    <w:rsid w:val="0086510D"/>
    <w:rsid w:val="008654C7"/>
    <w:rsid w:val="00865AA6"/>
    <w:rsid w:val="00867657"/>
    <w:rsid w:val="0087012A"/>
    <w:rsid w:val="00870603"/>
    <w:rsid w:val="00871D4B"/>
    <w:rsid w:val="00872737"/>
    <w:rsid w:val="00872BE7"/>
    <w:rsid w:val="00873137"/>
    <w:rsid w:val="008745AB"/>
    <w:rsid w:val="00875766"/>
    <w:rsid w:val="008763CE"/>
    <w:rsid w:val="008769CD"/>
    <w:rsid w:val="00876EF2"/>
    <w:rsid w:val="00880D49"/>
    <w:rsid w:val="00880E02"/>
    <w:rsid w:val="008831A1"/>
    <w:rsid w:val="008833CC"/>
    <w:rsid w:val="00883BEF"/>
    <w:rsid w:val="00887144"/>
    <w:rsid w:val="008905D8"/>
    <w:rsid w:val="008923CB"/>
    <w:rsid w:val="00892BC3"/>
    <w:rsid w:val="00892CCF"/>
    <w:rsid w:val="00892DB7"/>
    <w:rsid w:val="00893360"/>
    <w:rsid w:val="0089338C"/>
    <w:rsid w:val="00893F96"/>
    <w:rsid w:val="0089558F"/>
    <w:rsid w:val="00897BA5"/>
    <w:rsid w:val="008A1417"/>
    <w:rsid w:val="008A178C"/>
    <w:rsid w:val="008A1A2D"/>
    <w:rsid w:val="008A27DF"/>
    <w:rsid w:val="008A3CA0"/>
    <w:rsid w:val="008A3E09"/>
    <w:rsid w:val="008A3E4F"/>
    <w:rsid w:val="008A61FA"/>
    <w:rsid w:val="008B0191"/>
    <w:rsid w:val="008B0A18"/>
    <w:rsid w:val="008B4259"/>
    <w:rsid w:val="008B5646"/>
    <w:rsid w:val="008B57E6"/>
    <w:rsid w:val="008B64AA"/>
    <w:rsid w:val="008B6ACC"/>
    <w:rsid w:val="008C0889"/>
    <w:rsid w:val="008C0FFE"/>
    <w:rsid w:val="008C134B"/>
    <w:rsid w:val="008C1457"/>
    <w:rsid w:val="008C22DD"/>
    <w:rsid w:val="008C34D1"/>
    <w:rsid w:val="008C3639"/>
    <w:rsid w:val="008C4522"/>
    <w:rsid w:val="008C5062"/>
    <w:rsid w:val="008D0DEC"/>
    <w:rsid w:val="008D14E4"/>
    <w:rsid w:val="008D1B28"/>
    <w:rsid w:val="008D21EF"/>
    <w:rsid w:val="008D33A8"/>
    <w:rsid w:val="008D406A"/>
    <w:rsid w:val="008D548B"/>
    <w:rsid w:val="008D550E"/>
    <w:rsid w:val="008D7742"/>
    <w:rsid w:val="008D7F96"/>
    <w:rsid w:val="008E0B79"/>
    <w:rsid w:val="008E1EAD"/>
    <w:rsid w:val="008E3108"/>
    <w:rsid w:val="008E314E"/>
    <w:rsid w:val="008E3725"/>
    <w:rsid w:val="008E3EAF"/>
    <w:rsid w:val="008E4125"/>
    <w:rsid w:val="008E487E"/>
    <w:rsid w:val="008E5C37"/>
    <w:rsid w:val="008E6DF6"/>
    <w:rsid w:val="008E7366"/>
    <w:rsid w:val="008E7FB3"/>
    <w:rsid w:val="008F093B"/>
    <w:rsid w:val="008F11F9"/>
    <w:rsid w:val="008F13CA"/>
    <w:rsid w:val="008F171D"/>
    <w:rsid w:val="008F1B2F"/>
    <w:rsid w:val="008F3161"/>
    <w:rsid w:val="008F32A4"/>
    <w:rsid w:val="008F514F"/>
    <w:rsid w:val="008F6631"/>
    <w:rsid w:val="008F6D43"/>
    <w:rsid w:val="008F6FCD"/>
    <w:rsid w:val="00900B30"/>
    <w:rsid w:val="0090140D"/>
    <w:rsid w:val="0090214D"/>
    <w:rsid w:val="00904D7C"/>
    <w:rsid w:val="00904F4E"/>
    <w:rsid w:val="009052F7"/>
    <w:rsid w:val="00905351"/>
    <w:rsid w:val="00906535"/>
    <w:rsid w:val="00906D28"/>
    <w:rsid w:val="00906E60"/>
    <w:rsid w:val="00910392"/>
    <w:rsid w:val="00911710"/>
    <w:rsid w:val="00911F7B"/>
    <w:rsid w:val="00913521"/>
    <w:rsid w:val="0091378E"/>
    <w:rsid w:val="00913855"/>
    <w:rsid w:val="00913B64"/>
    <w:rsid w:val="00915D60"/>
    <w:rsid w:val="0091640B"/>
    <w:rsid w:val="0091657F"/>
    <w:rsid w:val="00920AEB"/>
    <w:rsid w:val="00921B1F"/>
    <w:rsid w:val="009228DD"/>
    <w:rsid w:val="0092299A"/>
    <w:rsid w:val="009233E9"/>
    <w:rsid w:val="009264DE"/>
    <w:rsid w:val="00927DF1"/>
    <w:rsid w:val="00927EFA"/>
    <w:rsid w:val="00930C92"/>
    <w:rsid w:val="00930DC1"/>
    <w:rsid w:val="00931308"/>
    <w:rsid w:val="00933A66"/>
    <w:rsid w:val="00933DC4"/>
    <w:rsid w:val="009340DD"/>
    <w:rsid w:val="00935492"/>
    <w:rsid w:val="00935B94"/>
    <w:rsid w:val="009361B2"/>
    <w:rsid w:val="00936A26"/>
    <w:rsid w:val="00936CF6"/>
    <w:rsid w:val="00937DC5"/>
    <w:rsid w:val="00940542"/>
    <w:rsid w:val="00940D84"/>
    <w:rsid w:val="00940E0E"/>
    <w:rsid w:val="0094141F"/>
    <w:rsid w:val="00942B54"/>
    <w:rsid w:val="00942B83"/>
    <w:rsid w:val="00944C00"/>
    <w:rsid w:val="00944D1D"/>
    <w:rsid w:val="00944FEB"/>
    <w:rsid w:val="00944FF9"/>
    <w:rsid w:val="00945E36"/>
    <w:rsid w:val="009462C4"/>
    <w:rsid w:val="00950091"/>
    <w:rsid w:val="00950D33"/>
    <w:rsid w:val="00951408"/>
    <w:rsid w:val="00951B50"/>
    <w:rsid w:val="0095290E"/>
    <w:rsid w:val="00952D9B"/>
    <w:rsid w:val="00954C8C"/>
    <w:rsid w:val="00955179"/>
    <w:rsid w:val="009552C5"/>
    <w:rsid w:val="00955755"/>
    <w:rsid w:val="009557D9"/>
    <w:rsid w:val="009563C7"/>
    <w:rsid w:val="00956A2A"/>
    <w:rsid w:val="00960846"/>
    <w:rsid w:val="00960CA5"/>
    <w:rsid w:val="0096164A"/>
    <w:rsid w:val="00961A4A"/>
    <w:rsid w:val="0096352F"/>
    <w:rsid w:val="009648EA"/>
    <w:rsid w:val="00964DD6"/>
    <w:rsid w:val="00964E32"/>
    <w:rsid w:val="00964F51"/>
    <w:rsid w:val="00965633"/>
    <w:rsid w:val="00966144"/>
    <w:rsid w:val="00970200"/>
    <w:rsid w:val="00970921"/>
    <w:rsid w:val="00971AB0"/>
    <w:rsid w:val="00972596"/>
    <w:rsid w:val="00973CC7"/>
    <w:rsid w:val="0097421F"/>
    <w:rsid w:val="009745DD"/>
    <w:rsid w:val="00976EF7"/>
    <w:rsid w:val="0098068B"/>
    <w:rsid w:val="009808B3"/>
    <w:rsid w:val="00980A44"/>
    <w:rsid w:val="00981C65"/>
    <w:rsid w:val="009836E4"/>
    <w:rsid w:val="0098398B"/>
    <w:rsid w:val="009840C6"/>
    <w:rsid w:val="0098553F"/>
    <w:rsid w:val="00986086"/>
    <w:rsid w:val="009860F5"/>
    <w:rsid w:val="00986727"/>
    <w:rsid w:val="00986DA6"/>
    <w:rsid w:val="00986ED0"/>
    <w:rsid w:val="00987D22"/>
    <w:rsid w:val="009922EE"/>
    <w:rsid w:val="00994976"/>
    <w:rsid w:val="009950F3"/>
    <w:rsid w:val="00995E7A"/>
    <w:rsid w:val="00995F1D"/>
    <w:rsid w:val="0099629D"/>
    <w:rsid w:val="009A02B7"/>
    <w:rsid w:val="009A198B"/>
    <w:rsid w:val="009A19FA"/>
    <w:rsid w:val="009A1DEB"/>
    <w:rsid w:val="009A240F"/>
    <w:rsid w:val="009A3B7B"/>
    <w:rsid w:val="009A5626"/>
    <w:rsid w:val="009A5960"/>
    <w:rsid w:val="009A5A3F"/>
    <w:rsid w:val="009A6BBB"/>
    <w:rsid w:val="009A6E5E"/>
    <w:rsid w:val="009B054D"/>
    <w:rsid w:val="009B0952"/>
    <w:rsid w:val="009B0AE2"/>
    <w:rsid w:val="009B2118"/>
    <w:rsid w:val="009B244A"/>
    <w:rsid w:val="009B2697"/>
    <w:rsid w:val="009B2C7A"/>
    <w:rsid w:val="009B3201"/>
    <w:rsid w:val="009B3623"/>
    <w:rsid w:val="009B3B6E"/>
    <w:rsid w:val="009B4186"/>
    <w:rsid w:val="009B5AFC"/>
    <w:rsid w:val="009B7EEB"/>
    <w:rsid w:val="009C03DF"/>
    <w:rsid w:val="009C147E"/>
    <w:rsid w:val="009C18DE"/>
    <w:rsid w:val="009C1EA1"/>
    <w:rsid w:val="009C293A"/>
    <w:rsid w:val="009C3839"/>
    <w:rsid w:val="009C3DE7"/>
    <w:rsid w:val="009C3EAA"/>
    <w:rsid w:val="009C52D1"/>
    <w:rsid w:val="009C5524"/>
    <w:rsid w:val="009C5EC8"/>
    <w:rsid w:val="009C6358"/>
    <w:rsid w:val="009D0EBE"/>
    <w:rsid w:val="009D1991"/>
    <w:rsid w:val="009D1B6C"/>
    <w:rsid w:val="009D219F"/>
    <w:rsid w:val="009D23CB"/>
    <w:rsid w:val="009D2629"/>
    <w:rsid w:val="009D2986"/>
    <w:rsid w:val="009D4FC2"/>
    <w:rsid w:val="009D511A"/>
    <w:rsid w:val="009D5F29"/>
    <w:rsid w:val="009D695E"/>
    <w:rsid w:val="009D6C4C"/>
    <w:rsid w:val="009E025B"/>
    <w:rsid w:val="009E04F0"/>
    <w:rsid w:val="009E2806"/>
    <w:rsid w:val="009E41C3"/>
    <w:rsid w:val="009E5578"/>
    <w:rsid w:val="009E5C3C"/>
    <w:rsid w:val="009E74D9"/>
    <w:rsid w:val="009F05EE"/>
    <w:rsid w:val="009F06EE"/>
    <w:rsid w:val="009F149E"/>
    <w:rsid w:val="009F1A60"/>
    <w:rsid w:val="009F3468"/>
    <w:rsid w:val="009F449A"/>
    <w:rsid w:val="009F5E2C"/>
    <w:rsid w:val="009F6543"/>
    <w:rsid w:val="009F66B8"/>
    <w:rsid w:val="009F67BE"/>
    <w:rsid w:val="009F69A7"/>
    <w:rsid w:val="009F7DB1"/>
    <w:rsid w:val="00A00392"/>
    <w:rsid w:val="00A0067D"/>
    <w:rsid w:val="00A01530"/>
    <w:rsid w:val="00A0171C"/>
    <w:rsid w:val="00A02263"/>
    <w:rsid w:val="00A028E1"/>
    <w:rsid w:val="00A042D0"/>
    <w:rsid w:val="00A04A3E"/>
    <w:rsid w:val="00A05E41"/>
    <w:rsid w:val="00A06C3A"/>
    <w:rsid w:val="00A125E2"/>
    <w:rsid w:val="00A15440"/>
    <w:rsid w:val="00A1606F"/>
    <w:rsid w:val="00A20D8E"/>
    <w:rsid w:val="00A20DE6"/>
    <w:rsid w:val="00A2101C"/>
    <w:rsid w:val="00A21052"/>
    <w:rsid w:val="00A221E9"/>
    <w:rsid w:val="00A22E07"/>
    <w:rsid w:val="00A238A2"/>
    <w:rsid w:val="00A23BE2"/>
    <w:rsid w:val="00A24904"/>
    <w:rsid w:val="00A24D7C"/>
    <w:rsid w:val="00A25072"/>
    <w:rsid w:val="00A25331"/>
    <w:rsid w:val="00A2541D"/>
    <w:rsid w:val="00A26619"/>
    <w:rsid w:val="00A3020E"/>
    <w:rsid w:val="00A3025B"/>
    <w:rsid w:val="00A305A9"/>
    <w:rsid w:val="00A30AAE"/>
    <w:rsid w:val="00A30C75"/>
    <w:rsid w:val="00A31CAF"/>
    <w:rsid w:val="00A32513"/>
    <w:rsid w:val="00A32526"/>
    <w:rsid w:val="00A3258A"/>
    <w:rsid w:val="00A32C1B"/>
    <w:rsid w:val="00A33828"/>
    <w:rsid w:val="00A35661"/>
    <w:rsid w:val="00A361D9"/>
    <w:rsid w:val="00A36614"/>
    <w:rsid w:val="00A36879"/>
    <w:rsid w:val="00A37207"/>
    <w:rsid w:val="00A37ACB"/>
    <w:rsid w:val="00A427DE"/>
    <w:rsid w:val="00A439A3"/>
    <w:rsid w:val="00A44113"/>
    <w:rsid w:val="00A44E1B"/>
    <w:rsid w:val="00A4542E"/>
    <w:rsid w:val="00A45D62"/>
    <w:rsid w:val="00A46CDD"/>
    <w:rsid w:val="00A47E13"/>
    <w:rsid w:val="00A53B8F"/>
    <w:rsid w:val="00A53C8E"/>
    <w:rsid w:val="00A53D12"/>
    <w:rsid w:val="00A54A23"/>
    <w:rsid w:val="00A57A21"/>
    <w:rsid w:val="00A57AD1"/>
    <w:rsid w:val="00A57B71"/>
    <w:rsid w:val="00A57F10"/>
    <w:rsid w:val="00A617E6"/>
    <w:rsid w:val="00A639CC"/>
    <w:rsid w:val="00A63A8F"/>
    <w:rsid w:val="00A64893"/>
    <w:rsid w:val="00A64EEF"/>
    <w:rsid w:val="00A66A36"/>
    <w:rsid w:val="00A672A9"/>
    <w:rsid w:val="00A703B6"/>
    <w:rsid w:val="00A720F5"/>
    <w:rsid w:val="00A738C0"/>
    <w:rsid w:val="00A748F7"/>
    <w:rsid w:val="00A768CE"/>
    <w:rsid w:val="00A76ABA"/>
    <w:rsid w:val="00A76D04"/>
    <w:rsid w:val="00A773A8"/>
    <w:rsid w:val="00A77870"/>
    <w:rsid w:val="00A815AA"/>
    <w:rsid w:val="00A81ECE"/>
    <w:rsid w:val="00A85870"/>
    <w:rsid w:val="00A85B89"/>
    <w:rsid w:val="00A87BF3"/>
    <w:rsid w:val="00A9245C"/>
    <w:rsid w:val="00A92B61"/>
    <w:rsid w:val="00A936AB"/>
    <w:rsid w:val="00A9393F"/>
    <w:rsid w:val="00A93B68"/>
    <w:rsid w:val="00A94DC8"/>
    <w:rsid w:val="00A95ADD"/>
    <w:rsid w:val="00A95B37"/>
    <w:rsid w:val="00A979E8"/>
    <w:rsid w:val="00AA0A8A"/>
    <w:rsid w:val="00AA5E4C"/>
    <w:rsid w:val="00AA66F7"/>
    <w:rsid w:val="00AA6B17"/>
    <w:rsid w:val="00AA6CD3"/>
    <w:rsid w:val="00AA72FD"/>
    <w:rsid w:val="00AB081A"/>
    <w:rsid w:val="00AB0DEF"/>
    <w:rsid w:val="00AB38E9"/>
    <w:rsid w:val="00AB3970"/>
    <w:rsid w:val="00AB3BE3"/>
    <w:rsid w:val="00AB3D97"/>
    <w:rsid w:val="00AB4222"/>
    <w:rsid w:val="00AB4CE2"/>
    <w:rsid w:val="00AB4E48"/>
    <w:rsid w:val="00AB5747"/>
    <w:rsid w:val="00AB5A6F"/>
    <w:rsid w:val="00AB7D3F"/>
    <w:rsid w:val="00AC051F"/>
    <w:rsid w:val="00AC070C"/>
    <w:rsid w:val="00AC1327"/>
    <w:rsid w:val="00AC1A53"/>
    <w:rsid w:val="00AC26CB"/>
    <w:rsid w:val="00AC6E45"/>
    <w:rsid w:val="00AC7900"/>
    <w:rsid w:val="00AD13EF"/>
    <w:rsid w:val="00AD2264"/>
    <w:rsid w:val="00AD25D6"/>
    <w:rsid w:val="00AD28DB"/>
    <w:rsid w:val="00AD4D1E"/>
    <w:rsid w:val="00AD5315"/>
    <w:rsid w:val="00AD543B"/>
    <w:rsid w:val="00AD6994"/>
    <w:rsid w:val="00AD7026"/>
    <w:rsid w:val="00AD741F"/>
    <w:rsid w:val="00AE0BCB"/>
    <w:rsid w:val="00AE0D63"/>
    <w:rsid w:val="00AE0F26"/>
    <w:rsid w:val="00AE1AF1"/>
    <w:rsid w:val="00AE2B65"/>
    <w:rsid w:val="00AE34B0"/>
    <w:rsid w:val="00AE37F9"/>
    <w:rsid w:val="00AE417C"/>
    <w:rsid w:val="00AE5B8F"/>
    <w:rsid w:val="00AE5DA8"/>
    <w:rsid w:val="00AE6672"/>
    <w:rsid w:val="00AE7822"/>
    <w:rsid w:val="00AE78EF"/>
    <w:rsid w:val="00AE797B"/>
    <w:rsid w:val="00AF1785"/>
    <w:rsid w:val="00AF34EE"/>
    <w:rsid w:val="00AF3C71"/>
    <w:rsid w:val="00AF4EBD"/>
    <w:rsid w:val="00AF5401"/>
    <w:rsid w:val="00AF5C23"/>
    <w:rsid w:val="00AF68DE"/>
    <w:rsid w:val="00AF6F2D"/>
    <w:rsid w:val="00AF70F2"/>
    <w:rsid w:val="00B009FB"/>
    <w:rsid w:val="00B024AE"/>
    <w:rsid w:val="00B02D8E"/>
    <w:rsid w:val="00B03A73"/>
    <w:rsid w:val="00B04B36"/>
    <w:rsid w:val="00B04DB6"/>
    <w:rsid w:val="00B06135"/>
    <w:rsid w:val="00B06552"/>
    <w:rsid w:val="00B07D9A"/>
    <w:rsid w:val="00B07F3D"/>
    <w:rsid w:val="00B11604"/>
    <w:rsid w:val="00B13BE5"/>
    <w:rsid w:val="00B13E0D"/>
    <w:rsid w:val="00B14ABE"/>
    <w:rsid w:val="00B15A72"/>
    <w:rsid w:val="00B1674F"/>
    <w:rsid w:val="00B16C93"/>
    <w:rsid w:val="00B16E22"/>
    <w:rsid w:val="00B17523"/>
    <w:rsid w:val="00B20E4F"/>
    <w:rsid w:val="00B24DFE"/>
    <w:rsid w:val="00B275F4"/>
    <w:rsid w:val="00B31D85"/>
    <w:rsid w:val="00B32A2E"/>
    <w:rsid w:val="00B33782"/>
    <w:rsid w:val="00B33B5A"/>
    <w:rsid w:val="00B34929"/>
    <w:rsid w:val="00B34AE6"/>
    <w:rsid w:val="00B3578B"/>
    <w:rsid w:val="00B36AB4"/>
    <w:rsid w:val="00B379F1"/>
    <w:rsid w:val="00B37C9D"/>
    <w:rsid w:val="00B40897"/>
    <w:rsid w:val="00B43847"/>
    <w:rsid w:val="00B445EA"/>
    <w:rsid w:val="00B448BF"/>
    <w:rsid w:val="00B45036"/>
    <w:rsid w:val="00B4649A"/>
    <w:rsid w:val="00B50289"/>
    <w:rsid w:val="00B50733"/>
    <w:rsid w:val="00B50C72"/>
    <w:rsid w:val="00B5124F"/>
    <w:rsid w:val="00B512EC"/>
    <w:rsid w:val="00B51DBC"/>
    <w:rsid w:val="00B51E46"/>
    <w:rsid w:val="00B52A54"/>
    <w:rsid w:val="00B52D9E"/>
    <w:rsid w:val="00B53384"/>
    <w:rsid w:val="00B551EA"/>
    <w:rsid w:val="00B55C4B"/>
    <w:rsid w:val="00B57166"/>
    <w:rsid w:val="00B57389"/>
    <w:rsid w:val="00B57665"/>
    <w:rsid w:val="00B5799B"/>
    <w:rsid w:val="00B61EBC"/>
    <w:rsid w:val="00B65F26"/>
    <w:rsid w:val="00B664D8"/>
    <w:rsid w:val="00B666B5"/>
    <w:rsid w:val="00B67D54"/>
    <w:rsid w:val="00B705C2"/>
    <w:rsid w:val="00B71B0D"/>
    <w:rsid w:val="00B7317F"/>
    <w:rsid w:val="00B736AE"/>
    <w:rsid w:val="00B746AF"/>
    <w:rsid w:val="00B76512"/>
    <w:rsid w:val="00B76DA3"/>
    <w:rsid w:val="00B804E7"/>
    <w:rsid w:val="00B80A95"/>
    <w:rsid w:val="00B81069"/>
    <w:rsid w:val="00B825CF"/>
    <w:rsid w:val="00B8318D"/>
    <w:rsid w:val="00B8361E"/>
    <w:rsid w:val="00B84CD7"/>
    <w:rsid w:val="00B86010"/>
    <w:rsid w:val="00B8646D"/>
    <w:rsid w:val="00B86B5D"/>
    <w:rsid w:val="00B87867"/>
    <w:rsid w:val="00B87DCB"/>
    <w:rsid w:val="00B912EB"/>
    <w:rsid w:val="00B92A46"/>
    <w:rsid w:val="00B9373A"/>
    <w:rsid w:val="00B93E07"/>
    <w:rsid w:val="00B9418C"/>
    <w:rsid w:val="00B942E3"/>
    <w:rsid w:val="00B94C45"/>
    <w:rsid w:val="00B95571"/>
    <w:rsid w:val="00B957C5"/>
    <w:rsid w:val="00B966A1"/>
    <w:rsid w:val="00BA01B9"/>
    <w:rsid w:val="00BA1076"/>
    <w:rsid w:val="00BA1772"/>
    <w:rsid w:val="00BA3126"/>
    <w:rsid w:val="00BA7004"/>
    <w:rsid w:val="00BB19E6"/>
    <w:rsid w:val="00BB1E9B"/>
    <w:rsid w:val="00BB3444"/>
    <w:rsid w:val="00BB3A40"/>
    <w:rsid w:val="00BB5394"/>
    <w:rsid w:val="00BB5A75"/>
    <w:rsid w:val="00BB7158"/>
    <w:rsid w:val="00BB7B6E"/>
    <w:rsid w:val="00BB7BCC"/>
    <w:rsid w:val="00BC0287"/>
    <w:rsid w:val="00BC06CF"/>
    <w:rsid w:val="00BC2855"/>
    <w:rsid w:val="00BC2E7C"/>
    <w:rsid w:val="00BC3022"/>
    <w:rsid w:val="00BC349A"/>
    <w:rsid w:val="00BC3597"/>
    <w:rsid w:val="00BC366D"/>
    <w:rsid w:val="00BC394A"/>
    <w:rsid w:val="00BC501B"/>
    <w:rsid w:val="00BC5D87"/>
    <w:rsid w:val="00BC7F57"/>
    <w:rsid w:val="00BD0293"/>
    <w:rsid w:val="00BD111F"/>
    <w:rsid w:val="00BD4DD0"/>
    <w:rsid w:val="00BD5299"/>
    <w:rsid w:val="00BD6433"/>
    <w:rsid w:val="00BD70C6"/>
    <w:rsid w:val="00BE23AC"/>
    <w:rsid w:val="00BE3204"/>
    <w:rsid w:val="00BE3337"/>
    <w:rsid w:val="00BE3A81"/>
    <w:rsid w:val="00BE4CD2"/>
    <w:rsid w:val="00BE5FCB"/>
    <w:rsid w:val="00BE625C"/>
    <w:rsid w:val="00BE7326"/>
    <w:rsid w:val="00BE76F0"/>
    <w:rsid w:val="00BF0691"/>
    <w:rsid w:val="00BF0F2B"/>
    <w:rsid w:val="00BF258F"/>
    <w:rsid w:val="00BF3BC8"/>
    <w:rsid w:val="00BF5B24"/>
    <w:rsid w:val="00BF5F2E"/>
    <w:rsid w:val="00BF6E3C"/>
    <w:rsid w:val="00BF6F49"/>
    <w:rsid w:val="00BF789F"/>
    <w:rsid w:val="00BF7986"/>
    <w:rsid w:val="00C00B3E"/>
    <w:rsid w:val="00C01679"/>
    <w:rsid w:val="00C01E50"/>
    <w:rsid w:val="00C01EF1"/>
    <w:rsid w:val="00C04FBC"/>
    <w:rsid w:val="00C059E6"/>
    <w:rsid w:val="00C05ABE"/>
    <w:rsid w:val="00C05F10"/>
    <w:rsid w:val="00C05F57"/>
    <w:rsid w:val="00C06159"/>
    <w:rsid w:val="00C0785E"/>
    <w:rsid w:val="00C106C2"/>
    <w:rsid w:val="00C10701"/>
    <w:rsid w:val="00C11510"/>
    <w:rsid w:val="00C12B43"/>
    <w:rsid w:val="00C12C53"/>
    <w:rsid w:val="00C138D2"/>
    <w:rsid w:val="00C1402E"/>
    <w:rsid w:val="00C1415F"/>
    <w:rsid w:val="00C155A0"/>
    <w:rsid w:val="00C1715A"/>
    <w:rsid w:val="00C201B6"/>
    <w:rsid w:val="00C2091F"/>
    <w:rsid w:val="00C215EF"/>
    <w:rsid w:val="00C22681"/>
    <w:rsid w:val="00C227A9"/>
    <w:rsid w:val="00C23039"/>
    <w:rsid w:val="00C23354"/>
    <w:rsid w:val="00C24B55"/>
    <w:rsid w:val="00C250C3"/>
    <w:rsid w:val="00C25923"/>
    <w:rsid w:val="00C26C85"/>
    <w:rsid w:val="00C26E82"/>
    <w:rsid w:val="00C275EB"/>
    <w:rsid w:val="00C30620"/>
    <w:rsid w:val="00C31BFF"/>
    <w:rsid w:val="00C34884"/>
    <w:rsid w:val="00C34992"/>
    <w:rsid w:val="00C34E95"/>
    <w:rsid w:val="00C34FF1"/>
    <w:rsid w:val="00C36515"/>
    <w:rsid w:val="00C3729F"/>
    <w:rsid w:val="00C429CD"/>
    <w:rsid w:val="00C44D0A"/>
    <w:rsid w:val="00C453D6"/>
    <w:rsid w:val="00C46557"/>
    <w:rsid w:val="00C471EC"/>
    <w:rsid w:val="00C476E1"/>
    <w:rsid w:val="00C500EB"/>
    <w:rsid w:val="00C51567"/>
    <w:rsid w:val="00C51607"/>
    <w:rsid w:val="00C53E46"/>
    <w:rsid w:val="00C54DBB"/>
    <w:rsid w:val="00C5646F"/>
    <w:rsid w:val="00C56D3B"/>
    <w:rsid w:val="00C572D8"/>
    <w:rsid w:val="00C60AF7"/>
    <w:rsid w:val="00C612AE"/>
    <w:rsid w:val="00C61F44"/>
    <w:rsid w:val="00C626AA"/>
    <w:rsid w:val="00C62B4C"/>
    <w:rsid w:val="00C62F75"/>
    <w:rsid w:val="00C62FBA"/>
    <w:rsid w:val="00C632A2"/>
    <w:rsid w:val="00C634F4"/>
    <w:rsid w:val="00C63609"/>
    <w:rsid w:val="00C63990"/>
    <w:rsid w:val="00C64D98"/>
    <w:rsid w:val="00C65A7E"/>
    <w:rsid w:val="00C6665E"/>
    <w:rsid w:val="00C670D8"/>
    <w:rsid w:val="00C7115B"/>
    <w:rsid w:val="00C728E8"/>
    <w:rsid w:val="00C72D46"/>
    <w:rsid w:val="00C7386A"/>
    <w:rsid w:val="00C739E4"/>
    <w:rsid w:val="00C74482"/>
    <w:rsid w:val="00C805A6"/>
    <w:rsid w:val="00C809DF"/>
    <w:rsid w:val="00C8292F"/>
    <w:rsid w:val="00C84DF4"/>
    <w:rsid w:val="00C85BB9"/>
    <w:rsid w:val="00C860F6"/>
    <w:rsid w:val="00C87341"/>
    <w:rsid w:val="00C90122"/>
    <w:rsid w:val="00C91164"/>
    <w:rsid w:val="00C91892"/>
    <w:rsid w:val="00C93BD5"/>
    <w:rsid w:val="00C94847"/>
    <w:rsid w:val="00C951C1"/>
    <w:rsid w:val="00C96A92"/>
    <w:rsid w:val="00CA0447"/>
    <w:rsid w:val="00CA07C3"/>
    <w:rsid w:val="00CA0E0A"/>
    <w:rsid w:val="00CA30CB"/>
    <w:rsid w:val="00CA3556"/>
    <w:rsid w:val="00CA3641"/>
    <w:rsid w:val="00CA42A8"/>
    <w:rsid w:val="00CA4934"/>
    <w:rsid w:val="00CA504B"/>
    <w:rsid w:val="00CA5B41"/>
    <w:rsid w:val="00CA63AD"/>
    <w:rsid w:val="00CA7759"/>
    <w:rsid w:val="00CB00F4"/>
    <w:rsid w:val="00CB04CA"/>
    <w:rsid w:val="00CB094D"/>
    <w:rsid w:val="00CB0D2C"/>
    <w:rsid w:val="00CB1785"/>
    <w:rsid w:val="00CB1D5B"/>
    <w:rsid w:val="00CB3D1A"/>
    <w:rsid w:val="00CB5900"/>
    <w:rsid w:val="00CB5AD8"/>
    <w:rsid w:val="00CB71A4"/>
    <w:rsid w:val="00CB763B"/>
    <w:rsid w:val="00CC02F7"/>
    <w:rsid w:val="00CC23BF"/>
    <w:rsid w:val="00CC288A"/>
    <w:rsid w:val="00CC4379"/>
    <w:rsid w:val="00CC58BF"/>
    <w:rsid w:val="00CC5A55"/>
    <w:rsid w:val="00CC5E79"/>
    <w:rsid w:val="00CC6032"/>
    <w:rsid w:val="00CC64BC"/>
    <w:rsid w:val="00CD04A9"/>
    <w:rsid w:val="00CD0D81"/>
    <w:rsid w:val="00CD12FD"/>
    <w:rsid w:val="00CD2F42"/>
    <w:rsid w:val="00CD467F"/>
    <w:rsid w:val="00CD67A1"/>
    <w:rsid w:val="00CD6859"/>
    <w:rsid w:val="00CD7931"/>
    <w:rsid w:val="00CD7B8C"/>
    <w:rsid w:val="00CE022E"/>
    <w:rsid w:val="00CE02EE"/>
    <w:rsid w:val="00CE2DD8"/>
    <w:rsid w:val="00CE3843"/>
    <w:rsid w:val="00CE433A"/>
    <w:rsid w:val="00CE5325"/>
    <w:rsid w:val="00CE5813"/>
    <w:rsid w:val="00CE6EE2"/>
    <w:rsid w:val="00CF0B7E"/>
    <w:rsid w:val="00CF18CF"/>
    <w:rsid w:val="00CF1CE1"/>
    <w:rsid w:val="00CF1F6B"/>
    <w:rsid w:val="00CF25D3"/>
    <w:rsid w:val="00CF280F"/>
    <w:rsid w:val="00CF4DE6"/>
    <w:rsid w:val="00CF5051"/>
    <w:rsid w:val="00CF6A90"/>
    <w:rsid w:val="00CF780E"/>
    <w:rsid w:val="00D0057E"/>
    <w:rsid w:val="00D00C92"/>
    <w:rsid w:val="00D00CFB"/>
    <w:rsid w:val="00D00F98"/>
    <w:rsid w:val="00D01190"/>
    <w:rsid w:val="00D01D86"/>
    <w:rsid w:val="00D03D6A"/>
    <w:rsid w:val="00D03EA7"/>
    <w:rsid w:val="00D06379"/>
    <w:rsid w:val="00D07EA8"/>
    <w:rsid w:val="00D10BF2"/>
    <w:rsid w:val="00D10DDE"/>
    <w:rsid w:val="00D1207B"/>
    <w:rsid w:val="00D127EE"/>
    <w:rsid w:val="00D13DDD"/>
    <w:rsid w:val="00D14EF3"/>
    <w:rsid w:val="00D17B68"/>
    <w:rsid w:val="00D20EE3"/>
    <w:rsid w:val="00D21BCD"/>
    <w:rsid w:val="00D24665"/>
    <w:rsid w:val="00D24882"/>
    <w:rsid w:val="00D24A42"/>
    <w:rsid w:val="00D250B5"/>
    <w:rsid w:val="00D25127"/>
    <w:rsid w:val="00D27333"/>
    <w:rsid w:val="00D3026B"/>
    <w:rsid w:val="00D3076A"/>
    <w:rsid w:val="00D31799"/>
    <w:rsid w:val="00D31C1F"/>
    <w:rsid w:val="00D3297B"/>
    <w:rsid w:val="00D329F1"/>
    <w:rsid w:val="00D32BF3"/>
    <w:rsid w:val="00D32E42"/>
    <w:rsid w:val="00D33F1E"/>
    <w:rsid w:val="00D3469B"/>
    <w:rsid w:val="00D35752"/>
    <w:rsid w:val="00D35E90"/>
    <w:rsid w:val="00D36355"/>
    <w:rsid w:val="00D37312"/>
    <w:rsid w:val="00D400B2"/>
    <w:rsid w:val="00D40F04"/>
    <w:rsid w:val="00D421D6"/>
    <w:rsid w:val="00D42321"/>
    <w:rsid w:val="00D423B4"/>
    <w:rsid w:val="00D42574"/>
    <w:rsid w:val="00D4297D"/>
    <w:rsid w:val="00D46841"/>
    <w:rsid w:val="00D478F7"/>
    <w:rsid w:val="00D47BEE"/>
    <w:rsid w:val="00D5011F"/>
    <w:rsid w:val="00D503AD"/>
    <w:rsid w:val="00D50544"/>
    <w:rsid w:val="00D50681"/>
    <w:rsid w:val="00D50FE8"/>
    <w:rsid w:val="00D5180B"/>
    <w:rsid w:val="00D52A96"/>
    <w:rsid w:val="00D53F14"/>
    <w:rsid w:val="00D5599A"/>
    <w:rsid w:val="00D572E9"/>
    <w:rsid w:val="00D574D8"/>
    <w:rsid w:val="00D60862"/>
    <w:rsid w:val="00D619B6"/>
    <w:rsid w:val="00D63432"/>
    <w:rsid w:val="00D636DD"/>
    <w:rsid w:val="00D64348"/>
    <w:rsid w:val="00D64BEF"/>
    <w:rsid w:val="00D6502A"/>
    <w:rsid w:val="00D66DB6"/>
    <w:rsid w:val="00D66EAF"/>
    <w:rsid w:val="00D70122"/>
    <w:rsid w:val="00D70270"/>
    <w:rsid w:val="00D705B3"/>
    <w:rsid w:val="00D70A13"/>
    <w:rsid w:val="00D72824"/>
    <w:rsid w:val="00D72A05"/>
    <w:rsid w:val="00D73214"/>
    <w:rsid w:val="00D73559"/>
    <w:rsid w:val="00D736AD"/>
    <w:rsid w:val="00D73F1B"/>
    <w:rsid w:val="00D75AA9"/>
    <w:rsid w:val="00D76ACE"/>
    <w:rsid w:val="00D76AE1"/>
    <w:rsid w:val="00D77357"/>
    <w:rsid w:val="00D80D95"/>
    <w:rsid w:val="00D81FA7"/>
    <w:rsid w:val="00D828E8"/>
    <w:rsid w:val="00D829F1"/>
    <w:rsid w:val="00D82C3F"/>
    <w:rsid w:val="00D833D3"/>
    <w:rsid w:val="00D83426"/>
    <w:rsid w:val="00D83438"/>
    <w:rsid w:val="00D8482B"/>
    <w:rsid w:val="00D8565D"/>
    <w:rsid w:val="00D8752E"/>
    <w:rsid w:val="00D87A44"/>
    <w:rsid w:val="00D9041E"/>
    <w:rsid w:val="00D9145C"/>
    <w:rsid w:val="00D91AE7"/>
    <w:rsid w:val="00D93A28"/>
    <w:rsid w:val="00D93E3E"/>
    <w:rsid w:val="00D94342"/>
    <w:rsid w:val="00D95A86"/>
    <w:rsid w:val="00D96312"/>
    <w:rsid w:val="00D9647B"/>
    <w:rsid w:val="00D96BD8"/>
    <w:rsid w:val="00D9754A"/>
    <w:rsid w:val="00D977F8"/>
    <w:rsid w:val="00D97C38"/>
    <w:rsid w:val="00DA0989"/>
    <w:rsid w:val="00DA129B"/>
    <w:rsid w:val="00DA130D"/>
    <w:rsid w:val="00DA2038"/>
    <w:rsid w:val="00DA2236"/>
    <w:rsid w:val="00DA354B"/>
    <w:rsid w:val="00DA4DE1"/>
    <w:rsid w:val="00DA55F8"/>
    <w:rsid w:val="00DA7B06"/>
    <w:rsid w:val="00DA7DF9"/>
    <w:rsid w:val="00DB0B86"/>
    <w:rsid w:val="00DB3FBB"/>
    <w:rsid w:val="00DB4398"/>
    <w:rsid w:val="00DB5128"/>
    <w:rsid w:val="00DB5281"/>
    <w:rsid w:val="00DB5800"/>
    <w:rsid w:val="00DB5998"/>
    <w:rsid w:val="00DB76C6"/>
    <w:rsid w:val="00DB7AC3"/>
    <w:rsid w:val="00DB7C9E"/>
    <w:rsid w:val="00DC039B"/>
    <w:rsid w:val="00DC1F5F"/>
    <w:rsid w:val="00DC2327"/>
    <w:rsid w:val="00DC4F17"/>
    <w:rsid w:val="00DC5A10"/>
    <w:rsid w:val="00DC5FCD"/>
    <w:rsid w:val="00DC62C1"/>
    <w:rsid w:val="00DC6912"/>
    <w:rsid w:val="00DC7029"/>
    <w:rsid w:val="00DD0080"/>
    <w:rsid w:val="00DD0C4B"/>
    <w:rsid w:val="00DD0C7A"/>
    <w:rsid w:val="00DD2029"/>
    <w:rsid w:val="00DD243F"/>
    <w:rsid w:val="00DD315B"/>
    <w:rsid w:val="00DD3CA0"/>
    <w:rsid w:val="00DD49A8"/>
    <w:rsid w:val="00DD52B0"/>
    <w:rsid w:val="00DD5C5C"/>
    <w:rsid w:val="00DD7492"/>
    <w:rsid w:val="00DE2675"/>
    <w:rsid w:val="00DE27D9"/>
    <w:rsid w:val="00DE66C5"/>
    <w:rsid w:val="00DE677C"/>
    <w:rsid w:val="00DE6B38"/>
    <w:rsid w:val="00DE795C"/>
    <w:rsid w:val="00DE7D14"/>
    <w:rsid w:val="00DF12AD"/>
    <w:rsid w:val="00DF2B58"/>
    <w:rsid w:val="00DF4B8A"/>
    <w:rsid w:val="00DF651E"/>
    <w:rsid w:val="00DF6B59"/>
    <w:rsid w:val="00DF74F6"/>
    <w:rsid w:val="00DF7F15"/>
    <w:rsid w:val="00E0137C"/>
    <w:rsid w:val="00E02199"/>
    <w:rsid w:val="00E021EC"/>
    <w:rsid w:val="00E02D82"/>
    <w:rsid w:val="00E0661B"/>
    <w:rsid w:val="00E07643"/>
    <w:rsid w:val="00E07E94"/>
    <w:rsid w:val="00E102CE"/>
    <w:rsid w:val="00E10CCB"/>
    <w:rsid w:val="00E10FA3"/>
    <w:rsid w:val="00E12116"/>
    <w:rsid w:val="00E122B4"/>
    <w:rsid w:val="00E1315A"/>
    <w:rsid w:val="00E13501"/>
    <w:rsid w:val="00E14C45"/>
    <w:rsid w:val="00E14E20"/>
    <w:rsid w:val="00E151C1"/>
    <w:rsid w:val="00E15B49"/>
    <w:rsid w:val="00E16107"/>
    <w:rsid w:val="00E179A8"/>
    <w:rsid w:val="00E21395"/>
    <w:rsid w:val="00E21884"/>
    <w:rsid w:val="00E223BF"/>
    <w:rsid w:val="00E22884"/>
    <w:rsid w:val="00E23A6C"/>
    <w:rsid w:val="00E242DC"/>
    <w:rsid w:val="00E24E8D"/>
    <w:rsid w:val="00E2546C"/>
    <w:rsid w:val="00E25C2F"/>
    <w:rsid w:val="00E27398"/>
    <w:rsid w:val="00E274CE"/>
    <w:rsid w:val="00E278ED"/>
    <w:rsid w:val="00E27FD6"/>
    <w:rsid w:val="00E328CA"/>
    <w:rsid w:val="00E3502F"/>
    <w:rsid w:val="00E3616B"/>
    <w:rsid w:val="00E372A5"/>
    <w:rsid w:val="00E37C06"/>
    <w:rsid w:val="00E37E3A"/>
    <w:rsid w:val="00E428D5"/>
    <w:rsid w:val="00E44375"/>
    <w:rsid w:val="00E44BC2"/>
    <w:rsid w:val="00E472DB"/>
    <w:rsid w:val="00E479E4"/>
    <w:rsid w:val="00E506B7"/>
    <w:rsid w:val="00E50D45"/>
    <w:rsid w:val="00E51981"/>
    <w:rsid w:val="00E51A56"/>
    <w:rsid w:val="00E51FC0"/>
    <w:rsid w:val="00E52194"/>
    <w:rsid w:val="00E5398C"/>
    <w:rsid w:val="00E53DE2"/>
    <w:rsid w:val="00E556DF"/>
    <w:rsid w:val="00E564C6"/>
    <w:rsid w:val="00E602DD"/>
    <w:rsid w:val="00E60756"/>
    <w:rsid w:val="00E63A1B"/>
    <w:rsid w:val="00E65FB2"/>
    <w:rsid w:val="00E66CF3"/>
    <w:rsid w:val="00E674DF"/>
    <w:rsid w:val="00E71EB2"/>
    <w:rsid w:val="00E72D86"/>
    <w:rsid w:val="00E73104"/>
    <w:rsid w:val="00E74F0D"/>
    <w:rsid w:val="00E7571A"/>
    <w:rsid w:val="00E773F4"/>
    <w:rsid w:val="00E80943"/>
    <w:rsid w:val="00E8108B"/>
    <w:rsid w:val="00E8183C"/>
    <w:rsid w:val="00E81B8E"/>
    <w:rsid w:val="00E81E16"/>
    <w:rsid w:val="00E81EB8"/>
    <w:rsid w:val="00E8273A"/>
    <w:rsid w:val="00E829D8"/>
    <w:rsid w:val="00E82E7B"/>
    <w:rsid w:val="00E8603C"/>
    <w:rsid w:val="00E86E5B"/>
    <w:rsid w:val="00E877E5"/>
    <w:rsid w:val="00E87C40"/>
    <w:rsid w:val="00E90458"/>
    <w:rsid w:val="00E91021"/>
    <w:rsid w:val="00E9136C"/>
    <w:rsid w:val="00E95043"/>
    <w:rsid w:val="00E952B8"/>
    <w:rsid w:val="00E95E88"/>
    <w:rsid w:val="00E96070"/>
    <w:rsid w:val="00E967A7"/>
    <w:rsid w:val="00EA0DEB"/>
    <w:rsid w:val="00EA19CC"/>
    <w:rsid w:val="00EA306E"/>
    <w:rsid w:val="00EA3498"/>
    <w:rsid w:val="00EA3CF5"/>
    <w:rsid w:val="00EA7471"/>
    <w:rsid w:val="00EB0EB4"/>
    <w:rsid w:val="00EB1F4A"/>
    <w:rsid w:val="00EB2A44"/>
    <w:rsid w:val="00EB37E9"/>
    <w:rsid w:val="00EB465C"/>
    <w:rsid w:val="00EB592B"/>
    <w:rsid w:val="00EB677B"/>
    <w:rsid w:val="00EB7B4E"/>
    <w:rsid w:val="00EC01AD"/>
    <w:rsid w:val="00EC2C6F"/>
    <w:rsid w:val="00EC3931"/>
    <w:rsid w:val="00EC480F"/>
    <w:rsid w:val="00EC576F"/>
    <w:rsid w:val="00EC5B91"/>
    <w:rsid w:val="00EC64A1"/>
    <w:rsid w:val="00EC64EE"/>
    <w:rsid w:val="00EC707F"/>
    <w:rsid w:val="00EC7B63"/>
    <w:rsid w:val="00ED10AB"/>
    <w:rsid w:val="00ED13AF"/>
    <w:rsid w:val="00ED25A6"/>
    <w:rsid w:val="00ED2727"/>
    <w:rsid w:val="00ED2976"/>
    <w:rsid w:val="00ED426E"/>
    <w:rsid w:val="00ED4273"/>
    <w:rsid w:val="00ED4718"/>
    <w:rsid w:val="00ED57D8"/>
    <w:rsid w:val="00ED5992"/>
    <w:rsid w:val="00ED6164"/>
    <w:rsid w:val="00ED6240"/>
    <w:rsid w:val="00ED6580"/>
    <w:rsid w:val="00ED66D7"/>
    <w:rsid w:val="00ED70C3"/>
    <w:rsid w:val="00ED76AC"/>
    <w:rsid w:val="00EE0591"/>
    <w:rsid w:val="00EE0612"/>
    <w:rsid w:val="00EE0BA8"/>
    <w:rsid w:val="00EE0F4E"/>
    <w:rsid w:val="00EE2DED"/>
    <w:rsid w:val="00EE335F"/>
    <w:rsid w:val="00EE41A5"/>
    <w:rsid w:val="00EE4832"/>
    <w:rsid w:val="00EE7BA1"/>
    <w:rsid w:val="00EE7E94"/>
    <w:rsid w:val="00EF1B29"/>
    <w:rsid w:val="00EF22D5"/>
    <w:rsid w:val="00EF2D83"/>
    <w:rsid w:val="00EF3E9E"/>
    <w:rsid w:val="00EF4F1F"/>
    <w:rsid w:val="00EF5E48"/>
    <w:rsid w:val="00EF66ED"/>
    <w:rsid w:val="00EF7526"/>
    <w:rsid w:val="00EF7C20"/>
    <w:rsid w:val="00EF7F10"/>
    <w:rsid w:val="00F0134E"/>
    <w:rsid w:val="00F0203F"/>
    <w:rsid w:val="00F02F79"/>
    <w:rsid w:val="00F03FF7"/>
    <w:rsid w:val="00F0407A"/>
    <w:rsid w:val="00F04B73"/>
    <w:rsid w:val="00F05077"/>
    <w:rsid w:val="00F0542D"/>
    <w:rsid w:val="00F076A9"/>
    <w:rsid w:val="00F10137"/>
    <w:rsid w:val="00F10DEA"/>
    <w:rsid w:val="00F110E7"/>
    <w:rsid w:val="00F1344C"/>
    <w:rsid w:val="00F1542A"/>
    <w:rsid w:val="00F16144"/>
    <w:rsid w:val="00F170D9"/>
    <w:rsid w:val="00F20FB5"/>
    <w:rsid w:val="00F2130B"/>
    <w:rsid w:val="00F225CC"/>
    <w:rsid w:val="00F22D6B"/>
    <w:rsid w:val="00F23F89"/>
    <w:rsid w:val="00F245D0"/>
    <w:rsid w:val="00F24CBE"/>
    <w:rsid w:val="00F25F10"/>
    <w:rsid w:val="00F26D9A"/>
    <w:rsid w:val="00F279B5"/>
    <w:rsid w:val="00F27F9E"/>
    <w:rsid w:val="00F307EF"/>
    <w:rsid w:val="00F30CEA"/>
    <w:rsid w:val="00F31C70"/>
    <w:rsid w:val="00F32640"/>
    <w:rsid w:val="00F33843"/>
    <w:rsid w:val="00F348DC"/>
    <w:rsid w:val="00F34CEB"/>
    <w:rsid w:val="00F34D2E"/>
    <w:rsid w:val="00F35016"/>
    <w:rsid w:val="00F35463"/>
    <w:rsid w:val="00F36204"/>
    <w:rsid w:val="00F42436"/>
    <w:rsid w:val="00F42F4C"/>
    <w:rsid w:val="00F43BDF"/>
    <w:rsid w:val="00F43ED4"/>
    <w:rsid w:val="00F43F4A"/>
    <w:rsid w:val="00F44AF5"/>
    <w:rsid w:val="00F45387"/>
    <w:rsid w:val="00F46014"/>
    <w:rsid w:val="00F46BB9"/>
    <w:rsid w:val="00F46D40"/>
    <w:rsid w:val="00F50791"/>
    <w:rsid w:val="00F50DE1"/>
    <w:rsid w:val="00F51E30"/>
    <w:rsid w:val="00F54626"/>
    <w:rsid w:val="00F54E89"/>
    <w:rsid w:val="00F57235"/>
    <w:rsid w:val="00F579D2"/>
    <w:rsid w:val="00F60080"/>
    <w:rsid w:val="00F60B15"/>
    <w:rsid w:val="00F60C31"/>
    <w:rsid w:val="00F61093"/>
    <w:rsid w:val="00F6190B"/>
    <w:rsid w:val="00F6336A"/>
    <w:rsid w:val="00F636E8"/>
    <w:rsid w:val="00F636E9"/>
    <w:rsid w:val="00F64B60"/>
    <w:rsid w:val="00F650BE"/>
    <w:rsid w:val="00F6592D"/>
    <w:rsid w:val="00F66D6F"/>
    <w:rsid w:val="00F66FA4"/>
    <w:rsid w:val="00F67013"/>
    <w:rsid w:val="00F676CB"/>
    <w:rsid w:val="00F67D68"/>
    <w:rsid w:val="00F70A46"/>
    <w:rsid w:val="00F70D2B"/>
    <w:rsid w:val="00F70DBF"/>
    <w:rsid w:val="00F735CD"/>
    <w:rsid w:val="00F73648"/>
    <w:rsid w:val="00F7369F"/>
    <w:rsid w:val="00F7452B"/>
    <w:rsid w:val="00F74B82"/>
    <w:rsid w:val="00F75046"/>
    <w:rsid w:val="00F7604D"/>
    <w:rsid w:val="00F761A2"/>
    <w:rsid w:val="00F76AB0"/>
    <w:rsid w:val="00F77FA5"/>
    <w:rsid w:val="00F801FE"/>
    <w:rsid w:val="00F822BD"/>
    <w:rsid w:val="00F82606"/>
    <w:rsid w:val="00F834C4"/>
    <w:rsid w:val="00F83719"/>
    <w:rsid w:val="00F841C0"/>
    <w:rsid w:val="00F84820"/>
    <w:rsid w:val="00F85772"/>
    <w:rsid w:val="00F85839"/>
    <w:rsid w:val="00F85F4F"/>
    <w:rsid w:val="00F872A5"/>
    <w:rsid w:val="00F902C3"/>
    <w:rsid w:val="00F90847"/>
    <w:rsid w:val="00F9134E"/>
    <w:rsid w:val="00F91FF0"/>
    <w:rsid w:val="00F923DA"/>
    <w:rsid w:val="00F937E7"/>
    <w:rsid w:val="00F94B91"/>
    <w:rsid w:val="00FA0CFC"/>
    <w:rsid w:val="00FA1642"/>
    <w:rsid w:val="00FA1E53"/>
    <w:rsid w:val="00FA21B6"/>
    <w:rsid w:val="00FA3E73"/>
    <w:rsid w:val="00FA43E1"/>
    <w:rsid w:val="00FA46D6"/>
    <w:rsid w:val="00FA47CF"/>
    <w:rsid w:val="00FA5C02"/>
    <w:rsid w:val="00FA656C"/>
    <w:rsid w:val="00FA6705"/>
    <w:rsid w:val="00FA74F2"/>
    <w:rsid w:val="00FA7663"/>
    <w:rsid w:val="00FA78CC"/>
    <w:rsid w:val="00FA7B49"/>
    <w:rsid w:val="00FA7D56"/>
    <w:rsid w:val="00FB01FB"/>
    <w:rsid w:val="00FB057E"/>
    <w:rsid w:val="00FB0A85"/>
    <w:rsid w:val="00FB10FE"/>
    <w:rsid w:val="00FB14E9"/>
    <w:rsid w:val="00FB1DA1"/>
    <w:rsid w:val="00FB2010"/>
    <w:rsid w:val="00FB2B8E"/>
    <w:rsid w:val="00FB328A"/>
    <w:rsid w:val="00FB3648"/>
    <w:rsid w:val="00FB36B1"/>
    <w:rsid w:val="00FB3A15"/>
    <w:rsid w:val="00FB4B88"/>
    <w:rsid w:val="00FB62C0"/>
    <w:rsid w:val="00FB69C3"/>
    <w:rsid w:val="00FB6AE9"/>
    <w:rsid w:val="00FB6B05"/>
    <w:rsid w:val="00FC002A"/>
    <w:rsid w:val="00FC2A9C"/>
    <w:rsid w:val="00FC416B"/>
    <w:rsid w:val="00FC4988"/>
    <w:rsid w:val="00FC4AA4"/>
    <w:rsid w:val="00FC4C16"/>
    <w:rsid w:val="00FC4D20"/>
    <w:rsid w:val="00FC506D"/>
    <w:rsid w:val="00FC648C"/>
    <w:rsid w:val="00FC6F6E"/>
    <w:rsid w:val="00FC7C93"/>
    <w:rsid w:val="00FD0EFE"/>
    <w:rsid w:val="00FD0F2F"/>
    <w:rsid w:val="00FD3180"/>
    <w:rsid w:val="00FD3683"/>
    <w:rsid w:val="00FD411E"/>
    <w:rsid w:val="00FD53F4"/>
    <w:rsid w:val="00FD5816"/>
    <w:rsid w:val="00FE0695"/>
    <w:rsid w:val="00FE0CBF"/>
    <w:rsid w:val="00FE388A"/>
    <w:rsid w:val="00FE6843"/>
    <w:rsid w:val="00FE72C1"/>
    <w:rsid w:val="00FE7A4A"/>
    <w:rsid w:val="00FE7B1C"/>
    <w:rsid w:val="00FF0558"/>
    <w:rsid w:val="00FF13EA"/>
    <w:rsid w:val="00FF27D9"/>
    <w:rsid w:val="00FF2F7A"/>
    <w:rsid w:val="00FF3F36"/>
    <w:rsid w:val="00FF42E4"/>
    <w:rsid w:val="00FF45C5"/>
    <w:rsid w:val="00FF4668"/>
    <w:rsid w:val="00FF4735"/>
    <w:rsid w:val="00FF4E02"/>
    <w:rsid w:val="00FF53C3"/>
    <w:rsid w:val="00FF7357"/>
    <w:rsid w:val="00FF7AFD"/>
    <w:rsid w:val="00FF7B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A1093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29"/>
    <w:lsdException w:name="footer" w:uiPriority="99"/>
    <w:lsdException w:name="caption" w:qFormat="1"/>
    <w:lsdException w:name="footnote reference" w:uiPriority="99"/>
    <w:lsdException w:name="annotation reference" w:uiPriority="99"/>
    <w:lsdException w:name="List" w:qFormat="1"/>
    <w:lsdException w:name="Title" w:qFormat="1"/>
    <w:lsdException w:name="Default Paragraph Font" w:uiPriority="1"/>
    <w:lsdException w:name="Body Text" w:uiPriority="99" w:qFormat="1"/>
    <w:lsdException w:name="List Continue" w:uiPriority="99"/>
    <w:lsdException w:name="Subtitle" w:qFormat="1"/>
    <w:lsdException w:name="Body Text Indent 3" w:uiPriority="99"/>
    <w:lsdException w:name="Hyperlink" w:uiPriority="99"/>
    <w:lsdException w:name="Strong" w:qFormat="1"/>
    <w:lsdException w:name="Emphasis" w:qFormat="1"/>
    <w:lsdException w:name="E-mail Signature" w:uiPriority="99"/>
    <w:lsdException w:name="HTML Address" w:uiPriority="99"/>
    <w:lsdException w:name="HTML Preformatted" w:uiPriority="99"/>
    <w:lsdException w:name="HTML Typewriter" w:semiHidden="1" w:unhideWhenUsed="1"/>
    <w:lsdException w:name="HTML Variable" w:semiHidden="1" w:unhideWhenUsed="1"/>
    <w:lsdException w:name="Normal Table" w:semiHidden="1" w:unhideWhenUsed="1"/>
    <w:lsdException w:name="annotation subject" w:uiPriority="99"/>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3976"/>
    <w:pPr>
      <w:spacing w:after="240" w:line="240" w:lineRule="atLeast"/>
      <w:jc w:val="both"/>
    </w:pPr>
    <w:rPr>
      <w:rFonts w:ascii="Cambria" w:hAnsi="Cambria"/>
      <w:sz w:val="22"/>
      <w:lang w:val="en-GB" w:eastAsia="ja-JP"/>
    </w:rPr>
  </w:style>
  <w:style w:type="paragraph" w:styleId="Heading1">
    <w:name w:val="heading 1"/>
    <w:basedOn w:val="BaseHeading"/>
    <w:next w:val="Normal"/>
    <w:link w:val="Heading1Char"/>
    <w:qFormat/>
    <w:rsid w:val="00446B46"/>
    <w:pPr>
      <w:keepNext/>
      <w:numPr>
        <w:numId w:val="1"/>
      </w:numPr>
      <w:tabs>
        <w:tab w:val="left" w:pos="400"/>
        <w:tab w:val="left" w:pos="560"/>
      </w:tabs>
      <w:suppressAutoHyphens/>
      <w:spacing w:before="270" w:line="270" w:lineRule="exact"/>
    </w:pPr>
    <w:rPr>
      <w:rFonts w:eastAsia="MS Mincho"/>
      <w:b/>
      <w:sz w:val="26"/>
      <w:szCs w:val="20"/>
      <w:lang w:eastAsia="ja-JP"/>
    </w:rPr>
  </w:style>
  <w:style w:type="paragraph" w:styleId="Heading2">
    <w:name w:val="heading 2"/>
    <w:basedOn w:val="Heading1"/>
    <w:next w:val="Normal"/>
    <w:link w:val="Heading2Char"/>
    <w:qFormat/>
    <w:rsid w:val="00D00F98"/>
    <w:pPr>
      <w:numPr>
        <w:ilvl w:val="1"/>
      </w:numPr>
      <w:tabs>
        <w:tab w:val="clear" w:pos="400"/>
        <w:tab w:val="clear" w:pos="560"/>
        <w:tab w:val="left" w:pos="567"/>
        <w:tab w:val="left" w:pos="700"/>
      </w:tabs>
      <w:spacing w:before="60" w:line="250" w:lineRule="exact"/>
      <w:outlineLvl w:val="1"/>
    </w:pPr>
    <w:rPr>
      <w:sz w:val="24"/>
    </w:rPr>
  </w:style>
  <w:style w:type="paragraph" w:styleId="Heading3">
    <w:name w:val="heading 3"/>
    <w:basedOn w:val="Heading1"/>
    <w:next w:val="Normal"/>
    <w:link w:val="Heading3Char"/>
    <w:qFormat/>
    <w:rsid w:val="00446B46"/>
    <w:pPr>
      <w:numPr>
        <w:ilvl w:val="2"/>
      </w:numPr>
      <w:tabs>
        <w:tab w:val="clear" w:pos="400"/>
        <w:tab w:val="clear" w:pos="560"/>
        <w:tab w:val="left" w:pos="880"/>
      </w:tabs>
      <w:spacing w:before="60" w:line="230" w:lineRule="exact"/>
      <w:outlineLvl w:val="2"/>
    </w:pPr>
    <w:rPr>
      <w:sz w:val="22"/>
    </w:rPr>
  </w:style>
  <w:style w:type="paragraph" w:styleId="Heading4">
    <w:name w:val="heading 4"/>
    <w:basedOn w:val="Heading3"/>
    <w:next w:val="Normal"/>
    <w:link w:val="Heading4Char"/>
    <w:qFormat/>
    <w:rsid w:val="00446B46"/>
    <w:pPr>
      <w:numPr>
        <w:ilvl w:val="3"/>
      </w:numPr>
      <w:tabs>
        <w:tab w:val="clear" w:pos="880"/>
        <w:tab w:val="left" w:pos="940"/>
        <w:tab w:val="left" w:pos="1140"/>
        <w:tab w:val="left" w:pos="1360"/>
      </w:tabs>
      <w:outlineLvl w:val="3"/>
    </w:pPr>
  </w:style>
  <w:style w:type="paragraph" w:styleId="Heading5">
    <w:name w:val="heading 5"/>
    <w:basedOn w:val="Heading4"/>
    <w:next w:val="Normal"/>
    <w:link w:val="Heading5Char"/>
    <w:qFormat/>
    <w:rsid w:val="00446B46"/>
    <w:pPr>
      <w:numPr>
        <w:ilvl w:val="4"/>
      </w:numPr>
      <w:tabs>
        <w:tab w:val="clear" w:pos="940"/>
        <w:tab w:val="clear" w:pos="1140"/>
        <w:tab w:val="clear" w:pos="1360"/>
      </w:tabs>
      <w:outlineLvl w:val="4"/>
    </w:pPr>
  </w:style>
  <w:style w:type="paragraph" w:styleId="Heading6">
    <w:name w:val="heading 6"/>
    <w:basedOn w:val="Heading5"/>
    <w:next w:val="Normal"/>
    <w:link w:val="Heading6Char"/>
    <w:qFormat/>
    <w:rsid w:val="00446B46"/>
    <w:pPr>
      <w:numPr>
        <w:ilvl w:val="5"/>
      </w:numPr>
      <w:outlineLvl w:val="5"/>
    </w:pPr>
  </w:style>
  <w:style w:type="paragraph" w:styleId="Heading7">
    <w:name w:val="heading 7"/>
    <w:basedOn w:val="Heading6"/>
    <w:next w:val="Normal"/>
    <w:link w:val="Heading7Char"/>
    <w:qFormat/>
    <w:pPr>
      <w:numPr>
        <w:ilvl w:val="0"/>
        <w:numId w:val="0"/>
      </w:numPr>
      <w:tabs>
        <w:tab w:val="num" w:pos="1440"/>
      </w:tabs>
      <w:outlineLvl w:val="6"/>
    </w:pPr>
  </w:style>
  <w:style w:type="paragraph" w:styleId="Heading8">
    <w:name w:val="heading 8"/>
    <w:basedOn w:val="Heading6"/>
    <w:next w:val="Normal"/>
    <w:link w:val="Heading8Char"/>
    <w:qFormat/>
    <w:pPr>
      <w:numPr>
        <w:ilvl w:val="0"/>
        <w:numId w:val="0"/>
      </w:numPr>
      <w:tabs>
        <w:tab w:val="num" w:pos="1800"/>
      </w:tabs>
      <w:outlineLvl w:val="7"/>
    </w:pPr>
  </w:style>
  <w:style w:type="paragraph" w:styleId="Heading9">
    <w:name w:val="heading 9"/>
    <w:basedOn w:val="Heading6"/>
    <w:next w:val="Normal"/>
    <w:link w:val="Heading9Char"/>
    <w:qFormat/>
    <w:pPr>
      <w:numPr>
        <w:ilvl w:val="0"/>
        <w:numId w:val="0"/>
      </w:numPr>
      <w:tabs>
        <w:tab w:val="num"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BaseHeading"/>
    <w:next w:val="Normal"/>
    <w:rsid w:val="003301C3"/>
    <w:pPr>
      <w:keepNext/>
      <w:numPr>
        <w:ilvl w:val="1"/>
        <w:numId w:val="11"/>
      </w:numPr>
      <w:tabs>
        <w:tab w:val="left" w:pos="500"/>
        <w:tab w:val="left" w:pos="720"/>
      </w:tabs>
      <w:spacing w:before="270" w:line="270" w:lineRule="exact"/>
    </w:pPr>
    <w:rPr>
      <w:b/>
      <w:sz w:val="26"/>
    </w:rPr>
  </w:style>
  <w:style w:type="paragraph" w:customStyle="1" w:styleId="a3">
    <w:name w:val="a3"/>
    <w:basedOn w:val="BaseHeading"/>
    <w:next w:val="Normal"/>
    <w:rsid w:val="00025711"/>
    <w:pPr>
      <w:keepNext/>
      <w:numPr>
        <w:ilvl w:val="2"/>
        <w:numId w:val="11"/>
      </w:numPr>
      <w:tabs>
        <w:tab w:val="left" w:pos="640"/>
      </w:tabs>
      <w:spacing w:before="60" w:line="250" w:lineRule="exact"/>
    </w:pPr>
    <w:rPr>
      <w:b/>
      <w:sz w:val="24"/>
    </w:rPr>
  </w:style>
  <w:style w:type="paragraph" w:customStyle="1" w:styleId="a4">
    <w:name w:val="a4"/>
    <w:basedOn w:val="BaseHeading"/>
    <w:next w:val="Normal"/>
    <w:rsid w:val="00025711"/>
    <w:pPr>
      <w:keepNext/>
      <w:numPr>
        <w:ilvl w:val="3"/>
        <w:numId w:val="11"/>
      </w:numPr>
      <w:tabs>
        <w:tab w:val="left" w:pos="880"/>
      </w:tabs>
    </w:pPr>
    <w:rPr>
      <w:b/>
      <w:bCs/>
      <w:iCs/>
    </w:rPr>
  </w:style>
  <w:style w:type="paragraph" w:customStyle="1" w:styleId="a5">
    <w:name w:val="a5"/>
    <w:basedOn w:val="BaseHeading"/>
    <w:next w:val="Normal"/>
    <w:rsid w:val="00024707"/>
    <w:pPr>
      <w:keepNext/>
      <w:numPr>
        <w:ilvl w:val="4"/>
        <w:numId w:val="11"/>
      </w:numPr>
      <w:tabs>
        <w:tab w:val="left" w:pos="1140"/>
        <w:tab w:val="left" w:pos="1360"/>
      </w:tabs>
    </w:pPr>
    <w:rPr>
      <w:b/>
      <w:bCs/>
      <w:iCs/>
    </w:rPr>
  </w:style>
  <w:style w:type="paragraph" w:customStyle="1" w:styleId="a6">
    <w:name w:val="a6"/>
    <w:basedOn w:val="BaseHeading"/>
    <w:next w:val="Normal"/>
    <w:rsid w:val="00446B46"/>
    <w:pPr>
      <w:numPr>
        <w:ilvl w:val="5"/>
        <w:numId w:val="11"/>
      </w:numPr>
      <w:tabs>
        <w:tab w:val="left" w:pos="1140"/>
        <w:tab w:val="left" w:pos="1360"/>
      </w:tabs>
    </w:pPr>
    <w:rPr>
      <w:b/>
      <w:bCs/>
    </w:rPr>
  </w:style>
  <w:style w:type="paragraph" w:customStyle="1" w:styleId="ANNEX">
    <w:name w:val="ANNEX"/>
    <w:basedOn w:val="BaseHeading"/>
    <w:next w:val="Normal"/>
    <w:rsid w:val="00446B46"/>
    <w:pPr>
      <w:keepNext/>
      <w:pageBreakBefore/>
      <w:numPr>
        <w:numId w:val="11"/>
      </w:numPr>
      <w:spacing w:after="760" w:line="310" w:lineRule="exact"/>
      <w:jc w:val="center"/>
    </w:pPr>
    <w:rPr>
      <w:rFonts w:eastAsia="MS Mincho"/>
      <w:b/>
      <w:sz w:val="28"/>
      <w:szCs w:val="20"/>
      <w:lang w:eastAsia="ja-JP"/>
    </w:rPr>
  </w:style>
  <w:style w:type="paragraph" w:customStyle="1" w:styleId="ANNEXN">
    <w:name w:val="ANNEXN"/>
    <w:basedOn w:val="ANNEX"/>
    <w:next w:val="Normal"/>
    <w:pPr>
      <w:numPr>
        <w:numId w:val="6"/>
      </w:numPr>
    </w:pPr>
  </w:style>
  <w:style w:type="paragraph" w:customStyle="1" w:styleId="ANNEXZ">
    <w:name w:val="ANNEXZ"/>
    <w:basedOn w:val="ANNEX"/>
    <w:next w:val="Normal"/>
    <w:pPr>
      <w:numPr>
        <w:numId w:val="5"/>
      </w:numPr>
    </w:pPr>
  </w:style>
  <w:style w:type="paragraph" w:customStyle="1" w:styleId="Bibliography1">
    <w:name w:val="Bibliography1"/>
    <w:basedOn w:val="Normal"/>
    <w:pPr>
      <w:numPr>
        <w:numId w:val="2"/>
      </w:numPr>
      <w:tabs>
        <w:tab w:val="clear" w:pos="360"/>
        <w:tab w:val="left" w:pos="660"/>
      </w:tabs>
      <w:ind w:left="660" w:hanging="660"/>
    </w:pPr>
  </w:style>
  <w:style w:type="paragraph" w:styleId="BlockText">
    <w:name w:val="Block Text"/>
    <w:basedOn w:val="Normal"/>
    <w:pPr>
      <w:spacing w:after="120" w:line="230" w:lineRule="atLeast"/>
      <w:ind w:left="1440" w:right="1440"/>
    </w:pPr>
  </w:style>
  <w:style w:type="paragraph" w:styleId="BodyText">
    <w:name w:val="Body Text"/>
    <w:basedOn w:val="BaseText"/>
    <w:link w:val="BodyTextChar"/>
    <w:uiPriority w:val="99"/>
    <w:unhideWhenUsed/>
    <w:rsid w:val="00025711"/>
  </w:style>
  <w:style w:type="paragraph" w:styleId="BodyText2">
    <w:name w:val="Body Text 2"/>
    <w:basedOn w:val="Normal"/>
    <w:link w:val="BodyText2Char"/>
    <w:pPr>
      <w:spacing w:before="60" w:after="60" w:line="190" w:lineRule="atLeast"/>
    </w:pPr>
    <w:rPr>
      <w:sz w:val="16"/>
    </w:rPr>
  </w:style>
  <w:style w:type="paragraph" w:styleId="BodyText3">
    <w:name w:val="Body Text 3"/>
    <w:basedOn w:val="Normal"/>
    <w:link w:val="BodyText3Char"/>
    <w:pPr>
      <w:spacing w:before="60" w:after="60" w:line="170" w:lineRule="atLeast"/>
    </w:pPr>
    <w:rPr>
      <w:sz w:val="14"/>
    </w:rPr>
  </w:style>
  <w:style w:type="paragraph" w:styleId="BodyTextFirstIndent">
    <w:name w:val="Body Text First Indent"/>
    <w:basedOn w:val="BodyText"/>
    <w:link w:val="BodyTextFirstIndentChar"/>
    <w:pPr>
      <w:spacing w:after="120"/>
      <w:ind w:firstLine="210"/>
    </w:pPr>
  </w:style>
  <w:style w:type="paragraph" w:styleId="BodyTextIndent">
    <w:name w:val="Body Text Indent"/>
    <w:basedOn w:val="Normal"/>
    <w:link w:val="BodyTextIndentChar"/>
    <w:pPr>
      <w:spacing w:after="120" w:line="230" w:lineRule="atLeast"/>
      <w:ind w:left="283"/>
    </w:pPr>
  </w:style>
  <w:style w:type="paragraph" w:styleId="BodyTextFirstIndent2">
    <w:name w:val="Body Text First Indent 2"/>
    <w:basedOn w:val="Normal"/>
    <w:link w:val="BodyTextFirstIndent2Char"/>
    <w:pPr>
      <w:spacing w:line="230" w:lineRule="atLeast"/>
      <w:ind w:firstLine="210"/>
    </w:pPr>
  </w:style>
  <w:style w:type="paragraph" w:styleId="BodyTextIndent2">
    <w:name w:val="Body Text Indent 2"/>
    <w:basedOn w:val="Normal"/>
    <w:link w:val="BodyTextIndent2Char"/>
    <w:pPr>
      <w:spacing w:after="120" w:line="480" w:lineRule="auto"/>
      <w:ind w:left="283"/>
    </w:pPr>
  </w:style>
  <w:style w:type="paragraph" w:styleId="BodyTextIndent3">
    <w:name w:val="Body Text Indent 3"/>
    <w:basedOn w:val="Normal"/>
    <w:link w:val="BodyTextIndent3Char"/>
    <w:uiPriority w:val="99"/>
    <w:pPr>
      <w:spacing w:after="120" w:line="230" w:lineRule="atLeast"/>
      <w:ind w:left="283"/>
    </w:pPr>
    <w:rPr>
      <w:sz w:val="16"/>
    </w:rPr>
  </w:style>
  <w:style w:type="paragraph" w:styleId="Caption">
    <w:name w:val="caption"/>
    <w:basedOn w:val="Normal"/>
    <w:next w:val="Normal"/>
    <w:qFormat/>
    <w:pPr>
      <w:spacing w:before="120" w:after="120" w:line="230" w:lineRule="atLeast"/>
    </w:pPr>
    <w:rPr>
      <w:b/>
    </w:rPr>
  </w:style>
  <w:style w:type="paragraph" w:styleId="Closing">
    <w:name w:val="Closing"/>
    <w:basedOn w:val="Normal"/>
    <w:link w:val="ClosingChar"/>
    <w:pPr>
      <w:spacing w:line="230" w:lineRule="atLeast"/>
      <w:ind w:left="4252"/>
    </w:pPr>
  </w:style>
  <w:style w:type="character" w:styleId="CommentReference">
    <w:name w:val="annotation reference"/>
    <w:uiPriority w:val="99"/>
    <w:semiHidden/>
    <w:rPr>
      <w:noProof w:val="0"/>
      <w:sz w:val="16"/>
      <w:lang w:val="fr-FR"/>
    </w:rPr>
  </w:style>
  <w:style w:type="paragraph" w:styleId="CommentText">
    <w:name w:val="annotation text"/>
    <w:basedOn w:val="Normal"/>
    <w:link w:val="CommentTextChar"/>
    <w:uiPriority w:val="99"/>
    <w:semiHidden/>
    <w:pPr>
      <w:spacing w:line="230" w:lineRule="atLeast"/>
    </w:pPr>
  </w:style>
  <w:style w:type="paragraph" w:styleId="Date">
    <w:name w:val="Date"/>
    <w:basedOn w:val="Normal"/>
    <w:next w:val="Normal"/>
    <w:link w:val="DateChar"/>
    <w:pPr>
      <w:spacing w:line="230" w:lineRule="atLeast"/>
    </w:pPr>
  </w:style>
  <w:style w:type="paragraph" w:customStyle="1" w:styleId="Definition">
    <w:name w:val="Definition"/>
    <w:basedOn w:val="BaseText"/>
    <w:rsid w:val="00446B46"/>
    <w:pPr>
      <w:spacing w:line="230" w:lineRule="atLeast"/>
    </w:pPr>
  </w:style>
  <w:style w:type="character" w:customStyle="1" w:styleId="Defterms">
    <w:name w:val="Defterms"/>
    <w:rPr>
      <w:noProof w:val="0"/>
      <w:color w:val="auto"/>
      <w:lang w:val="fr-FR"/>
    </w:rPr>
  </w:style>
  <w:style w:type="paragraph" w:customStyle="1" w:styleId="dl">
    <w:name w:val="dl"/>
    <w:basedOn w:val="BaseText"/>
    <w:rsid w:val="00446B46"/>
    <w:pPr>
      <w:ind w:left="806" w:hanging="403"/>
    </w:pPr>
  </w:style>
  <w:style w:type="paragraph" w:styleId="DocumentMap">
    <w:name w:val="Document Map"/>
    <w:basedOn w:val="Normal"/>
    <w:link w:val="DocumentMapChar"/>
    <w:semiHidden/>
    <w:pPr>
      <w:shd w:val="clear" w:color="auto" w:fill="000080"/>
      <w:spacing w:line="230" w:lineRule="atLeast"/>
    </w:pPr>
    <w:rPr>
      <w:rFonts w:ascii="Tahoma" w:hAnsi="Tahoma"/>
    </w:rPr>
  </w:style>
  <w:style w:type="character" w:styleId="Emphasis">
    <w:name w:val="Emphasis"/>
    <w:qFormat/>
    <w:rPr>
      <w:i/>
      <w:noProof w:val="0"/>
      <w:lang w:val="fr-FR"/>
    </w:rPr>
  </w:style>
  <w:style w:type="character" w:styleId="EndnoteReference">
    <w:name w:val="endnote reference"/>
    <w:semiHidden/>
    <w:rPr>
      <w:noProof w:val="0"/>
      <w:vertAlign w:val="superscript"/>
      <w:lang w:val="fr-FR"/>
    </w:rPr>
  </w:style>
  <w:style w:type="paragraph" w:styleId="EndnoteText">
    <w:name w:val="endnote text"/>
    <w:basedOn w:val="Normal"/>
    <w:link w:val="EndnoteTextChar"/>
    <w:semiHidden/>
    <w:pPr>
      <w:spacing w:line="230" w:lineRule="atLeast"/>
    </w:pPr>
  </w:style>
  <w:style w:type="paragraph" w:styleId="EnvelopeAddress">
    <w:name w:val="envelope address"/>
    <w:basedOn w:val="Normal"/>
    <w:pPr>
      <w:framePr w:w="7938" w:h="1985" w:hRule="exact" w:hSpace="141" w:wrap="auto" w:hAnchor="page" w:xAlign="center" w:yAlign="bottom"/>
      <w:spacing w:line="230" w:lineRule="atLeast"/>
      <w:ind w:left="2835"/>
    </w:pPr>
    <w:rPr>
      <w:sz w:val="24"/>
    </w:rPr>
  </w:style>
  <w:style w:type="paragraph" w:styleId="EnvelopeReturn">
    <w:name w:val="envelope return"/>
    <w:basedOn w:val="Normal"/>
    <w:pPr>
      <w:spacing w:line="230" w:lineRule="atLeast"/>
    </w:pPr>
  </w:style>
  <w:style w:type="paragraph" w:customStyle="1" w:styleId="Example">
    <w:name w:val="Example"/>
    <w:basedOn w:val="BaseText"/>
    <w:rsid w:val="00446B46"/>
    <w:pPr>
      <w:tabs>
        <w:tab w:val="left" w:pos="1354"/>
      </w:tabs>
      <w:spacing w:line="220" w:lineRule="atLeast"/>
    </w:pPr>
    <w:rPr>
      <w:sz w:val="20"/>
    </w:rPr>
  </w:style>
  <w:style w:type="character" w:customStyle="1" w:styleId="ExtXref">
    <w:name w:val="ExtXref"/>
    <w:rPr>
      <w:noProof w:val="0"/>
      <w:color w:val="auto"/>
      <w:lang w:val="fr-FR"/>
    </w:rPr>
  </w:style>
  <w:style w:type="paragraph" w:customStyle="1" w:styleId="Figurefootnote">
    <w:name w:val="Figure footnote"/>
    <w:basedOn w:val="Normal"/>
    <w:rsid w:val="00CF25D3"/>
    <w:pPr>
      <w:keepNext/>
      <w:tabs>
        <w:tab w:val="left" w:pos="340"/>
      </w:tabs>
      <w:spacing w:after="60" w:line="220" w:lineRule="atLeast"/>
    </w:pPr>
    <w:rPr>
      <w:sz w:val="18"/>
    </w:rPr>
  </w:style>
  <w:style w:type="paragraph" w:customStyle="1" w:styleId="Figuretitle">
    <w:name w:val="Figure title"/>
    <w:basedOn w:val="BaseHeading"/>
    <w:link w:val="FiguretitleChar"/>
    <w:rsid w:val="00446B46"/>
    <w:pPr>
      <w:suppressAutoHyphens/>
      <w:spacing w:before="240" w:after="360"/>
      <w:jc w:val="center"/>
      <w:outlineLvl w:val="9"/>
    </w:pPr>
    <w:rPr>
      <w:b/>
    </w:rPr>
  </w:style>
  <w:style w:type="character" w:styleId="FollowedHyperlink">
    <w:name w:val="FollowedHyperlink"/>
    <w:rPr>
      <w:noProof w:val="0"/>
      <w:color w:val="800080"/>
      <w:u w:val="single"/>
      <w:lang w:val="fr-FR"/>
    </w:rPr>
  </w:style>
  <w:style w:type="paragraph" w:styleId="Footer">
    <w:name w:val="footer"/>
    <w:basedOn w:val="Normal"/>
    <w:link w:val="FooterChar"/>
    <w:uiPriority w:val="99"/>
    <w:pPr>
      <w:spacing w:after="0" w:line="220" w:lineRule="exact"/>
    </w:pPr>
    <w:rPr>
      <w:rFonts w:ascii="Arial" w:hAnsi="Arial"/>
      <w:sz w:val="20"/>
    </w:rPr>
  </w:style>
  <w:style w:type="character" w:styleId="FootnoteReference">
    <w:name w:val="footnote reference"/>
    <w:uiPriority w:val="99"/>
    <w:semiHidden/>
    <w:rPr>
      <w:noProof/>
      <w:position w:val="6"/>
      <w:sz w:val="16"/>
      <w:vertAlign w:val="baseline"/>
      <w:lang w:val="fr-FR"/>
    </w:rPr>
  </w:style>
  <w:style w:type="paragraph" w:styleId="FootnoteText">
    <w:name w:val="footnote text"/>
    <w:basedOn w:val="Normal"/>
    <w:link w:val="FootnoteTextChar"/>
    <w:uiPriority w:val="99"/>
    <w:rsid w:val="003407AB"/>
    <w:pPr>
      <w:tabs>
        <w:tab w:val="left" w:pos="340"/>
      </w:tabs>
      <w:spacing w:after="120" w:line="220" w:lineRule="atLeast"/>
    </w:pPr>
    <w:rPr>
      <w:sz w:val="18"/>
    </w:rPr>
  </w:style>
  <w:style w:type="paragraph" w:customStyle="1" w:styleId="Foreword">
    <w:name w:val="Foreword"/>
    <w:basedOn w:val="Normal"/>
    <w:next w:val="Normal"/>
    <w:pPr>
      <w:spacing w:line="230" w:lineRule="atLeast"/>
    </w:pPr>
    <w:rPr>
      <w:color w:val="0000FF"/>
    </w:rPr>
  </w:style>
  <w:style w:type="paragraph" w:customStyle="1" w:styleId="Formula">
    <w:name w:val="Formula"/>
    <w:basedOn w:val="BaseText"/>
    <w:rsid w:val="00446B46"/>
    <w:pPr>
      <w:tabs>
        <w:tab w:val="right" w:pos="9749"/>
      </w:tabs>
      <w:spacing w:after="220"/>
      <w:ind w:left="403"/>
      <w:jc w:val="left"/>
    </w:pPr>
  </w:style>
  <w:style w:type="paragraph" w:styleId="Header">
    <w:name w:val="header"/>
    <w:basedOn w:val="Normal"/>
    <w:link w:val="HeaderChar"/>
    <w:uiPriority w:val="29"/>
    <w:pPr>
      <w:spacing w:after="740" w:line="220" w:lineRule="exact"/>
    </w:pPr>
    <w:rPr>
      <w:rFonts w:ascii="Arial" w:hAnsi="Arial"/>
      <w:b/>
    </w:rPr>
  </w:style>
  <w:style w:type="character" w:styleId="Hyperlink">
    <w:name w:val="Hyperlink"/>
    <w:uiPriority w:val="99"/>
    <w:rPr>
      <w:noProof w:val="0"/>
      <w:color w:val="0000FF"/>
      <w:u w:val="single"/>
      <w:lang w:val="fr-FR"/>
    </w:rPr>
  </w:style>
  <w:style w:type="paragraph" w:styleId="Index1">
    <w:name w:val="index 1"/>
    <w:basedOn w:val="Normal"/>
    <w:semiHidden/>
    <w:pPr>
      <w:spacing w:after="0" w:line="210" w:lineRule="atLeast"/>
      <w:ind w:left="142" w:hanging="142"/>
      <w:jc w:val="left"/>
    </w:pPr>
    <w:rPr>
      <w:b/>
      <w:sz w:val="18"/>
    </w:rPr>
  </w:style>
  <w:style w:type="paragraph" w:styleId="Index2">
    <w:name w:val="index 2"/>
    <w:basedOn w:val="Normal"/>
    <w:next w:val="Normal"/>
    <w:autoRedefine/>
    <w:semiHidden/>
    <w:pPr>
      <w:spacing w:line="210" w:lineRule="atLeast"/>
      <w:ind w:left="600" w:hanging="200"/>
    </w:pPr>
    <w:rPr>
      <w:b/>
      <w:sz w:val="18"/>
    </w:rPr>
  </w:style>
  <w:style w:type="paragraph" w:styleId="Index3">
    <w:name w:val="index 3"/>
    <w:basedOn w:val="Normal"/>
    <w:next w:val="Normal"/>
    <w:autoRedefine/>
    <w:semiHidden/>
    <w:pPr>
      <w:spacing w:line="220" w:lineRule="atLeast"/>
      <w:ind w:left="600" w:hanging="200"/>
    </w:pPr>
    <w:rPr>
      <w:b/>
    </w:rPr>
  </w:style>
  <w:style w:type="paragraph" w:styleId="Index4">
    <w:name w:val="index 4"/>
    <w:basedOn w:val="Normal"/>
    <w:next w:val="Normal"/>
    <w:autoRedefine/>
    <w:semiHidden/>
    <w:pPr>
      <w:spacing w:line="220" w:lineRule="atLeast"/>
      <w:ind w:left="800" w:hanging="200"/>
    </w:pPr>
    <w:rPr>
      <w:b/>
    </w:rPr>
  </w:style>
  <w:style w:type="paragraph" w:styleId="Index5">
    <w:name w:val="index 5"/>
    <w:basedOn w:val="Normal"/>
    <w:next w:val="Normal"/>
    <w:autoRedefine/>
    <w:semiHidden/>
    <w:pPr>
      <w:spacing w:line="220" w:lineRule="atLeast"/>
      <w:ind w:left="1000" w:hanging="200"/>
    </w:pPr>
    <w:rPr>
      <w:b/>
    </w:rPr>
  </w:style>
  <w:style w:type="paragraph" w:styleId="Index6">
    <w:name w:val="index 6"/>
    <w:basedOn w:val="Normal"/>
    <w:next w:val="Normal"/>
    <w:autoRedefine/>
    <w:semiHidden/>
    <w:pPr>
      <w:spacing w:line="220" w:lineRule="atLeast"/>
      <w:ind w:left="1200" w:hanging="200"/>
    </w:pPr>
    <w:rPr>
      <w:b/>
    </w:rPr>
  </w:style>
  <w:style w:type="paragraph" w:styleId="Index7">
    <w:name w:val="index 7"/>
    <w:basedOn w:val="Normal"/>
    <w:next w:val="Normal"/>
    <w:autoRedefine/>
    <w:semiHidden/>
    <w:pPr>
      <w:spacing w:line="220" w:lineRule="atLeast"/>
      <w:ind w:left="1400" w:hanging="200"/>
    </w:pPr>
    <w:rPr>
      <w:b/>
    </w:rPr>
  </w:style>
  <w:style w:type="paragraph" w:styleId="Index8">
    <w:name w:val="index 8"/>
    <w:basedOn w:val="Normal"/>
    <w:next w:val="Normal"/>
    <w:autoRedefine/>
    <w:semiHidden/>
    <w:pPr>
      <w:spacing w:line="220" w:lineRule="atLeast"/>
      <w:ind w:left="1600" w:hanging="200"/>
    </w:pPr>
    <w:rPr>
      <w:b/>
    </w:rPr>
  </w:style>
  <w:style w:type="paragraph" w:styleId="Index9">
    <w:name w:val="index 9"/>
    <w:basedOn w:val="Normal"/>
    <w:next w:val="Normal"/>
    <w:autoRedefine/>
    <w:semiHidden/>
    <w:pPr>
      <w:spacing w:line="220" w:lineRule="atLeast"/>
      <w:ind w:left="1800" w:hanging="200"/>
    </w:pPr>
    <w:rPr>
      <w:b/>
    </w:rPr>
  </w:style>
  <w:style w:type="paragraph" w:styleId="IndexHeading">
    <w:name w:val="index heading"/>
    <w:basedOn w:val="Normal"/>
    <w:next w:val="Index1"/>
    <w:semiHidden/>
    <w:pPr>
      <w:keepNext/>
      <w:spacing w:before="400" w:after="210"/>
      <w:jc w:val="center"/>
    </w:pPr>
  </w:style>
  <w:style w:type="paragraph" w:customStyle="1" w:styleId="Introduction">
    <w:name w:val="Introduction"/>
    <w:basedOn w:val="Normal"/>
    <w:next w:val="Normal"/>
    <w:rsid w:val="00B61EBC"/>
    <w:pPr>
      <w:keepNext/>
      <w:pageBreakBefore/>
      <w:suppressAutoHyphens/>
      <w:spacing w:after="310" w:line="310" w:lineRule="exact"/>
      <w:jc w:val="left"/>
    </w:pPr>
    <w:rPr>
      <w:b/>
      <w:sz w:val="28"/>
    </w:rPr>
  </w:style>
  <w:style w:type="character" w:styleId="LineNumber">
    <w:name w:val="line number"/>
    <w:rPr>
      <w:noProof w:val="0"/>
      <w:lang w:val="fr-FR"/>
    </w:rPr>
  </w:style>
  <w:style w:type="paragraph" w:styleId="List">
    <w:name w:val="List"/>
    <w:basedOn w:val="Normal"/>
    <w:qFormat/>
    <w:pPr>
      <w:spacing w:line="230" w:lineRule="atLeast"/>
      <w:ind w:left="283" w:hanging="283"/>
    </w:pPr>
  </w:style>
  <w:style w:type="paragraph" w:styleId="List2">
    <w:name w:val="List 2"/>
    <w:basedOn w:val="Normal"/>
    <w:pPr>
      <w:spacing w:line="230" w:lineRule="atLeast"/>
      <w:ind w:left="566" w:hanging="283"/>
    </w:pPr>
  </w:style>
  <w:style w:type="paragraph" w:styleId="List3">
    <w:name w:val="List 3"/>
    <w:basedOn w:val="Normal"/>
    <w:pPr>
      <w:spacing w:line="230" w:lineRule="atLeast"/>
      <w:ind w:left="849" w:hanging="283"/>
    </w:pPr>
  </w:style>
  <w:style w:type="paragraph" w:styleId="List4">
    <w:name w:val="List 4"/>
    <w:basedOn w:val="Normal"/>
    <w:pPr>
      <w:spacing w:line="230" w:lineRule="atLeast"/>
      <w:ind w:left="1132" w:hanging="283"/>
    </w:pPr>
  </w:style>
  <w:style w:type="paragraph" w:styleId="List5">
    <w:name w:val="List 5"/>
    <w:basedOn w:val="Normal"/>
    <w:pPr>
      <w:spacing w:line="230" w:lineRule="atLeast"/>
      <w:ind w:left="1415" w:hanging="283"/>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ListContinue">
    <w:name w:val="List Continue"/>
    <w:basedOn w:val="Normal"/>
    <w:uiPriority w:val="99"/>
    <w:unhideWhenUsed/>
    <w:rsid w:val="00446B46"/>
    <w:pPr>
      <w:spacing w:after="120"/>
      <w:ind w:left="360"/>
      <w:contextualSpacing/>
    </w:pPr>
  </w:style>
  <w:style w:type="paragraph" w:styleId="ListContinue2">
    <w:name w:val="List Continue 2"/>
    <w:basedOn w:val="ListContinue1"/>
    <w:rsid w:val="000467C8"/>
    <w:pPr>
      <w:tabs>
        <w:tab w:val="left" w:pos="800"/>
      </w:tabs>
      <w:ind w:left="806"/>
    </w:pPr>
  </w:style>
  <w:style w:type="paragraph" w:styleId="ListContinue3">
    <w:name w:val="List Continue 3"/>
    <w:basedOn w:val="ListContinue1"/>
    <w:rsid w:val="003C0544"/>
    <w:pPr>
      <w:tabs>
        <w:tab w:val="left" w:pos="1200"/>
      </w:tabs>
      <w:ind w:left="1208"/>
    </w:pPr>
  </w:style>
  <w:style w:type="paragraph" w:styleId="ListContinue4">
    <w:name w:val="List Continue 4"/>
    <w:basedOn w:val="ListContinue1"/>
    <w:rsid w:val="00446B46"/>
    <w:pPr>
      <w:tabs>
        <w:tab w:val="left" w:pos="1600"/>
      </w:tabs>
      <w:ind w:left="2793" w:hanging="1598"/>
    </w:pPr>
  </w:style>
  <w:style w:type="paragraph" w:styleId="ListContinue5">
    <w:name w:val="List Continue 5"/>
    <w:basedOn w:val="Normal"/>
    <w:pPr>
      <w:spacing w:after="120" w:line="230" w:lineRule="atLeast"/>
      <w:ind w:left="1415"/>
    </w:pPr>
  </w:style>
  <w:style w:type="paragraph" w:styleId="ListNumber">
    <w:name w:val="List Number"/>
    <w:basedOn w:val="Normal"/>
    <w:link w:val="ListNumberChar"/>
    <w:rsid w:val="00E95043"/>
    <w:pPr>
      <w:numPr>
        <w:numId w:val="3"/>
      </w:numPr>
      <w:tabs>
        <w:tab w:val="left" w:pos="400"/>
      </w:tabs>
    </w:pPr>
  </w:style>
  <w:style w:type="paragraph" w:styleId="ListNumber2">
    <w:name w:val="List Number 2"/>
    <w:basedOn w:val="ListNumber1"/>
    <w:rsid w:val="00446B46"/>
    <w:pPr>
      <w:tabs>
        <w:tab w:val="left" w:pos="800"/>
      </w:tabs>
      <w:ind w:left="806"/>
    </w:pPr>
  </w:style>
  <w:style w:type="paragraph" w:styleId="ListNumber3">
    <w:name w:val="List Number 3"/>
    <w:basedOn w:val="ListNumber1"/>
    <w:rsid w:val="00446B46"/>
    <w:pPr>
      <w:tabs>
        <w:tab w:val="left" w:pos="1200"/>
      </w:tabs>
      <w:ind w:left="1209"/>
    </w:pPr>
  </w:style>
  <w:style w:type="paragraph" w:styleId="ListNumber4">
    <w:name w:val="List Number 4"/>
    <w:basedOn w:val="ListNumber1"/>
    <w:rsid w:val="00446B46"/>
    <w:pPr>
      <w:tabs>
        <w:tab w:val="left" w:pos="1600"/>
      </w:tabs>
      <w:ind w:left="1598"/>
    </w:pPr>
  </w:style>
  <w:style w:type="paragraph" w:styleId="ListNumber5">
    <w:name w:val="List Number 5"/>
    <w:basedOn w:val="Normal"/>
    <w:pPr>
      <w:tabs>
        <w:tab w:val="num" w:pos="1492"/>
      </w:tabs>
      <w:ind w:left="1492" w:hanging="360"/>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spacing w:line="230" w:lineRule="atLeast"/>
      <w:ind w:left="1134" w:hanging="1134"/>
    </w:pPr>
    <w:rPr>
      <w:sz w:val="24"/>
    </w:rPr>
  </w:style>
  <w:style w:type="paragraph" w:customStyle="1" w:styleId="MSDNFR">
    <w:name w:val="MSDNFR"/>
    <w:basedOn w:val="Normal"/>
    <w:next w:val="Normal"/>
    <w:pPr>
      <w:spacing w:line="220" w:lineRule="atLeast"/>
    </w:pPr>
    <w:rPr>
      <w:color w:val="0000FF"/>
    </w:rPr>
  </w:style>
  <w:style w:type="paragraph" w:customStyle="1" w:styleId="na2">
    <w:name w:val="na2"/>
    <w:basedOn w:val="a2"/>
    <w:next w:val="Normal"/>
    <w:pPr>
      <w:numPr>
        <w:numId w:val="6"/>
      </w:numPr>
    </w:pPr>
  </w:style>
  <w:style w:type="paragraph" w:customStyle="1" w:styleId="na3">
    <w:name w:val="na3"/>
    <w:basedOn w:val="a3"/>
    <w:next w:val="Normal"/>
    <w:pPr>
      <w:numPr>
        <w:numId w:val="6"/>
      </w:numPr>
    </w:pPr>
  </w:style>
  <w:style w:type="paragraph" w:customStyle="1" w:styleId="na4">
    <w:name w:val="na4"/>
    <w:basedOn w:val="a4"/>
    <w:next w:val="Normal"/>
    <w:pPr>
      <w:numPr>
        <w:numId w:val="6"/>
      </w:numPr>
      <w:tabs>
        <w:tab w:val="left" w:pos="1060"/>
      </w:tabs>
    </w:pPr>
  </w:style>
  <w:style w:type="paragraph" w:customStyle="1" w:styleId="na5">
    <w:name w:val="na5"/>
    <w:basedOn w:val="a5"/>
    <w:next w:val="Normal"/>
    <w:pPr>
      <w:numPr>
        <w:numId w:val="6"/>
      </w:numPr>
    </w:pPr>
  </w:style>
  <w:style w:type="paragraph" w:customStyle="1" w:styleId="na6">
    <w:name w:val="na6"/>
    <w:basedOn w:val="a6"/>
    <w:next w:val="Normal"/>
    <w:pPr>
      <w:numPr>
        <w:numId w:val="6"/>
      </w:numPr>
    </w:pPr>
  </w:style>
  <w:style w:type="paragraph" w:styleId="NormalIndent">
    <w:name w:val="Normal Indent"/>
    <w:basedOn w:val="Normal"/>
    <w:pPr>
      <w:ind w:left="708"/>
    </w:pPr>
  </w:style>
  <w:style w:type="paragraph" w:customStyle="1" w:styleId="Note">
    <w:name w:val="Note"/>
    <w:basedOn w:val="BaseText"/>
    <w:rsid w:val="00446B46"/>
    <w:pPr>
      <w:tabs>
        <w:tab w:val="left" w:pos="965"/>
      </w:tabs>
      <w:spacing w:line="220" w:lineRule="atLeast"/>
    </w:pPr>
    <w:rPr>
      <w:sz w:val="20"/>
    </w:rPr>
  </w:style>
  <w:style w:type="paragraph" w:styleId="NoteHeading">
    <w:name w:val="Note Heading"/>
    <w:basedOn w:val="Normal"/>
    <w:next w:val="Normal"/>
    <w:link w:val="NoteHeadingChar"/>
  </w:style>
  <w:style w:type="paragraph" w:customStyle="1" w:styleId="p2">
    <w:name w:val="p2"/>
    <w:basedOn w:val="BaseText"/>
    <w:rsid w:val="00446B46"/>
    <w:pPr>
      <w:tabs>
        <w:tab w:val="left" w:pos="562"/>
      </w:tabs>
    </w:pPr>
  </w:style>
  <w:style w:type="paragraph" w:customStyle="1" w:styleId="p3">
    <w:name w:val="p3"/>
    <w:basedOn w:val="BaseText"/>
    <w:rsid w:val="00446B46"/>
    <w:pPr>
      <w:tabs>
        <w:tab w:val="left" w:pos="720"/>
      </w:tabs>
    </w:pPr>
  </w:style>
  <w:style w:type="paragraph" w:customStyle="1" w:styleId="p4">
    <w:name w:val="p4"/>
    <w:basedOn w:val="BaseText"/>
    <w:rsid w:val="00446B46"/>
    <w:pPr>
      <w:tabs>
        <w:tab w:val="left" w:pos="1094"/>
      </w:tabs>
    </w:pPr>
  </w:style>
  <w:style w:type="paragraph" w:customStyle="1" w:styleId="p5">
    <w:name w:val="p5"/>
    <w:basedOn w:val="BaseText"/>
    <w:rsid w:val="00446B46"/>
    <w:pPr>
      <w:tabs>
        <w:tab w:val="left" w:pos="1094"/>
      </w:tabs>
    </w:pPr>
  </w:style>
  <w:style w:type="paragraph" w:customStyle="1" w:styleId="p6">
    <w:name w:val="p6"/>
    <w:basedOn w:val="BaseText"/>
    <w:rsid w:val="00446B46"/>
    <w:pPr>
      <w:tabs>
        <w:tab w:val="left" w:pos="1440"/>
      </w:tabs>
    </w:pPr>
  </w:style>
  <w:style w:type="character" w:styleId="PageNumber">
    <w:name w:val="page number"/>
    <w:rPr>
      <w:noProof w:val="0"/>
      <w:lang w:val="fr-FR"/>
    </w:rPr>
  </w:style>
  <w:style w:type="paragraph" w:styleId="PlainText">
    <w:name w:val="Plain Text"/>
    <w:basedOn w:val="Normal"/>
    <w:link w:val="PlainTextChar"/>
    <w:rPr>
      <w:rFonts w:ascii="Courier New" w:hAnsi="Courier New"/>
    </w:rPr>
  </w:style>
  <w:style w:type="paragraph" w:customStyle="1" w:styleId="RefNorm">
    <w:name w:val="RefNorm"/>
    <w:basedOn w:val="BaseText"/>
    <w:rsid w:val="00446B46"/>
  </w:style>
  <w:style w:type="paragraph" w:styleId="Salutation">
    <w:name w:val="Salutation"/>
    <w:basedOn w:val="Normal"/>
    <w:next w:val="Normal"/>
    <w:link w:val="SalutationChar"/>
  </w:style>
  <w:style w:type="paragraph" w:styleId="Signature">
    <w:name w:val="Signature"/>
    <w:basedOn w:val="Normal"/>
    <w:link w:val="SignatureChar"/>
    <w:pPr>
      <w:ind w:left="4252"/>
    </w:pPr>
  </w:style>
  <w:style w:type="paragraph" w:customStyle="1" w:styleId="Special">
    <w:name w:val="Special"/>
    <w:basedOn w:val="Normal"/>
    <w:next w:val="Normal"/>
  </w:style>
  <w:style w:type="character" w:styleId="Strong">
    <w:name w:val="Strong"/>
    <w:qFormat/>
    <w:rPr>
      <w:b/>
      <w:noProof w:val="0"/>
      <w:lang w:val="fr-FR"/>
    </w:rPr>
  </w:style>
  <w:style w:type="paragraph" w:styleId="Subtitle">
    <w:name w:val="Subtitle"/>
    <w:basedOn w:val="Normal"/>
    <w:link w:val="SubtitleChar"/>
    <w:qFormat/>
    <w:pPr>
      <w:spacing w:after="60"/>
      <w:jc w:val="center"/>
      <w:outlineLvl w:val="1"/>
    </w:pPr>
    <w:rPr>
      <w:sz w:val="24"/>
    </w:rPr>
  </w:style>
  <w:style w:type="paragraph" w:customStyle="1" w:styleId="Tablefootnote">
    <w:name w:val="Table footnote"/>
    <w:basedOn w:val="Normal"/>
    <w:pPr>
      <w:tabs>
        <w:tab w:val="left" w:pos="340"/>
      </w:tabs>
      <w:spacing w:before="60" w:after="60" w:line="190" w:lineRule="atLeast"/>
    </w:pPr>
    <w:rPr>
      <w:sz w:val="16"/>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customStyle="1" w:styleId="Tabletitle">
    <w:name w:val="Table title"/>
    <w:basedOn w:val="Figuretitle"/>
    <w:rsid w:val="00446B46"/>
    <w:pPr>
      <w:spacing w:before="120" w:after="120"/>
    </w:pPr>
  </w:style>
  <w:style w:type="character" w:customStyle="1" w:styleId="TableFootNoteXref">
    <w:name w:val="TableFootNoteXref"/>
    <w:rPr>
      <w:noProof/>
      <w:position w:val="6"/>
      <w:sz w:val="14"/>
      <w:lang w:val="fr-FR"/>
    </w:rPr>
  </w:style>
  <w:style w:type="paragraph" w:customStyle="1" w:styleId="Terms">
    <w:name w:val="Term(s)"/>
    <w:basedOn w:val="BaseText"/>
    <w:rsid w:val="00446B46"/>
    <w:pPr>
      <w:suppressAutoHyphens/>
      <w:spacing w:after="0"/>
      <w:jc w:val="left"/>
    </w:pPr>
    <w:rPr>
      <w:b/>
    </w:rPr>
  </w:style>
  <w:style w:type="paragraph" w:customStyle="1" w:styleId="TermNum">
    <w:name w:val="TermNum"/>
    <w:basedOn w:val="BaseText"/>
    <w:rsid w:val="00446B46"/>
    <w:pPr>
      <w:spacing w:after="0"/>
    </w:pPr>
    <w:rPr>
      <w:b/>
    </w:rPr>
  </w:style>
  <w:style w:type="paragraph" w:styleId="Title">
    <w:name w:val="Title"/>
    <w:basedOn w:val="Normal"/>
    <w:link w:val="TitleChar"/>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uiPriority w:val="39"/>
    <w:qFormat/>
    <w:rsid w:val="004A3B88"/>
    <w:pPr>
      <w:tabs>
        <w:tab w:val="left" w:pos="720"/>
        <w:tab w:val="right" w:leader="dot" w:pos="9752"/>
      </w:tabs>
      <w:suppressAutoHyphens/>
      <w:spacing w:before="120" w:after="0"/>
      <w:ind w:left="720" w:hanging="720"/>
      <w:jc w:val="left"/>
    </w:pPr>
    <w:rPr>
      <w:b/>
    </w:rPr>
  </w:style>
  <w:style w:type="paragraph" w:styleId="TOC2">
    <w:name w:val="toc 2"/>
    <w:basedOn w:val="TOC1"/>
    <w:next w:val="Normal"/>
    <w:uiPriority w:val="39"/>
    <w:qFormat/>
    <w:pPr>
      <w:spacing w:before="0"/>
    </w:pPr>
  </w:style>
  <w:style w:type="paragraph" w:styleId="TOC3">
    <w:name w:val="toc 3"/>
    <w:basedOn w:val="TOC2"/>
    <w:next w:val="Normal"/>
    <w:uiPriority w:val="39"/>
    <w:qFormat/>
  </w:style>
  <w:style w:type="paragraph" w:styleId="TOC4">
    <w:name w:val="toc 4"/>
    <w:basedOn w:val="TOC2"/>
    <w:next w:val="Normal"/>
    <w:uiPriority w:val="39"/>
    <w:pPr>
      <w:tabs>
        <w:tab w:val="clear" w:pos="720"/>
        <w:tab w:val="left" w:pos="1140"/>
      </w:tabs>
      <w:ind w:left="1140" w:hanging="1140"/>
    </w:pPr>
  </w:style>
  <w:style w:type="paragraph" w:styleId="TOC5">
    <w:name w:val="toc 5"/>
    <w:basedOn w:val="TOC4"/>
    <w:next w:val="Normal"/>
    <w:uiPriority w:val="39"/>
  </w:style>
  <w:style w:type="paragraph" w:styleId="TOC6">
    <w:name w:val="toc 6"/>
    <w:basedOn w:val="TOC4"/>
    <w:next w:val="Normal"/>
    <w:uiPriority w:val="39"/>
    <w:pPr>
      <w:tabs>
        <w:tab w:val="clear" w:pos="1140"/>
        <w:tab w:val="left" w:pos="1440"/>
      </w:tabs>
      <w:ind w:left="1440" w:hanging="1440"/>
    </w:pPr>
  </w:style>
  <w:style w:type="paragraph" w:styleId="TOC7">
    <w:name w:val="toc 7"/>
    <w:basedOn w:val="TOC4"/>
    <w:next w:val="Normal"/>
    <w:uiPriority w:val="39"/>
    <w:pPr>
      <w:tabs>
        <w:tab w:val="clear" w:pos="1140"/>
        <w:tab w:val="left" w:pos="1440"/>
      </w:tabs>
      <w:ind w:left="1440" w:hanging="1440"/>
    </w:pPr>
  </w:style>
  <w:style w:type="paragraph" w:styleId="TOC8">
    <w:name w:val="toc 8"/>
    <w:basedOn w:val="TOC4"/>
    <w:next w:val="Normal"/>
    <w:uiPriority w:val="39"/>
    <w:pPr>
      <w:tabs>
        <w:tab w:val="clear" w:pos="1140"/>
        <w:tab w:val="left" w:pos="1440"/>
      </w:tabs>
      <w:ind w:left="1440" w:hanging="1440"/>
    </w:pPr>
  </w:style>
  <w:style w:type="paragraph" w:styleId="TOC9">
    <w:name w:val="toc 9"/>
    <w:basedOn w:val="TOC1"/>
    <w:next w:val="Normal"/>
    <w:uiPriority w:val="39"/>
    <w:pPr>
      <w:tabs>
        <w:tab w:val="clear" w:pos="720"/>
      </w:tabs>
      <w:ind w:left="0" w:firstLine="0"/>
    </w:pPr>
  </w:style>
  <w:style w:type="paragraph" w:customStyle="1" w:styleId="zzBiblio">
    <w:name w:val="zzBiblio"/>
    <w:basedOn w:val="Normal"/>
    <w:next w:val="Bibliography1"/>
    <w:rsid w:val="003407AB"/>
    <w:pPr>
      <w:keepNext/>
      <w:pageBreakBefore/>
      <w:spacing w:after="760" w:line="310" w:lineRule="exact"/>
      <w:jc w:val="center"/>
    </w:pPr>
    <w:rPr>
      <w:b/>
      <w:sz w:val="28"/>
    </w:rPr>
  </w:style>
  <w:style w:type="paragraph" w:customStyle="1" w:styleId="zzContents">
    <w:name w:val="zzContents"/>
    <w:basedOn w:val="Introduction"/>
    <w:next w:val="TOC1"/>
    <w:rsid w:val="001D38CC"/>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link w:val="zzCoverChar"/>
    <w:pPr>
      <w:spacing w:after="220"/>
      <w:jc w:val="right"/>
    </w:pPr>
    <w:rPr>
      <w:rFonts w:ascii="Arial" w:hAnsi="Arial"/>
      <w:b/>
      <w:color w:val="000000"/>
      <w:sz w:val="24"/>
    </w:rPr>
  </w:style>
  <w:style w:type="paragraph" w:customStyle="1" w:styleId="zzForeword">
    <w:name w:val="zzForeword"/>
    <w:basedOn w:val="Introduction"/>
    <w:next w:val="ForewordText"/>
    <w:rsid w:val="003407AB"/>
  </w:style>
  <w:style w:type="paragraph" w:customStyle="1" w:styleId="zzHelp">
    <w:name w:val="zzHelp"/>
    <w:basedOn w:val="Normal"/>
    <w:rPr>
      <w:color w:val="008000"/>
    </w:rPr>
  </w:style>
  <w:style w:type="paragraph" w:customStyle="1" w:styleId="zzIndex">
    <w:name w:val="zzIndex"/>
    <w:basedOn w:val="zzBiblio"/>
    <w:next w:val="IndexHeading"/>
  </w:style>
  <w:style w:type="paragraph" w:customStyle="1" w:styleId="zzLc5">
    <w:name w:val="zzLc5"/>
    <w:basedOn w:val="Normal"/>
    <w:next w:val="Normal"/>
    <w:pPr>
      <w:jc w:val="left"/>
    </w:pPr>
  </w:style>
  <w:style w:type="paragraph" w:customStyle="1" w:styleId="zzLc6">
    <w:name w:val="zzLc6"/>
    <w:basedOn w:val="Normal"/>
    <w:next w:val="Normal"/>
    <w:pPr>
      <w:jc w:val="left"/>
    </w:pPr>
  </w:style>
  <w:style w:type="paragraph" w:customStyle="1" w:styleId="zzLn5">
    <w:name w:val="zzLn5"/>
    <w:basedOn w:val="Normal"/>
    <w:next w:val="Normal"/>
    <w:pPr>
      <w:jc w:val="left"/>
    </w:pPr>
  </w:style>
  <w:style w:type="paragraph" w:customStyle="1" w:styleId="zzLn6">
    <w:name w:val="zzLn6"/>
    <w:basedOn w:val="Normal"/>
    <w:next w:val="Normal"/>
    <w:pPr>
      <w:jc w:val="left"/>
    </w:pPr>
  </w:style>
  <w:style w:type="paragraph" w:customStyle="1" w:styleId="zzSTDTitle">
    <w:name w:val="zzSTDTitle"/>
    <w:basedOn w:val="Normal"/>
    <w:next w:val="Normal"/>
    <w:pPr>
      <w:suppressAutoHyphens/>
      <w:spacing w:before="400" w:after="760" w:line="350" w:lineRule="exact"/>
      <w:jc w:val="left"/>
    </w:pPr>
    <w:rPr>
      <w:b/>
      <w:color w:val="0000FF"/>
      <w:sz w:val="32"/>
    </w:rPr>
  </w:style>
  <w:style w:type="paragraph" w:customStyle="1" w:styleId="CoverTitleA1">
    <w:name w:val="Cover Title_A1"/>
    <w:basedOn w:val="BaseHeading"/>
    <w:rsid w:val="00446B46"/>
    <w:pPr>
      <w:spacing w:line="360" w:lineRule="exact"/>
      <w:outlineLvl w:val="9"/>
    </w:pPr>
    <w:rPr>
      <w:b/>
      <w:sz w:val="32"/>
    </w:rPr>
  </w:style>
  <w:style w:type="paragraph" w:customStyle="1" w:styleId="Tabletext10">
    <w:name w:val="Table text (10)"/>
    <w:basedOn w:val="Normal"/>
    <w:rsid w:val="00944FEB"/>
    <w:pPr>
      <w:spacing w:before="60" w:after="60"/>
      <w:jc w:val="left"/>
    </w:pPr>
  </w:style>
  <w:style w:type="paragraph" w:customStyle="1" w:styleId="Tabletext9">
    <w:name w:val="Table text (9)"/>
    <w:basedOn w:val="Normal"/>
    <w:rsid w:val="00944FEB"/>
    <w:pPr>
      <w:spacing w:before="60" w:after="60" w:line="210" w:lineRule="atLeast"/>
      <w:jc w:val="left"/>
    </w:pPr>
    <w:rPr>
      <w:sz w:val="18"/>
    </w:rPr>
  </w:style>
  <w:style w:type="paragraph" w:customStyle="1" w:styleId="Tabletext8">
    <w:name w:val="Table text (8)"/>
    <w:basedOn w:val="Normal"/>
    <w:rsid w:val="00944FEB"/>
    <w:pPr>
      <w:spacing w:before="60" w:after="60" w:line="190" w:lineRule="atLeast"/>
      <w:jc w:val="left"/>
    </w:pPr>
    <w:rPr>
      <w:sz w:val="16"/>
    </w:rPr>
  </w:style>
  <w:style w:type="paragraph" w:customStyle="1" w:styleId="Tabletext7">
    <w:name w:val="Table text (7)"/>
    <w:basedOn w:val="Normal"/>
    <w:rsid w:val="00944FEB"/>
    <w:pPr>
      <w:spacing w:before="60" w:after="60" w:line="170" w:lineRule="atLeast"/>
      <w:jc w:val="left"/>
    </w:pPr>
    <w:rPr>
      <w:sz w:val="14"/>
    </w:rPr>
  </w:style>
  <w:style w:type="paragraph" w:customStyle="1" w:styleId="CoverTitleA2">
    <w:name w:val="Cover Title_A2"/>
    <w:basedOn w:val="CoverTitleA1"/>
    <w:rsid w:val="00446B46"/>
  </w:style>
  <w:style w:type="paragraph" w:customStyle="1" w:styleId="CoverTitleA3">
    <w:name w:val="Cover Title_A3"/>
    <w:basedOn w:val="CoverTitleA1"/>
    <w:rsid w:val="00446B46"/>
    <w:rPr>
      <w:b w:val="0"/>
    </w:rPr>
  </w:style>
  <w:style w:type="paragraph" w:customStyle="1" w:styleId="CoverTitleB">
    <w:name w:val="Cover Title_B"/>
    <w:basedOn w:val="BaseHeading"/>
    <w:rsid w:val="00446B46"/>
    <w:pPr>
      <w:outlineLvl w:val="9"/>
    </w:pPr>
    <w:rPr>
      <w:i/>
      <w:lang w:val="fr-FR"/>
    </w:rPr>
  </w:style>
  <w:style w:type="paragraph" w:customStyle="1" w:styleId="ForewordText">
    <w:name w:val="Foreword Text"/>
    <w:basedOn w:val="BaseText"/>
    <w:rsid w:val="00446B46"/>
  </w:style>
  <w:style w:type="paragraph" w:customStyle="1" w:styleId="MainTitle1">
    <w:name w:val="Main Title 1"/>
    <w:basedOn w:val="CoverTitleA1"/>
    <w:rsid w:val="00446B46"/>
    <w:pPr>
      <w:spacing w:before="400"/>
    </w:pPr>
  </w:style>
  <w:style w:type="paragraph" w:customStyle="1" w:styleId="MainTitle2">
    <w:name w:val="Main Title 2"/>
    <w:basedOn w:val="CoverTitleA2"/>
    <w:rsid w:val="00446B46"/>
    <w:pPr>
      <w:outlineLvl w:val="1"/>
    </w:pPr>
  </w:style>
  <w:style w:type="paragraph" w:customStyle="1" w:styleId="MainTitle3">
    <w:name w:val="Main Title 3"/>
    <w:basedOn w:val="CoverTitleA3"/>
    <w:rsid w:val="00446B46"/>
    <w:pPr>
      <w:outlineLvl w:val="2"/>
    </w:pPr>
  </w:style>
  <w:style w:type="paragraph" w:customStyle="1" w:styleId="BodyText9">
    <w:name w:val="Body Text (9)"/>
    <w:basedOn w:val="Normal"/>
    <w:rsid w:val="00C62FBA"/>
    <w:pPr>
      <w:spacing w:line="220" w:lineRule="atLeast"/>
    </w:pPr>
    <w:rPr>
      <w:sz w:val="18"/>
    </w:rPr>
  </w:style>
  <w:style w:type="paragraph" w:customStyle="1" w:styleId="BodyTextCenter">
    <w:name w:val="Body Text_Center"/>
    <w:basedOn w:val="BaseText"/>
    <w:rsid w:val="00446B46"/>
    <w:pPr>
      <w:jc w:val="center"/>
    </w:pPr>
  </w:style>
  <w:style w:type="paragraph" w:customStyle="1" w:styleId="Tabletext10Shade">
    <w:name w:val="Table text (10)_Shade"/>
    <w:basedOn w:val="Tabletext10"/>
    <w:rsid w:val="0066386B"/>
  </w:style>
  <w:style w:type="paragraph" w:customStyle="1" w:styleId="Note8">
    <w:name w:val="Note (8)"/>
    <w:basedOn w:val="Note"/>
    <w:next w:val="Normal"/>
    <w:rsid w:val="003407AB"/>
    <w:pPr>
      <w:spacing w:before="60" w:after="60" w:line="200" w:lineRule="atLeast"/>
    </w:pPr>
    <w:rPr>
      <w:sz w:val="16"/>
    </w:rPr>
  </w:style>
  <w:style w:type="paragraph" w:customStyle="1" w:styleId="Example8">
    <w:name w:val="Example (8)"/>
    <w:basedOn w:val="Example"/>
    <w:next w:val="Normal"/>
    <w:rsid w:val="003407AB"/>
    <w:pPr>
      <w:spacing w:before="60" w:after="60" w:line="200" w:lineRule="atLeast"/>
    </w:pPr>
    <w:rPr>
      <w:sz w:val="16"/>
    </w:rPr>
  </w:style>
  <w:style w:type="paragraph" w:customStyle="1" w:styleId="Dimension100">
    <w:name w:val="Dimension_100"/>
    <w:basedOn w:val="BaseText"/>
    <w:rsid w:val="00446B46"/>
    <w:pPr>
      <w:spacing w:after="60" w:line="220" w:lineRule="atLeast"/>
      <w:jc w:val="right"/>
    </w:pPr>
    <w:rPr>
      <w:sz w:val="20"/>
    </w:rPr>
  </w:style>
  <w:style w:type="paragraph" w:customStyle="1" w:styleId="KeyTitle">
    <w:name w:val="Key Title"/>
    <w:basedOn w:val="KeyText"/>
    <w:next w:val="KeyText"/>
    <w:rsid w:val="00446B46"/>
    <w:pPr>
      <w:jc w:val="left"/>
    </w:pPr>
    <w:rPr>
      <w:b/>
    </w:rPr>
  </w:style>
  <w:style w:type="paragraph" w:customStyle="1" w:styleId="KeyText">
    <w:name w:val="Key Text"/>
    <w:basedOn w:val="BodyText-"/>
    <w:rsid w:val="00446B46"/>
    <w:pPr>
      <w:tabs>
        <w:tab w:val="left" w:pos="346"/>
      </w:tabs>
      <w:spacing w:after="60"/>
      <w:ind w:left="346" w:hanging="346"/>
    </w:pPr>
  </w:style>
  <w:style w:type="paragraph" w:customStyle="1" w:styleId="KeyTextLast">
    <w:name w:val="Key Text_Last"/>
    <w:basedOn w:val="KeyText"/>
    <w:next w:val="Normal"/>
    <w:rsid w:val="00C62FBA"/>
    <w:pPr>
      <w:spacing w:after="240"/>
    </w:pPr>
  </w:style>
  <w:style w:type="paragraph" w:customStyle="1" w:styleId="ListContinue9">
    <w:name w:val="List Continue (9)"/>
    <w:basedOn w:val="ListContinue"/>
    <w:rsid w:val="003407AB"/>
    <w:pPr>
      <w:spacing w:line="210" w:lineRule="atLeast"/>
    </w:pPr>
    <w:rPr>
      <w:sz w:val="18"/>
      <w:szCs w:val="18"/>
    </w:rPr>
  </w:style>
  <w:style w:type="paragraph" w:customStyle="1" w:styleId="ListContinue29">
    <w:name w:val="List Continue 2 (9)"/>
    <w:basedOn w:val="ListContinue9"/>
    <w:autoRedefine/>
    <w:rsid w:val="00A738C0"/>
    <w:pPr>
      <w:numPr>
        <w:ilvl w:val="1"/>
        <w:numId w:val="8"/>
      </w:numPr>
    </w:pPr>
  </w:style>
  <w:style w:type="paragraph" w:customStyle="1" w:styleId="ListContinue39">
    <w:name w:val="List Continue 3 (9)"/>
    <w:basedOn w:val="ListContinue9"/>
    <w:rsid w:val="00A738C0"/>
    <w:pPr>
      <w:numPr>
        <w:ilvl w:val="2"/>
        <w:numId w:val="8"/>
      </w:numPr>
    </w:pPr>
  </w:style>
  <w:style w:type="paragraph" w:customStyle="1" w:styleId="ListContinue49">
    <w:name w:val="List Continue 4 (9)"/>
    <w:basedOn w:val="ListContinue9"/>
    <w:rsid w:val="00A738C0"/>
    <w:pPr>
      <w:numPr>
        <w:ilvl w:val="3"/>
        <w:numId w:val="8"/>
      </w:numPr>
    </w:pPr>
  </w:style>
  <w:style w:type="paragraph" w:customStyle="1" w:styleId="ListNumber9">
    <w:name w:val="List Number (9)"/>
    <w:basedOn w:val="BodyText"/>
    <w:rsid w:val="003407AB"/>
    <w:pPr>
      <w:numPr>
        <w:numId w:val="7"/>
      </w:numPr>
      <w:spacing w:line="210" w:lineRule="atLeast"/>
      <w:ind w:left="403" w:hanging="403"/>
    </w:pPr>
    <w:rPr>
      <w:sz w:val="18"/>
    </w:rPr>
  </w:style>
  <w:style w:type="paragraph" w:customStyle="1" w:styleId="ListNumber29">
    <w:name w:val="List Number 2 (9)"/>
    <w:basedOn w:val="ListNumber9"/>
    <w:rsid w:val="00C62FBA"/>
    <w:pPr>
      <w:numPr>
        <w:ilvl w:val="1"/>
      </w:numPr>
    </w:pPr>
  </w:style>
  <w:style w:type="paragraph" w:customStyle="1" w:styleId="ListNumber39">
    <w:name w:val="List Number 3 (9)"/>
    <w:basedOn w:val="ListNumber9"/>
    <w:rsid w:val="00C62FBA"/>
    <w:pPr>
      <w:numPr>
        <w:ilvl w:val="2"/>
      </w:numPr>
    </w:pPr>
  </w:style>
  <w:style w:type="paragraph" w:customStyle="1" w:styleId="ListNumber49">
    <w:name w:val="List Number 4 (9)"/>
    <w:basedOn w:val="ListNumber9"/>
    <w:rsid w:val="00C62FBA"/>
    <w:pPr>
      <w:numPr>
        <w:ilvl w:val="3"/>
      </w:numPr>
    </w:pPr>
  </w:style>
  <w:style w:type="paragraph" w:customStyle="1" w:styleId="BodyTextIndent1">
    <w:name w:val="Body Text Indent1"/>
    <w:basedOn w:val="BodyText"/>
    <w:rsid w:val="00C62FBA"/>
    <w:pPr>
      <w:ind w:left="403"/>
    </w:pPr>
    <w:rPr>
      <w:sz w:val="20"/>
    </w:rPr>
  </w:style>
  <w:style w:type="paragraph" w:customStyle="1" w:styleId="BodyTextIndent21">
    <w:name w:val="Body Text Indent 21"/>
    <w:basedOn w:val="Normal"/>
    <w:rsid w:val="00446B46"/>
    <w:pPr>
      <w:ind w:left="805"/>
    </w:pPr>
  </w:style>
  <w:style w:type="paragraph" w:customStyle="1" w:styleId="BodyTextIndent31">
    <w:name w:val="Body Text Indent 31"/>
    <w:basedOn w:val="BodyTextIndent21"/>
    <w:rsid w:val="00446B46"/>
    <w:pPr>
      <w:ind w:left="1202"/>
    </w:pPr>
  </w:style>
  <w:style w:type="paragraph" w:customStyle="1" w:styleId="BodyTextindent4">
    <w:name w:val="Body Text indent 4"/>
    <w:basedOn w:val="BodyTextIndent31"/>
    <w:rsid w:val="00446B46"/>
    <w:pPr>
      <w:ind w:left="1605"/>
    </w:pPr>
  </w:style>
  <w:style w:type="paragraph" w:customStyle="1" w:styleId="Figuresubtitle">
    <w:name w:val="Figure subtitle"/>
    <w:basedOn w:val="BaseText"/>
    <w:rsid w:val="00446B46"/>
    <w:pPr>
      <w:spacing w:before="120" w:after="120"/>
      <w:jc w:val="center"/>
    </w:pPr>
    <w:rPr>
      <w:b/>
    </w:rPr>
  </w:style>
  <w:style w:type="paragraph" w:customStyle="1" w:styleId="FigureGraphic">
    <w:name w:val="Figure Graphic"/>
    <w:basedOn w:val="BaseText"/>
    <w:rsid w:val="00446B46"/>
    <w:pPr>
      <w:spacing w:before="240" w:after="120"/>
      <w:jc w:val="center"/>
    </w:pPr>
  </w:style>
  <w:style w:type="paragraph" w:customStyle="1" w:styleId="Tablefootnote8">
    <w:name w:val="Table footnote (8)"/>
    <w:basedOn w:val="Normal"/>
    <w:rsid w:val="003407AB"/>
    <w:pPr>
      <w:tabs>
        <w:tab w:val="left" w:pos="340"/>
      </w:tabs>
      <w:spacing w:before="60" w:after="60" w:line="200" w:lineRule="atLeast"/>
    </w:pPr>
    <w:rPr>
      <w:sz w:val="16"/>
    </w:rPr>
  </w:style>
  <w:style w:type="paragraph" w:customStyle="1" w:styleId="Tablefootnote7">
    <w:name w:val="Table footnote (7)"/>
    <w:basedOn w:val="Tablefootnote8"/>
    <w:rsid w:val="00C62FBA"/>
    <w:pPr>
      <w:spacing w:line="180" w:lineRule="atLeast"/>
    </w:pPr>
    <w:rPr>
      <w:sz w:val="14"/>
      <w:szCs w:val="14"/>
    </w:rPr>
  </w:style>
  <w:style w:type="character" w:customStyle="1" w:styleId="TNR">
    <w:name w:val="TNR"/>
    <w:rsid w:val="00C62FBA"/>
    <w:rPr>
      <w:rFonts w:ascii="Times New Roman" w:hAnsi="Times New Roman"/>
    </w:rPr>
  </w:style>
  <w:style w:type="character" w:customStyle="1" w:styleId="TNRItalic">
    <w:name w:val="TNR Italic"/>
    <w:rsid w:val="00C62FBA"/>
    <w:rPr>
      <w:rFonts w:ascii="Times New Roman" w:hAnsi="Times New Roman"/>
      <w:i/>
    </w:rPr>
  </w:style>
  <w:style w:type="character" w:customStyle="1" w:styleId="Symbol">
    <w:name w:val="Symbol"/>
    <w:rsid w:val="00C62FBA"/>
    <w:rPr>
      <w:rFonts w:ascii="Symbol" w:hAnsi="Symbol"/>
    </w:rPr>
  </w:style>
  <w:style w:type="character" w:customStyle="1" w:styleId="SymbolItalic">
    <w:name w:val="Symbol Italic"/>
    <w:rsid w:val="00C62FBA"/>
    <w:rPr>
      <w:rFonts w:ascii="Symbol" w:hAnsi="Symbol"/>
      <w:i/>
    </w:rPr>
  </w:style>
  <w:style w:type="character" w:customStyle="1" w:styleId="Courier">
    <w:name w:val="Courier"/>
    <w:rsid w:val="00446B46"/>
    <w:rPr>
      <w:rFonts w:ascii="Courier New" w:hAnsi="Courier New"/>
    </w:rPr>
  </w:style>
  <w:style w:type="paragraph" w:customStyle="1" w:styleId="BodyTextindent9">
    <w:name w:val="Body Text indent (9)"/>
    <w:basedOn w:val="BodyTextIndent1"/>
    <w:next w:val="Normal"/>
    <w:rsid w:val="00EB7B4E"/>
    <w:pPr>
      <w:spacing w:line="220" w:lineRule="atLeast"/>
    </w:pPr>
    <w:rPr>
      <w:sz w:val="18"/>
    </w:rPr>
  </w:style>
  <w:style w:type="paragraph" w:customStyle="1" w:styleId="BodyTextindent29">
    <w:name w:val="Body Text indent 2 (9)"/>
    <w:basedOn w:val="BodyTextIndent21"/>
    <w:next w:val="Normal"/>
    <w:rsid w:val="00EB7B4E"/>
    <w:pPr>
      <w:spacing w:line="220" w:lineRule="atLeast"/>
    </w:pPr>
    <w:rPr>
      <w:sz w:val="18"/>
    </w:rPr>
  </w:style>
  <w:style w:type="paragraph" w:customStyle="1" w:styleId="BodyTextindent39">
    <w:name w:val="Body Text indent 3 (9)"/>
    <w:basedOn w:val="BodyTextIndent31"/>
    <w:next w:val="Normal"/>
    <w:rsid w:val="00EB7B4E"/>
    <w:pPr>
      <w:spacing w:line="220" w:lineRule="atLeast"/>
    </w:pPr>
    <w:rPr>
      <w:sz w:val="18"/>
    </w:rPr>
  </w:style>
  <w:style w:type="paragraph" w:customStyle="1" w:styleId="BodyTextindent49">
    <w:name w:val="Body Text indent 4 (9)"/>
    <w:basedOn w:val="BodyTextindent4"/>
    <w:next w:val="Normal"/>
    <w:rsid w:val="00EB7B4E"/>
    <w:pPr>
      <w:spacing w:line="220" w:lineRule="atLeast"/>
    </w:pPr>
    <w:rPr>
      <w:sz w:val="18"/>
    </w:rPr>
  </w:style>
  <w:style w:type="paragraph" w:customStyle="1" w:styleId="AnnexFiguretitle">
    <w:name w:val="Annex Figure title"/>
    <w:basedOn w:val="Normal"/>
    <w:next w:val="Normal"/>
    <w:rsid w:val="002261C2"/>
    <w:pPr>
      <w:spacing w:before="240" w:after="360"/>
      <w:jc w:val="center"/>
    </w:pPr>
    <w:rPr>
      <w:b/>
    </w:rPr>
  </w:style>
  <w:style w:type="paragraph" w:customStyle="1" w:styleId="AnnexTabletitle">
    <w:name w:val="Annex Table title"/>
    <w:basedOn w:val="AnnexFiguretitle"/>
    <w:next w:val="Tabletext9"/>
    <w:rsid w:val="002261C2"/>
    <w:pPr>
      <w:keepNext/>
      <w:spacing w:before="120" w:after="120"/>
    </w:pPr>
  </w:style>
  <w:style w:type="paragraph" w:customStyle="1" w:styleId="ForewordTitle">
    <w:name w:val="Foreword Title"/>
    <w:basedOn w:val="BaseHeading"/>
    <w:rsid w:val="00446B46"/>
    <w:pPr>
      <w:keepNext/>
      <w:pageBreakBefore/>
      <w:suppressAutoHyphens/>
      <w:spacing w:before="310" w:after="310" w:line="310" w:lineRule="atLeast"/>
    </w:pPr>
    <w:rPr>
      <w:b/>
      <w:sz w:val="28"/>
    </w:rPr>
  </w:style>
  <w:style w:type="paragraph" w:customStyle="1" w:styleId="IntroductionTitle">
    <w:name w:val="Introduction Title"/>
    <w:basedOn w:val="ForewordTitle"/>
    <w:semiHidden/>
    <w:rsid w:val="005D0F46"/>
  </w:style>
  <w:style w:type="paragraph" w:customStyle="1" w:styleId="BibliographyTitle">
    <w:name w:val="Bibliography Title"/>
    <w:basedOn w:val="Normal"/>
    <w:next w:val="Normal"/>
    <w:semiHidden/>
    <w:rsid w:val="005D0F46"/>
    <w:pPr>
      <w:pageBreakBefore/>
      <w:spacing w:after="760" w:line="280" w:lineRule="atLeast"/>
      <w:jc w:val="center"/>
    </w:pPr>
    <w:rPr>
      <w:b/>
      <w:sz w:val="28"/>
    </w:rPr>
  </w:style>
  <w:style w:type="paragraph" w:customStyle="1" w:styleId="FigurefootnoteLast">
    <w:name w:val="Figure footnote_Last"/>
    <w:basedOn w:val="Figurefootnote"/>
    <w:next w:val="Normal"/>
    <w:rsid w:val="003407AB"/>
    <w:pPr>
      <w:spacing w:after="240"/>
    </w:pPr>
  </w:style>
  <w:style w:type="paragraph" w:customStyle="1" w:styleId="Space12">
    <w:name w:val="Space (12)"/>
    <w:basedOn w:val="Normal"/>
    <w:next w:val="Normal"/>
    <w:rsid w:val="00C01EF1"/>
    <w:pPr>
      <w:spacing w:after="0" w:line="240" w:lineRule="exact"/>
    </w:pPr>
  </w:style>
  <w:style w:type="paragraph" w:customStyle="1" w:styleId="Tabletext10NoneRightNoneBelow">
    <w:name w:val="Table text (10)_None Right_None Below"/>
    <w:basedOn w:val="Tabletext10"/>
    <w:rsid w:val="004432BF"/>
  </w:style>
  <w:style w:type="paragraph" w:customStyle="1" w:styleId="Tabletext10BoldBelow">
    <w:name w:val="Table text (10)_Bold Below"/>
    <w:basedOn w:val="Tabletext10"/>
    <w:rsid w:val="004432BF"/>
  </w:style>
  <w:style w:type="paragraph" w:customStyle="1" w:styleId="Tabletext10BoldRight">
    <w:name w:val="Table text (10)_Bold Right"/>
    <w:basedOn w:val="Tabletext10"/>
    <w:rsid w:val="004432BF"/>
  </w:style>
  <w:style w:type="paragraph" w:customStyle="1" w:styleId="Tabletext10BoldRightBoldBelow">
    <w:name w:val="Table text (10)_Bold Right_Bold Below"/>
    <w:basedOn w:val="Tabletext10"/>
    <w:rsid w:val="004432BF"/>
  </w:style>
  <w:style w:type="paragraph" w:customStyle="1" w:styleId="Dimension75">
    <w:name w:val="Dimension_75"/>
    <w:basedOn w:val="Dimension100"/>
    <w:rsid w:val="00446B46"/>
    <w:pPr>
      <w:ind w:right="1253"/>
    </w:pPr>
  </w:style>
  <w:style w:type="paragraph" w:customStyle="1" w:styleId="Dimension50">
    <w:name w:val="Dimension_50"/>
    <w:basedOn w:val="Dimension100"/>
    <w:rsid w:val="00446B46"/>
    <w:pPr>
      <w:ind w:right="2434"/>
    </w:pPr>
  </w:style>
  <w:style w:type="paragraph" w:customStyle="1" w:styleId="EndofDocument">
    <w:name w:val="End of Document"/>
    <w:basedOn w:val="Normal"/>
    <w:rsid w:val="00A85870"/>
  </w:style>
  <w:style w:type="character" w:customStyle="1" w:styleId="ArialRegular">
    <w:name w:val="Arial Regular"/>
    <w:rsid w:val="001E37CE"/>
    <w:rPr>
      <w:rFonts w:ascii="Arial" w:hAnsi="Arial"/>
      <w:b/>
    </w:rPr>
  </w:style>
  <w:style w:type="paragraph" w:customStyle="1" w:styleId="Tabletext10BoldRightNoneBelow">
    <w:name w:val="Table text (10)_Bold Right_None Below"/>
    <w:basedOn w:val="Tabletext10"/>
    <w:rsid w:val="004432BF"/>
  </w:style>
  <w:style w:type="paragraph" w:customStyle="1" w:styleId="Tabletext10NoneBelow">
    <w:name w:val="Table text (10)_None Below"/>
    <w:basedOn w:val="Tabletext10"/>
    <w:rsid w:val="004432BF"/>
  </w:style>
  <w:style w:type="paragraph" w:customStyle="1" w:styleId="Tabletext10NoneRight">
    <w:name w:val="Table text (10)_None Right"/>
    <w:basedOn w:val="Tabletext10"/>
    <w:rsid w:val="004432BF"/>
  </w:style>
  <w:style w:type="paragraph" w:customStyle="1" w:styleId="Tabletext10NoneRightBoldBelow">
    <w:name w:val="Table text (10)_None Right_Bold Below"/>
    <w:basedOn w:val="Tabletext10"/>
    <w:rsid w:val="004432BF"/>
  </w:style>
  <w:style w:type="paragraph" w:customStyle="1" w:styleId="Tabletext10VerticalText">
    <w:name w:val="Table text (10)_Vertical Text"/>
    <w:basedOn w:val="Tabletext10"/>
    <w:rsid w:val="00951408"/>
  </w:style>
  <w:style w:type="paragraph" w:customStyle="1" w:styleId="Tabletext9BoldBelow">
    <w:name w:val="Table text (9)_Bold Below"/>
    <w:basedOn w:val="Tabletext9"/>
    <w:rsid w:val="004432BF"/>
  </w:style>
  <w:style w:type="paragraph" w:customStyle="1" w:styleId="Tabletext9BoldRight">
    <w:name w:val="Table text (9)_Bold Right"/>
    <w:basedOn w:val="Tabletext9"/>
    <w:rsid w:val="004432BF"/>
  </w:style>
  <w:style w:type="paragraph" w:customStyle="1" w:styleId="Tabletext9BoldRightBoldBelow">
    <w:name w:val="Table text (9)_Bold Right_Bold Below"/>
    <w:basedOn w:val="Tabletext9"/>
    <w:rsid w:val="004432BF"/>
  </w:style>
  <w:style w:type="paragraph" w:customStyle="1" w:styleId="Tabletext9BoldRightNoneBelow">
    <w:name w:val="Table text (9)_Bold Right_None Below"/>
    <w:basedOn w:val="Tabletext9"/>
    <w:rsid w:val="004432BF"/>
  </w:style>
  <w:style w:type="paragraph" w:customStyle="1" w:styleId="Tabletext9NoneBelow">
    <w:name w:val="Table text (9)_None Below"/>
    <w:basedOn w:val="Tabletext9"/>
    <w:rsid w:val="004432BF"/>
  </w:style>
  <w:style w:type="paragraph" w:customStyle="1" w:styleId="Tabletext9NoneRight">
    <w:name w:val="Table text (9)_None Right"/>
    <w:basedOn w:val="Tabletext9"/>
    <w:rsid w:val="004432BF"/>
  </w:style>
  <w:style w:type="paragraph" w:customStyle="1" w:styleId="Tabletext9NoneRightBoldBelow">
    <w:name w:val="Table text (9)_None Right_Bold Below"/>
    <w:basedOn w:val="Tabletext9"/>
    <w:rsid w:val="004432BF"/>
  </w:style>
  <w:style w:type="paragraph" w:customStyle="1" w:styleId="Tabletext9NoneRightNoneBelow">
    <w:name w:val="Table text (9)_None Right_None Below"/>
    <w:basedOn w:val="Tabletext9"/>
    <w:rsid w:val="004432BF"/>
  </w:style>
  <w:style w:type="paragraph" w:customStyle="1" w:styleId="Tabletext9VerticalText">
    <w:name w:val="Table text (9)_Vertical Text"/>
    <w:basedOn w:val="Tabletext9"/>
    <w:rsid w:val="00951408"/>
  </w:style>
  <w:style w:type="paragraph" w:customStyle="1" w:styleId="Tabletext8BoldBelow">
    <w:name w:val="Table text (8)_Bold Below"/>
    <w:basedOn w:val="Tabletext8"/>
    <w:rsid w:val="00951408"/>
  </w:style>
  <w:style w:type="paragraph" w:customStyle="1" w:styleId="Tabletext8BoldRight">
    <w:name w:val="Table text (8)_Bold Right"/>
    <w:basedOn w:val="Tabletext8"/>
    <w:rsid w:val="00951408"/>
  </w:style>
  <w:style w:type="paragraph" w:customStyle="1" w:styleId="Tabletext8BoldRightBoldBelow">
    <w:name w:val="Table text (8)_Bold Right_Bold Below"/>
    <w:basedOn w:val="Tabletext8"/>
    <w:rsid w:val="00951408"/>
  </w:style>
  <w:style w:type="paragraph" w:customStyle="1" w:styleId="Tabletext8BoldRightNoneBelow">
    <w:name w:val="Table text (8)_Bold Right_None Below"/>
    <w:basedOn w:val="Tabletext8"/>
    <w:rsid w:val="00951408"/>
  </w:style>
  <w:style w:type="paragraph" w:customStyle="1" w:styleId="Tabletext8NoneBelow">
    <w:name w:val="Table text (8)_None Below"/>
    <w:basedOn w:val="Tabletext8"/>
    <w:rsid w:val="00951408"/>
  </w:style>
  <w:style w:type="paragraph" w:customStyle="1" w:styleId="Tabletext8NoneRight">
    <w:name w:val="Table text (8)_None Right"/>
    <w:basedOn w:val="Tabletext8"/>
    <w:rsid w:val="00951408"/>
  </w:style>
  <w:style w:type="paragraph" w:customStyle="1" w:styleId="Tabletext8NoneRightBoldBelow">
    <w:name w:val="Table text (8)_None Right_Bold Below"/>
    <w:basedOn w:val="Tabletext8"/>
    <w:rsid w:val="00951408"/>
  </w:style>
  <w:style w:type="paragraph" w:customStyle="1" w:styleId="Tabletext8NoneRightNoneBelow">
    <w:name w:val="Table text (8)_None Right_None Below"/>
    <w:basedOn w:val="Tabletext8"/>
    <w:rsid w:val="00951408"/>
  </w:style>
  <w:style w:type="paragraph" w:customStyle="1" w:styleId="Tabletext8VerticalText">
    <w:name w:val="Table text (8)_Vertical Text"/>
    <w:basedOn w:val="Tabletext8"/>
    <w:rsid w:val="00951408"/>
  </w:style>
  <w:style w:type="paragraph" w:customStyle="1" w:styleId="Tabletext7BoldBelow">
    <w:name w:val="Table text (7)_Bold Below"/>
    <w:basedOn w:val="Tabletext7"/>
    <w:rsid w:val="00951408"/>
  </w:style>
  <w:style w:type="paragraph" w:customStyle="1" w:styleId="Tabletext7BoldRight">
    <w:name w:val="Table text (7)_Bold Right"/>
    <w:basedOn w:val="Tabletext7"/>
    <w:rsid w:val="00951408"/>
  </w:style>
  <w:style w:type="paragraph" w:customStyle="1" w:styleId="Tabletext7BoldRightBoldBelow">
    <w:name w:val="Table text (7)_Bold Right_Bold Below"/>
    <w:basedOn w:val="Tabletext7"/>
    <w:rsid w:val="00951408"/>
  </w:style>
  <w:style w:type="paragraph" w:customStyle="1" w:styleId="Tabletext7BoldRightNoneBelow">
    <w:name w:val="Table text (7)_Bold Right_None Below"/>
    <w:basedOn w:val="Tabletext7"/>
    <w:rsid w:val="00951408"/>
  </w:style>
  <w:style w:type="paragraph" w:customStyle="1" w:styleId="Tabletext7NoneBelow">
    <w:name w:val="Table text (7)_None Below"/>
    <w:basedOn w:val="Tabletext7"/>
    <w:rsid w:val="00951408"/>
  </w:style>
  <w:style w:type="paragraph" w:customStyle="1" w:styleId="Tabletext7NoneRight">
    <w:name w:val="Table text (7)_None Right"/>
    <w:basedOn w:val="Tabletext7"/>
    <w:rsid w:val="00951408"/>
  </w:style>
  <w:style w:type="paragraph" w:customStyle="1" w:styleId="Tabletext7NoneRightBoldBelow">
    <w:name w:val="Table text (7)_None Right_Bold Below"/>
    <w:basedOn w:val="Tabletext7"/>
    <w:rsid w:val="00951408"/>
  </w:style>
  <w:style w:type="paragraph" w:customStyle="1" w:styleId="Tabletext7NoneRightNoneBelow">
    <w:name w:val="Table text (7)_None Right_None Below"/>
    <w:basedOn w:val="Tabletext7"/>
    <w:rsid w:val="00951408"/>
  </w:style>
  <w:style w:type="paragraph" w:customStyle="1" w:styleId="Tabletext7VerticalText">
    <w:name w:val="Table text (7)_Vertical Text"/>
    <w:basedOn w:val="Tabletext7"/>
    <w:rsid w:val="00951408"/>
  </w:style>
  <w:style w:type="paragraph" w:customStyle="1" w:styleId="Notice">
    <w:name w:val="Notice"/>
    <w:basedOn w:val="BaseText"/>
    <w:rsid w:val="00446B46"/>
  </w:style>
  <w:style w:type="paragraph" w:customStyle="1" w:styleId="Noteindent">
    <w:name w:val="Note indent"/>
    <w:basedOn w:val="Note"/>
    <w:rsid w:val="00446B46"/>
    <w:pPr>
      <w:tabs>
        <w:tab w:val="clear" w:pos="965"/>
        <w:tab w:val="left" w:pos="1368"/>
      </w:tabs>
      <w:ind w:left="403"/>
    </w:pPr>
  </w:style>
  <w:style w:type="paragraph" w:customStyle="1" w:styleId="Exampleindent">
    <w:name w:val="Example indent"/>
    <w:basedOn w:val="Example"/>
    <w:rsid w:val="00446B46"/>
    <w:pPr>
      <w:tabs>
        <w:tab w:val="clear" w:pos="1354"/>
        <w:tab w:val="left" w:pos="1757"/>
      </w:tabs>
      <w:ind w:left="403"/>
    </w:pPr>
  </w:style>
  <w:style w:type="character" w:customStyle="1" w:styleId="Wingdings2">
    <w:name w:val="Wingdings 2"/>
    <w:rsid w:val="00FD53F4"/>
    <w:rPr>
      <w:rFonts w:ascii="Wingdings 2" w:hAnsi="Wingdings 2"/>
    </w:rPr>
  </w:style>
  <w:style w:type="paragraph" w:customStyle="1" w:styleId="Tabletext10VerticalTextHeadLast">
    <w:name w:val="Table text (10)_Vertical Text_Head Last"/>
    <w:basedOn w:val="Tabletext10"/>
    <w:rsid w:val="00FD53F4"/>
  </w:style>
  <w:style w:type="paragraph" w:customStyle="1" w:styleId="Tabletext7VerticalTextHeadLast">
    <w:name w:val="Table text (7)_Vertical Text_Head Last"/>
    <w:basedOn w:val="Tabletext7"/>
    <w:rsid w:val="00FD53F4"/>
  </w:style>
  <w:style w:type="paragraph" w:customStyle="1" w:styleId="Tabletext8VerticalTextHeadLast">
    <w:name w:val="Table text (8)_Vertical Text_Head Last"/>
    <w:basedOn w:val="Tabletext8"/>
    <w:rsid w:val="00FD53F4"/>
  </w:style>
  <w:style w:type="paragraph" w:customStyle="1" w:styleId="Tabletext9VerticalTextHeadLast">
    <w:name w:val="Table text (9)_Vertical Text_Head Last"/>
    <w:basedOn w:val="Tabletext9"/>
    <w:rsid w:val="00FD53F4"/>
  </w:style>
  <w:style w:type="paragraph" w:customStyle="1" w:styleId="PageBreak">
    <w:name w:val="Page Break"/>
    <w:basedOn w:val="Normal"/>
    <w:next w:val="Normal"/>
    <w:rsid w:val="0027505F"/>
    <w:pPr>
      <w:pageBreakBefore/>
      <w:spacing w:after="0" w:line="40" w:lineRule="exact"/>
    </w:pPr>
    <w:rPr>
      <w:color w:val="FF0000"/>
    </w:rPr>
  </w:style>
  <w:style w:type="paragraph" w:customStyle="1" w:styleId="Code10">
    <w:name w:val="Code (10)"/>
    <w:basedOn w:val="Normal"/>
    <w:rsid w:val="00B86010"/>
    <w:pPr>
      <w:spacing w:after="0"/>
      <w:jc w:val="left"/>
    </w:pPr>
    <w:rPr>
      <w:rFonts w:ascii="Courier New" w:hAnsi="Courier New"/>
    </w:rPr>
  </w:style>
  <w:style w:type="paragraph" w:customStyle="1" w:styleId="Code8">
    <w:name w:val="Code (8)"/>
    <w:basedOn w:val="Code10"/>
    <w:rsid w:val="00B86010"/>
    <w:pPr>
      <w:spacing w:line="200" w:lineRule="atLeast"/>
    </w:pPr>
    <w:rPr>
      <w:sz w:val="16"/>
    </w:rPr>
  </w:style>
  <w:style w:type="paragraph" w:customStyle="1" w:styleId="Code9">
    <w:name w:val="Code (9)"/>
    <w:basedOn w:val="Code10"/>
    <w:rsid w:val="00B86010"/>
    <w:pPr>
      <w:spacing w:line="220" w:lineRule="atLeast"/>
    </w:pPr>
    <w:rPr>
      <w:sz w:val="18"/>
    </w:rPr>
  </w:style>
  <w:style w:type="paragraph" w:customStyle="1" w:styleId="Tabletext7Shade">
    <w:name w:val="Table text (7)_Shade"/>
    <w:basedOn w:val="Tabletext7"/>
    <w:rsid w:val="0066386B"/>
  </w:style>
  <w:style w:type="paragraph" w:customStyle="1" w:styleId="Tabletext8Shade">
    <w:name w:val="Table text (8)_Shade"/>
    <w:basedOn w:val="Tabletext8"/>
    <w:rsid w:val="0066386B"/>
  </w:style>
  <w:style w:type="paragraph" w:customStyle="1" w:styleId="Tabletext9Shade">
    <w:name w:val="Table text (9)_Shade"/>
    <w:basedOn w:val="Tabletext9"/>
    <w:rsid w:val="0066386B"/>
  </w:style>
  <w:style w:type="paragraph" w:customStyle="1" w:styleId="TabletextCross">
    <w:name w:val="Table text_Cross"/>
    <w:basedOn w:val="Tabletext9"/>
    <w:rsid w:val="0066386B"/>
  </w:style>
  <w:style w:type="paragraph" w:customStyle="1" w:styleId="ANNEXNoNum">
    <w:name w:val="ANNEX_No Num"/>
    <w:basedOn w:val="ANNEX"/>
    <w:next w:val="Normal"/>
    <w:rsid w:val="0066386B"/>
    <w:pPr>
      <w:pageBreakBefore w:val="0"/>
      <w:numPr>
        <w:numId w:val="0"/>
      </w:numPr>
      <w:spacing w:after="480"/>
    </w:pPr>
  </w:style>
  <w:style w:type="paragraph" w:styleId="HTMLPreformatted">
    <w:name w:val="HTML Preformatted"/>
    <w:basedOn w:val="Normal"/>
    <w:link w:val="HTMLPreformattedChar"/>
    <w:uiPriority w:val="99"/>
    <w:rsid w:val="009F449A"/>
    <w:rPr>
      <w:rFonts w:ascii="Courier New" w:hAnsi="Courier New" w:cs="Courier New"/>
      <w:sz w:val="20"/>
    </w:rPr>
  </w:style>
  <w:style w:type="character" w:customStyle="1" w:styleId="zzCoverChar">
    <w:name w:val="zzCover Char"/>
    <w:link w:val="zzCover"/>
    <w:rsid w:val="009F449A"/>
    <w:rPr>
      <w:rFonts w:ascii="Arial" w:hAnsi="Arial"/>
      <w:b/>
      <w:color w:val="000000"/>
      <w:sz w:val="24"/>
      <w:lang w:eastAsia="ja-JP"/>
    </w:rPr>
  </w:style>
  <w:style w:type="character" w:customStyle="1" w:styleId="HTMLPreformattedChar">
    <w:name w:val="HTML Preformatted Char"/>
    <w:link w:val="HTMLPreformatted"/>
    <w:uiPriority w:val="99"/>
    <w:rsid w:val="009F449A"/>
    <w:rPr>
      <w:rFonts w:ascii="Courier New" w:hAnsi="Courier New" w:cs="Courier New"/>
      <w:lang w:eastAsia="ja-JP"/>
    </w:rPr>
  </w:style>
  <w:style w:type="character" w:customStyle="1" w:styleId="Heading1Char">
    <w:name w:val="Heading 1 Char"/>
    <w:link w:val="Heading1"/>
    <w:rsid w:val="009F449A"/>
    <w:rPr>
      <w:rFonts w:ascii="Cambria" w:hAnsi="Cambria"/>
      <w:b/>
      <w:sz w:val="26"/>
      <w:lang w:val="en-GB" w:eastAsia="ja-JP"/>
    </w:rPr>
  </w:style>
  <w:style w:type="character" w:customStyle="1" w:styleId="FooterChar">
    <w:name w:val="Footer Char"/>
    <w:link w:val="Footer"/>
    <w:uiPriority w:val="99"/>
    <w:rsid w:val="009F449A"/>
    <w:rPr>
      <w:rFonts w:ascii="Arial" w:hAnsi="Arial"/>
      <w:lang w:eastAsia="ja-JP"/>
    </w:rPr>
  </w:style>
  <w:style w:type="character" w:customStyle="1" w:styleId="HeaderChar">
    <w:name w:val="Header Char"/>
    <w:link w:val="Header"/>
    <w:uiPriority w:val="29"/>
    <w:rsid w:val="009F449A"/>
    <w:rPr>
      <w:rFonts w:ascii="Arial" w:hAnsi="Arial"/>
      <w:b/>
      <w:sz w:val="22"/>
      <w:lang w:eastAsia="ja-JP"/>
    </w:rPr>
  </w:style>
  <w:style w:type="character" w:customStyle="1" w:styleId="aubase">
    <w:name w:val="au_base"/>
    <w:rsid w:val="00446B46"/>
    <w:rPr>
      <w:rFonts w:ascii="Cambria" w:hAnsi="Cambria"/>
    </w:rPr>
  </w:style>
  <w:style w:type="character" w:customStyle="1" w:styleId="aucollab">
    <w:name w:val="au_collab"/>
    <w:rsid w:val="00446B46"/>
    <w:rPr>
      <w:rFonts w:ascii="Cambria" w:hAnsi="Cambria"/>
      <w:bdr w:val="none" w:sz="0" w:space="0" w:color="auto"/>
      <w:shd w:val="clear" w:color="auto" w:fill="C0C0C0"/>
    </w:rPr>
  </w:style>
  <w:style w:type="character" w:customStyle="1" w:styleId="audeg">
    <w:name w:val="au_deg"/>
    <w:rsid w:val="00446B46"/>
    <w:rPr>
      <w:rFonts w:ascii="Cambria" w:hAnsi="Cambria"/>
      <w:sz w:val="22"/>
      <w:bdr w:val="none" w:sz="0" w:space="0" w:color="auto"/>
      <w:shd w:val="clear" w:color="auto" w:fill="FFFF00"/>
    </w:rPr>
  </w:style>
  <w:style w:type="character" w:customStyle="1" w:styleId="aufname">
    <w:name w:val="au_fname"/>
    <w:rsid w:val="00446B46"/>
    <w:rPr>
      <w:rFonts w:ascii="Cambria" w:hAnsi="Cambria"/>
      <w:sz w:val="22"/>
      <w:bdr w:val="none" w:sz="0" w:space="0" w:color="auto"/>
      <w:shd w:val="clear" w:color="auto" w:fill="FFFFCC"/>
    </w:rPr>
  </w:style>
  <w:style w:type="character" w:customStyle="1" w:styleId="aurole">
    <w:name w:val="au_role"/>
    <w:rsid w:val="00446B46"/>
    <w:rPr>
      <w:rFonts w:ascii="Cambria" w:hAnsi="Cambria"/>
      <w:sz w:val="22"/>
      <w:bdr w:val="none" w:sz="0" w:space="0" w:color="auto"/>
      <w:shd w:val="clear" w:color="auto" w:fill="808000"/>
    </w:rPr>
  </w:style>
  <w:style w:type="character" w:customStyle="1" w:styleId="ausuffix">
    <w:name w:val="au_suffix"/>
    <w:rsid w:val="00446B46"/>
    <w:rPr>
      <w:rFonts w:ascii="Cambria" w:hAnsi="Cambria"/>
      <w:sz w:val="22"/>
      <w:bdr w:val="none" w:sz="0" w:space="0" w:color="auto"/>
      <w:shd w:val="clear" w:color="auto" w:fill="FF00FF"/>
    </w:rPr>
  </w:style>
  <w:style w:type="character" w:customStyle="1" w:styleId="ausurname">
    <w:name w:val="au_surname"/>
    <w:rsid w:val="00446B46"/>
    <w:rPr>
      <w:rFonts w:ascii="Cambria" w:hAnsi="Cambria"/>
      <w:sz w:val="22"/>
      <w:bdr w:val="none" w:sz="0" w:space="0" w:color="auto"/>
      <w:shd w:val="clear" w:color="auto" w:fill="CCFF99"/>
    </w:rPr>
  </w:style>
  <w:style w:type="character" w:customStyle="1" w:styleId="bibbase">
    <w:name w:val="bib_base"/>
    <w:rsid w:val="00446B46"/>
    <w:rPr>
      <w:rFonts w:ascii="Cambria" w:hAnsi="Cambria"/>
    </w:rPr>
  </w:style>
  <w:style w:type="character" w:customStyle="1" w:styleId="bibarticle">
    <w:name w:val="bib_article"/>
    <w:rsid w:val="00446B46"/>
    <w:rPr>
      <w:rFonts w:ascii="Cambria" w:hAnsi="Cambria"/>
      <w:bdr w:val="none" w:sz="0" w:space="0" w:color="auto"/>
      <w:shd w:val="clear" w:color="auto" w:fill="CCFFFF"/>
    </w:rPr>
  </w:style>
  <w:style w:type="character" w:customStyle="1" w:styleId="bibcomment">
    <w:name w:val="bib_comment"/>
    <w:rsid w:val="00446B46"/>
  </w:style>
  <w:style w:type="character" w:customStyle="1" w:styleId="bibdeg">
    <w:name w:val="bib_deg"/>
    <w:rsid w:val="00446B46"/>
  </w:style>
  <w:style w:type="character" w:customStyle="1" w:styleId="bibdoi">
    <w:name w:val="bib_doi"/>
    <w:rsid w:val="00446B46"/>
    <w:rPr>
      <w:rFonts w:ascii="Cambria" w:hAnsi="Cambria"/>
      <w:bdr w:val="none" w:sz="0" w:space="0" w:color="auto"/>
      <w:shd w:val="clear" w:color="auto" w:fill="CCFFCC"/>
    </w:rPr>
  </w:style>
  <w:style w:type="character" w:customStyle="1" w:styleId="bibetal">
    <w:name w:val="bib_etal"/>
    <w:rsid w:val="00446B46"/>
    <w:rPr>
      <w:rFonts w:ascii="Cambria" w:hAnsi="Cambria"/>
      <w:bdr w:val="none" w:sz="0" w:space="0" w:color="auto"/>
      <w:shd w:val="clear" w:color="auto" w:fill="CCFF99"/>
    </w:rPr>
  </w:style>
  <w:style w:type="character" w:customStyle="1" w:styleId="bibfname">
    <w:name w:val="bib_fname"/>
    <w:rsid w:val="00446B46"/>
    <w:rPr>
      <w:rFonts w:ascii="Cambria" w:hAnsi="Cambria"/>
      <w:bdr w:val="none" w:sz="0" w:space="0" w:color="auto"/>
      <w:shd w:val="clear" w:color="auto" w:fill="FFFFCC"/>
    </w:rPr>
  </w:style>
  <w:style w:type="character" w:customStyle="1" w:styleId="bibfpage">
    <w:name w:val="bib_fpage"/>
    <w:rsid w:val="00446B46"/>
    <w:rPr>
      <w:rFonts w:ascii="Cambria" w:hAnsi="Cambria"/>
      <w:bdr w:val="none" w:sz="0" w:space="0" w:color="auto"/>
      <w:shd w:val="clear" w:color="auto" w:fill="E6E6E6"/>
    </w:rPr>
  </w:style>
  <w:style w:type="character" w:customStyle="1" w:styleId="bibissue">
    <w:name w:val="bib_issue"/>
    <w:rsid w:val="00446B46"/>
    <w:rPr>
      <w:rFonts w:ascii="Cambria" w:hAnsi="Cambria"/>
      <w:bdr w:val="none" w:sz="0" w:space="0" w:color="auto"/>
      <w:shd w:val="clear" w:color="auto" w:fill="FFFFAB"/>
    </w:rPr>
  </w:style>
  <w:style w:type="character" w:customStyle="1" w:styleId="bibjournal">
    <w:name w:val="bib_journal"/>
    <w:rsid w:val="00446B46"/>
    <w:rPr>
      <w:rFonts w:ascii="Cambria" w:hAnsi="Cambria"/>
      <w:bdr w:val="none" w:sz="0" w:space="0" w:color="auto"/>
      <w:shd w:val="clear" w:color="auto" w:fill="F9DECF"/>
    </w:rPr>
  </w:style>
  <w:style w:type="character" w:customStyle="1" w:styleId="biblpage">
    <w:name w:val="bib_lpage"/>
    <w:rsid w:val="00446B46"/>
    <w:rPr>
      <w:rFonts w:ascii="Cambria" w:hAnsi="Cambria"/>
      <w:bdr w:val="none" w:sz="0" w:space="0" w:color="auto"/>
      <w:shd w:val="clear" w:color="auto" w:fill="D9D9D9"/>
    </w:rPr>
  </w:style>
  <w:style w:type="character" w:customStyle="1" w:styleId="bibnumber">
    <w:name w:val="bib_number"/>
    <w:rsid w:val="00446B46"/>
    <w:rPr>
      <w:rFonts w:ascii="Cambria" w:hAnsi="Cambria"/>
      <w:bdr w:val="none" w:sz="0" w:space="0" w:color="auto"/>
      <w:shd w:val="clear" w:color="auto" w:fill="CCCCFF"/>
    </w:rPr>
  </w:style>
  <w:style w:type="character" w:customStyle="1" w:styleId="biborganization">
    <w:name w:val="bib_organization"/>
    <w:rsid w:val="00446B46"/>
    <w:rPr>
      <w:rFonts w:ascii="Cambria" w:hAnsi="Cambria"/>
      <w:bdr w:val="none" w:sz="0" w:space="0" w:color="auto"/>
      <w:shd w:val="clear" w:color="auto" w:fill="CCFF99"/>
    </w:rPr>
  </w:style>
  <w:style w:type="character" w:customStyle="1" w:styleId="bibsuffix">
    <w:name w:val="bib_suffix"/>
    <w:rsid w:val="00446B46"/>
  </w:style>
  <w:style w:type="character" w:customStyle="1" w:styleId="bibsuppl">
    <w:name w:val="bib_suppl"/>
    <w:rsid w:val="00446B46"/>
    <w:rPr>
      <w:rFonts w:ascii="Cambria" w:hAnsi="Cambria"/>
      <w:bdr w:val="none" w:sz="0" w:space="0" w:color="auto"/>
      <w:shd w:val="clear" w:color="auto" w:fill="FFCC66"/>
    </w:rPr>
  </w:style>
  <w:style w:type="character" w:customStyle="1" w:styleId="bibsurname">
    <w:name w:val="bib_surname"/>
    <w:rsid w:val="00446B46"/>
    <w:rPr>
      <w:rFonts w:ascii="Cambria" w:hAnsi="Cambria"/>
      <w:bdr w:val="none" w:sz="0" w:space="0" w:color="auto"/>
      <w:shd w:val="clear" w:color="auto" w:fill="CCFF99"/>
    </w:rPr>
  </w:style>
  <w:style w:type="character" w:customStyle="1" w:styleId="bibunpubl">
    <w:name w:val="bib_unpubl"/>
    <w:rsid w:val="00446B46"/>
  </w:style>
  <w:style w:type="character" w:customStyle="1" w:styleId="biburl">
    <w:name w:val="bib_url"/>
    <w:rsid w:val="00446B46"/>
    <w:rPr>
      <w:rFonts w:ascii="Cambria" w:hAnsi="Cambria"/>
      <w:bdr w:val="none" w:sz="0" w:space="0" w:color="auto"/>
      <w:shd w:val="clear" w:color="auto" w:fill="CCFF66"/>
    </w:rPr>
  </w:style>
  <w:style w:type="character" w:customStyle="1" w:styleId="bibvolume">
    <w:name w:val="bib_volume"/>
    <w:rsid w:val="00446B46"/>
    <w:rPr>
      <w:rFonts w:ascii="Cambria" w:hAnsi="Cambria"/>
      <w:bdr w:val="none" w:sz="0" w:space="0" w:color="auto"/>
      <w:shd w:val="clear" w:color="auto" w:fill="CCECFF"/>
    </w:rPr>
  </w:style>
  <w:style w:type="character" w:customStyle="1" w:styleId="bibyear">
    <w:name w:val="bib_year"/>
    <w:rsid w:val="00446B46"/>
    <w:rPr>
      <w:rFonts w:ascii="Cambria" w:hAnsi="Cambria"/>
      <w:bdr w:val="none" w:sz="0" w:space="0" w:color="auto"/>
      <w:shd w:val="clear" w:color="auto" w:fill="FFCCFF"/>
    </w:rPr>
  </w:style>
  <w:style w:type="character" w:customStyle="1" w:styleId="citebase">
    <w:name w:val="cite_base"/>
    <w:rsid w:val="00446B46"/>
    <w:rPr>
      <w:rFonts w:ascii="Cambria" w:hAnsi="Cambria"/>
    </w:rPr>
  </w:style>
  <w:style w:type="character" w:customStyle="1" w:styleId="citebib">
    <w:name w:val="cite_bib"/>
    <w:rsid w:val="00446B46"/>
    <w:rPr>
      <w:rFonts w:ascii="Cambria" w:hAnsi="Cambria"/>
      <w:bdr w:val="none" w:sz="0" w:space="0" w:color="auto"/>
      <w:shd w:val="clear" w:color="auto" w:fill="CCFFFF"/>
    </w:rPr>
  </w:style>
  <w:style w:type="character" w:customStyle="1" w:styleId="citebox">
    <w:name w:val="cite_box"/>
    <w:rsid w:val="00446B46"/>
  </w:style>
  <w:style w:type="character" w:customStyle="1" w:styleId="citeen">
    <w:name w:val="cite_en"/>
    <w:rsid w:val="00446B46"/>
    <w:rPr>
      <w:rFonts w:ascii="Cambria" w:hAnsi="Cambria"/>
      <w:bdr w:val="none" w:sz="0" w:space="0" w:color="auto"/>
      <w:shd w:val="clear" w:color="auto" w:fill="FFFF99"/>
      <w:vertAlign w:val="superscript"/>
    </w:rPr>
  </w:style>
  <w:style w:type="character" w:customStyle="1" w:styleId="citefig">
    <w:name w:val="cite_fig"/>
    <w:rsid w:val="00446B46"/>
    <w:rPr>
      <w:rFonts w:ascii="Cambria" w:hAnsi="Cambria"/>
      <w:color w:val="auto"/>
      <w:bdr w:val="none" w:sz="0" w:space="0" w:color="auto"/>
      <w:shd w:val="clear" w:color="auto" w:fill="CCFFCC"/>
    </w:rPr>
  </w:style>
  <w:style w:type="character" w:customStyle="1" w:styleId="citefn">
    <w:name w:val="cite_fn"/>
    <w:rsid w:val="00446B46"/>
    <w:rPr>
      <w:rFonts w:ascii="Cambria" w:hAnsi="Cambria"/>
      <w:color w:val="auto"/>
      <w:sz w:val="22"/>
      <w:bdr w:val="none" w:sz="0" w:space="0" w:color="auto"/>
      <w:shd w:val="clear" w:color="auto" w:fill="FF99CC"/>
      <w:vertAlign w:val="baseline"/>
    </w:rPr>
  </w:style>
  <w:style w:type="character" w:customStyle="1" w:styleId="citetbl">
    <w:name w:val="cite_tbl"/>
    <w:rsid w:val="00446B46"/>
    <w:rPr>
      <w:rFonts w:ascii="Cambria" w:hAnsi="Cambria"/>
      <w:color w:val="auto"/>
      <w:bdr w:val="none" w:sz="0" w:space="0" w:color="auto"/>
      <w:shd w:val="clear" w:color="auto" w:fill="FF9999"/>
    </w:rPr>
  </w:style>
  <w:style w:type="character" w:customStyle="1" w:styleId="stdbase">
    <w:name w:val="std_base"/>
    <w:rsid w:val="00446B46"/>
    <w:rPr>
      <w:rFonts w:ascii="Cambria" w:hAnsi="Cambria"/>
    </w:rPr>
  </w:style>
  <w:style w:type="character" w:customStyle="1" w:styleId="bibextlink">
    <w:name w:val="bib_extlink"/>
    <w:rsid w:val="00446B46"/>
    <w:rPr>
      <w:rFonts w:ascii="Cambria" w:hAnsi="Cambria"/>
      <w:bdr w:val="none" w:sz="0" w:space="0" w:color="auto"/>
      <w:shd w:val="clear" w:color="auto" w:fill="6CCE9D"/>
    </w:rPr>
  </w:style>
  <w:style w:type="character" w:customStyle="1" w:styleId="citeeq">
    <w:name w:val="cite_eq"/>
    <w:rsid w:val="00446B46"/>
    <w:rPr>
      <w:rFonts w:ascii="Cambria" w:hAnsi="Cambria"/>
      <w:bdr w:val="none" w:sz="0" w:space="0" w:color="auto"/>
      <w:shd w:val="clear" w:color="auto" w:fill="FFAE37"/>
    </w:rPr>
  </w:style>
  <w:style w:type="character" w:customStyle="1" w:styleId="bibmedline">
    <w:name w:val="bib_medline"/>
    <w:rsid w:val="00446B46"/>
  </w:style>
  <w:style w:type="character" w:customStyle="1" w:styleId="citetfn">
    <w:name w:val="cite_tfn"/>
    <w:rsid w:val="00446B46"/>
    <w:rPr>
      <w:rFonts w:ascii="Cambria" w:hAnsi="Cambria"/>
      <w:bdr w:val="none" w:sz="0" w:space="0" w:color="auto"/>
      <w:shd w:val="clear" w:color="auto" w:fill="FBBA79"/>
    </w:rPr>
  </w:style>
  <w:style w:type="character" w:customStyle="1" w:styleId="auprefix">
    <w:name w:val="au_prefix"/>
    <w:rsid w:val="00446B46"/>
    <w:rPr>
      <w:rFonts w:ascii="Cambria" w:hAnsi="Cambria"/>
      <w:sz w:val="22"/>
      <w:bdr w:val="none" w:sz="0" w:space="0" w:color="auto"/>
      <w:shd w:val="clear" w:color="auto" w:fill="FFCC99"/>
    </w:rPr>
  </w:style>
  <w:style w:type="character" w:customStyle="1" w:styleId="citeapp">
    <w:name w:val="cite_app"/>
    <w:rsid w:val="00446B46"/>
    <w:rPr>
      <w:rFonts w:ascii="Cambria" w:hAnsi="Cambria"/>
      <w:bdr w:val="none" w:sz="0" w:space="0" w:color="auto"/>
      <w:shd w:val="clear" w:color="auto" w:fill="CCFF33"/>
    </w:rPr>
  </w:style>
  <w:style w:type="character" w:customStyle="1" w:styleId="citesec">
    <w:name w:val="cite_sec"/>
    <w:rsid w:val="00446B46"/>
    <w:rPr>
      <w:rFonts w:ascii="Cambria" w:hAnsi="Cambria"/>
      <w:bdr w:val="none" w:sz="0" w:space="0" w:color="auto"/>
      <w:shd w:val="clear" w:color="auto" w:fill="FFCCCC"/>
    </w:rPr>
  </w:style>
  <w:style w:type="character" w:customStyle="1" w:styleId="stddocNumber">
    <w:name w:val="std_docNumber"/>
    <w:rsid w:val="00446B46"/>
    <w:rPr>
      <w:rFonts w:ascii="Cambria" w:hAnsi="Cambria"/>
      <w:bdr w:val="none" w:sz="0" w:space="0" w:color="auto"/>
      <w:shd w:val="clear" w:color="auto" w:fill="F2DBDB"/>
    </w:rPr>
  </w:style>
  <w:style w:type="character" w:customStyle="1" w:styleId="stddocPartNumber">
    <w:name w:val="std_docPartNumber"/>
    <w:rsid w:val="00446B46"/>
    <w:rPr>
      <w:rFonts w:ascii="Cambria" w:hAnsi="Cambria"/>
      <w:bdr w:val="none" w:sz="0" w:space="0" w:color="auto"/>
      <w:shd w:val="clear" w:color="auto" w:fill="EAF1DD"/>
    </w:rPr>
  </w:style>
  <w:style w:type="character" w:customStyle="1" w:styleId="stddocTitle">
    <w:name w:val="std_docTitle"/>
    <w:rsid w:val="00446B46"/>
    <w:rPr>
      <w:rFonts w:ascii="Cambria" w:hAnsi="Cambria"/>
      <w:i/>
      <w:bdr w:val="none" w:sz="0" w:space="0" w:color="auto"/>
      <w:shd w:val="clear" w:color="auto" w:fill="FDE9D9"/>
    </w:rPr>
  </w:style>
  <w:style w:type="character" w:customStyle="1" w:styleId="aumember">
    <w:name w:val="au_member"/>
    <w:rsid w:val="00446B46"/>
    <w:rPr>
      <w:rFonts w:ascii="Cambria" w:hAnsi="Cambria"/>
      <w:sz w:val="22"/>
      <w:bdr w:val="none" w:sz="0" w:space="0" w:color="auto"/>
      <w:shd w:val="clear" w:color="auto" w:fill="FF99CC"/>
    </w:rPr>
  </w:style>
  <w:style w:type="character" w:customStyle="1" w:styleId="stdfootnote">
    <w:name w:val="std_footnote"/>
    <w:rsid w:val="00446B46"/>
    <w:rPr>
      <w:rFonts w:ascii="Cambria" w:hAnsi="Cambria"/>
      <w:bdr w:val="none" w:sz="0" w:space="0" w:color="auto"/>
      <w:shd w:val="clear" w:color="auto" w:fill="F2F2F2"/>
    </w:rPr>
  </w:style>
  <w:style w:type="character" w:customStyle="1" w:styleId="stdpublisher">
    <w:name w:val="std_publisher"/>
    <w:rsid w:val="00446B46"/>
    <w:rPr>
      <w:rFonts w:ascii="Cambria" w:hAnsi="Cambria"/>
      <w:bdr w:val="none" w:sz="0" w:space="0" w:color="auto"/>
      <w:shd w:val="clear" w:color="auto" w:fill="C6D9F1"/>
    </w:rPr>
  </w:style>
  <w:style w:type="character" w:customStyle="1" w:styleId="stdsection">
    <w:name w:val="std_section"/>
    <w:rsid w:val="00446B46"/>
    <w:rPr>
      <w:rFonts w:ascii="Cambria" w:hAnsi="Cambria"/>
      <w:bdr w:val="none" w:sz="0" w:space="0" w:color="auto"/>
      <w:shd w:val="clear" w:color="auto" w:fill="E5DFEC"/>
    </w:rPr>
  </w:style>
  <w:style w:type="character" w:customStyle="1" w:styleId="stdyear">
    <w:name w:val="std_year"/>
    <w:rsid w:val="00446B46"/>
    <w:rPr>
      <w:rFonts w:ascii="Cambria" w:hAnsi="Cambria"/>
      <w:bdr w:val="none" w:sz="0" w:space="0" w:color="auto"/>
      <w:shd w:val="clear" w:color="auto" w:fill="DAEEF3"/>
    </w:rPr>
  </w:style>
  <w:style w:type="character" w:customStyle="1" w:styleId="stddocumentType">
    <w:name w:val="std_documentType"/>
    <w:rsid w:val="00446B46"/>
    <w:rPr>
      <w:rFonts w:ascii="Cambria" w:hAnsi="Cambria"/>
      <w:bdr w:val="none" w:sz="0" w:space="0" w:color="auto"/>
      <w:shd w:val="clear" w:color="auto" w:fill="7DE1DF"/>
    </w:rPr>
  </w:style>
  <w:style w:type="character" w:customStyle="1" w:styleId="bibalt-year">
    <w:name w:val="bib_alt-year"/>
    <w:rsid w:val="00446B46"/>
    <w:rPr>
      <w:rFonts w:ascii="Cambria" w:hAnsi="Cambria"/>
      <w:szCs w:val="24"/>
      <w:bdr w:val="none" w:sz="0" w:space="0" w:color="auto"/>
      <w:shd w:val="clear" w:color="auto" w:fill="CC99FF"/>
    </w:rPr>
  </w:style>
  <w:style w:type="character" w:customStyle="1" w:styleId="bibbook">
    <w:name w:val="bib_book"/>
    <w:rsid w:val="00446B46"/>
    <w:rPr>
      <w:rFonts w:ascii="Cambria" w:hAnsi="Cambria"/>
      <w:bdr w:val="none" w:sz="0" w:space="0" w:color="auto"/>
      <w:shd w:val="clear" w:color="auto" w:fill="99CCFF"/>
    </w:rPr>
  </w:style>
  <w:style w:type="character" w:customStyle="1" w:styleId="bibchapterno">
    <w:name w:val="bib_chapterno"/>
    <w:rsid w:val="00446B46"/>
    <w:rPr>
      <w:rFonts w:ascii="Cambria" w:hAnsi="Cambria"/>
      <w:bdr w:val="none" w:sz="0" w:space="0" w:color="auto"/>
      <w:shd w:val="clear" w:color="auto" w:fill="D9D9D9"/>
    </w:rPr>
  </w:style>
  <w:style w:type="character" w:customStyle="1" w:styleId="bibchaptertitle">
    <w:name w:val="bib_chaptertitle"/>
    <w:rsid w:val="00446B46"/>
    <w:rPr>
      <w:rFonts w:ascii="Cambria" w:hAnsi="Cambria"/>
      <w:bdr w:val="none" w:sz="0" w:space="0" w:color="auto"/>
      <w:shd w:val="clear" w:color="auto" w:fill="FF9D5B"/>
    </w:rPr>
  </w:style>
  <w:style w:type="character" w:customStyle="1" w:styleId="bibed-etal">
    <w:name w:val="bib_ed-etal"/>
    <w:rsid w:val="00446B46"/>
    <w:rPr>
      <w:rFonts w:ascii="Cambria" w:hAnsi="Cambria"/>
      <w:bdr w:val="none" w:sz="0" w:space="0" w:color="auto"/>
      <w:shd w:val="clear" w:color="auto" w:fill="00F4EE"/>
    </w:rPr>
  </w:style>
  <w:style w:type="character" w:customStyle="1" w:styleId="bibed-fname">
    <w:name w:val="bib_ed-fname"/>
    <w:rsid w:val="00446B46"/>
    <w:rPr>
      <w:rFonts w:ascii="Cambria" w:hAnsi="Cambria"/>
      <w:bdr w:val="none" w:sz="0" w:space="0" w:color="auto"/>
      <w:shd w:val="clear" w:color="auto" w:fill="FFFFB7"/>
    </w:rPr>
  </w:style>
  <w:style w:type="character" w:customStyle="1" w:styleId="bibeditionno">
    <w:name w:val="bib_editionno"/>
    <w:rsid w:val="00446B46"/>
    <w:rPr>
      <w:rFonts w:ascii="Cambria" w:hAnsi="Cambria"/>
      <w:bdr w:val="none" w:sz="0" w:space="0" w:color="auto"/>
      <w:shd w:val="clear" w:color="auto" w:fill="FFCC00"/>
    </w:rPr>
  </w:style>
  <w:style w:type="character" w:customStyle="1" w:styleId="bibed-organization">
    <w:name w:val="bib_ed-organization"/>
    <w:rsid w:val="00446B46"/>
    <w:rPr>
      <w:rFonts w:ascii="Cambria" w:hAnsi="Cambria"/>
      <w:bdr w:val="none" w:sz="0" w:space="0" w:color="auto"/>
      <w:shd w:val="clear" w:color="auto" w:fill="FCAAC3"/>
    </w:rPr>
  </w:style>
  <w:style w:type="character" w:customStyle="1" w:styleId="bibed-suffix">
    <w:name w:val="bib_ed-suffix"/>
    <w:rsid w:val="00446B46"/>
    <w:rPr>
      <w:rFonts w:ascii="Cambria" w:hAnsi="Cambria"/>
      <w:bdr w:val="none" w:sz="0" w:space="0" w:color="auto"/>
      <w:shd w:val="clear" w:color="auto" w:fill="CCFFCC"/>
    </w:rPr>
  </w:style>
  <w:style w:type="character" w:customStyle="1" w:styleId="bibed-surname">
    <w:name w:val="bib_ed-surname"/>
    <w:rsid w:val="00446B46"/>
    <w:rPr>
      <w:rFonts w:ascii="Cambria" w:hAnsi="Cambria"/>
      <w:bdr w:val="none" w:sz="0" w:space="0" w:color="auto"/>
      <w:shd w:val="clear" w:color="auto" w:fill="FFFF00"/>
    </w:rPr>
  </w:style>
  <w:style w:type="character" w:customStyle="1" w:styleId="bibinstitution">
    <w:name w:val="bib_institution"/>
    <w:rsid w:val="00446B46"/>
    <w:rPr>
      <w:rFonts w:ascii="Cambria" w:hAnsi="Cambria"/>
      <w:bdr w:val="none" w:sz="0" w:space="0" w:color="auto"/>
      <w:shd w:val="clear" w:color="auto" w:fill="CCFFCC"/>
    </w:rPr>
  </w:style>
  <w:style w:type="character" w:customStyle="1" w:styleId="bibisbn">
    <w:name w:val="bib_isbn"/>
    <w:rsid w:val="00446B46"/>
    <w:rPr>
      <w:rFonts w:ascii="Cambria" w:hAnsi="Cambria"/>
      <w:shd w:val="clear" w:color="auto" w:fill="D9D9D9"/>
    </w:rPr>
  </w:style>
  <w:style w:type="character" w:customStyle="1" w:styleId="biblocation">
    <w:name w:val="bib_location"/>
    <w:rsid w:val="00446B46"/>
    <w:rPr>
      <w:rFonts w:ascii="Cambria" w:hAnsi="Cambria"/>
      <w:bdr w:val="none" w:sz="0" w:space="0" w:color="auto"/>
      <w:shd w:val="clear" w:color="auto" w:fill="FFCCCC"/>
    </w:rPr>
  </w:style>
  <w:style w:type="character" w:customStyle="1" w:styleId="bibpagecount">
    <w:name w:val="bib_pagecount"/>
    <w:rsid w:val="00446B46"/>
    <w:rPr>
      <w:rFonts w:ascii="Cambria" w:hAnsi="Cambria"/>
      <w:bdr w:val="none" w:sz="0" w:space="0" w:color="auto"/>
      <w:shd w:val="clear" w:color="auto" w:fill="00FF00"/>
    </w:rPr>
  </w:style>
  <w:style w:type="character" w:customStyle="1" w:styleId="bibpatent">
    <w:name w:val="bib_patent"/>
    <w:rsid w:val="00446B46"/>
    <w:rPr>
      <w:rFonts w:ascii="Cambria" w:hAnsi="Cambria"/>
      <w:bdr w:val="none" w:sz="0" w:space="0" w:color="auto"/>
      <w:shd w:val="clear" w:color="auto" w:fill="66FFCC"/>
    </w:rPr>
  </w:style>
  <w:style w:type="character" w:customStyle="1" w:styleId="bibpublisher">
    <w:name w:val="bib_publisher"/>
    <w:rsid w:val="00446B46"/>
    <w:rPr>
      <w:rFonts w:ascii="Cambria" w:hAnsi="Cambria"/>
      <w:bdr w:val="none" w:sz="0" w:space="0" w:color="auto"/>
      <w:shd w:val="clear" w:color="auto" w:fill="FF99CC"/>
    </w:rPr>
  </w:style>
  <w:style w:type="character" w:customStyle="1" w:styleId="bibreportnum">
    <w:name w:val="bib_reportnum"/>
    <w:rsid w:val="00446B46"/>
    <w:rPr>
      <w:rFonts w:ascii="Cambria" w:hAnsi="Cambria"/>
      <w:bdr w:val="none" w:sz="0" w:space="0" w:color="auto"/>
      <w:shd w:val="clear" w:color="auto" w:fill="CCCCFF"/>
    </w:rPr>
  </w:style>
  <w:style w:type="character" w:customStyle="1" w:styleId="bibschool">
    <w:name w:val="bib_school"/>
    <w:rsid w:val="00446B46"/>
    <w:rPr>
      <w:rFonts w:ascii="Cambria" w:hAnsi="Cambria"/>
      <w:bdr w:val="none" w:sz="0" w:space="0" w:color="auto"/>
      <w:shd w:val="clear" w:color="auto" w:fill="FFCC66"/>
    </w:rPr>
  </w:style>
  <w:style w:type="character" w:customStyle="1" w:styleId="bibseries">
    <w:name w:val="bib_series"/>
    <w:rsid w:val="00446B46"/>
    <w:rPr>
      <w:rFonts w:ascii="Cambria" w:hAnsi="Cambria"/>
      <w:shd w:val="clear" w:color="auto" w:fill="FFCC99"/>
    </w:rPr>
  </w:style>
  <w:style w:type="character" w:customStyle="1" w:styleId="bibseriesno">
    <w:name w:val="bib_seriesno"/>
    <w:rsid w:val="00446B46"/>
    <w:rPr>
      <w:rFonts w:ascii="Cambria" w:hAnsi="Cambria"/>
      <w:shd w:val="clear" w:color="auto" w:fill="FFFF99"/>
    </w:rPr>
  </w:style>
  <w:style w:type="character" w:customStyle="1" w:styleId="bibtrans">
    <w:name w:val="bib_trans"/>
    <w:rsid w:val="00446B46"/>
    <w:rPr>
      <w:rFonts w:ascii="Cambria" w:hAnsi="Cambria"/>
      <w:shd w:val="clear" w:color="auto" w:fill="99CC00"/>
    </w:rPr>
  </w:style>
  <w:style w:type="paragraph" w:customStyle="1" w:styleId="BaseHeading">
    <w:name w:val="Base_Heading"/>
    <w:qFormat/>
    <w:rsid w:val="00446B46"/>
    <w:pPr>
      <w:spacing w:after="240" w:line="240" w:lineRule="atLeast"/>
      <w:outlineLvl w:val="0"/>
    </w:pPr>
    <w:rPr>
      <w:rFonts w:ascii="Cambria" w:eastAsia="Calibri" w:hAnsi="Cambria"/>
      <w:sz w:val="22"/>
      <w:szCs w:val="22"/>
      <w:lang w:val="en-GB"/>
    </w:rPr>
  </w:style>
  <w:style w:type="paragraph" w:customStyle="1" w:styleId="BaseText">
    <w:name w:val="Base_Text"/>
    <w:qFormat/>
    <w:rsid w:val="00446B46"/>
    <w:pPr>
      <w:spacing w:after="240" w:line="240" w:lineRule="atLeast"/>
      <w:jc w:val="both"/>
    </w:pPr>
    <w:rPr>
      <w:rFonts w:ascii="Cambria" w:eastAsia="Calibri" w:hAnsi="Cambria"/>
      <w:sz w:val="22"/>
      <w:szCs w:val="22"/>
      <w:lang w:val="en-GB"/>
    </w:rPr>
  </w:style>
  <w:style w:type="paragraph" w:customStyle="1" w:styleId="BiblioEntry">
    <w:name w:val="Biblio Entry"/>
    <w:basedOn w:val="BaseText"/>
    <w:rsid w:val="00446B46"/>
    <w:pPr>
      <w:ind w:left="662" w:hanging="662"/>
      <w:jc w:val="left"/>
    </w:pPr>
  </w:style>
  <w:style w:type="paragraph" w:customStyle="1" w:styleId="BiblioTitle">
    <w:name w:val="Biblio Title"/>
    <w:basedOn w:val="BaseHeading"/>
    <w:rsid w:val="00446B46"/>
    <w:pPr>
      <w:pageBreakBefore/>
      <w:spacing w:after="760" w:line="280" w:lineRule="atLeast"/>
      <w:jc w:val="center"/>
    </w:pPr>
    <w:rPr>
      <w:b/>
      <w:sz w:val="28"/>
    </w:rPr>
  </w:style>
  <w:style w:type="paragraph" w:customStyle="1" w:styleId="BodyText-">
    <w:name w:val="Body Text (-)"/>
    <w:basedOn w:val="BaseText"/>
    <w:rsid w:val="00446B46"/>
    <w:pPr>
      <w:spacing w:line="220" w:lineRule="atLeast"/>
    </w:pPr>
    <w:rPr>
      <w:sz w:val="18"/>
    </w:rPr>
  </w:style>
  <w:style w:type="paragraph" w:customStyle="1" w:styleId="BodyTextindent10">
    <w:name w:val="Body Text indent 1"/>
    <w:basedOn w:val="BaseText"/>
    <w:rsid w:val="00446B46"/>
    <w:pPr>
      <w:ind w:left="403"/>
    </w:pPr>
  </w:style>
  <w:style w:type="paragraph" w:customStyle="1" w:styleId="BodyTextindent1-">
    <w:name w:val="Body Text indent 1 (-)"/>
    <w:basedOn w:val="BodyTextindent10"/>
    <w:rsid w:val="00446B46"/>
    <w:pPr>
      <w:spacing w:line="220" w:lineRule="atLeast"/>
    </w:pPr>
    <w:rPr>
      <w:sz w:val="18"/>
    </w:rPr>
  </w:style>
  <w:style w:type="paragraph" w:customStyle="1" w:styleId="BodyTextindent2-">
    <w:name w:val="Body Text indent 2 (-)"/>
    <w:basedOn w:val="BodyTextIndent21"/>
    <w:rsid w:val="00446B46"/>
    <w:pPr>
      <w:spacing w:line="220" w:lineRule="atLeast"/>
    </w:pPr>
    <w:rPr>
      <w:sz w:val="18"/>
    </w:rPr>
  </w:style>
  <w:style w:type="paragraph" w:customStyle="1" w:styleId="BodyTextindent3-">
    <w:name w:val="Body Text indent 3 (-)"/>
    <w:basedOn w:val="BodyTextIndent31"/>
    <w:rsid w:val="00446B46"/>
    <w:pPr>
      <w:spacing w:line="220" w:lineRule="atLeast"/>
    </w:pPr>
    <w:rPr>
      <w:sz w:val="18"/>
    </w:rPr>
  </w:style>
  <w:style w:type="paragraph" w:customStyle="1" w:styleId="BodyTextindent4-">
    <w:name w:val="Body Text indent 4 (-)"/>
    <w:basedOn w:val="BodyTextindent4"/>
    <w:rsid w:val="00446B46"/>
    <w:pPr>
      <w:spacing w:line="220" w:lineRule="atLeast"/>
    </w:pPr>
    <w:rPr>
      <w:sz w:val="18"/>
    </w:rPr>
  </w:style>
  <w:style w:type="paragraph" w:customStyle="1" w:styleId="Code">
    <w:name w:val="Code"/>
    <w:basedOn w:val="BaseText"/>
    <w:rsid w:val="00446B46"/>
    <w:pPr>
      <w:spacing w:after="0"/>
      <w:jc w:val="left"/>
    </w:pPr>
    <w:rPr>
      <w:rFonts w:ascii="Courier New" w:hAnsi="Courier New"/>
    </w:rPr>
  </w:style>
  <w:style w:type="paragraph" w:customStyle="1" w:styleId="Code-">
    <w:name w:val="Code (-)"/>
    <w:basedOn w:val="Code"/>
    <w:rsid w:val="00446B46"/>
    <w:pPr>
      <w:spacing w:line="220" w:lineRule="atLeast"/>
    </w:pPr>
    <w:rPr>
      <w:sz w:val="18"/>
    </w:rPr>
  </w:style>
  <w:style w:type="paragraph" w:customStyle="1" w:styleId="Code--">
    <w:name w:val="Code (--)"/>
    <w:basedOn w:val="Code"/>
    <w:rsid w:val="00446B46"/>
    <w:pPr>
      <w:spacing w:line="200" w:lineRule="atLeast"/>
    </w:pPr>
    <w:rPr>
      <w:sz w:val="16"/>
    </w:rPr>
  </w:style>
  <w:style w:type="paragraph" w:customStyle="1" w:styleId="Examplecontinued">
    <w:name w:val="Example continued"/>
    <w:basedOn w:val="Example"/>
    <w:rsid w:val="00446B46"/>
  </w:style>
  <w:style w:type="paragraph" w:customStyle="1" w:styleId="Exampleindentcontinued">
    <w:name w:val="Example indent continued"/>
    <w:basedOn w:val="Exampleindent"/>
    <w:rsid w:val="00446B46"/>
  </w:style>
  <w:style w:type="paragraph" w:customStyle="1" w:styleId="Figureexample">
    <w:name w:val="Figure example"/>
    <w:basedOn w:val="Example"/>
    <w:rsid w:val="00446B46"/>
  </w:style>
  <w:style w:type="paragraph" w:customStyle="1" w:styleId="Figurenote">
    <w:name w:val="Figure note"/>
    <w:basedOn w:val="Note"/>
    <w:rsid w:val="00446B46"/>
  </w:style>
  <w:style w:type="paragraph" w:customStyle="1" w:styleId="IntroTitle">
    <w:name w:val="Intro Title"/>
    <w:basedOn w:val="ForewordTitle"/>
    <w:rsid w:val="00446B46"/>
  </w:style>
  <w:style w:type="paragraph" w:customStyle="1" w:styleId="ListContinue1">
    <w:name w:val="List Continue 1"/>
    <w:basedOn w:val="BaseText"/>
    <w:rsid w:val="00446B46"/>
    <w:pPr>
      <w:ind w:left="403" w:hanging="403"/>
    </w:pPr>
  </w:style>
  <w:style w:type="paragraph" w:customStyle="1" w:styleId="ListContinue1-">
    <w:name w:val="List Continue 1 (-)"/>
    <w:basedOn w:val="ListContinue1"/>
    <w:rsid w:val="00446B46"/>
    <w:pPr>
      <w:spacing w:line="210" w:lineRule="atLeast"/>
    </w:pPr>
    <w:rPr>
      <w:sz w:val="20"/>
    </w:rPr>
  </w:style>
  <w:style w:type="paragraph" w:customStyle="1" w:styleId="ListContinue2-">
    <w:name w:val="List Continue 2 (-)"/>
    <w:basedOn w:val="ListContinue1-"/>
    <w:rsid w:val="00446B46"/>
    <w:pPr>
      <w:tabs>
        <w:tab w:val="left" w:pos="806"/>
      </w:tabs>
      <w:spacing w:after="0"/>
      <w:ind w:left="806" w:hanging="806"/>
      <w:jc w:val="left"/>
    </w:pPr>
    <w:rPr>
      <w:rFonts w:ascii="Arial" w:hAnsi="Arial"/>
      <w:sz w:val="18"/>
    </w:rPr>
  </w:style>
  <w:style w:type="paragraph" w:customStyle="1" w:styleId="ListContinue3-">
    <w:name w:val="List Continue 3 (-)"/>
    <w:basedOn w:val="ListContinue1-"/>
    <w:rsid w:val="00446B46"/>
    <w:pPr>
      <w:ind w:left="1209"/>
    </w:pPr>
  </w:style>
  <w:style w:type="paragraph" w:customStyle="1" w:styleId="ListContinue4-">
    <w:name w:val="List Continue 4 (-)"/>
    <w:basedOn w:val="ListContinue1-"/>
    <w:rsid w:val="00446B46"/>
    <w:pPr>
      <w:ind w:left="1598"/>
    </w:pPr>
  </w:style>
  <w:style w:type="paragraph" w:customStyle="1" w:styleId="ListNumber1">
    <w:name w:val="List Number 1"/>
    <w:basedOn w:val="BaseText"/>
    <w:rsid w:val="00446B46"/>
    <w:pPr>
      <w:tabs>
        <w:tab w:val="left" w:pos="403"/>
      </w:tabs>
      <w:ind w:left="403" w:hanging="403"/>
    </w:pPr>
  </w:style>
  <w:style w:type="paragraph" w:customStyle="1" w:styleId="ListNumber1-">
    <w:name w:val="List Number 1 (-)"/>
    <w:basedOn w:val="ListNumber1"/>
    <w:rsid w:val="00446B46"/>
    <w:pPr>
      <w:spacing w:line="210" w:lineRule="atLeast"/>
    </w:pPr>
    <w:rPr>
      <w:sz w:val="20"/>
    </w:rPr>
  </w:style>
  <w:style w:type="paragraph" w:customStyle="1" w:styleId="ListNumber2-">
    <w:name w:val="List Number 2 (-)"/>
    <w:basedOn w:val="ListNumber1-"/>
    <w:qFormat/>
    <w:rsid w:val="00446B46"/>
    <w:pPr>
      <w:ind w:left="806"/>
    </w:pPr>
  </w:style>
  <w:style w:type="paragraph" w:customStyle="1" w:styleId="ListNumber3-">
    <w:name w:val="List Number 3 (-)"/>
    <w:basedOn w:val="ListNumber1-"/>
    <w:rsid w:val="00446B46"/>
    <w:pPr>
      <w:ind w:left="1209"/>
    </w:pPr>
  </w:style>
  <w:style w:type="paragraph" w:customStyle="1" w:styleId="ListNumber4-">
    <w:name w:val="List Number 4 (-)"/>
    <w:basedOn w:val="ListNumber1-"/>
    <w:rsid w:val="00446B46"/>
    <w:pPr>
      <w:ind w:left="1598"/>
    </w:pPr>
  </w:style>
  <w:style w:type="paragraph" w:customStyle="1" w:styleId="Tablebody">
    <w:name w:val="Table body"/>
    <w:basedOn w:val="BaseText"/>
    <w:rsid w:val="00446B46"/>
    <w:pPr>
      <w:spacing w:before="60" w:after="60" w:line="210" w:lineRule="atLeast"/>
      <w:jc w:val="left"/>
    </w:pPr>
    <w:rPr>
      <w:sz w:val="20"/>
    </w:rPr>
  </w:style>
  <w:style w:type="paragraph" w:customStyle="1" w:styleId="Tablebody-">
    <w:name w:val="Table body (-)"/>
    <w:basedOn w:val="Tablebody"/>
    <w:rsid w:val="00446B46"/>
    <w:rPr>
      <w:sz w:val="18"/>
    </w:rPr>
  </w:style>
  <w:style w:type="paragraph" w:customStyle="1" w:styleId="Tablebody--">
    <w:name w:val="Table body (--)"/>
    <w:basedOn w:val="Tablebody"/>
    <w:rsid w:val="00446B46"/>
    <w:rPr>
      <w:sz w:val="16"/>
    </w:rPr>
  </w:style>
  <w:style w:type="paragraph" w:customStyle="1" w:styleId="Tablebody0">
    <w:name w:val="Table body (+)"/>
    <w:basedOn w:val="Tablebody"/>
    <w:rsid w:val="00446B46"/>
    <w:pPr>
      <w:spacing w:line="230" w:lineRule="atLeast"/>
    </w:pPr>
    <w:rPr>
      <w:sz w:val="22"/>
    </w:rPr>
  </w:style>
  <w:style w:type="paragraph" w:customStyle="1" w:styleId="Tablefooter">
    <w:name w:val="Table footer"/>
    <w:basedOn w:val="BaseText"/>
    <w:rsid w:val="00446B46"/>
    <w:pPr>
      <w:tabs>
        <w:tab w:val="left" w:pos="346"/>
      </w:tabs>
      <w:spacing w:before="60" w:after="60" w:line="200" w:lineRule="atLeast"/>
    </w:pPr>
    <w:rPr>
      <w:sz w:val="18"/>
    </w:rPr>
  </w:style>
  <w:style w:type="paragraph" w:customStyle="1" w:styleId="Tableheader">
    <w:name w:val="Table header"/>
    <w:basedOn w:val="Tablebody"/>
    <w:rsid w:val="00446B46"/>
  </w:style>
  <w:style w:type="paragraph" w:customStyle="1" w:styleId="Tableheader-">
    <w:name w:val="Table header (-)"/>
    <w:basedOn w:val="Tablebody-"/>
    <w:rsid w:val="00446B46"/>
  </w:style>
  <w:style w:type="paragraph" w:customStyle="1" w:styleId="Tableheader--">
    <w:name w:val="Table header (--)"/>
    <w:basedOn w:val="Tablebody--"/>
    <w:rsid w:val="00446B46"/>
  </w:style>
  <w:style w:type="paragraph" w:customStyle="1" w:styleId="Tableheader0">
    <w:name w:val="Table header (+)"/>
    <w:basedOn w:val="Tablebody0"/>
    <w:rsid w:val="00446B46"/>
  </w:style>
  <w:style w:type="paragraph" w:customStyle="1" w:styleId="Notecontinued">
    <w:name w:val="Note continued"/>
    <w:basedOn w:val="Note"/>
    <w:rsid w:val="00446B46"/>
  </w:style>
  <w:style w:type="paragraph" w:customStyle="1" w:styleId="Noteindentcontinued">
    <w:name w:val="Note indent continued"/>
    <w:basedOn w:val="Noteindent"/>
    <w:qFormat/>
    <w:rsid w:val="00446B46"/>
  </w:style>
  <w:style w:type="paragraph" w:customStyle="1" w:styleId="TableGraphic">
    <w:name w:val="Table Graphic"/>
    <w:basedOn w:val="FigureGraphic"/>
    <w:rsid w:val="00446B46"/>
  </w:style>
  <w:style w:type="paragraph" w:customStyle="1" w:styleId="BiblioDescription">
    <w:name w:val="Biblio Description"/>
    <w:basedOn w:val="BaseText"/>
    <w:next w:val="BiblioEntry"/>
    <w:rsid w:val="00446B46"/>
  </w:style>
  <w:style w:type="character" w:customStyle="1" w:styleId="BodyTextChar">
    <w:name w:val="Body Text Char"/>
    <w:link w:val="BodyText"/>
    <w:uiPriority w:val="99"/>
    <w:rsid w:val="00025711"/>
    <w:rPr>
      <w:rFonts w:ascii="Cambria" w:eastAsia="Calibri" w:hAnsi="Cambria"/>
      <w:sz w:val="22"/>
      <w:szCs w:val="22"/>
      <w:lang w:val="en-GB"/>
    </w:rPr>
  </w:style>
  <w:style w:type="paragraph" w:customStyle="1" w:styleId="BiblioText">
    <w:name w:val="Biblio Text"/>
    <w:basedOn w:val="BaseText"/>
    <w:qFormat/>
    <w:rsid w:val="00446B46"/>
  </w:style>
  <w:style w:type="paragraph" w:customStyle="1" w:styleId="FigureImage">
    <w:name w:val="Figure Image"/>
    <w:basedOn w:val="FigureGraphic"/>
    <w:rsid w:val="00446B46"/>
  </w:style>
  <w:style w:type="paragraph" w:customStyle="1" w:styleId="PARAGRAPH">
    <w:name w:val="PARAGRAPH"/>
    <w:link w:val="PARAGRAPHChar"/>
    <w:qFormat/>
    <w:rsid w:val="00D77357"/>
    <w:pPr>
      <w:spacing w:before="100" w:after="200"/>
      <w:jc w:val="both"/>
    </w:pPr>
    <w:rPr>
      <w:rFonts w:ascii="Arial" w:eastAsia="Times New Roman" w:hAnsi="Arial" w:cs="Arial"/>
      <w:spacing w:val="8"/>
      <w:lang w:val="en-GB" w:eastAsia="zh-CN"/>
    </w:rPr>
  </w:style>
  <w:style w:type="paragraph" w:customStyle="1" w:styleId="NOTE0">
    <w:name w:val="NOTE"/>
    <w:basedOn w:val="PARAGRAPH"/>
    <w:rsid w:val="00D77357"/>
    <w:pPr>
      <w:spacing w:before="0" w:after="100"/>
    </w:pPr>
    <w:rPr>
      <w:sz w:val="16"/>
      <w:szCs w:val="16"/>
    </w:rPr>
  </w:style>
  <w:style w:type="paragraph" w:customStyle="1" w:styleId="TABLE-col-heading">
    <w:name w:val="TABLE-col-heading"/>
    <w:basedOn w:val="PARAGRAPH"/>
    <w:rsid w:val="00D77357"/>
    <w:pPr>
      <w:spacing w:before="60" w:after="60"/>
      <w:jc w:val="center"/>
    </w:pPr>
    <w:rPr>
      <w:b/>
      <w:bCs/>
      <w:sz w:val="16"/>
      <w:szCs w:val="16"/>
    </w:rPr>
  </w:style>
  <w:style w:type="paragraph" w:customStyle="1" w:styleId="TABFIGfootnote">
    <w:name w:val="TAB_FIG_footnote"/>
    <w:basedOn w:val="FootnoteText"/>
    <w:rsid w:val="00D77357"/>
    <w:pPr>
      <w:tabs>
        <w:tab w:val="clear" w:pos="340"/>
        <w:tab w:val="left" w:pos="284"/>
      </w:tabs>
      <w:spacing w:after="100" w:line="240" w:lineRule="auto"/>
      <w:ind w:left="284" w:hanging="284"/>
    </w:pPr>
    <w:rPr>
      <w:rFonts w:eastAsia="Times New Roman" w:cs="Arial"/>
      <w:spacing w:val="8"/>
      <w:sz w:val="16"/>
      <w:szCs w:val="16"/>
      <w:lang w:eastAsia="zh-CN"/>
    </w:rPr>
  </w:style>
  <w:style w:type="paragraph" w:customStyle="1" w:styleId="TABLE-cell">
    <w:name w:val="TABLE-cell"/>
    <w:basedOn w:val="TABLE-col-heading"/>
    <w:rsid w:val="00D77357"/>
    <w:pPr>
      <w:jc w:val="left"/>
    </w:pPr>
    <w:rPr>
      <w:b w:val="0"/>
      <w:bCs w:val="0"/>
    </w:rPr>
  </w:style>
  <w:style w:type="character" w:customStyle="1" w:styleId="PARAGRAPHChar">
    <w:name w:val="PARAGRAPH Char"/>
    <w:link w:val="PARAGRAPH"/>
    <w:rsid w:val="00D77357"/>
    <w:rPr>
      <w:rFonts w:ascii="Arial" w:eastAsia="Times New Roman" w:hAnsi="Arial" w:cs="Arial"/>
      <w:spacing w:val="8"/>
      <w:lang w:eastAsia="zh-CN"/>
    </w:rPr>
  </w:style>
  <w:style w:type="paragraph" w:customStyle="1" w:styleId="FigureTableheader">
    <w:name w:val="Figure/Table header"/>
    <w:basedOn w:val="Heading1"/>
    <w:rsid w:val="00D77357"/>
    <w:pPr>
      <w:numPr>
        <w:numId w:val="0"/>
      </w:numPr>
      <w:tabs>
        <w:tab w:val="clear" w:pos="400"/>
        <w:tab w:val="clear" w:pos="560"/>
      </w:tabs>
      <w:spacing w:before="200" w:after="200" w:line="240" w:lineRule="auto"/>
      <w:ind w:left="567" w:hanging="567"/>
      <w:jc w:val="center"/>
      <w:outlineLvl w:val="9"/>
    </w:pPr>
    <w:rPr>
      <w:rFonts w:eastAsia="Times New Roman" w:cs="Arial"/>
      <w:bCs/>
      <w:spacing w:val="8"/>
      <w:sz w:val="22"/>
      <w:szCs w:val="22"/>
      <w:lang w:eastAsia="zh-CN"/>
    </w:rPr>
  </w:style>
  <w:style w:type="paragraph" w:customStyle="1" w:styleId="MAIN-TITLE">
    <w:name w:val="MAIN-TITLE"/>
    <w:basedOn w:val="PARAGRAPH"/>
    <w:rsid w:val="00D77357"/>
    <w:pPr>
      <w:spacing w:before="0" w:after="0"/>
      <w:jc w:val="center"/>
    </w:pPr>
    <w:rPr>
      <w:b/>
      <w:bCs/>
      <w:sz w:val="24"/>
      <w:szCs w:val="24"/>
    </w:rPr>
  </w:style>
  <w:style w:type="paragraph" w:customStyle="1" w:styleId="FIGURE-title">
    <w:name w:val="FIGURE-title"/>
    <w:basedOn w:val="PARAGRAPH"/>
    <w:next w:val="PARAGRAPH"/>
    <w:link w:val="FIGURE-titleChar"/>
    <w:rsid w:val="00D77357"/>
    <w:pPr>
      <w:jc w:val="center"/>
    </w:pPr>
    <w:rPr>
      <w:b/>
      <w:bCs/>
    </w:rPr>
  </w:style>
  <w:style w:type="paragraph" w:customStyle="1" w:styleId="TABLE-title">
    <w:name w:val="TABLE-title"/>
    <w:basedOn w:val="PARAGRAPH"/>
    <w:rsid w:val="00D77357"/>
    <w:pPr>
      <w:keepNext/>
      <w:jc w:val="center"/>
    </w:pPr>
    <w:rPr>
      <w:b/>
      <w:bCs/>
    </w:rPr>
  </w:style>
  <w:style w:type="paragraph" w:customStyle="1" w:styleId="HEADINGNonumber">
    <w:name w:val="HEADING(Nonumber)"/>
    <w:basedOn w:val="Heading1"/>
    <w:link w:val="HEADINGNonumberChar"/>
    <w:rsid w:val="00D77357"/>
    <w:pPr>
      <w:numPr>
        <w:numId w:val="0"/>
      </w:numPr>
      <w:tabs>
        <w:tab w:val="clear" w:pos="400"/>
        <w:tab w:val="clear" w:pos="560"/>
        <w:tab w:val="num" w:pos="0"/>
      </w:tabs>
      <w:spacing w:before="0" w:after="200" w:line="240" w:lineRule="auto"/>
      <w:jc w:val="center"/>
      <w:outlineLvl w:val="9"/>
    </w:pPr>
    <w:rPr>
      <w:rFonts w:eastAsia="Times New Roman" w:cs="Arial"/>
      <w:b w:val="0"/>
      <w:spacing w:val="8"/>
      <w:szCs w:val="24"/>
      <w:lang w:eastAsia="zh-CN"/>
    </w:rPr>
  </w:style>
  <w:style w:type="paragraph" w:customStyle="1" w:styleId="TERM">
    <w:name w:val="TERM"/>
    <w:basedOn w:val="PARAGRAPH"/>
    <w:next w:val="TERM-definition"/>
    <w:rsid w:val="00D77357"/>
    <w:pPr>
      <w:keepNext/>
      <w:spacing w:before="0" w:after="0"/>
    </w:pPr>
    <w:rPr>
      <w:b/>
      <w:bCs/>
    </w:rPr>
  </w:style>
  <w:style w:type="paragraph" w:customStyle="1" w:styleId="TERM-definition">
    <w:name w:val="TERM-definition"/>
    <w:basedOn w:val="PARAGRAPH"/>
    <w:next w:val="TERM-number"/>
    <w:rsid w:val="00D77357"/>
    <w:pPr>
      <w:spacing w:before="0"/>
    </w:pPr>
  </w:style>
  <w:style w:type="paragraph" w:customStyle="1" w:styleId="TERM-number">
    <w:name w:val="TERM-number"/>
    <w:basedOn w:val="Heading2"/>
    <w:next w:val="TERM"/>
    <w:rsid w:val="00D77357"/>
    <w:pPr>
      <w:numPr>
        <w:numId w:val="4"/>
      </w:numPr>
      <w:tabs>
        <w:tab w:val="clear" w:pos="700"/>
      </w:tabs>
      <w:spacing w:before="100" w:after="0" w:line="240" w:lineRule="auto"/>
      <w:outlineLvl w:val="9"/>
    </w:pPr>
    <w:rPr>
      <w:rFonts w:eastAsia="Times New Roman" w:cs="Arial"/>
      <w:bCs/>
      <w:spacing w:val="8"/>
      <w:sz w:val="20"/>
      <w:lang w:eastAsia="zh-CN"/>
    </w:rPr>
  </w:style>
  <w:style w:type="character" w:customStyle="1" w:styleId="Reference">
    <w:name w:val="Reference"/>
    <w:rsid w:val="00D77357"/>
    <w:rPr>
      <w:rFonts w:ascii="Arial" w:hAnsi="Arial"/>
      <w:noProof/>
      <w:sz w:val="20"/>
      <w:szCs w:val="20"/>
    </w:rPr>
  </w:style>
  <w:style w:type="paragraph" w:customStyle="1" w:styleId="ANNEX-heading1">
    <w:name w:val="ANNEX-heading1"/>
    <w:basedOn w:val="Heading1"/>
    <w:next w:val="PARAGRAPH"/>
    <w:link w:val="ANNEX-heading1Char"/>
    <w:rsid w:val="00D77357"/>
    <w:pPr>
      <w:numPr>
        <w:ilvl w:val="1"/>
        <w:numId w:val="9"/>
      </w:numPr>
      <w:tabs>
        <w:tab w:val="clear" w:pos="400"/>
        <w:tab w:val="clear" w:pos="560"/>
      </w:tabs>
      <w:spacing w:before="200" w:after="200" w:line="240" w:lineRule="auto"/>
      <w:outlineLvl w:val="1"/>
    </w:pPr>
    <w:rPr>
      <w:rFonts w:eastAsia="Times New Roman" w:cs="Arial"/>
      <w:bCs/>
      <w:spacing w:val="8"/>
      <w:sz w:val="22"/>
      <w:szCs w:val="22"/>
      <w:lang w:eastAsia="zh-CN"/>
    </w:rPr>
  </w:style>
  <w:style w:type="paragraph" w:customStyle="1" w:styleId="TABLE-centered">
    <w:name w:val="TABLE-centered"/>
    <w:basedOn w:val="TABLE-col-heading"/>
    <w:rsid w:val="00D77357"/>
    <w:rPr>
      <w:b w:val="0"/>
      <w:bCs w:val="0"/>
    </w:rPr>
  </w:style>
  <w:style w:type="paragraph" w:customStyle="1" w:styleId="ANNEXtitle">
    <w:name w:val="ANNEX_title"/>
    <w:basedOn w:val="MAIN-TITLE"/>
    <w:next w:val="ANNEX-heading1"/>
    <w:rsid w:val="00D77357"/>
    <w:pPr>
      <w:pageBreakBefore/>
      <w:numPr>
        <w:numId w:val="9"/>
      </w:numPr>
      <w:tabs>
        <w:tab w:val="num" w:pos="1492"/>
      </w:tabs>
      <w:spacing w:after="200"/>
      <w:ind w:left="1492" w:hanging="360"/>
      <w:outlineLvl w:val="0"/>
    </w:pPr>
  </w:style>
  <w:style w:type="character" w:customStyle="1" w:styleId="VARIABLE">
    <w:name w:val="VARIABLE"/>
    <w:rsid w:val="00D77357"/>
    <w:rPr>
      <w:rFonts w:ascii="Times New Roman" w:hAnsi="Times New Roman"/>
      <w:i/>
      <w:iCs/>
    </w:rPr>
  </w:style>
  <w:style w:type="paragraph" w:customStyle="1" w:styleId="AMD-Heading1">
    <w:name w:val="AMD-Heading1"/>
    <w:basedOn w:val="Heading1"/>
    <w:next w:val="PARAGRAPH"/>
    <w:rsid w:val="00D77357"/>
    <w:pPr>
      <w:numPr>
        <w:numId w:val="0"/>
      </w:numPr>
      <w:tabs>
        <w:tab w:val="clear" w:pos="400"/>
        <w:tab w:val="clear" w:pos="560"/>
        <w:tab w:val="num" w:pos="0"/>
      </w:tabs>
      <w:spacing w:before="200" w:after="200" w:line="240" w:lineRule="auto"/>
      <w:outlineLvl w:val="9"/>
    </w:pPr>
    <w:rPr>
      <w:rFonts w:eastAsia="Times New Roman" w:cs="Arial"/>
      <w:bCs/>
      <w:spacing w:val="8"/>
      <w:sz w:val="22"/>
      <w:szCs w:val="22"/>
      <w:lang w:eastAsia="zh-CN"/>
    </w:rPr>
  </w:style>
  <w:style w:type="paragraph" w:customStyle="1" w:styleId="AMD-Heading2">
    <w:name w:val="AMD-Heading2..."/>
    <w:basedOn w:val="Heading2"/>
    <w:next w:val="PARAGRAPH"/>
    <w:rsid w:val="00D77357"/>
    <w:pPr>
      <w:numPr>
        <w:ilvl w:val="0"/>
        <w:numId w:val="0"/>
      </w:numPr>
      <w:tabs>
        <w:tab w:val="clear" w:pos="700"/>
        <w:tab w:val="num" w:pos="0"/>
      </w:tabs>
      <w:spacing w:before="100" w:after="100" w:line="240" w:lineRule="auto"/>
      <w:ind w:left="800" w:hanging="400"/>
      <w:outlineLvl w:val="9"/>
    </w:pPr>
    <w:rPr>
      <w:rFonts w:eastAsia="Times New Roman" w:cs="Arial"/>
      <w:bCs/>
      <w:spacing w:val="8"/>
      <w:sz w:val="20"/>
      <w:lang w:eastAsia="zh-CN"/>
    </w:rPr>
  </w:style>
  <w:style w:type="paragraph" w:customStyle="1" w:styleId="ANNEX-heading2">
    <w:name w:val="ANNEX-heading2"/>
    <w:basedOn w:val="Heading2"/>
    <w:next w:val="PARAGRAPH"/>
    <w:link w:val="ANNEX-heading2Char"/>
    <w:rsid w:val="00D77357"/>
    <w:pPr>
      <w:numPr>
        <w:ilvl w:val="2"/>
        <w:numId w:val="9"/>
      </w:numPr>
      <w:tabs>
        <w:tab w:val="clear" w:pos="1191"/>
        <w:tab w:val="num" w:pos="907"/>
      </w:tabs>
      <w:spacing w:before="100" w:after="100" w:line="240" w:lineRule="auto"/>
      <w:ind w:left="907"/>
      <w:outlineLvl w:val="2"/>
    </w:pPr>
    <w:rPr>
      <w:rFonts w:eastAsia="Times New Roman" w:cs="Arial"/>
      <w:bCs/>
      <w:spacing w:val="8"/>
      <w:sz w:val="20"/>
      <w:lang w:eastAsia="zh-CN"/>
    </w:rPr>
  </w:style>
  <w:style w:type="paragraph" w:customStyle="1" w:styleId="ANNEX-heading3">
    <w:name w:val="ANNEX-heading3"/>
    <w:basedOn w:val="Heading3"/>
    <w:next w:val="PARAGRAPH"/>
    <w:rsid w:val="00D77357"/>
    <w:pPr>
      <w:numPr>
        <w:ilvl w:val="3"/>
        <w:numId w:val="9"/>
      </w:numPr>
      <w:tabs>
        <w:tab w:val="clear" w:pos="880"/>
      </w:tabs>
      <w:spacing w:before="100" w:after="100" w:line="240" w:lineRule="auto"/>
      <w:outlineLvl w:val="3"/>
    </w:pPr>
    <w:rPr>
      <w:rFonts w:eastAsia="Times New Roman" w:cs="Arial"/>
      <w:bCs/>
      <w:spacing w:val="8"/>
      <w:lang w:eastAsia="zh-CN"/>
    </w:rPr>
  </w:style>
  <w:style w:type="paragraph" w:customStyle="1" w:styleId="ANNEX-heading4">
    <w:name w:val="ANNEX-heading4"/>
    <w:basedOn w:val="Heading4"/>
    <w:next w:val="PARAGRAPH"/>
    <w:rsid w:val="00D77357"/>
    <w:pPr>
      <w:numPr>
        <w:ilvl w:val="4"/>
        <w:numId w:val="9"/>
      </w:numPr>
      <w:tabs>
        <w:tab w:val="clear" w:pos="940"/>
        <w:tab w:val="clear" w:pos="1140"/>
      </w:tabs>
      <w:spacing w:before="100" w:after="100" w:line="240" w:lineRule="auto"/>
      <w:outlineLvl w:val="4"/>
    </w:pPr>
    <w:rPr>
      <w:rFonts w:eastAsia="Times New Roman" w:cs="Arial"/>
      <w:bCs/>
      <w:spacing w:val="8"/>
      <w:lang w:eastAsia="zh-CN"/>
    </w:rPr>
  </w:style>
  <w:style w:type="paragraph" w:customStyle="1" w:styleId="ANNEX-heading5">
    <w:name w:val="ANNEX-heading5"/>
    <w:basedOn w:val="Heading5"/>
    <w:next w:val="PARAGRAPH"/>
    <w:rsid w:val="00D77357"/>
    <w:pPr>
      <w:numPr>
        <w:ilvl w:val="5"/>
        <w:numId w:val="9"/>
      </w:numPr>
      <w:spacing w:before="100" w:after="100" w:line="240" w:lineRule="auto"/>
      <w:outlineLvl w:val="5"/>
    </w:pPr>
    <w:rPr>
      <w:rFonts w:eastAsia="Times New Roman" w:cs="Arial"/>
      <w:bCs/>
      <w:spacing w:val="8"/>
      <w:lang w:eastAsia="zh-CN"/>
    </w:rPr>
  </w:style>
  <w:style w:type="paragraph" w:customStyle="1" w:styleId="FOREWORD0">
    <w:name w:val="FOREWORD"/>
    <w:basedOn w:val="PARAGRAPH"/>
    <w:rsid w:val="00D77357"/>
    <w:pPr>
      <w:tabs>
        <w:tab w:val="left" w:pos="284"/>
      </w:tabs>
      <w:spacing w:before="0" w:after="100"/>
      <w:ind w:left="284" w:hanging="284"/>
    </w:pPr>
    <w:rPr>
      <w:sz w:val="16"/>
      <w:szCs w:val="16"/>
    </w:rPr>
  </w:style>
  <w:style w:type="character" w:customStyle="1" w:styleId="SUPerscript">
    <w:name w:val="SUPerscript"/>
    <w:rsid w:val="00D77357"/>
    <w:rPr>
      <w:kern w:val="0"/>
      <w:position w:val="6"/>
      <w:sz w:val="16"/>
      <w:szCs w:val="16"/>
    </w:rPr>
  </w:style>
  <w:style w:type="character" w:customStyle="1" w:styleId="SUBscript">
    <w:name w:val="SUBscript"/>
    <w:rsid w:val="00D77357"/>
    <w:rPr>
      <w:kern w:val="0"/>
      <w:position w:val="-6"/>
      <w:sz w:val="16"/>
      <w:szCs w:val="16"/>
    </w:rPr>
  </w:style>
  <w:style w:type="paragraph" w:styleId="BalloonText">
    <w:name w:val="Balloon Text"/>
    <w:basedOn w:val="Normal"/>
    <w:link w:val="BalloonTextChar"/>
    <w:rsid w:val="00D77357"/>
    <w:pPr>
      <w:spacing w:after="0" w:line="240" w:lineRule="auto"/>
    </w:pPr>
    <w:rPr>
      <w:rFonts w:ascii="Tahoma" w:eastAsia="Times New Roman" w:hAnsi="Tahoma" w:cs="Tahoma"/>
      <w:spacing w:val="8"/>
      <w:sz w:val="16"/>
      <w:szCs w:val="16"/>
      <w:lang w:eastAsia="zh-CN"/>
    </w:rPr>
  </w:style>
  <w:style w:type="character" w:customStyle="1" w:styleId="BalloonTextChar">
    <w:name w:val="Balloon Text Char"/>
    <w:link w:val="BalloonText"/>
    <w:rsid w:val="00D77357"/>
    <w:rPr>
      <w:rFonts w:ascii="Tahoma" w:eastAsia="Times New Roman" w:hAnsi="Tahoma" w:cs="Tahoma"/>
      <w:spacing w:val="8"/>
      <w:sz w:val="16"/>
      <w:szCs w:val="16"/>
      <w:lang w:eastAsia="zh-CN"/>
    </w:rPr>
  </w:style>
  <w:style w:type="paragraph" w:styleId="CommentSubject">
    <w:name w:val="annotation subject"/>
    <w:basedOn w:val="CommentText"/>
    <w:next w:val="CommentText"/>
    <w:link w:val="CommentSubjectChar"/>
    <w:uiPriority w:val="99"/>
    <w:rsid w:val="00D77357"/>
    <w:pPr>
      <w:spacing w:after="0" w:line="240" w:lineRule="auto"/>
    </w:pPr>
    <w:rPr>
      <w:rFonts w:ascii="Arial" w:eastAsia="Times New Roman" w:hAnsi="Arial" w:cs="Arial"/>
      <w:b/>
      <w:bCs/>
      <w:spacing w:val="8"/>
      <w:lang w:eastAsia="zh-CN"/>
    </w:rPr>
  </w:style>
  <w:style w:type="character" w:customStyle="1" w:styleId="CommentTextChar">
    <w:name w:val="Comment Text Char"/>
    <w:link w:val="CommentText"/>
    <w:uiPriority w:val="99"/>
    <w:semiHidden/>
    <w:rsid w:val="00D77357"/>
    <w:rPr>
      <w:rFonts w:ascii="Cambria" w:hAnsi="Cambria"/>
      <w:sz w:val="22"/>
      <w:lang w:eastAsia="ja-JP"/>
    </w:rPr>
  </w:style>
  <w:style w:type="character" w:customStyle="1" w:styleId="CommentSubjectChar">
    <w:name w:val="Comment Subject Char"/>
    <w:link w:val="CommentSubject"/>
    <w:uiPriority w:val="99"/>
    <w:rsid w:val="00D77357"/>
    <w:rPr>
      <w:rFonts w:ascii="Arial" w:eastAsia="Times New Roman" w:hAnsi="Arial" w:cs="Arial"/>
      <w:b/>
      <w:bCs/>
      <w:spacing w:val="8"/>
      <w:sz w:val="22"/>
      <w:lang w:eastAsia="zh-CN"/>
    </w:rPr>
  </w:style>
  <w:style w:type="paragraph" w:styleId="E-mailSignature">
    <w:name w:val="E-mail Signature"/>
    <w:basedOn w:val="Normal"/>
    <w:link w:val="E-mailSignatureChar"/>
    <w:uiPriority w:val="99"/>
    <w:rsid w:val="00D77357"/>
    <w:pPr>
      <w:spacing w:after="0" w:line="240" w:lineRule="auto"/>
    </w:pPr>
    <w:rPr>
      <w:rFonts w:ascii="Arial" w:eastAsia="Times New Roman" w:hAnsi="Arial" w:cs="Arial"/>
      <w:spacing w:val="8"/>
      <w:sz w:val="20"/>
      <w:lang w:eastAsia="zh-CN"/>
    </w:rPr>
  </w:style>
  <w:style w:type="character" w:customStyle="1" w:styleId="E-mailSignatureChar">
    <w:name w:val="E-mail Signature Char"/>
    <w:link w:val="E-mailSignature"/>
    <w:uiPriority w:val="99"/>
    <w:rsid w:val="00D77357"/>
    <w:rPr>
      <w:rFonts w:ascii="Arial" w:eastAsia="Times New Roman" w:hAnsi="Arial" w:cs="Arial"/>
      <w:spacing w:val="8"/>
      <w:lang w:eastAsia="zh-CN"/>
    </w:rPr>
  </w:style>
  <w:style w:type="paragraph" w:styleId="HTMLAddress">
    <w:name w:val="HTML Address"/>
    <w:basedOn w:val="Normal"/>
    <w:link w:val="HTMLAddressChar"/>
    <w:uiPriority w:val="99"/>
    <w:rsid w:val="00D77357"/>
    <w:pPr>
      <w:spacing w:after="0" w:line="240" w:lineRule="auto"/>
    </w:pPr>
    <w:rPr>
      <w:rFonts w:ascii="Arial" w:eastAsia="Times New Roman" w:hAnsi="Arial" w:cs="Arial"/>
      <w:i/>
      <w:iCs/>
      <w:spacing w:val="8"/>
      <w:sz w:val="20"/>
      <w:lang w:eastAsia="zh-CN"/>
    </w:rPr>
  </w:style>
  <w:style w:type="character" w:customStyle="1" w:styleId="HTMLAddressChar">
    <w:name w:val="HTML Address Char"/>
    <w:link w:val="HTMLAddress"/>
    <w:uiPriority w:val="99"/>
    <w:rsid w:val="00D77357"/>
    <w:rPr>
      <w:rFonts w:ascii="Arial" w:eastAsia="Times New Roman" w:hAnsi="Arial" w:cs="Arial"/>
      <w:i/>
      <w:iCs/>
      <w:spacing w:val="8"/>
      <w:lang w:eastAsia="zh-CN"/>
    </w:rPr>
  </w:style>
  <w:style w:type="paragraph" w:styleId="NormalWeb">
    <w:name w:val="Normal (Web)"/>
    <w:basedOn w:val="Normal"/>
    <w:rsid w:val="00D77357"/>
    <w:pPr>
      <w:spacing w:after="0" w:line="240" w:lineRule="auto"/>
    </w:pPr>
    <w:rPr>
      <w:rFonts w:ascii="Times New Roman" w:eastAsia="Times New Roman" w:hAnsi="Times New Roman"/>
      <w:spacing w:val="8"/>
      <w:sz w:val="24"/>
      <w:szCs w:val="24"/>
      <w:lang w:eastAsia="zh-CN"/>
    </w:rPr>
  </w:style>
  <w:style w:type="paragraph" w:customStyle="1" w:styleId="AnnexTitle0">
    <w:name w:val="Annex_Title"/>
    <w:basedOn w:val="Normal"/>
    <w:next w:val="Normal"/>
    <w:rsid w:val="00D77357"/>
    <w:pPr>
      <w:keepNext/>
      <w:keepLines/>
      <w:numPr>
        <w:ilvl w:val="12"/>
      </w:numPr>
      <w:tabs>
        <w:tab w:val="left" w:pos="794"/>
        <w:tab w:val="left" w:pos="1191"/>
        <w:tab w:val="left" w:pos="1588"/>
        <w:tab w:val="left" w:pos="1985"/>
      </w:tabs>
      <w:spacing w:before="120" w:after="0" w:line="240" w:lineRule="auto"/>
      <w:jc w:val="center"/>
    </w:pPr>
    <w:rPr>
      <w:rFonts w:ascii="Times New Roman" w:hAnsi="Times New Roman"/>
      <w:b/>
      <w:lang w:eastAsia="en-US"/>
    </w:rPr>
  </w:style>
  <w:style w:type="paragraph" w:customStyle="1" w:styleId="Annex0">
    <w:name w:val="Annex_#"/>
    <w:basedOn w:val="Normal"/>
    <w:next w:val="Normal"/>
    <w:rsid w:val="00D77357"/>
    <w:pPr>
      <w:keepNext/>
      <w:keepLines/>
      <w:tabs>
        <w:tab w:val="left" w:pos="794"/>
        <w:tab w:val="left" w:pos="1191"/>
        <w:tab w:val="left" w:pos="1588"/>
        <w:tab w:val="left" w:pos="1985"/>
      </w:tabs>
      <w:spacing w:before="480" w:after="80" w:line="240" w:lineRule="auto"/>
      <w:jc w:val="center"/>
    </w:pPr>
    <w:rPr>
      <w:rFonts w:ascii="Times New Roman" w:hAnsi="Times New Roman"/>
      <w:caps/>
      <w:sz w:val="24"/>
      <w:lang w:eastAsia="en-US"/>
    </w:rPr>
  </w:style>
  <w:style w:type="paragraph" w:customStyle="1" w:styleId="heading0">
    <w:name w:val="heading 0"/>
    <w:basedOn w:val="Heading1"/>
    <w:next w:val="Normal"/>
    <w:rsid w:val="00D77357"/>
    <w:pPr>
      <w:keepLines/>
      <w:numPr>
        <w:numId w:val="0"/>
      </w:numPr>
      <w:tabs>
        <w:tab w:val="clear" w:pos="400"/>
        <w:tab w:val="clear" w:pos="560"/>
        <w:tab w:val="num" w:pos="432"/>
        <w:tab w:val="left" w:pos="794"/>
        <w:tab w:val="left" w:pos="1191"/>
        <w:tab w:val="left" w:pos="1588"/>
        <w:tab w:val="left" w:pos="1985"/>
        <w:tab w:val="left" w:pos="2127"/>
        <w:tab w:val="left" w:pos="2410"/>
        <w:tab w:val="left" w:pos="2921"/>
        <w:tab w:val="left" w:pos="3261"/>
      </w:tabs>
      <w:suppressAutoHyphens w:val="0"/>
      <w:spacing w:before="240" w:after="0" w:line="240" w:lineRule="auto"/>
      <w:ind w:left="432" w:hanging="432"/>
      <w:outlineLvl w:val="9"/>
    </w:pPr>
    <w:rPr>
      <w:rFonts w:ascii="Times New Roman Bold" w:hAnsi="Times New Roman Bold"/>
      <w:iCs/>
      <w:sz w:val="32"/>
      <w:lang w:eastAsia="en-US"/>
    </w:rPr>
  </w:style>
  <w:style w:type="paragraph" w:customStyle="1" w:styleId="TableText">
    <w:name w:val="Table_Text"/>
    <w:basedOn w:val="Normal"/>
    <w:rsid w:val="00D7735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40" w:lineRule="auto"/>
      <w:jc w:val="left"/>
    </w:pPr>
    <w:rPr>
      <w:rFonts w:ascii="Times New Roman" w:hAnsi="Times New Roman"/>
      <w:lang w:eastAsia="en-US"/>
    </w:rPr>
  </w:style>
  <w:style w:type="paragraph" w:customStyle="1" w:styleId="Chaptertitle">
    <w:name w:val="Chapter_title"/>
    <w:basedOn w:val="Normal"/>
    <w:next w:val="Normal"/>
    <w:rsid w:val="00D77357"/>
    <w:pPr>
      <w:keepNext/>
      <w:keepLines/>
      <w:overflowPunct w:val="0"/>
      <w:autoSpaceDE w:val="0"/>
      <w:autoSpaceDN w:val="0"/>
      <w:adjustRightInd w:val="0"/>
      <w:spacing w:before="240" w:after="170" w:line="240" w:lineRule="auto"/>
      <w:jc w:val="center"/>
      <w:textAlignment w:val="baseline"/>
    </w:pPr>
    <w:rPr>
      <w:rFonts w:ascii="CG Times" w:hAnsi="CG Times"/>
      <w:b/>
      <w:lang w:eastAsia="en-US"/>
    </w:rPr>
  </w:style>
  <w:style w:type="paragraph" w:customStyle="1" w:styleId="AnnexNotitle">
    <w:name w:val="Annex_No &amp; title"/>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hAnsi="Times New Roman"/>
      <w:b/>
      <w:sz w:val="28"/>
      <w:lang w:eastAsia="en-US"/>
    </w:rPr>
  </w:style>
  <w:style w:type="character" w:customStyle="1" w:styleId="stdsuppl">
    <w:name w:val="std_suppl"/>
    <w:rsid w:val="00446B46"/>
    <w:rPr>
      <w:rFonts w:ascii="Cambria" w:hAnsi="Cambria"/>
      <w:bdr w:val="none" w:sz="0" w:space="0" w:color="auto"/>
      <w:shd w:val="clear" w:color="auto" w:fill="F6FBB5"/>
    </w:rPr>
  </w:style>
  <w:style w:type="character" w:customStyle="1" w:styleId="Heading2Char">
    <w:name w:val="Heading 2 Char"/>
    <w:link w:val="Heading2"/>
    <w:rsid w:val="00D00F98"/>
    <w:rPr>
      <w:rFonts w:ascii="Cambria" w:hAnsi="Cambria"/>
      <w:b/>
      <w:sz w:val="24"/>
      <w:lang w:val="en-GB" w:eastAsia="ja-JP"/>
    </w:rPr>
  </w:style>
  <w:style w:type="character" w:customStyle="1" w:styleId="Heading3Char">
    <w:name w:val="Heading 3 Char"/>
    <w:link w:val="Heading3"/>
    <w:rsid w:val="00D77357"/>
    <w:rPr>
      <w:rFonts w:ascii="Cambria" w:hAnsi="Cambria"/>
      <w:b/>
      <w:sz w:val="22"/>
      <w:lang w:val="en-GB" w:eastAsia="ja-JP"/>
    </w:rPr>
  </w:style>
  <w:style w:type="character" w:customStyle="1" w:styleId="citesection">
    <w:name w:val="cite_section"/>
    <w:rsid w:val="00446B46"/>
    <w:rPr>
      <w:rFonts w:ascii="Cambria" w:hAnsi="Cambria"/>
      <w:bdr w:val="none" w:sz="0" w:space="0" w:color="auto"/>
      <w:shd w:val="clear" w:color="auto" w:fill="FF7C80"/>
    </w:rPr>
  </w:style>
  <w:style w:type="character" w:customStyle="1" w:styleId="HEADINGNonumberChar">
    <w:name w:val="HEADING(Nonumber) Char"/>
    <w:link w:val="HEADINGNonumber"/>
    <w:rsid w:val="00D77357"/>
    <w:rPr>
      <w:rFonts w:ascii="Cambria" w:eastAsia="Times New Roman" w:hAnsi="Cambria" w:cs="Arial"/>
      <w:spacing w:val="8"/>
      <w:sz w:val="26"/>
      <w:szCs w:val="24"/>
      <w:lang w:eastAsia="zh-CN"/>
    </w:rPr>
  </w:style>
  <w:style w:type="character" w:customStyle="1" w:styleId="ANNEX-heading1Char">
    <w:name w:val="ANNEX-heading1 Char"/>
    <w:link w:val="ANNEX-heading1"/>
    <w:rsid w:val="00D77357"/>
    <w:rPr>
      <w:rFonts w:ascii="Cambria" w:eastAsia="Times New Roman" w:hAnsi="Cambria" w:cs="Arial"/>
      <w:b/>
      <w:bCs/>
      <w:spacing w:val="8"/>
      <w:sz w:val="22"/>
      <w:szCs w:val="22"/>
      <w:lang w:val="en-GB" w:eastAsia="zh-CN"/>
    </w:rPr>
  </w:style>
  <w:style w:type="paragraph" w:customStyle="1" w:styleId="Default">
    <w:name w:val="Default"/>
    <w:rsid w:val="00D77357"/>
    <w:pPr>
      <w:autoSpaceDE w:val="0"/>
      <w:autoSpaceDN w:val="0"/>
      <w:adjustRightInd w:val="0"/>
    </w:pPr>
    <w:rPr>
      <w:rFonts w:ascii="Arial" w:hAnsi="Arial" w:cs="Arial"/>
      <w:color w:val="000000"/>
      <w:sz w:val="24"/>
      <w:szCs w:val="24"/>
      <w:lang w:val="en-GB" w:eastAsia="zh-CN"/>
    </w:rPr>
  </w:style>
  <w:style w:type="paragraph" w:styleId="Revision">
    <w:name w:val="Revision"/>
    <w:hidden/>
    <w:uiPriority w:val="99"/>
    <w:semiHidden/>
    <w:rsid w:val="00D77357"/>
    <w:rPr>
      <w:rFonts w:ascii="Arial" w:eastAsia="Times New Roman" w:hAnsi="Arial" w:cs="Arial"/>
      <w:spacing w:val="8"/>
      <w:lang w:val="en-GB" w:eastAsia="zh-CN"/>
    </w:rPr>
  </w:style>
  <w:style w:type="character" w:customStyle="1" w:styleId="Appdef">
    <w:name w:val="App_def"/>
    <w:rsid w:val="00D77357"/>
    <w:rPr>
      <w:rFonts w:ascii="Times New Roman" w:hAnsi="Times New Roman"/>
      <w:b/>
    </w:rPr>
  </w:style>
  <w:style w:type="character" w:customStyle="1" w:styleId="Appref">
    <w:name w:val="App_ref"/>
    <w:rsid w:val="00D77357"/>
  </w:style>
  <w:style w:type="paragraph" w:customStyle="1" w:styleId="AppendixNotitle">
    <w:name w:val="Appendix_No &amp; title"/>
    <w:basedOn w:val="AnnexNotitle"/>
    <w:next w:val="Normal"/>
    <w:rsid w:val="00D77357"/>
    <w:rPr>
      <w:rFonts w:eastAsia="Times New Roman"/>
    </w:rPr>
  </w:style>
  <w:style w:type="character" w:customStyle="1" w:styleId="Artdef">
    <w:name w:val="Art_def"/>
    <w:rsid w:val="00D77357"/>
    <w:rPr>
      <w:rFonts w:ascii="Times New Roman" w:hAnsi="Times New Roman"/>
      <w:b/>
    </w:rPr>
  </w:style>
  <w:style w:type="paragraph" w:customStyle="1" w:styleId="Artheading">
    <w:name w:val="Art_heading"/>
    <w:basedOn w:val="Normal"/>
    <w:next w:val="Normal"/>
    <w:rsid w:val="00D77357"/>
    <w:pPr>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b/>
      <w:sz w:val="28"/>
      <w:lang w:eastAsia="en-US"/>
    </w:rPr>
  </w:style>
  <w:style w:type="paragraph" w:customStyle="1" w:styleId="ArtNo">
    <w:name w:val="Art_No"/>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caps/>
      <w:sz w:val="28"/>
      <w:lang w:eastAsia="en-US"/>
    </w:rPr>
  </w:style>
  <w:style w:type="character" w:customStyle="1" w:styleId="Artref">
    <w:name w:val="Art_ref"/>
    <w:rsid w:val="00D77357"/>
  </w:style>
  <w:style w:type="paragraph" w:customStyle="1" w:styleId="Arttitle">
    <w:name w:val="Art_title"/>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240" w:after="0" w:line="240" w:lineRule="auto"/>
      <w:jc w:val="center"/>
      <w:textAlignment w:val="baseline"/>
    </w:pPr>
    <w:rPr>
      <w:rFonts w:ascii="Times New Roman" w:eastAsia="Times New Roman" w:hAnsi="Times New Roman"/>
      <w:b/>
      <w:sz w:val="28"/>
      <w:lang w:eastAsia="en-US"/>
    </w:rPr>
  </w:style>
  <w:style w:type="paragraph" w:customStyle="1" w:styleId="ASN1">
    <w:name w:val="ASN.1"/>
    <w:basedOn w:val="Normal"/>
    <w:rsid w:val="00D77357"/>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line="240" w:lineRule="auto"/>
      <w:jc w:val="left"/>
      <w:textAlignment w:val="baseline"/>
    </w:pPr>
    <w:rPr>
      <w:rFonts w:ascii="Courier New" w:eastAsia="Times New Roman" w:hAnsi="Courier New"/>
      <w:b/>
      <w:noProof/>
      <w:lang w:eastAsia="en-US"/>
    </w:rPr>
  </w:style>
  <w:style w:type="paragraph" w:customStyle="1" w:styleId="Call">
    <w:name w:val="Call"/>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160" w:after="0" w:line="240" w:lineRule="auto"/>
      <w:ind w:left="794"/>
      <w:jc w:val="left"/>
      <w:textAlignment w:val="baseline"/>
    </w:pPr>
    <w:rPr>
      <w:rFonts w:ascii="Times New Roman" w:eastAsia="Times New Roman" w:hAnsi="Times New Roman"/>
      <w:i/>
      <w:sz w:val="24"/>
      <w:lang w:eastAsia="en-US"/>
    </w:rPr>
  </w:style>
  <w:style w:type="paragraph" w:customStyle="1" w:styleId="ChapNo">
    <w:name w:val="Chap_No"/>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b/>
      <w:caps/>
      <w:sz w:val="28"/>
      <w:lang w:eastAsia="en-US"/>
    </w:rPr>
  </w:style>
  <w:style w:type="paragraph" w:customStyle="1" w:styleId="Chaptitle">
    <w:name w:val="Chap_title"/>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240" w:after="0" w:line="240" w:lineRule="auto"/>
      <w:jc w:val="center"/>
      <w:textAlignment w:val="baseline"/>
    </w:pPr>
    <w:rPr>
      <w:rFonts w:ascii="Times New Roman" w:eastAsia="Times New Roman" w:hAnsi="Times New Roman"/>
      <w:b/>
      <w:sz w:val="28"/>
      <w:lang w:eastAsia="en-US"/>
    </w:rPr>
  </w:style>
  <w:style w:type="paragraph" w:customStyle="1" w:styleId="enumlev1">
    <w:name w:val="enumlev1"/>
    <w:basedOn w:val="Normal"/>
    <w:rsid w:val="00D77357"/>
    <w:pPr>
      <w:tabs>
        <w:tab w:val="left" w:pos="794"/>
        <w:tab w:val="left" w:pos="1191"/>
        <w:tab w:val="left" w:pos="1588"/>
        <w:tab w:val="left" w:pos="1985"/>
      </w:tabs>
      <w:overflowPunct w:val="0"/>
      <w:autoSpaceDE w:val="0"/>
      <w:autoSpaceDN w:val="0"/>
      <w:adjustRightInd w:val="0"/>
      <w:spacing w:before="80" w:after="0" w:line="240" w:lineRule="auto"/>
      <w:ind w:left="794" w:hanging="794"/>
      <w:jc w:val="left"/>
      <w:textAlignment w:val="baseline"/>
    </w:pPr>
    <w:rPr>
      <w:rFonts w:ascii="Times New Roman" w:eastAsia="Times New Roman" w:hAnsi="Times New Roman"/>
      <w:sz w:val="24"/>
      <w:lang w:eastAsia="en-US"/>
    </w:rPr>
  </w:style>
  <w:style w:type="paragraph" w:customStyle="1" w:styleId="enumlev2">
    <w:name w:val="enumlev2"/>
    <w:basedOn w:val="enumlev1"/>
    <w:rsid w:val="00D77357"/>
    <w:pPr>
      <w:ind w:left="1191" w:hanging="397"/>
    </w:pPr>
  </w:style>
  <w:style w:type="paragraph" w:customStyle="1" w:styleId="enumlev3">
    <w:name w:val="enumlev3"/>
    <w:basedOn w:val="enumlev2"/>
    <w:rsid w:val="00D77357"/>
    <w:pPr>
      <w:ind w:left="1588"/>
    </w:pPr>
  </w:style>
  <w:style w:type="paragraph" w:customStyle="1" w:styleId="Equation">
    <w:name w:val="Equation"/>
    <w:basedOn w:val="Normal"/>
    <w:rsid w:val="00D77357"/>
    <w:pPr>
      <w:tabs>
        <w:tab w:val="left" w:pos="794"/>
        <w:tab w:val="center" w:pos="4820"/>
        <w:tab w:val="right" w:pos="9639"/>
      </w:tabs>
      <w:overflowPunct w:val="0"/>
      <w:autoSpaceDE w:val="0"/>
      <w:autoSpaceDN w:val="0"/>
      <w:adjustRightInd w:val="0"/>
      <w:spacing w:before="120" w:after="0" w:line="240" w:lineRule="auto"/>
      <w:jc w:val="left"/>
      <w:textAlignment w:val="baseline"/>
    </w:pPr>
    <w:rPr>
      <w:rFonts w:ascii="Times New Roman" w:eastAsia="Times New Roman" w:hAnsi="Times New Roman"/>
      <w:sz w:val="24"/>
      <w:lang w:eastAsia="en-US"/>
    </w:rPr>
  </w:style>
  <w:style w:type="paragraph" w:customStyle="1" w:styleId="Equationlegend">
    <w:name w:val="Equation_legend"/>
    <w:basedOn w:val="Normal"/>
    <w:rsid w:val="00D77357"/>
    <w:pPr>
      <w:tabs>
        <w:tab w:val="right" w:pos="1814"/>
        <w:tab w:val="left" w:pos="1985"/>
      </w:tabs>
      <w:overflowPunct w:val="0"/>
      <w:autoSpaceDE w:val="0"/>
      <w:autoSpaceDN w:val="0"/>
      <w:adjustRightInd w:val="0"/>
      <w:spacing w:before="80" w:after="0" w:line="240" w:lineRule="auto"/>
      <w:ind w:left="1985" w:hanging="1985"/>
      <w:jc w:val="left"/>
      <w:textAlignment w:val="baseline"/>
    </w:pPr>
    <w:rPr>
      <w:rFonts w:ascii="Times New Roman" w:eastAsia="Times New Roman" w:hAnsi="Times New Roman"/>
      <w:sz w:val="24"/>
      <w:lang w:eastAsia="en-US"/>
    </w:rPr>
  </w:style>
  <w:style w:type="paragraph" w:customStyle="1" w:styleId="Figure">
    <w:name w:val="Figure"/>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240" w:after="120" w:line="240" w:lineRule="auto"/>
      <w:jc w:val="center"/>
      <w:textAlignment w:val="baseline"/>
    </w:pPr>
    <w:rPr>
      <w:rFonts w:ascii="Times New Roman" w:eastAsia="Times New Roman" w:hAnsi="Times New Roman"/>
      <w:sz w:val="24"/>
      <w:lang w:eastAsia="en-US"/>
    </w:rPr>
  </w:style>
  <w:style w:type="paragraph" w:customStyle="1" w:styleId="Figurelegend">
    <w:name w:val="Figure_legend"/>
    <w:basedOn w:val="Normal"/>
    <w:rsid w:val="00D77357"/>
    <w:pPr>
      <w:keepNext/>
      <w:keepLines/>
      <w:overflowPunct w:val="0"/>
      <w:autoSpaceDE w:val="0"/>
      <w:autoSpaceDN w:val="0"/>
      <w:adjustRightInd w:val="0"/>
      <w:spacing w:before="20" w:after="20" w:line="240" w:lineRule="auto"/>
      <w:jc w:val="left"/>
      <w:textAlignment w:val="baseline"/>
    </w:pPr>
    <w:rPr>
      <w:rFonts w:ascii="Times New Roman" w:eastAsia="Times New Roman" w:hAnsi="Times New Roman"/>
      <w:sz w:val="18"/>
      <w:lang w:eastAsia="en-US"/>
    </w:rPr>
  </w:style>
  <w:style w:type="paragraph" w:customStyle="1" w:styleId="FigureNotitle">
    <w:name w:val="Figure_No &amp; title"/>
    <w:basedOn w:val="Normal"/>
    <w:next w:val="Normal"/>
    <w:rsid w:val="00D77357"/>
    <w:pPr>
      <w:keepLines/>
      <w:tabs>
        <w:tab w:val="left" w:pos="794"/>
        <w:tab w:val="left" w:pos="1191"/>
        <w:tab w:val="left" w:pos="1588"/>
        <w:tab w:val="left" w:pos="1985"/>
      </w:tabs>
      <w:overflowPunct w:val="0"/>
      <w:autoSpaceDE w:val="0"/>
      <w:autoSpaceDN w:val="0"/>
      <w:adjustRightInd w:val="0"/>
      <w:spacing w:before="240" w:after="120" w:line="240" w:lineRule="auto"/>
      <w:jc w:val="center"/>
      <w:textAlignment w:val="baseline"/>
    </w:pPr>
    <w:rPr>
      <w:rFonts w:ascii="Times New Roman" w:eastAsia="Times New Roman" w:hAnsi="Times New Roman"/>
      <w:b/>
      <w:sz w:val="24"/>
      <w:lang w:eastAsia="en-US"/>
    </w:rPr>
  </w:style>
  <w:style w:type="paragraph" w:customStyle="1" w:styleId="FigureNoBR">
    <w:name w:val="Figure_No_BR"/>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120" w:line="240" w:lineRule="auto"/>
      <w:jc w:val="center"/>
      <w:textAlignment w:val="baseline"/>
    </w:pPr>
    <w:rPr>
      <w:rFonts w:ascii="Times New Roman" w:eastAsia="Times New Roman" w:hAnsi="Times New Roman"/>
      <w:caps/>
      <w:sz w:val="24"/>
      <w:lang w:eastAsia="en-US"/>
    </w:rPr>
  </w:style>
  <w:style w:type="paragraph" w:customStyle="1" w:styleId="TabletitleBR">
    <w:name w:val="Table_title_BR"/>
    <w:basedOn w:val="Normal"/>
    <w:next w:val="Normal"/>
    <w:rsid w:val="00D77357"/>
    <w:pPr>
      <w:keepNext/>
      <w:keepLines/>
      <w:tabs>
        <w:tab w:val="left" w:pos="794"/>
        <w:tab w:val="left" w:pos="1191"/>
        <w:tab w:val="left" w:pos="1588"/>
        <w:tab w:val="left" w:pos="1985"/>
      </w:tabs>
      <w:overflowPunct w:val="0"/>
      <w:autoSpaceDE w:val="0"/>
      <w:autoSpaceDN w:val="0"/>
      <w:adjustRightInd w:val="0"/>
      <w:spacing w:after="120" w:line="240" w:lineRule="auto"/>
      <w:jc w:val="center"/>
      <w:textAlignment w:val="baseline"/>
    </w:pPr>
    <w:rPr>
      <w:rFonts w:ascii="Times New Roman" w:eastAsia="Times New Roman" w:hAnsi="Times New Roman"/>
      <w:b/>
      <w:sz w:val="24"/>
      <w:lang w:eastAsia="en-US"/>
    </w:rPr>
  </w:style>
  <w:style w:type="paragraph" w:customStyle="1" w:styleId="FiguretitleBR">
    <w:name w:val="Figure_title_BR"/>
    <w:basedOn w:val="TabletitleBR"/>
    <w:next w:val="Normal"/>
    <w:rsid w:val="00D77357"/>
    <w:pPr>
      <w:keepNext w:val="0"/>
      <w:spacing w:after="480"/>
    </w:pPr>
  </w:style>
  <w:style w:type="paragraph" w:customStyle="1" w:styleId="Figurewithouttitle">
    <w:name w:val="Figure_without_title"/>
    <w:basedOn w:val="Normal"/>
    <w:next w:val="Normal"/>
    <w:rsid w:val="00D77357"/>
    <w:pPr>
      <w:keepLines/>
      <w:tabs>
        <w:tab w:val="left" w:pos="794"/>
        <w:tab w:val="left" w:pos="1191"/>
        <w:tab w:val="left" w:pos="1588"/>
        <w:tab w:val="left" w:pos="1985"/>
      </w:tabs>
      <w:overflowPunct w:val="0"/>
      <w:autoSpaceDE w:val="0"/>
      <w:autoSpaceDN w:val="0"/>
      <w:adjustRightInd w:val="0"/>
      <w:spacing w:before="240" w:after="120" w:line="240" w:lineRule="auto"/>
      <w:jc w:val="center"/>
      <w:textAlignment w:val="baseline"/>
    </w:pPr>
    <w:rPr>
      <w:rFonts w:ascii="Times New Roman" w:eastAsia="Times New Roman" w:hAnsi="Times New Roman"/>
      <w:sz w:val="24"/>
      <w:lang w:eastAsia="en-US"/>
    </w:rPr>
  </w:style>
  <w:style w:type="paragraph" w:customStyle="1" w:styleId="FirstFooter">
    <w:name w:val="FirstFooter"/>
    <w:basedOn w:val="Footer"/>
    <w:rsid w:val="00D77357"/>
    <w:pPr>
      <w:spacing w:before="40" w:line="240" w:lineRule="auto"/>
      <w:jc w:val="left"/>
    </w:pPr>
    <w:rPr>
      <w:rFonts w:ascii="Times New Roman" w:eastAsia="Times New Roman" w:hAnsi="Times New Roman"/>
      <w:sz w:val="16"/>
      <w:lang w:eastAsia="en-US"/>
    </w:rPr>
  </w:style>
  <w:style w:type="paragraph" w:customStyle="1" w:styleId="FooterQP">
    <w:name w:val="Footer_QP"/>
    <w:basedOn w:val="Normal"/>
    <w:rsid w:val="00D77357"/>
    <w:pPr>
      <w:tabs>
        <w:tab w:val="left" w:pos="907"/>
        <w:tab w:val="right" w:pos="8789"/>
        <w:tab w:val="right" w:pos="9639"/>
      </w:tabs>
      <w:overflowPunct w:val="0"/>
      <w:autoSpaceDE w:val="0"/>
      <w:autoSpaceDN w:val="0"/>
      <w:adjustRightInd w:val="0"/>
      <w:spacing w:after="0" w:line="240" w:lineRule="auto"/>
      <w:jc w:val="left"/>
      <w:textAlignment w:val="baseline"/>
    </w:pPr>
    <w:rPr>
      <w:rFonts w:ascii="Times New Roman" w:eastAsia="Times New Roman" w:hAnsi="Times New Roman"/>
      <w:b/>
      <w:lang w:eastAsia="en-US"/>
    </w:rPr>
  </w:style>
  <w:style w:type="paragraph" w:customStyle="1" w:styleId="Formal">
    <w:name w:val="Formal"/>
    <w:basedOn w:val="ASN1"/>
    <w:rsid w:val="00D77357"/>
    <w:rPr>
      <w:b w:val="0"/>
    </w:rPr>
  </w:style>
  <w:style w:type="paragraph" w:customStyle="1" w:styleId="Headingb">
    <w:name w:val="Heading_b"/>
    <w:basedOn w:val="Normal"/>
    <w:next w:val="Normal"/>
    <w:rsid w:val="00D77357"/>
    <w:pPr>
      <w:keepNext/>
      <w:tabs>
        <w:tab w:val="left" w:pos="794"/>
        <w:tab w:val="left" w:pos="1191"/>
        <w:tab w:val="left" w:pos="1588"/>
        <w:tab w:val="left" w:pos="1985"/>
      </w:tabs>
      <w:overflowPunct w:val="0"/>
      <w:autoSpaceDE w:val="0"/>
      <w:autoSpaceDN w:val="0"/>
      <w:adjustRightInd w:val="0"/>
      <w:spacing w:before="160" w:after="0" w:line="240" w:lineRule="auto"/>
      <w:jc w:val="left"/>
      <w:textAlignment w:val="baseline"/>
    </w:pPr>
    <w:rPr>
      <w:rFonts w:ascii="Times New Roman" w:eastAsia="Times New Roman" w:hAnsi="Times New Roman"/>
      <w:b/>
      <w:sz w:val="24"/>
      <w:lang w:eastAsia="en-US"/>
    </w:rPr>
  </w:style>
  <w:style w:type="paragraph" w:customStyle="1" w:styleId="Headingi">
    <w:name w:val="Heading_i"/>
    <w:basedOn w:val="Normal"/>
    <w:next w:val="Normal"/>
    <w:rsid w:val="00D77357"/>
    <w:pPr>
      <w:keepNext/>
      <w:tabs>
        <w:tab w:val="left" w:pos="794"/>
        <w:tab w:val="left" w:pos="1191"/>
        <w:tab w:val="left" w:pos="1588"/>
        <w:tab w:val="left" w:pos="1985"/>
      </w:tabs>
      <w:overflowPunct w:val="0"/>
      <w:autoSpaceDE w:val="0"/>
      <w:autoSpaceDN w:val="0"/>
      <w:adjustRightInd w:val="0"/>
      <w:spacing w:before="160" w:after="0" w:line="240" w:lineRule="auto"/>
      <w:jc w:val="left"/>
      <w:textAlignment w:val="baseline"/>
    </w:pPr>
    <w:rPr>
      <w:rFonts w:ascii="Times New Roman" w:eastAsia="Times New Roman" w:hAnsi="Times New Roman"/>
      <w:i/>
      <w:sz w:val="24"/>
      <w:lang w:eastAsia="en-US"/>
    </w:rPr>
  </w:style>
  <w:style w:type="paragraph" w:customStyle="1" w:styleId="Normalaftertitle">
    <w:name w:val="Normal_after_title"/>
    <w:basedOn w:val="Normal"/>
    <w:next w:val="Normal"/>
    <w:rsid w:val="00D77357"/>
    <w:pPr>
      <w:tabs>
        <w:tab w:val="left" w:pos="794"/>
        <w:tab w:val="left" w:pos="1191"/>
        <w:tab w:val="left" w:pos="1588"/>
        <w:tab w:val="left" w:pos="1985"/>
      </w:tabs>
      <w:overflowPunct w:val="0"/>
      <w:autoSpaceDE w:val="0"/>
      <w:autoSpaceDN w:val="0"/>
      <w:adjustRightInd w:val="0"/>
      <w:spacing w:before="360" w:after="0" w:line="240" w:lineRule="auto"/>
      <w:jc w:val="left"/>
      <w:textAlignment w:val="baseline"/>
    </w:pPr>
    <w:rPr>
      <w:rFonts w:ascii="Times New Roman" w:eastAsia="Times New Roman" w:hAnsi="Times New Roman"/>
      <w:sz w:val="24"/>
      <w:lang w:eastAsia="en-US"/>
    </w:rPr>
  </w:style>
  <w:style w:type="paragraph" w:customStyle="1" w:styleId="PartNo">
    <w:name w:val="Part_No"/>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80" w:line="240" w:lineRule="auto"/>
      <w:jc w:val="center"/>
      <w:textAlignment w:val="baseline"/>
    </w:pPr>
    <w:rPr>
      <w:rFonts w:ascii="Times New Roman" w:eastAsia="Times New Roman" w:hAnsi="Times New Roman"/>
      <w:caps/>
      <w:sz w:val="28"/>
      <w:lang w:eastAsia="en-US"/>
    </w:rPr>
  </w:style>
  <w:style w:type="paragraph" w:customStyle="1" w:styleId="Partref">
    <w:name w:val="Part_ref"/>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280" w:after="0" w:line="240" w:lineRule="auto"/>
      <w:jc w:val="center"/>
      <w:textAlignment w:val="baseline"/>
    </w:pPr>
    <w:rPr>
      <w:rFonts w:ascii="Times New Roman" w:eastAsia="Times New Roman" w:hAnsi="Times New Roman"/>
      <w:sz w:val="24"/>
      <w:lang w:eastAsia="en-US"/>
    </w:rPr>
  </w:style>
  <w:style w:type="paragraph" w:customStyle="1" w:styleId="Parttitle">
    <w:name w:val="Part_title"/>
    <w:basedOn w:val="Normal"/>
    <w:next w:val="Normalaftertitle"/>
    <w:rsid w:val="00D77357"/>
    <w:pPr>
      <w:keepNext/>
      <w:keepLines/>
      <w:tabs>
        <w:tab w:val="left" w:pos="794"/>
        <w:tab w:val="left" w:pos="1191"/>
        <w:tab w:val="left" w:pos="1588"/>
        <w:tab w:val="left" w:pos="1985"/>
      </w:tabs>
      <w:overflowPunct w:val="0"/>
      <w:autoSpaceDE w:val="0"/>
      <w:autoSpaceDN w:val="0"/>
      <w:adjustRightInd w:val="0"/>
      <w:spacing w:before="240" w:after="280" w:line="240" w:lineRule="auto"/>
      <w:jc w:val="center"/>
      <w:textAlignment w:val="baseline"/>
    </w:pPr>
    <w:rPr>
      <w:rFonts w:ascii="Times New Roman" w:eastAsia="Times New Roman" w:hAnsi="Times New Roman"/>
      <w:b/>
      <w:sz w:val="28"/>
      <w:lang w:eastAsia="en-US"/>
    </w:rPr>
  </w:style>
  <w:style w:type="paragraph" w:customStyle="1" w:styleId="Recdate">
    <w:name w:val="Rec_date"/>
    <w:basedOn w:val="Normal"/>
    <w:next w:val="Normalaftertitle"/>
    <w:rsid w:val="00D77357"/>
    <w:pPr>
      <w:keepNext/>
      <w:keepLines/>
      <w:overflowPunct w:val="0"/>
      <w:autoSpaceDE w:val="0"/>
      <w:autoSpaceDN w:val="0"/>
      <w:adjustRightInd w:val="0"/>
      <w:spacing w:before="120" w:after="0" w:line="240" w:lineRule="auto"/>
      <w:jc w:val="right"/>
      <w:textAlignment w:val="baseline"/>
    </w:pPr>
    <w:rPr>
      <w:rFonts w:ascii="Times New Roman" w:eastAsia="Times New Roman" w:hAnsi="Times New Roman"/>
      <w:i/>
      <w:lang w:eastAsia="en-US"/>
    </w:rPr>
  </w:style>
  <w:style w:type="paragraph" w:customStyle="1" w:styleId="Questiondate">
    <w:name w:val="Question_date"/>
    <w:basedOn w:val="Recdate"/>
    <w:next w:val="Normalaftertitle"/>
    <w:rsid w:val="00D77357"/>
  </w:style>
  <w:style w:type="paragraph" w:customStyle="1" w:styleId="RecNo">
    <w:name w:val="Rec_No"/>
    <w:basedOn w:val="Normal"/>
    <w:next w:val="Normal"/>
    <w:rsid w:val="00D77357"/>
    <w:pPr>
      <w:keepNext/>
      <w:keepLines/>
      <w:tabs>
        <w:tab w:val="left" w:pos="794"/>
        <w:tab w:val="left" w:pos="1191"/>
        <w:tab w:val="left" w:pos="1588"/>
        <w:tab w:val="left" w:pos="1985"/>
      </w:tabs>
      <w:overflowPunct w:val="0"/>
      <w:autoSpaceDE w:val="0"/>
      <w:autoSpaceDN w:val="0"/>
      <w:adjustRightInd w:val="0"/>
      <w:spacing w:after="0" w:line="240" w:lineRule="auto"/>
      <w:jc w:val="left"/>
      <w:textAlignment w:val="baseline"/>
    </w:pPr>
    <w:rPr>
      <w:rFonts w:ascii="Times New Roman" w:eastAsia="Times New Roman" w:hAnsi="Times New Roman"/>
      <w:b/>
      <w:sz w:val="28"/>
      <w:lang w:eastAsia="en-US"/>
    </w:rPr>
  </w:style>
  <w:style w:type="paragraph" w:customStyle="1" w:styleId="QuestionNo">
    <w:name w:val="Question_No"/>
    <w:basedOn w:val="RecNo"/>
    <w:next w:val="Normal"/>
    <w:rsid w:val="00D77357"/>
  </w:style>
  <w:style w:type="paragraph" w:customStyle="1" w:styleId="RecNoBR">
    <w:name w:val="Rec_No_BR"/>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caps/>
      <w:sz w:val="28"/>
      <w:lang w:eastAsia="en-US"/>
    </w:rPr>
  </w:style>
  <w:style w:type="paragraph" w:customStyle="1" w:styleId="QuestionNoBR">
    <w:name w:val="Question_No_BR"/>
    <w:basedOn w:val="RecNoBR"/>
    <w:next w:val="Normal"/>
    <w:rsid w:val="00D77357"/>
  </w:style>
  <w:style w:type="paragraph" w:customStyle="1" w:styleId="Recref">
    <w:name w:val="Rec_ref"/>
    <w:basedOn w:val="Normal"/>
    <w:next w:val="Recdate"/>
    <w:rsid w:val="00D77357"/>
    <w:pPr>
      <w:keepNext/>
      <w:keepLines/>
      <w:overflowPunct w:val="0"/>
      <w:autoSpaceDE w:val="0"/>
      <w:autoSpaceDN w:val="0"/>
      <w:adjustRightInd w:val="0"/>
      <w:spacing w:before="120" w:after="0" w:line="240" w:lineRule="auto"/>
      <w:jc w:val="center"/>
      <w:textAlignment w:val="baseline"/>
    </w:pPr>
    <w:rPr>
      <w:rFonts w:ascii="Times New Roman" w:eastAsia="Times New Roman" w:hAnsi="Times New Roman"/>
      <w:i/>
      <w:sz w:val="24"/>
      <w:lang w:eastAsia="en-US"/>
    </w:rPr>
  </w:style>
  <w:style w:type="paragraph" w:customStyle="1" w:styleId="Questionref">
    <w:name w:val="Question_ref"/>
    <w:basedOn w:val="Recref"/>
    <w:next w:val="Questiondate"/>
    <w:rsid w:val="00D77357"/>
  </w:style>
  <w:style w:type="paragraph" w:customStyle="1" w:styleId="Rectitle">
    <w:name w:val="Rec_title"/>
    <w:basedOn w:val="Normal"/>
    <w:next w:val="Normalaftertitle"/>
    <w:rsid w:val="00D77357"/>
    <w:pPr>
      <w:keepNext/>
      <w:keepLines/>
      <w:tabs>
        <w:tab w:val="left" w:pos="794"/>
        <w:tab w:val="left" w:pos="1191"/>
        <w:tab w:val="left" w:pos="1588"/>
        <w:tab w:val="left" w:pos="1985"/>
      </w:tabs>
      <w:overflowPunct w:val="0"/>
      <w:autoSpaceDE w:val="0"/>
      <w:autoSpaceDN w:val="0"/>
      <w:adjustRightInd w:val="0"/>
      <w:spacing w:before="360" w:after="0" w:line="240" w:lineRule="auto"/>
      <w:jc w:val="center"/>
      <w:textAlignment w:val="baseline"/>
    </w:pPr>
    <w:rPr>
      <w:rFonts w:ascii="Times New Roman" w:eastAsia="Times New Roman" w:hAnsi="Times New Roman"/>
      <w:b/>
      <w:sz w:val="28"/>
      <w:lang w:eastAsia="en-US"/>
    </w:rPr>
  </w:style>
  <w:style w:type="paragraph" w:customStyle="1" w:styleId="Questiontitle">
    <w:name w:val="Question_title"/>
    <w:basedOn w:val="Rectitle"/>
    <w:next w:val="Questionref"/>
    <w:rsid w:val="00D77357"/>
  </w:style>
  <w:style w:type="character" w:customStyle="1" w:styleId="Recdef">
    <w:name w:val="Rec_def"/>
    <w:rsid w:val="00D77357"/>
    <w:rPr>
      <w:b/>
    </w:rPr>
  </w:style>
  <w:style w:type="paragraph" w:customStyle="1" w:styleId="Reftext">
    <w:name w:val="Ref_text"/>
    <w:basedOn w:val="Normal"/>
    <w:rsid w:val="00D77357"/>
    <w:pPr>
      <w:tabs>
        <w:tab w:val="left" w:pos="794"/>
        <w:tab w:val="left" w:pos="1191"/>
        <w:tab w:val="left" w:pos="1588"/>
        <w:tab w:val="left" w:pos="1985"/>
      </w:tabs>
      <w:overflowPunct w:val="0"/>
      <w:autoSpaceDE w:val="0"/>
      <w:autoSpaceDN w:val="0"/>
      <w:adjustRightInd w:val="0"/>
      <w:spacing w:before="120" w:after="0" w:line="240" w:lineRule="auto"/>
      <w:ind w:left="794" w:hanging="794"/>
      <w:jc w:val="left"/>
      <w:textAlignment w:val="baseline"/>
    </w:pPr>
    <w:rPr>
      <w:rFonts w:ascii="Times New Roman" w:eastAsia="Times New Roman" w:hAnsi="Times New Roman"/>
      <w:sz w:val="24"/>
      <w:lang w:eastAsia="en-US"/>
    </w:rPr>
  </w:style>
  <w:style w:type="paragraph" w:customStyle="1" w:styleId="Reftitle">
    <w:name w:val="Ref_title"/>
    <w:basedOn w:val="Normal"/>
    <w:next w:val="Reftext"/>
    <w:rsid w:val="00D77357"/>
    <w:pPr>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b/>
      <w:sz w:val="24"/>
      <w:lang w:eastAsia="en-US"/>
    </w:rPr>
  </w:style>
  <w:style w:type="paragraph" w:customStyle="1" w:styleId="Repdate">
    <w:name w:val="Rep_date"/>
    <w:basedOn w:val="Recdate"/>
    <w:next w:val="Normalaftertitle"/>
    <w:rsid w:val="00D77357"/>
  </w:style>
  <w:style w:type="paragraph" w:customStyle="1" w:styleId="RepNo">
    <w:name w:val="Rep_No"/>
    <w:basedOn w:val="RecNo"/>
    <w:next w:val="Normal"/>
    <w:rsid w:val="00D77357"/>
  </w:style>
  <w:style w:type="paragraph" w:customStyle="1" w:styleId="RepNoBR">
    <w:name w:val="Rep_No_BR"/>
    <w:basedOn w:val="RecNoBR"/>
    <w:next w:val="Normal"/>
    <w:rsid w:val="00D77357"/>
  </w:style>
  <w:style w:type="paragraph" w:customStyle="1" w:styleId="Repref">
    <w:name w:val="Rep_ref"/>
    <w:basedOn w:val="Recref"/>
    <w:next w:val="Repdate"/>
    <w:rsid w:val="00D77357"/>
  </w:style>
  <w:style w:type="paragraph" w:customStyle="1" w:styleId="Reptitle">
    <w:name w:val="Rep_title"/>
    <w:basedOn w:val="Rectitle"/>
    <w:next w:val="Repref"/>
    <w:rsid w:val="00D77357"/>
  </w:style>
  <w:style w:type="paragraph" w:customStyle="1" w:styleId="Resdate">
    <w:name w:val="Res_date"/>
    <w:basedOn w:val="Recdate"/>
    <w:next w:val="Normalaftertitle"/>
    <w:rsid w:val="00D77357"/>
  </w:style>
  <w:style w:type="character" w:customStyle="1" w:styleId="Resdef">
    <w:name w:val="Res_def"/>
    <w:rsid w:val="00D77357"/>
    <w:rPr>
      <w:rFonts w:ascii="Times New Roman" w:hAnsi="Times New Roman"/>
      <w:b/>
    </w:rPr>
  </w:style>
  <w:style w:type="paragraph" w:customStyle="1" w:styleId="ResNo">
    <w:name w:val="Res_No"/>
    <w:basedOn w:val="RecNo"/>
    <w:next w:val="Normal"/>
    <w:rsid w:val="00D77357"/>
  </w:style>
  <w:style w:type="paragraph" w:customStyle="1" w:styleId="ResNoBR">
    <w:name w:val="Res_No_BR"/>
    <w:basedOn w:val="RecNoBR"/>
    <w:next w:val="Normal"/>
    <w:rsid w:val="00D77357"/>
  </w:style>
  <w:style w:type="paragraph" w:customStyle="1" w:styleId="Resref">
    <w:name w:val="Res_ref"/>
    <w:basedOn w:val="Recref"/>
    <w:next w:val="Resdate"/>
    <w:rsid w:val="00D77357"/>
  </w:style>
  <w:style w:type="paragraph" w:customStyle="1" w:styleId="Restitle">
    <w:name w:val="Res_title"/>
    <w:basedOn w:val="Rectitle"/>
    <w:next w:val="Resref"/>
    <w:rsid w:val="00D77357"/>
  </w:style>
  <w:style w:type="paragraph" w:customStyle="1" w:styleId="Section1">
    <w:name w:val="Section_1"/>
    <w:basedOn w:val="Normal"/>
    <w:next w:val="Normal"/>
    <w:rsid w:val="00D77357"/>
    <w:pPr>
      <w:overflowPunct w:val="0"/>
      <w:autoSpaceDE w:val="0"/>
      <w:autoSpaceDN w:val="0"/>
      <w:adjustRightInd w:val="0"/>
      <w:spacing w:before="624" w:after="0" w:line="240" w:lineRule="auto"/>
      <w:jc w:val="center"/>
      <w:textAlignment w:val="baseline"/>
    </w:pPr>
    <w:rPr>
      <w:rFonts w:ascii="Times New Roman" w:eastAsia="Times New Roman" w:hAnsi="Times New Roman"/>
      <w:b/>
      <w:sz w:val="24"/>
      <w:lang w:eastAsia="en-US"/>
    </w:rPr>
  </w:style>
  <w:style w:type="paragraph" w:customStyle="1" w:styleId="Section2">
    <w:name w:val="Section_2"/>
    <w:basedOn w:val="Normal"/>
    <w:next w:val="Normal"/>
    <w:rsid w:val="00D77357"/>
    <w:pPr>
      <w:overflowPunct w:val="0"/>
      <w:autoSpaceDE w:val="0"/>
      <w:autoSpaceDN w:val="0"/>
      <w:adjustRightInd w:val="0"/>
      <w:spacing w:before="240" w:after="0" w:line="240" w:lineRule="auto"/>
      <w:jc w:val="center"/>
      <w:textAlignment w:val="baseline"/>
    </w:pPr>
    <w:rPr>
      <w:rFonts w:ascii="Times New Roman" w:eastAsia="Times New Roman" w:hAnsi="Times New Roman"/>
      <w:i/>
      <w:sz w:val="24"/>
      <w:lang w:eastAsia="en-US"/>
    </w:rPr>
  </w:style>
  <w:style w:type="paragraph" w:customStyle="1" w:styleId="SectionNo">
    <w:name w:val="Section_No"/>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80" w:line="240" w:lineRule="auto"/>
      <w:jc w:val="center"/>
      <w:textAlignment w:val="baseline"/>
    </w:pPr>
    <w:rPr>
      <w:rFonts w:ascii="Times New Roman" w:eastAsia="Times New Roman" w:hAnsi="Times New Roman"/>
      <w:caps/>
      <w:sz w:val="28"/>
      <w:lang w:eastAsia="en-US"/>
    </w:rPr>
  </w:style>
  <w:style w:type="paragraph" w:customStyle="1" w:styleId="Sectiontitle">
    <w:name w:val="Section_title"/>
    <w:basedOn w:val="Normal"/>
    <w:next w:val="Normalaftertitle"/>
    <w:rsid w:val="00D77357"/>
    <w:pPr>
      <w:keepNext/>
      <w:keepLines/>
      <w:tabs>
        <w:tab w:val="left" w:pos="794"/>
        <w:tab w:val="left" w:pos="1191"/>
        <w:tab w:val="left" w:pos="1588"/>
        <w:tab w:val="left" w:pos="1985"/>
      </w:tabs>
      <w:overflowPunct w:val="0"/>
      <w:autoSpaceDE w:val="0"/>
      <w:autoSpaceDN w:val="0"/>
      <w:adjustRightInd w:val="0"/>
      <w:spacing w:before="480" w:after="280" w:line="240" w:lineRule="auto"/>
      <w:jc w:val="center"/>
      <w:textAlignment w:val="baseline"/>
    </w:pPr>
    <w:rPr>
      <w:rFonts w:ascii="Times New Roman" w:eastAsia="Times New Roman" w:hAnsi="Times New Roman"/>
      <w:b/>
      <w:sz w:val="28"/>
      <w:lang w:eastAsia="en-US"/>
    </w:rPr>
  </w:style>
  <w:style w:type="paragraph" w:customStyle="1" w:styleId="Source">
    <w:name w:val="Source"/>
    <w:basedOn w:val="Normal"/>
    <w:next w:val="Normalaftertitle"/>
    <w:rsid w:val="00D77357"/>
    <w:pPr>
      <w:tabs>
        <w:tab w:val="left" w:pos="794"/>
        <w:tab w:val="left" w:pos="1191"/>
        <w:tab w:val="left" w:pos="1588"/>
        <w:tab w:val="left" w:pos="1985"/>
      </w:tabs>
      <w:overflowPunct w:val="0"/>
      <w:autoSpaceDE w:val="0"/>
      <w:autoSpaceDN w:val="0"/>
      <w:adjustRightInd w:val="0"/>
      <w:spacing w:before="840" w:after="200" w:line="240" w:lineRule="auto"/>
      <w:jc w:val="center"/>
      <w:textAlignment w:val="baseline"/>
    </w:pPr>
    <w:rPr>
      <w:rFonts w:ascii="Times New Roman" w:eastAsia="Times New Roman" w:hAnsi="Times New Roman"/>
      <w:b/>
      <w:sz w:val="28"/>
      <w:lang w:eastAsia="en-US"/>
    </w:rPr>
  </w:style>
  <w:style w:type="paragraph" w:customStyle="1" w:styleId="SpecialFooter">
    <w:name w:val="Special Footer"/>
    <w:basedOn w:val="Footer"/>
    <w:rsid w:val="00D77357"/>
    <w:pPr>
      <w:tabs>
        <w:tab w:val="left" w:pos="567"/>
        <w:tab w:val="left" w:pos="1134"/>
        <w:tab w:val="left" w:pos="1701"/>
        <w:tab w:val="left" w:pos="2268"/>
        <w:tab w:val="left" w:pos="2835"/>
        <w:tab w:val="left" w:pos="5954"/>
        <w:tab w:val="right" w:pos="9639"/>
      </w:tabs>
      <w:overflowPunct w:val="0"/>
      <w:autoSpaceDE w:val="0"/>
      <w:autoSpaceDN w:val="0"/>
      <w:adjustRightInd w:val="0"/>
      <w:spacing w:line="240" w:lineRule="auto"/>
      <w:textAlignment w:val="baseline"/>
    </w:pPr>
    <w:rPr>
      <w:rFonts w:ascii="Times New Roman" w:eastAsia="Times New Roman" w:hAnsi="Times New Roman"/>
      <w:sz w:val="16"/>
      <w:lang w:eastAsia="en-US"/>
    </w:rPr>
  </w:style>
  <w:style w:type="character" w:customStyle="1" w:styleId="Tablefreq">
    <w:name w:val="Table_freq"/>
    <w:rsid w:val="00D77357"/>
    <w:rPr>
      <w:b/>
      <w:color w:val="auto"/>
    </w:rPr>
  </w:style>
  <w:style w:type="paragraph" w:customStyle="1" w:styleId="Tablehead">
    <w:name w:val="Table_head"/>
    <w:basedOn w:val="Normal"/>
    <w:next w:val="Normal"/>
    <w:rsid w:val="00D77357"/>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jc w:val="center"/>
      <w:textAlignment w:val="baseline"/>
    </w:pPr>
    <w:rPr>
      <w:rFonts w:ascii="Times New Roman" w:eastAsia="Times New Roman" w:hAnsi="Times New Roman"/>
      <w:b/>
      <w:lang w:eastAsia="en-US"/>
    </w:rPr>
  </w:style>
  <w:style w:type="paragraph" w:customStyle="1" w:styleId="Tablelegend">
    <w:name w:val="Table_legend"/>
    <w:basedOn w:val="Normal"/>
    <w:rsid w:val="00D7735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line="240" w:lineRule="auto"/>
      <w:jc w:val="left"/>
      <w:textAlignment w:val="baseline"/>
    </w:pPr>
    <w:rPr>
      <w:rFonts w:ascii="Times New Roman" w:eastAsia="Times New Roman" w:hAnsi="Times New Roman"/>
      <w:lang w:eastAsia="en-US"/>
    </w:rPr>
  </w:style>
  <w:style w:type="paragraph" w:customStyle="1" w:styleId="TableNotitle">
    <w:name w:val="Table_No &amp; title"/>
    <w:basedOn w:val="Normal"/>
    <w:next w:val="Tablehead"/>
    <w:rsid w:val="00D77357"/>
    <w:pPr>
      <w:keepNext/>
      <w:keepLines/>
      <w:tabs>
        <w:tab w:val="left" w:pos="794"/>
        <w:tab w:val="left" w:pos="1191"/>
        <w:tab w:val="left" w:pos="1588"/>
        <w:tab w:val="left" w:pos="1985"/>
      </w:tabs>
      <w:overflowPunct w:val="0"/>
      <w:autoSpaceDE w:val="0"/>
      <w:autoSpaceDN w:val="0"/>
      <w:adjustRightInd w:val="0"/>
      <w:spacing w:before="360" w:after="120" w:line="240" w:lineRule="auto"/>
      <w:jc w:val="center"/>
      <w:textAlignment w:val="baseline"/>
    </w:pPr>
    <w:rPr>
      <w:rFonts w:ascii="Times New Roman" w:eastAsia="Times New Roman" w:hAnsi="Times New Roman"/>
      <w:b/>
      <w:sz w:val="24"/>
      <w:lang w:eastAsia="en-US"/>
    </w:rPr>
  </w:style>
  <w:style w:type="paragraph" w:customStyle="1" w:styleId="TableNoBR">
    <w:name w:val="Table_No_BR"/>
    <w:basedOn w:val="Normal"/>
    <w:next w:val="TabletitleBR"/>
    <w:rsid w:val="00D77357"/>
    <w:pPr>
      <w:keepNext/>
      <w:tabs>
        <w:tab w:val="left" w:pos="794"/>
        <w:tab w:val="left" w:pos="1191"/>
        <w:tab w:val="left" w:pos="1588"/>
        <w:tab w:val="left" w:pos="1985"/>
      </w:tabs>
      <w:overflowPunct w:val="0"/>
      <w:autoSpaceDE w:val="0"/>
      <w:autoSpaceDN w:val="0"/>
      <w:adjustRightInd w:val="0"/>
      <w:spacing w:before="560" w:after="120" w:line="240" w:lineRule="auto"/>
      <w:jc w:val="center"/>
      <w:textAlignment w:val="baseline"/>
    </w:pPr>
    <w:rPr>
      <w:rFonts w:ascii="Times New Roman" w:eastAsia="Times New Roman" w:hAnsi="Times New Roman"/>
      <w:caps/>
      <w:sz w:val="24"/>
      <w:lang w:eastAsia="en-US"/>
    </w:rPr>
  </w:style>
  <w:style w:type="paragraph" w:customStyle="1" w:styleId="Tableref">
    <w:name w:val="Table_ref"/>
    <w:basedOn w:val="Normal"/>
    <w:next w:val="TabletitleBR"/>
    <w:rsid w:val="00D77357"/>
    <w:pPr>
      <w:keepNext/>
      <w:tabs>
        <w:tab w:val="left" w:pos="794"/>
        <w:tab w:val="left" w:pos="1191"/>
        <w:tab w:val="left" w:pos="1588"/>
        <w:tab w:val="left" w:pos="1985"/>
      </w:tabs>
      <w:overflowPunct w:val="0"/>
      <w:autoSpaceDE w:val="0"/>
      <w:autoSpaceDN w:val="0"/>
      <w:adjustRightInd w:val="0"/>
      <w:spacing w:after="120" w:line="240" w:lineRule="auto"/>
      <w:jc w:val="center"/>
      <w:textAlignment w:val="baseline"/>
    </w:pPr>
    <w:rPr>
      <w:rFonts w:ascii="Times New Roman" w:eastAsia="Times New Roman" w:hAnsi="Times New Roman"/>
      <w:sz w:val="24"/>
      <w:lang w:eastAsia="en-US"/>
    </w:rPr>
  </w:style>
  <w:style w:type="paragraph" w:customStyle="1" w:styleId="Tabletext0">
    <w:name w:val="Table_text"/>
    <w:basedOn w:val="Normal"/>
    <w:rsid w:val="00D7735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line="240" w:lineRule="auto"/>
      <w:jc w:val="left"/>
      <w:textAlignment w:val="baseline"/>
    </w:pPr>
    <w:rPr>
      <w:rFonts w:ascii="Times New Roman" w:eastAsia="Times New Roman" w:hAnsi="Times New Roman"/>
      <w:lang w:eastAsia="en-US"/>
    </w:rPr>
  </w:style>
  <w:style w:type="paragraph" w:customStyle="1" w:styleId="Title1">
    <w:name w:val="Title 1"/>
    <w:basedOn w:val="Source"/>
    <w:next w:val="Normal"/>
    <w:rsid w:val="00D77357"/>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D77357"/>
  </w:style>
  <w:style w:type="paragraph" w:customStyle="1" w:styleId="Title3">
    <w:name w:val="Title 3"/>
    <w:basedOn w:val="Title2"/>
    <w:next w:val="Normal"/>
    <w:rsid w:val="00D77357"/>
    <w:rPr>
      <w:caps w:val="0"/>
    </w:rPr>
  </w:style>
  <w:style w:type="paragraph" w:customStyle="1" w:styleId="Title4">
    <w:name w:val="Title 4"/>
    <w:basedOn w:val="Title3"/>
    <w:next w:val="Heading1"/>
    <w:rsid w:val="00D77357"/>
    <w:rPr>
      <w:b/>
    </w:rPr>
  </w:style>
  <w:style w:type="paragraph" w:customStyle="1" w:styleId="toc0">
    <w:name w:val="toc 0"/>
    <w:basedOn w:val="Normal"/>
    <w:next w:val="TOC1"/>
    <w:rsid w:val="00D77357"/>
    <w:pPr>
      <w:tabs>
        <w:tab w:val="right" w:pos="9639"/>
      </w:tabs>
      <w:overflowPunct w:val="0"/>
      <w:autoSpaceDE w:val="0"/>
      <w:autoSpaceDN w:val="0"/>
      <w:adjustRightInd w:val="0"/>
      <w:spacing w:before="120" w:after="0" w:line="240" w:lineRule="auto"/>
      <w:jc w:val="left"/>
      <w:textAlignment w:val="baseline"/>
    </w:pPr>
    <w:rPr>
      <w:rFonts w:ascii="Times New Roman" w:eastAsia="Times New Roman" w:hAnsi="Times New Roman"/>
      <w:b/>
      <w:sz w:val="24"/>
      <w:lang w:eastAsia="en-US"/>
    </w:rPr>
  </w:style>
  <w:style w:type="character" w:customStyle="1" w:styleId="FootnoteTextChar">
    <w:name w:val="Footnote Text Char"/>
    <w:link w:val="FootnoteText"/>
    <w:uiPriority w:val="99"/>
    <w:rsid w:val="00D77357"/>
    <w:rPr>
      <w:rFonts w:ascii="Cambria" w:hAnsi="Cambria"/>
      <w:sz w:val="18"/>
      <w:lang w:eastAsia="ja-JP"/>
    </w:rPr>
  </w:style>
  <w:style w:type="character" w:customStyle="1" w:styleId="TitleChar">
    <w:name w:val="Title Char"/>
    <w:link w:val="Title"/>
    <w:rsid w:val="00D77357"/>
    <w:rPr>
      <w:rFonts w:ascii="Cambria" w:hAnsi="Cambria"/>
      <w:b/>
      <w:kern w:val="28"/>
      <w:sz w:val="32"/>
      <w:lang w:eastAsia="ja-JP"/>
    </w:rPr>
  </w:style>
  <w:style w:type="character" w:customStyle="1" w:styleId="SubtitleChar">
    <w:name w:val="Subtitle Char"/>
    <w:link w:val="Subtitle"/>
    <w:rsid w:val="00D77357"/>
    <w:rPr>
      <w:rFonts w:ascii="Cambria" w:hAnsi="Cambria"/>
      <w:sz w:val="24"/>
      <w:lang w:eastAsia="ja-JP"/>
    </w:rPr>
  </w:style>
  <w:style w:type="character" w:customStyle="1" w:styleId="BodyText3Char">
    <w:name w:val="Body Text 3 Char"/>
    <w:link w:val="BodyText3"/>
    <w:rsid w:val="00D77357"/>
    <w:rPr>
      <w:rFonts w:ascii="Cambria" w:hAnsi="Cambria"/>
      <w:sz w:val="14"/>
      <w:lang w:eastAsia="ja-JP"/>
    </w:rPr>
  </w:style>
  <w:style w:type="paragraph" w:styleId="TOCHeading">
    <w:name w:val="TOC Heading"/>
    <w:basedOn w:val="Heading1"/>
    <w:next w:val="Normal"/>
    <w:uiPriority w:val="39"/>
    <w:unhideWhenUsed/>
    <w:qFormat/>
    <w:rsid w:val="00D77357"/>
    <w:pPr>
      <w:keepLines/>
      <w:numPr>
        <w:numId w:val="0"/>
      </w:numPr>
      <w:tabs>
        <w:tab w:val="clear" w:pos="400"/>
        <w:tab w:val="clear" w:pos="560"/>
      </w:tabs>
      <w:suppressAutoHyphens w:val="0"/>
      <w:spacing w:before="480" w:after="0" w:line="276" w:lineRule="auto"/>
      <w:outlineLvl w:val="9"/>
    </w:pPr>
    <w:rPr>
      <w:rFonts w:eastAsia="SimSun"/>
      <w:bCs/>
      <w:color w:val="365F91"/>
      <w:sz w:val="28"/>
      <w:szCs w:val="28"/>
      <w:lang w:val="en-US" w:eastAsia="en-US"/>
    </w:rPr>
  </w:style>
  <w:style w:type="paragraph" w:customStyle="1" w:styleId="Tablebody9">
    <w:name w:val="Table body (9)"/>
    <w:basedOn w:val="Tablebody10"/>
    <w:rsid w:val="00D77357"/>
    <w:pPr>
      <w:spacing w:line="210" w:lineRule="atLeast"/>
      <w:jc w:val="left"/>
    </w:pPr>
    <w:rPr>
      <w:sz w:val="20"/>
    </w:rPr>
  </w:style>
  <w:style w:type="character" w:customStyle="1" w:styleId="Heading4Char">
    <w:name w:val="Heading 4 Char"/>
    <w:link w:val="Heading4"/>
    <w:rsid w:val="00D77357"/>
    <w:rPr>
      <w:rFonts w:ascii="Cambria" w:hAnsi="Cambria"/>
      <w:b/>
      <w:sz w:val="22"/>
      <w:lang w:val="en-GB" w:eastAsia="ja-JP"/>
    </w:rPr>
  </w:style>
  <w:style w:type="character" w:customStyle="1" w:styleId="Heading5Char">
    <w:name w:val="Heading 5 Char"/>
    <w:link w:val="Heading5"/>
    <w:rsid w:val="00D77357"/>
    <w:rPr>
      <w:rFonts w:ascii="Cambria" w:hAnsi="Cambria"/>
      <w:b/>
      <w:sz w:val="22"/>
      <w:lang w:val="en-GB" w:eastAsia="ja-JP"/>
    </w:rPr>
  </w:style>
  <w:style w:type="character" w:customStyle="1" w:styleId="Heading6Char">
    <w:name w:val="Heading 6 Char"/>
    <w:link w:val="Heading6"/>
    <w:rsid w:val="00D77357"/>
    <w:rPr>
      <w:rFonts w:ascii="Cambria" w:hAnsi="Cambria"/>
      <w:b/>
      <w:sz w:val="22"/>
      <w:lang w:val="en-GB" w:eastAsia="ja-JP"/>
    </w:rPr>
  </w:style>
  <w:style w:type="character" w:customStyle="1" w:styleId="Heading7Char">
    <w:name w:val="Heading 7 Char"/>
    <w:link w:val="Heading7"/>
    <w:rsid w:val="00D77357"/>
    <w:rPr>
      <w:rFonts w:ascii="Cambria" w:hAnsi="Cambria"/>
      <w:b/>
      <w:sz w:val="22"/>
      <w:lang w:val="en-GB" w:eastAsia="ja-JP"/>
    </w:rPr>
  </w:style>
  <w:style w:type="character" w:customStyle="1" w:styleId="Heading8Char">
    <w:name w:val="Heading 8 Char"/>
    <w:link w:val="Heading8"/>
    <w:rsid w:val="00D77357"/>
    <w:rPr>
      <w:rFonts w:ascii="Cambria" w:hAnsi="Cambria"/>
      <w:b/>
      <w:sz w:val="22"/>
      <w:lang w:val="en-GB" w:eastAsia="ja-JP"/>
    </w:rPr>
  </w:style>
  <w:style w:type="character" w:customStyle="1" w:styleId="Heading9Char">
    <w:name w:val="Heading 9 Char"/>
    <w:link w:val="Heading9"/>
    <w:rsid w:val="00D77357"/>
    <w:rPr>
      <w:rFonts w:ascii="Cambria" w:hAnsi="Cambria"/>
      <w:b/>
      <w:sz w:val="22"/>
      <w:lang w:val="en-GB" w:eastAsia="ja-JP"/>
    </w:rPr>
  </w:style>
  <w:style w:type="paragraph" w:styleId="Bibliography">
    <w:name w:val="Bibliography"/>
    <w:basedOn w:val="Normal"/>
    <w:uiPriority w:val="37"/>
    <w:rsid w:val="00D77357"/>
    <w:pPr>
      <w:tabs>
        <w:tab w:val="left" w:pos="660"/>
      </w:tabs>
      <w:ind w:left="660" w:hanging="660"/>
    </w:pPr>
  </w:style>
  <w:style w:type="character" w:customStyle="1" w:styleId="BodyText2Char">
    <w:name w:val="Body Text 2 Char"/>
    <w:link w:val="BodyText2"/>
    <w:rsid w:val="00D77357"/>
    <w:rPr>
      <w:rFonts w:ascii="Cambria" w:hAnsi="Cambria"/>
      <w:sz w:val="16"/>
      <w:lang w:eastAsia="ja-JP"/>
    </w:rPr>
  </w:style>
  <w:style w:type="character" w:customStyle="1" w:styleId="BodyTextFirstIndentChar">
    <w:name w:val="Body Text First Indent Char"/>
    <w:link w:val="BodyTextFirstIndent"/>
    <w:rsid w:val="00D77357"/>
    <w:rPr>
      <w:rFonts w:ascii="Cambria" w:eastAsia="Calibri" w:hAnsi="Cambria"/>
      <w:sz w:val="22"/>
      <w:szCs w:val="22"/>
      <w:lang w:eastAsia="en-US"/>
    </w:rPr>
  </w:style>
  <w:style w:type="character" w:customStyle="1" w:styleId="BodyTextIndentChar">
    <w:name w:val="Body Text Indent Char"/>
    <w:link w:val="BodyTextIndent"/>
    <w:rsid w:val="00D77357"/>
    <w:rPr>
      <w:rFonts w:ascii="Cambria" w:hAnsi="Cambria"/>
      <w:sz w:val="22"/>
      <w:lang w:eastAsia="ja-JP"/>
    </w:rPr>
  </w:style>
  <w:style w:type="character" w:customStyle="1" w:styleId="BodyTextFirstIndent2Char">
    <w:name w:val="Body Text First Indent 2 Char"/>
    <w:link w:val="BodyTextFirstIndent2"/>
    <w:rsid w:val="00D77357"/>
    <w:rPr>
      <w:rFonts w:ascii="Cambria" w:hAnsi="Cambria"/>
      <w:sz w:val="22"/>
      <w:lang w:eastAsia="ja-JP"/>
    </w:rPr>
  </w:style>
  <w:style w:type="character" w:customStyle="1" w:styleId="BodyTextIndent2Char">
    <w:name w:val="Body Text Indent 2 Char"/>
    <w:link w:val="BodyTextIndent2"/>
    <w:rsid w:val="00D77357"/>
    <w:rPr>
      <w:rFonts w:ascii="Cambria" w:hAnsi="Cambria"/>
      <w:sz w:val="22"/>
      <w:lang w:eastAsia="ja-JP"/>
    </w:rPr>
  </w:style>
  <w:style w:type="character" w:customStyle="1" w:styleId="BodyTextIndent3Char">
    <w:name w:val="Body Text Indent 3 Char"/>
    <w:link w:val="BodyTextIndent3"/>
    <w:uiPriority w:val="99"/>
    <w:rsid w:val="00D77357"/>
    <w:rPr>
      <w:rFonts w:ascii="Cambria" w:hAnsi="Cambria"/>
      <w:sz w:val="16"/>
      <w:lang w:eastAsia="ja-JP"/>
    </w:rPr>
  </w:style>
  <w:style w:type="character" w:customStyle="1" w:styleId="ClosingChar">
    <w:name w:val="Closing Char"/>
    <w:link w:val="Closing"/>
    <w:rsid w:val="00D77357"/>
    <w:rPr>
      <w:rFonts w:ascii="Cambria" w:hAnsi="Cambria"/>
      <w:sz w:val="22"/>
      <w:lang w:eastAsia="ja-JP"/>
    </w:rPr>
  </w:style>
  <w:style w:type="character" w:customStyle="1" w:styleId="DateChar">
    <w:name w:val="Date Char"/>
    <w:link w:val="Date"/>
    <w:rsid w:val="00D77357"/>
    <w:rPr>
      <w:rFonts w:ascii="Cambria" w:hAnsi="Cambria"/>
      <w:sz w:val="22"/>
      <w:lang w:eastAsia="ja-JP"/>
    </w:rPr>
  </w:style>
  <w:style w:type="character" w:customStyle="1" w:styleId="DocumentMapChar">
    <w:name w:val="Document Map Char"/>
    <w:link w:val="DocumentMap"/>
    <w:semiHidden/>
    <w:rsid w:val="00D77357"/>
    <w:rPr>
      <w:rFonts w:ascii="Tahoma" w:hAnsi="Tahoma"/>
      <w:sz w:val="22"/>
      <w:shd w:val="clear" w:color="auto" w:fill="000080"/>
      <w:lang w:eastAsia="ja-JP"/>
    </w:rPr>
  </w:style>
  <w:style w:type="character" w:customStyle="1" w:styleId="EndnoteTextChar">
    <w:name w:val="Endnote Text Char"/>
    <w:link w:val="EndnoteText"/>
    <w:semiHidden/>
    <w:rsid w:val="00D77357"/>
    <w:rPr>
      <w:rFonts w:ascii="Cambria" w:hAnsi="Cambria"/>
      <w:sz w:val="22"/>
      <w:lang w:eastAsia="ja-JP"/>
    </w:rPr>
  </w:style>
  <w:style w:type="character" w:customStyle="1" w:styleId="MacroTextChar">
    <w:name w:val="Macro Text Char"/>
    <w:link w:val="MacroText"/>
    <w:semiHidden/>
    <w:rsid w:val="00D77357"/>
    <w:rPr>
      <w:rFonts w:ascii="Courier New" w:hAnsi="Courier New"/>
      <w:lang w:eastAsia="ja-JP"/>
    </w:rPr>
  </w:style>
  <w:style w:type="character" w:customStyle="1" w:styleId="MessageHeaderChar">
    <w:name w:val="Message Header Char"/>
    <w:link w:val="MessageHeader"/>
    <w:rsid w:val="00D77357"/>
    <w:rPr>
      <w:rFonts w:ascii="Cambria" w:hAnsi="Cambria"/>
      <w:sz w:val="24"/>
      <w:shd w:val="pct20" w:color="auto" w:fill="auto"/>
      <w:lang w:eastAsia="ja-JP"/>
    </w:rPr>
  </w:style>
  <w:style w:type="character" w:customStyle="1" w:styleId="NoteHeadingChar">
    <w:name w:val="Note Heading Char"/>
    <w:link w:val="NoteHeading"/>
    <w:rsid w:val="00D77357"/>
    <w:rPr>
      <w:rFonts w:ascii="Cambria" w:hAnsi="Cambria"/>
      <w:sz w:val="22"/>
      <w:lang w:eastAsia="ja-JP"/>
    </w:rPr>
  </w:style>
  <w:style w:type="character" w:customStyle="1" w:styleId="PlainTextChar">
    <w:name w:val="Plain Text Char"/>
    <w:link w:val="PlainText"/>
    <w:rsid w:val="00D77357"/>
    <w:rPr>
      <w:rFonts w:ascii="Courier New" w:hAnsi="Courier New"/>
      <w:sz w:val="22"/>
      <w:lang w:eastAsia="ja-JP"/>
    </w:rPr>
  </w:style>
  <w:style w:type="character" w:customStyle="1" w:styleId="SalutationChar">
    <w:name w:val="Salutation Char"/>
    <w:link w:val="Salutation"/>
    <w:rsid w:val="00D77357"/>
    <w:rPr>
      <w:rFonts w:ascii="Cambria" w:hAnsi="Cambria"/>
      <w:sz w:val="22"/>
      <w:lang w:eastAsia="ja-JP"/>
    </w:rPr>
  </w:style>
  <w:style w:type="character" w:customStyle="1" w:styleId="SignatureChar">
    <w:name w:val="Signature Char"/>
    <w:link w:val="Signature"/>
    <w:rsid w:val="00D77357"/>
    <w:rPr>
      <w:rFonts w:ascii="Cambria" w:hAnsi="Cambria"/>
      <w:sz w:val="22"/>
      <w:lang w:eastAsia="ja-JP"/>
    </w:rPr>
  </w:style>
  <w:style w:type="character" w:customStyle="1" w:styleId="Variable0">
    <w:name w:val="Variable"/>
    <w:rsid w:val="00D77357"/>
    <w:rPr>
      <w:rFonts w:ascii="Cambria" w:hAnsi="Cambria"/>
    </w:rPr>
  </w:style>
  <w:style w:type="paragraph" w:customStyle="1" w:styleId="Tableheader9">
    <w:name w:val="Table header (9)"/>
    <w:basedOn w:val="Tableheader10"/>
    <w:rsid w:val="00D77357"/>
    <w:rPr>
      <w:sz w:val="20"/>
    </w:rPr>
  </w:style>
  <w:style w:type="paragraph" w:customStyle="1" w:styleId="Tablebody10">
    <w:name w:val="Table body (10)"/>
    <w:basedOn w:val="Normal"/>
    <w:qFormat/>
    <w:rsid w:val="00D77357"/>
    <w:pPr>
      <w:spacing w:before="60" w:after="60" w:line="230" w:lineRule="atLeast"/>
    </w:pPr>
  </w:style>
  <w:style w:type="paragraph" w:customStyle="1" w:styleId="Tableheader10">
    <w:name w:val="Table header (10)"/>
    <w:basedOn w:val="Tablebody10"/>
    <w:qFormat/>
    <w:rsid w:val="00D77357"/>
  </w:style>
  <w:style w:type="paragraph" w:customStyle="1" w:styleId="Tablebody8">
    <w:name w:val="Table body (8)"/>
    <w:basedOn w:val="Tablebody9"/>
    <w:rsid w:val="00D77357"/>
    <w:rPr>
      <w:sz w:val="18"/>
    </w:rPr>
  </w:style>
  <w:style w:type="paragraph" w:customStyle="1" w:styleId="Tableheader8">
    <w:name w:val="Table header (8)"/>
    <w:basedOn w:val="Tableheader9"/>
    <w:rsid w:val="00D77357"/>
    <w:rPr>
      <w:sz w:val="18"/>
    </w:rPr>
  </w:style>
  <w:style w:type="paragraph" w:customStyle="1" w:styleId="Tableheader7">
    <w:name w:val="Table header (7)"/>
    <w:basedOn w:val="Tableheader8"/>
    <w:rsid w:val="00D77357"/>
    <w:rPr>
      <w:sz w:val="16"/>
    </w:rPr>
  </w:style>
  <w:style w:type="paragraph" w:customStyle="1" w:styleId="Tablebody7">
    <w:name w:val="Table body (7)"/>
    <w:basedOn w:val="Tablebody8"/>
    <w:rsid w:val="00D77357"/>
    <w:rPr>
      <w:sz w:val="16"/>
    </w:rPr>
  </w:style>
  <w:style w:type="table" w:styleId="TableGrid">
    <w:name w:val="Table Grid"/>
    <w:basedOn w:val="TableNormal"/>
    <w:rsid w:val="00D773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77357"/>
    <w:pPr>
      <w:spacing w:after="0" w:line="240" w:lineRule="auto"/>
      <w:ind w:left="720"/>
      <w:contextualSpacing/>
    </w:pPr>
    <w:rPr>
      <w:rFonts w:ascii="Arial" w:eastAsia="Times New Roman" w:hAnsi="Arial" w:cs="Arial"/>
      <w:spacing w:val="8"/>
      <w:sz w:val="20"/>
      <w:lang w:eastAsia="zh-CN"/>
    </w:rPr>
  </w:style>
  <w:style w:type="character" w:customStyle="1" w:styleId="zzzAdvisory">
    <w:name w:val="zzzAdvisory"/>
    <w:qFormat/>
    <w:rsid w:val="00D77357"/>
    <w:rPr>
      <w:b w:val="0"/>
      <w:i w:val="0"/>
      <w:color w:val="0070C0"/>
    </w:rPr>
  </w:style>
  <w:style w:type="character" w:customStyle="1" w:styleId="zzzHighlight">
    <w:name w:val="zzzHighlight"/>
    <w:qFormat/>
    <w:rsid w:val="00D77357"/>
    <w:rPr>
      <w:bdr w:val="none" w:sz="0" w:space="0" w:color="auto"/>
      <w:shd w:val="clear" w:color="auto" w:fill="C6D9F1"/>
    </w:rPr>
  </w:style>
  <w:style w:type="character" w:customStyle="1" w:styleId="ListNumberChar">
    <w:name w:val="List Number Char"/>
    <w:link w:val="ListNumber"/>
    <w:rsid w:val="00D77357"/>
    <w:rPr>
      <w:rFonts w:ascii="Cambria" w:hAnsi="Cambria"/>
      <w:sz w:val="22"/>
      <w:lang w:val="en-GB" w:eastAsia="ja-JP"/>
    </w:rPr>
  </w:style>
  <w:style w:type="paragraph" w:customStyle="1" w:styleId="Term0">
    <w:name w:val="Term"/>
    <w:basedOn w:val="Normal"/>
    <w:rsid w:val="00D77357"/>
    <w:pPr>
      <w:keepNext/>
      <w:tabs>
        <w:tab w:val="left" w:pos="9214"/>
      </w:tabs>
    </w:pPr>
    <w:rPr>
      <w:rFonts w:ascii="Arial" w:hAnsi="Arial"/>
      <w:b/>
      <w:sz w:val="20"/>
      <w:lang w:eastAsia="en-US"/>
    </w:rPr>
  </w:style>
  <w:style w:type="character" w:customStyle="1" w:styleId="FiguretitleChar">
    <w:name w:val="Figure title Char"/>
    <w:link w:val="Figuretitle"/>
    <w:rsid w:val="00D77357"/>
    <w:rPr>
      <w:rFonts w:ascii="Cambria" w:eastAsia="Calibri" w:hAnsi="Cambria"/>
      <w:b/>
      <w:sz w:val="22"/>
      <w:szCs w:val="22"/>
      <w:lang w:val="en-GB"/>
    </w:rPr>
  </w:style>
  <w:style w:type="paragraph" w:customStyle="1" w:styleId="ISOChange">
    <w:name w:val="ISO_Change"/>
    <w:basedOn w:val="Normal"/>
    <w:rsid w:val="00D77357"/>
    <w:pPr>
      <w:spacing w:before="210" w:line="210" w:lineRule="exact"/>
      <w:jc w:val="left"/>
    </w:pPr>
    <w:rPr>
      <w:rFonts w:ascii="Arial" w:hAnsi="Arial"/>
      <w:sz w:val="18"/>
      <w:lang w:eastAsia="en-US"/>
    </w:rPr>
  </w:style>
  <w:style w:type="character" w:customStyle="1" w:styleId="zzzHighlight0">
    <w:name w:val="zzzHighlight (+)"/>
    <w:qFormat/>
    <w:rsid w:val="00D77357"/>
    <w:rPr>
      <w:bdr w:val="none" w:sz="0" w:space="0" w:color="auto"/>
      <w:shd w:val="clear" w:color="auto" w:fill="C6D9F1"/>
    </w:rPr>
  </w:style>
  <w:style w:type="table" w:customStyle="1" w:styleId="TableGrid21">
    <w:name w:val="Table Grid21"/>
    <w:basedOn w:val="TableNormal"/>
    <w:next w:val="TableGrid"/>
    <w:rsid w:val="00D77357"/>
    <w:rPr>
      <w:rFonts w:ascii="Times" w:eastAsia="Times New Roman"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D77357"/>
    <w:rPr>
      <w:rFonts w:ascii="Times" w:eastAsia="Times New Roman"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iography10">
    <w:name w:val="Bibliography1"/>
    <w:basedOn w:val="Normal"/>
    <w:rsid w:val="00D77357"/>
    <w:pPr>
      <w:tabs>
        <w:tab w:val="left" w:pos="660"/>
      </w:tabs>
      <w:spacing w:line="230" w:lineRule="atLeast"/>
      <w:ind w:left="660" w:hanging="660"/>
    </w:pPr>
    <w:rPr>
      <w:rFonts w:ascii="Arial" w:hAnsi="Arial"/>
      <w:sz w:val="20"/>
    </w:rPr>
  </w:style>
  <w:style w:type="paragraph" w:customStyle="1" w:styleId="CHAMPSEU">
    <w:name w:val="CHAMPSEU"/>
    <w:rsid w:val="00D77357"/>
    <w:pPr>
      <w:spacing w:after="240" w:line="230" w:lineRule="atLeast"/>
      <w:jc w:val="both"/>
    </w:pPr>
    <w:rPr>
      <w:rFonts w:ascii="Arial" w:eastAsia="Times New Roman" w:hAnsi="Arial"/>
      <w:lang w:val="en-GB"/>
    </w:rPr>
  </w:style>
  <w:style w:type="paragraph" w:customStyle="1" w:styleId="CHAMPSFR">
    <w:name w:val="CHAMPSFR"/>
    <w:rsid w:val="00D77357"/>
    <w:pPr>
      <w:spacing w:after="240" w:line="230" w:lineRule="atLeast"/>
      <w:jc w:val="both"/>
    </w:pPr>
    <w:rPr>
      <w:rFonts w:ascii="Arial" w:eastAsia="Times New Roman" w:hAnsi="Arial"/>
      <w:snapToGrid w:val="0"/>
      <w:lang w:val="en-GB"/>
    </w:rPr>
  </w:style>
  <w:style w:type="paragraph" w:customStyle="1" w:styleId="CHAMPSGEN">
    <w:name w:val="CHAMPSGEN"/>
    <w:rsid w:val="00D77357"/>
    <w:pPr>
      <w:spacing w:after="240" w:line="230" w:lineRule="atLeast"/>
      <w:jc w:val="both"/>
    </w:pPr>
    <w:rPr>
      <w:rFonts w:ascii="Arial" w:eastAsia="Times New Roman" w:hAnsi="Arial"/>
      <w:snapToGrid w:val="0"/>
      <w:lang w:val="en-GB"/>
    </w:rPr>
  </w:style>
  <w:style w:type="character" w:customStyle="1" w:styleId="MTEquationSection">
    <w:name w:val="MTEquationSection"/>
    <w:rsid w:val="00D77357"/>
    <w:rPr>
      <w:noProof w:val="0"/>
      <w:vanish/>
      <w:color w:val="FF0000"/>
      <w:sz w:val="24"/>
      <w:lang w:val="en-GB"/>
    </w:rPr>
  </w:style>
  <w:style w:type="paragraph" w:customStyle="1" w:styleId="BasicParagraph">
    <w:name w:val="Basic Paragraph"/>
    <w:basedOn w:val="Normal"/>
    <w:rsid w:val="00D77357"/>
    <w:pPr>
      <w:tabs>
        <w:tab w:val="left" w:pos="284"/>
        <w:tab w:val="left" w:pos="851"/>
        <w:tab w:val="left" w:pos="1134"/>
        <w:tab w:val="left" w:pos="1701"/>
      </w:tabs>
      <w:spacing w:line="240" w:lineRule="auto"/>
    </w:pPr>
    <w:rPr>
      <w:rFonts w:ascii="Arial" w:eastAsia="Times New Roman" w:hAnsi="Arial"/>
      <w:sz w:val="20"/>
      <w:lang w:eastAsia="en-US"/>
    </w:rPr>
  </w:style>
  <w:style w:type="paragraph" w:customStyle="1" w:styleId="HeadingB0">
    <w:name w:val="Heading B"/>
    <w:basedOn w:val="Normal"/>
    <w:rsid w:val="00D77357"/>
    <w:pPr>
      <w:keepNext/>
      <w:tabs>
        <w:tab w:val="right" w:pos="8832"/>
        <w:tab w:val="right" w:pos="8928"/>
      </w:tabs>
      <w:spacing w:before="60" w:after="600" w:line="240" w:lineRule="auto"/>
      <w:jc w:val="left"/>
    </w:pPr>
    <w:rPr>
      <w:rFonts w:ascii="Arial" w:eastAsia="Times New Roman" w:hAnsi="Arial"/>
      <w:b/>
      <w:sz w:val="24"/>
      <w:lang w:eastAsia="en-US"/>
    </w:rPr>
  </w:style>
  <w:style w:type="paragraph" w:customStyle="1" w:styleId="Notes">
    <w:name w:val="Notes"/>
    <w:basedOn w:val="BasicParagraph"/>
    <w:rsid w:val="00D77357"/>
    <w:pPr>
      <w:spacing w:after="180" w:line="180" w:lineRule="exact"/>
    </w:pPr>
    <w:rPr>
      <w:sz w:val="16"/>
    </w:rPr>
  </w:style>
  <w:style w:type="paragraph" w:customStyle="1" w:styleId="HeadingA">
    <w:name w:val="Heading A"/>
    <w:basedOn w:val="Heading1"/>
    <w:rsid w:val="00D77357"/>
    <w:pPr>
      <w:numPr>
        <w:numId w:val="0"/>
      </w:numPr>
      <w:pBdr>
        <w:top w:val="single" w:sz="6" w:space="8" w:color="auto"/>
        <w:bottom w:val="single" w:sz="6" w:space="8" w:color="auto"/>
      </w:pBdr>
      <w:tabs>
        <w:tab w:val="clear" w:pos="400"/>
        <w:tab w:val="clear" w:pos="560"/>
        <w:tab w:val="num" w:pos="0"/>
        <w:tab w:val="left" w:pos="1134"/>
      </w:tabs>
      <w:suppressAutoHyphens w:val="0"/>
      <w:spacing w:before="0" w:after="0" w:line="240" w:lineRule="auto"/>
      <w:ind w:left="283" w:hanging="283"/>
      <w:outlineLvl w:val="9"/>
    </w:pPr>
    <w:rPr>
      <w:rFonts w:ascii="Arial" w:eastAsia="Times New Roman" w:hAnsi="Arial"/>
      <w:b w:val="0"/>
      <w:sz w:val="24"/>
      <w:lang w:eastAsia="en-US"/>
    </w:rPr>
  </w:style>
  <w:style w:type="paragraph" w:customStyle="1" w:styleId="HeadingC">
    <w:name w:val="Heading C"/>
    <w:basedOn w:val="BasicParagraph"/>
    <w:rsid w:val="00D77357"/>
    <w:pPr>
      <w:keepNext/>
      <w:tabs>
        <w:tab w:val="left" w:pos="709"/>
      </w:tabs>
      <w:jc w:val="left"/>
    </w:pPr>
    <w:rPr>
      <w:b/>
      <w:sz w:val="22"/>
    </w:rPr>
  </w:style>
  <w:style w:type="paragraph" w:customStyle="1" w:styleId="Indentedparagraph">
    <w:name w:val="Indented paragraph"/>
    <w:basedOn w:val="BasicParagraph"/>
    <w:rsid w:val="00D77357"/>
    <w:pPr>
      <w:tabs>
        <w:tab w:val="left" w:pos="2268"/>
      </w:tabs>
      <w:ind w:left="284"/>
    </w:pPr>
  </w:style>
  <w:style w:type="paragraph" w:customStyle="1" w:styleId="HeadingD">
    <w:name w:val="Heading D"/>
    <w:basedOn w:val="HeadingC"/>
    <w:rsid w:val="00D77357"/>
    <w:rPr>
      <w:sz w:val="20"/>
    </w:rPr>
  </w:style>
  <w:style w:type="paragraph" w:customStyle="1" w:styleId="CEI">
    <w:name w:val="CEI"/>
    <w:basedOn w:val="Normal"/>
    <w:rsid w:val="00D77357"/>
    <w:pPr>
      <w:framePr w:w="3261" w:hSpace="284" w:vSpace="284" w:wrap="auto" w:hAnchor="text"/>
      <w:tabs>
        <w:tab w:val="right" w:pos="6804"/>
      </w:tabs>
      <w:spacing w:after="0" w:line="240" w:lineRule="auto"/>
    </w:pPr>
    <w:rPr>
      <w:rFonts w:ascii="Helvetica" w:eastAsia="Times New Roman" w:hAnsi="Helvetica"/>
      <w:sz w:val="20"/>
      <w:lang w:eastAsia="en-US"/>
    </w:rPr>
  </w:style>
  <w:style w:type="paragraph" w:customStyle="1" w:styleId="ISO">
    <w:name w:val="ISO"/>
    <w:basedOn w:val="Normal"/>
    <w:rsid w:val="00D77357"/>
    <w:pPr>
      <w:framePr w:w="3261" w:hSpace="284" w:vSpace="284" w:wrap="auto" w:hAnchor="text" w:xAlign="right"/>
      <w:tabs>
        <w:tab w:val="right" w:pos="6804"/>
      </w:tabs>
      <w:spacing w:after="0" w:line="240" w:lineRule="auto"/>
    </w:pPr>
    <w:rPr>
      <w:rFonts w:ascii="Helvetica" w:eastAsia="Times New Roman" w:hAnsi="Helvetica"/>
      <w:sz w:val="20"/>
      <w:lang w:eastAsia="en-US"/>
    </w:rPr>
  </w:style>
  <w:style w:type="paragraph" w:customStyle="1" w:styleId="CEIgauche">
    <w:name w:val="CEIgauche"/>
    <w:basedOn w:val="CEI"/>
    <w:rsid w:val="00D77357"/>
    <w:pPr>
      <w:framePr w:wrap="auto"/>
      <w:pBdr>
        <w:bottom w:val="single" w:sz="6" w:space="1" w:color="auto"/>
        <w:between w:val="single" w:sz="6" w:space="1" w:color="auto"/>
      </w:pBdr>
      <w:spacing w:after="120"/>
    </w:pPr>
    <w:rPr>
      <w:b/>
      <w:sz w:val="18"/>
    </w:rPr>
  </w:style>
  <w:style w:type="paragraph" w:customStyle="1" w:styleId="ISOdroit">
    <w:name w:val="ISOdroit"/>
    <w:basedOn w:val="ISO"/>
    <w:rsid w:val="00D77357"/>
    <w:pPr>
      <w:framePr w:wrap="auto"/>
      <w:pBdr>
        <w:bottom w:val="single" w:sz="6" w:space="1" w:color="auto"/>
        <w:between w:val="single" w:sz="6" w:space="1" w:color="auto"/>
      </w:pBdr>
      <w:spacing w:after="120"/>
    </w:pPr>
    <w:rPr>
      <w:b/>
      <w:sz w:val="18"/>
    </w:rPr>
  </w:style>
  <w:style w:type="paragraph" w:customStyle="1" w:styleId="CEIretrait">
    <w:name w:val="CEI retrait"/>
    <w:basedOn w:val="CEI"/>
    <w:rsid w:val="00D77357"/>
    <w:pPr>
      <w:framePr w:wrap="auto"/>
      <w:ind w:left="284" w:hanging="284"/>
    </w:pPr>
  </w:style>
  <w:style w:type="paragraph" w:customStyle="1" w:styleId="ISOretrait">
    <w:name w:val="ISOretrait"/>
    <w:basedOn w:val="ISO"/>
    <w:rsid w:val="00D77357"/>
    <w:pPr>
      <w:framePr w:wrap="auto"/>
      <w:ind w:left="284" w:hanging="284"/>
    </w:pPr>
  </w:style>
  <w:style w:type="paragraph" w:customStyle="1" w:styleId="TOC">
    <w:name w:val="TOC"/>
    <w:basedOn w:val="Normal"/>
    <w:rsid w:val="00D77357"/>
    <w:pPr>
      <w:tabs>
        <w:tab w:val="left" w:pos="426"/>
        <w:tab w:val="right" w:leader="dot" w:pos="6521"/>
        <w:tab w:val="right" w:pos="6804"/>
      </w:tabs>
      <w:spacing w:before="60" w:after="60" w:line="240" w:lineRule="auto"/>
      <w:ind w:left="425" w:right="709" w:hanging="425"/>
    </w:pPr>
    <w:rPr>
      <w:rFonts w:ascii="Arial" w:eastAsia="Times New Roman" w:hAnsi="Arial"/>
      <w:sz w:val="20"/>
      <w:lang w:eastAsia="en-US"/>
    </w:rPr>
  </w:style>
  <w:style w:type="paragraph" w:customStyle="1" w:styleId="Doubleindentedpara">
    <w:name w:val="Double indented para"/>
    <w:rsid w:val="00D77357"/>
    <w:pPr>
      <w:tabs>
        <w:tab w:val="left" w:pos="851"/>
        <w:tab w:val="left" w:pos="1134"/>
        <w:tab w:val="left" w:pos="1701"/>
        <w:tab w:val="left" w:pos="2268"/>
      </w:tabs>
      <w:spacing w:after="240"/>
      <w:ind w:left="567"/>
      <w:jc w:val="both"/>
    </w:pPr>
    <w:rPr>
      <w:rFonts w:ascii="Arial" w:eastAsia="Times New Roman" w:hAnsi="Arial"/>
      <w:lang w:val="en-GB"/>
    </w:rPr>
  </w:style>
  <w:style w:type="paragraph" w:customStyle="1" w:styleId="Maintitle">
    <w:name w:val="Main title"/>
    <w:rsid w:val="00D77357"/>
    <w:pPr>
      <w:jc w:val="center"/>
    </w:pPr>
    <w:rPr>
      <w:rFonts w:ascii="Arial" w:eastAsia="Times New Roman" w:hAnsi="Arial"/>
      <w:b/>
      <w:caps/>
      <w:sz w:val="24"/>
      <w:lang w:val="en-GB"/>
    </w:rPr>
  </w:style>
  <w:style w:type="paragraph" w:customStyle="1" w:styleId="TableColumn1">
    <w:name w:val="Table Column1"/>
    <w:basedOn w:val="Notes"/>
    <w:rsid w:val="00D77357"/>
    <w:pPr>
      <w:spacing w:after="0" w:line="240" w:lineRule="auto"/>
      <w:jc w:val="center"/>
    </w:pPr>
    <w:rPr>
      <w:b/>
    </w:rPr>
  </w:style>
  <w:style w:type="paragraph" w:customStyle="1" w:styleId="Tabletext1">
    <w:name w:val="Table text"/>
    <w:basedOn w:val="Normal"/>
    <w:rsid w:val="00D77357"/>
    <w:pPr>
      <w:tabs>
        <w:tab w:val="left" w:pos="284"/>
        <w:tab w:val="left" w:pos="567"/>
        <w:tab w:val="left" w:pos="1134"/>
        <w:tab w:val="left" w:pos="1701"/>
      </w:tabs>
      <w:spacing w:after="0" w:line="240" w:lineRule="auto"/>
    </w:pPr>
    <w:rPr>
      <w:rFonts w:ascii="Arial" w:eastAsia="Times New Roman" w:hAnsi="Arial"/>
      <w:sz w:val="16"/>
      <w:lang w:eastAsia="en-US"/>
    </w:rPr>
  </w:style>
  <w:style w:type="paragraph" w:customStyle="1" w:styleId="Forms">
    <w:name w:val="Forms"/>
    <w:basedOn w:val="Normal"/>
    <w:rsid w:val="00D77357"/>
    <w:pPr>
      <w:framePr w:w="1701" w:hSpace="426" w:vSpace="426" w:wrap="auto" w:vAnchor="page" w:hAnchor="page"/>
      <w:tabs>
        <w:tab w:val="left" w:pos="709"/>
      </w:tabs>
      <w:spacing w:after="0"/>
      <w:jc w:val="left"/>
    </w:pPr>
    <w:rPr>
      <w:rFonts w:ascii="Arial" w:eastAsia="Times New Roman" w:hAnsi="Arial"/>
      <w:sz w:val="18"/>
      <w:lang w:eastAsia="en-US"/>
    </w:rPr>
  </w:style>
  <w:style w:type="paragraph" w:customStyle="1" w:styleId="Heading00">
    <w:name w:val="Heading 0"/>
    <w:basedOn w:val="Heading1"/>
    <w:rsid w:val="00D77357"/>
    <w:pPr>
      <w:numPr>
        <w:numId w:val="0"/>
      </w:numPr>
      <w:pBdr>
        <w:top w:val="single" w:sz="6" w:space="8" w:color="auto"/>
        <w:bottom w:val="single" w:sz="6" w:space="8" w:color="auto"/>
      </w:pBdr>
      <w:tabs>
        <w:tab w:val="clear" w:pos="400"/>
        <w:tab w:val="clear" w:pos="560"/>
        <w:tab w:val="left" w:pos="567"/>
      </w:tabs>
      <w:suppressAutoHyphens w:val="0"/>
      <w:spacing w:before="0" w:after="960" w:line="240" w:lineRule="auto"/>
      <w:ind w:left="567" w:hanging="567"/>
      <w:jc w:val="both"/>
      <w:outlineLvl w:val="9"/>
    </w:pPr>
    <w:rPr>
      <w:rFonts w:ascii="Arial" w:eastAsia="Times New Roman" w:hAnsi="Arial"/>
      <w:sz w:val="24"/>
      <w:lang w:eastAsia="en-US"/>
    </w:rPr>
  </w:style>
  <w:style w:type="paragraph" w:customStyle="1" w:styleId="Bullet">
    <w:name w:val="Bullet"/>
    <w:basedOn w:val="Normal"/>
    <w:rsid w:val="00D77357"/>
    <w:pPr>
      <w:spacing w:after="0" w:line="240" w:lineRule="auto"/>
      <w:ind w:left="567" w:hanging="567"/>
    </w:pPr>
    <w:rPr>
      <w:rFonts w:ascii="Arial" w:eastAsia="Times New Roman" w:hAnsi="Arial"/>
      <w:lang w:eastAsia="en-US"/>
    </w:rPr>
  </w:style>
  <w:style w:type="paragraph" w:customStyle="1" w:styleId="NumberedHeading1">
    <w:name w:val="Numbered Heading 1"/>
    <w:basedOn w:val="BasicParagraph"/>
    <w:next w:val="BasicParagraph"/>
    <w:rsid w:val="00D77357"/>
    <w:pPr>
      <w:keepNext/>
      <w:tabs>
        <w:tab w:val="clear" w:pos="851"/>
        <w:tab w:val="left" w:pos="567"/>
      </w:tabs>
      <w:spacing w:after="200"/>
      <w:ind w:left="709" w:hanging="709"/>
    </w:pPr>
    <w:rPr>
      <w:b/>
      <w:sz w:val="22"/>
    </w:rPr>
  </w:style>
  <w:style w:type="paragraph" w:customStyle="1" w:styleId="Listterm">
    <w:name w:val="List term"/>
    <w:basedOn w:val="Normal"/>
    <w:rsid w:val="00D77357"/>
    <w:pPr>
      <w:keepNext/>
      <w:tabs>
        <w:tab w:val="left" w:pos="9214"/>
      </w:tabs>
      <w:spacing w:after="0" w:line="240" w:lineRule="auto"/>
    </w:pPr>
    <w:rPr>
      <w:rFonts w:ascii="Arial" w:eastAsia="Times New Roman" w:hAnsi="Arial"/>
      <w:b/>
      <w:sz w:val="20"/>
      <w:lang w:eastAsia="en-US"/>
    </w:rPr>
  </w:style>
  <w:style w:type="paragraph" w:customStyle="1" w:styleId="Rfrence">
    <w:name w:val="Référence"/>
    <w:basedOn w:val="Normal"/>
    <w:rsid w:val="00D77357"/>
    <w:pPr>
      <w:spacing w:after="0"/>
      <w:ind w:left="3970"/>
      <w:jc w:val="left"/>
    </w:pPr>
    <w:rPr>
      <w:rFonts w:ascii="NewCenturySchlbk" w:eastAsia="Times New Roman" w:hAnsi="NewCenturySchlbk"/>
      <w:lang w:eastAsia="en-US"/>
    </w:rPr>
  </w:style>
  <w:style w:type="paragraph" w:customStyle="1" w:styleId="renfa">
    <w:name w:val="renfa)"/>
    <w:basedOn w:val="Normal"/>
    <w:rsid w:val="00D77357"/>
    <w:pPr>
      <w:tabs>
        <w:tab w:val="left" w:pos="340"/>
        <w:tab w:val="right" w:leader="dot" w:pos="6804"/>
      </w:tabs>
      <w:spacing w:after="120" w:line="240" w:lineRule="auto"/>
      <w:ind w:left="340" w:hanging="340"/>
    </w:pPr>
    <w:rPr>
      <w:rFonts w:ascii="UniversLight" w:eastAsia="Times New Roman" w:hAnsi="UniversLight"/>
      <w:sz w:val="20"/>
      <w:lang w:eastAsia="en-US"/>
    </w:rPr>
  </w:style>
  <w:style w:type="paragraph" w:customStyle="1" w:styleId="renfnote">
    <w:name w:val="renfnote"/>
    <w:basedOn w:val="FootnoteText"/>
    <w:rsid w:val="00D77357"/>
    <w:pPr>
      <w:tabs>
        <w:tab w:val="clear" w:pos="340"/>
        <w:tab w:val="left" w:pos="567"/>
      </w:tabs>
      <w:spacing w:line="240" w:lineRule="auto"/>
      <w:ind w:left="567" w:right="113" w:hanging="284"/>
      <w:jc w:val="left"/>
    </w:pPr>
    <w:rPr>
      <w:rFonts w:ascii="UniversLight" w:eastAsia="Times New Roman" w:hAnsi="UniversLight"/>
      <w:sz w:val="16"/>
      <w:lang w:eastAsia="en-US"/>
    </w:rPr>
  </w:style>
  <w:style w:type="paragraph" w:customStyle="1" w:styleId="figure0">
    <w:name w:val="figure"/>
    <w:basedOn w:val="Normal"/>
    <w:rsid w:val="00D77357"/>
    <w:pPr>
      <w:spacing w:line="230" w:lineRule="exact"/>
      <w:jc w:val="center"/>
    </w:pPr>
    <w:rPr>
      <w:rFonts w:ascii="Univers" w:eastAsia="Times New Roman" w:hAnsi="Univers"/>
      <w:b/>
      <w:sz w:val="20"/>
      <w:lang w:eastAsia="en-US"/>
    </w:rPr>
  </w:style>
  <w:style w:type="paragraph" w:customStyle="1" w:styleId="dtn">
    <w:name w:val="dtn"/>
    <w:basedOn w:val="Normal"/>
    <w:next w:val="dt"/>
    <w:rsid w:val="00D77357"/>
    <w:pPr>
      <w:spacing w:after="0" w:line="230" w:lineRule="exact"/>
      <w:jc w:val="left"/>
    </w:pPr>
    <w:rPr>
      <w:rFonts w:ascii="UniversBlack" w:eastAsia="Times New Roman" w:hAnsi="UniversBlack"/>
      <w:sz w:val="20"/>
      <w:lang w:eastAsia="en-US"/>
    </w:rPr>
  </w:style>
  <w:style w:type="paragraph" w:customStyle="1" w:styleId="dt">
    <w:name w:val="dt"/>
    <w:basedOn w:val="Normal"/>
    <w:next w:val="dd"/>
    <w:rsid w:val="00D77357"/>
    <w:pPr>
      <w:spacing w:after="0" w:line="230" w:lineRule="exact"/>
      <w:ind w:left="198" w:hanging="198"/>
      <w:jc w:val="left"/>
    </w:pPr>
    <w:rPr>
      <w:rFonts w:ascii="UniversBlack" w:eastAsia="Times New Roman" w:hAnsi="UniversBlack"/>
      <w:sz w:val="20"/>
      <w:lang w:eastAsia="en-US"/>
    </w:rPr>
  </w:style>
  <w:style w:type="paragraph" w:customStyle="1" w:styleId="dd">
    <w:name w:val="dd"/>
    <w:basedOn w:val="dt"/>
    <w:rsid w:val="00D77357"/>
    <w:pPr>
      <w:ind w:left="0" w:firstLine="0"/>
      <w:jc w:val="both"/>
    </w:pPr>
    <w:rPr>
      <w:rFonts w:ascii="UniversLight" w:hAnsi="UniversLight"/>
    </w:rPr>
  </w:style>
  <w:style w:type="paragraph" w:customStyle="1" w:styleId="Retraitnormal3">
    <w:name w:val="Retrait normal 3"/>
    <w:basedOn w:val="Normal"/>
    <w:rsid w:val="00D77357"/>
    <w:pPr>
      <w:spacing w:before="72" w:after="0"/>
      <w:ind w:left="1276" w:hanging="426"/>
      <w:jc w:val="left"/>
    </w:pPr>
    <w:rPr>
      <w:rFonts w:ascii="Arial" w:eastAsia="Times New Roman" w:hAnsi="Arial"/>
      <w:lang w:val="fr-FR" w:eastAsia="en-US"/>
    </w:rPr>
  </w:style>
  <w:style w:type="paragraph" w:customStyle="1" w:styleId="Numrodocument">
    <w:name w:val="Numéro document"/>
    <w:basedOn w:val="Normal"/>
    <w:next w:val="Normal"/>
    <w:rsid w:val="00D77357"/>
    <w:pPr>
      <w:spacing w:after="0"/>
      <w:jc w:val="left"/>
    </w:pPr>
    <w:rPr>
      <w:rFonts w:ascii="Arial" w:eastAsia="Times New Roman" w:hAnsi="Arial"/>
      <w:sz w:val="16"/>
      <w:lang w:eastAsia="en-US"/>
    </w:rPr>
  </w:style>
  <w:style w:type="paragraph" w:customStyle="1" w:styleId="Retraitnormal2">
    <w:name w:val="Retrait normal 2"/>
    <w:basedOn w:val="Normal"/>
    <w:next w:val="Normal"/>
    <w:rsid w:val="00D77357"/>
    <w:pPr>
      <w:spacing w:before="120" w:after="0"/>
      <w:ind w:left="851" w:hanging="426"/>
      <w:jc w:val="left"/>
    </w:pPr>
    <w:rPr>
      <w:rFonts w:ascii="Arial" w:eastAsia="Times New Roman" w:hAnsi="Arial"/>
      <w:lang w:eastAsia="en-US"/>
    </w:rPr>
  </w:style>
  <w:style w:type="paragraph" w:customStyle="1" w:styleId="Citation">
    <w:name w:val="Citation"/>
    <w:basedOn w:val="Normal"/>
    <w:rsid w:val="00D77357"/>
    <w:pPr>
      <w:tabs>
        <w:tab w:val="left" w:pos="851"/>
        <w:tab w:val="left" w:pos="1276"/>
      </w:tabs>
      <w:spacing w:before="120" w:after="0"/>
      <w:ind w:left="851" w:right="1134" w:hanging="68"/>
      <w:jc w:val="left"/>
    </w:pPr>
    <w:rPr>
      <w:rFonts w:ascii="Arial" w:eastAsia="Times New Roman" w:hAnsi="Arial"/>
      <w:i/>
      <w:lang w:eastAsia="en-US"/>
    </w:rPr>
  </w:style>
  <w:style w:type="paragraph" w:customStyle="1" w:styleId="suitedonner">
    <w:name w:val="suite à donner"/>
    <w:basedOn w:val="Normal"/>
    <w:rsid w:val="00D77357"/>
    <w:pPr>
      <w:tabs>
        <w:tab w:val="left" w:pos="4820"/>
      </w:tabs>
      <w:spacing w:after="120"/>
      <w:ind w:left="5103" w:hanging="5103"/>
      <w:jc w:val="left"/>
    </w:pPr>
    <w:rPr>
      <w:rFonts w:ascii="Arial" w:eastAsia="Times New Roman" w:hAnsi="Arial"/>
      <w:b/>
      <w:lang w:eastAsia="en-US"/>
    </w:rPr>
  </w:style>
  <w:style w:type="paragraph" w:customStyle="1" w:styleId="Filet">
    <w:name w:val="Filet"/>
    <w:basedOn w:val="Normal"/>
    <w:next w:val="Normal"/>
    <w:rsid w:val="00D77357"/>
    <w:pPr>
      <w:pBdr>
        <w:top w:val="single" w:sz="6" w:space="1" w:color="auto"/>
        <w:between w:val="single" w:sz="6" w:space="1" w:color="auto"/>
      </w:pBdr>
      <w:spacing w:after="360"/>
      <w:jc w:val="left"/>
    </w:pPr>
    <w:rPr>
      <w:rFonts w:ascii="Arial" w:eastAsia="Times New Roman" w:hAnsi="Arial"/>
      <w:lang w:eastAsia="en-US"/>
    </w:rPr>
  </w:style>
  <w:style w:type="paragraph" w:customStyle="1" w:styleId="Titreitalique">
    <w:name w:val="Titre italique"/>
    <w:basedOn w:val="Normal"/>
    <w:next w:val="Heading1"/>
    <w:rsid w:val="00D77357"/>
    <w:pPr>
      <w:keepNext/>
      <w:keepLines/>
      <w:jc w:val="left"/>
    </w:pPr>
    <w:rPr>
      <w:rFonts w:ascii="Arial" w:eastAsia="Times New Roman" w:hAnsi="Arial"/>
      <w:i/>
      <w:sz w:val="26"/>
      <w:lang w:eastAsia="en-US"/>
    </w:rPr>
  </w:style>
  <w:style w:type="character" w:customStyle="1" w:styleId="ANNEX-heading2Char">
    <w:name w:val="ANNEX-heading2 Char"/>
    <w:link w:val="ANNEX-heading2"/>
    <w:rsid w:val="00D77357"/>
    <w:rPr>
      <w:rFonts w:ascii="Cambria" w:eastAsia="Times New Roman" w:hAnsi="Cambria" w:cs="Arial"/>
      <w:b/>
      <w:bCs/>
      <w:spacing w:val="8"/>
      <w:lang w:val="en-GB" w:eastAsia="zh-CN"/>
    </w:rPr>
  </w:style>
  <w:style w:type="character" w:customStyle="1" w:styleId="FIGURE-titleChar">
    <w:name w:val="FIGURE-title Char"/>
    <w:link w:val="FIGURE-title"/>
    <w:rsid w:val="00D77357"/>
    <w:rPr>
      <w:rFonts w:ascii="Arial" w:eastAsia="Times New Roman" w:hAnsi="Arial" w:cs="Arial"/>
      <w:b/>
      <w:bCs/>
      <w:spacing w:val="8"/>
      <w:lang w:eastAsia="zh-CN"/>
    </w:rPr>
  </w:style>
  <w:style w:type="paragraph" w:customStyle="1" w:styleId="ListNumber5-">
    <w:name w:val="List Number 5 (-)"/>
    <w:basedOn w:val="ListNumber1-"/>
    <w:qFormat/>
    <w:rsid w:val="00446B46"/>
    <w:pPr>
      <w:ind w:left="1996"/>
    </w:pPr>
  </w:style>
  <w:style w:type="paragraph" w:customStyle="1" w:styleId="ListContinue5-">
    <w:name w:val="List Continue 5 (-)"/>
    <w:basedOn w:val="ListContinue1-"/>
    <w:qFormat/>
    <w:rsid w:val="00446B46"/>
    <w:pPr>
      <w:ind w:left="1593"/>
    </w:pPr>
  </w:style>
  <w:style w:type="paragraph" w:customStyle="1" w:styleId="Figuredescription">
    <w:name w:val="Figure description"/>
    <w:basedOn w:val="Figuretitle"/>
    <w:rsid w:val="00446B46"/>
    <w:pPr>
      <w:shd w:val="pct10" w:color="auto" w:fill="auto"/>
    </w:pPr>
    <w:rPr>
      <w:szCs w:val="24"/>
    </w:rPr>
  </w:style>
  <w:style w:type="paragraph" w:customStyle="1" w:styleId="Formuladescription">
    <w:name w:val="Formula description"/>
    <w:basedOn w:val="Formula"/>
    <w:rsid w:val="00446B46"/>
    <w:pPr>
      <w:shd w:val="pct10" w:color="auto" w:fill="auto"/>
    </w:pPr>
    <w:rPr>
      <w:szCs w:val="24"/>
    </w:rPr>
  </w:style>
  <w:style w:type="paragraph" w:customStyle="1" w:styleId="Tabledescription">
    <w:name w:val="Table description"/>
    <w:basedOn w:val="Tabletitle"/>
    <w:rsid w:val="00446B46"/>
    <w:pPr>
      <w:shd w:val="pct10" w:color="auto" w:fill="auto"/>
    </w:pPr>
    <w:rPr>
      <w:szCs w:val="24"/>
    </w:rPr>
  </w:style>
  <w:style w:type="paragraph" w:customStyle="1" w:styleId="Box-begin">
    <w:name w:val="Box-begin"/>
    <w:basedOn w:val="BaseText"/>
    <w:rsid w:val="00446B46"/>
    <w:pPr>
      <w:shd w:val="clear" w:color="auto" w:fill="D9D9D9"/>
      <w:jc w:val="left"/>
    </w:pPr>
    <w:rPr>
      <w:szCs w:val="24"/>
    </w:rPr>
  </w:style>
  <w:style w:type="paragraph" w:customStyle="1" w:styleId="Box-end">
    <w:name w:val="Box-end"/>
    <w:basedOn w:val="BaseText"/>
    <w:rsid w:val="00446B46"/>
    <w:pPr>
      <w:shd w:val="clear" w:color="auto" w:fill="D9D9D9"/>
      <w:jc w:val="left"/>
    </w:pPr>
    <w:rPr>
      <w:szCs w:val="24"/>
    </w:rPr>
  </w:style>
  <w:style w:type="paragraph" w:customStyle="1" w:styleId="Box-title">
    <w:name w:val="Box-title"/>
    <w:basedOn w:val="BaseHeading"/>
    <w:rsid w:val="00446B46"/>
    <w:pPr>
      <w:shd w:val="clear" w:color="auto" w:fill="E6E6E6"/>
    </w:pPr>
    <w:rPr>
      <w:b/>
      <w:sz w:val="26"/>
      <w:szCs w:val="24"/>
    </w:rPr>
  </w:style>
  <w:style w:type="paragraph" w:customStyle="1" w:styleId="FrontHead">
    <w:name w:val="Front Head"/>
    <w:basedOn w:val="BaseHeading"/>
    <w:next w:val="BodyText"/>
    <w:qFormat/>
    <w:rsid w:val="00446B46"/>
    <w:pPr>
      <w:keepNext/>
      <w:pageBreakBefore/>
      <w:suppressAutoHyphens/>
      <w:spacing w:before="310" w:after="310" w:line="310" w:lineRule="atLeast"/>
    </w:pPr>
    <w:rPr>
      <w:b/>
      <w:sz w:val="28"/>
    </w:rPr>
  </w:style>
  <w:style w:type="character" w:customStyle="1" w:styleId="ListParagraphChar">
    <w:name w:val="List Paragraph Char"/>
    <w:link w:val="ListParagraph"/>
    <w:uiPriority w:val="34"/>
    <w:locked/>
    <w:rsid w:val="002D3BC1"/>
    <w:rPr>
      <w:rFonts w:ascii="Arial" w:eastAsia="Times New Roman" w:hAnsi="Arial" w:cs="Arial"/>
      <w:spacing w:val="8"/>
      <w:lang w:val="en-GB" w:eastAsia="zh-CN"/>
    </w:rPr>
  </w:style>
  <w:style w:type="character" w:customStyle="1" w:styleId="heading-number-spacing">
    <w:name w:val="heading-number-spacing"/>
    <w:rsid w:val="008605AE"/>
  </w:style>
  <w:style w:type="character" w:customStyle="1" w:styleId="charoverride-2">
    <w:name w:val="charoverride-2"/>
    <w:rsid w:val="008605AE"/>
  </w:style>
  <w:style w:type="paragraph" w:customStyle="1" w:styleId="body-text">
    <w:name w:val="body-text"/>
    <w:basedOn w:val="Normal"/>
    <w:rsid w:val="002A3D9F"/>
    <w:pPr>
      <w:spacing w:before="100" w:beforeAutospacing="1" w:after="100" w:afterAutospacing="1" w:line="240" w:lineRule="auto"/>
      <w:jc w:val="left"/>
    </w:pPr>
    <w:rPr>
      <w:rFonts w:ascii="Times New Roman" w:eastAsia="Times New Roman" w:hAnsi="Times New Roman"/>
      <w:sz w:val="24"/>
      <w:szCs w:val="24"/>
      <w:lang w:val="en-US" w:eastAsia="en-US"/>
    </w:rPr>
  </w:style>
  <w:style w:type="paragraph" w:customStyle="1" w:styleId="TableParagraph">
    <w:name w:val="Table Paragraph"/>
    <w:basedOn w:val="Normal"/>
    <w:uiPriority w:val="1"/>
    <w:qFormat/>
    <w:rsid w:val="00836985"/>
    <w:pPr>
      <w:widowControl w:val="0"/>
      <w:spacing w:after="0" w:line="240" w:lineRule="auto"/>
      <w:jc w:val="left"/>
    </w:pPr>
    <w:rPr>
      <w:rFonts w:ascii="Calibri" w:eastAsia="Calibri" w:hAnsi="Calibri"/>
      <w:szCs w:val="22"/>
      <w:lang w:val="en-US" w:eastAsia="en-US"/>
    </w:rPr>
  </w:style>
  <w:style w:type="paragraph" w:customStyle="1" w:styleId="IndexHead">
    <w:name w:val="Index Head"/>
    <w:basedOn w:val="BaseHeading"/>
    <w:rsid w:val="00446B46"/>
    <w:pPr>
      <w:pageBreakBefore/>
      <w:spacing w:after="760" w:line="280" w:lineRule="atLeast"/>
      <w:jc w:val="center"/>
    </w:pPr>
    <w:rPr>
      <w:b/>
      <w:sz w:val="28"/>
      <w:szCs w:val="28"/>
    </w:rPr>
  </w:style>
  <w:style w:type="paragraph" w:customStyle="1" w:styleId="Exampleindent2">
    <w:name w:val="Example indent 2"/>
    <w:basedOn w:val="BaseText"/>
    <w:rsid w:val="00446B46"/>
    <w:pPr>
      <w:tabs>
        <w:tab w:val="left" w:pos="1758"/>
      </w:tabs>
      <w:spacing w:line="220" w:lineRule="atLeast"/>
      <w:ind w:left="805"/>
    </w:pPr>
    <w:rPr>
      <w:sz w:val="20"/>
    </w:rPr>
  </w:style>
  <w:style w:type="paragraph" w:customStyle="1" w:styleId="Exampleindent2continued">
    <w:name w:val="Example indent 2 continued"/>
    <w:basedOn w:val="BaseText"/>
    <w:rsid w:val="00446B46"/>
    <w:pPr>
      <w:spacing w:line="220" w:lineRule="atLeast"/>
      <w:ind w:left="805"/>
    </w:pPr>
    <w:rPr>
      <w:sz w:val="20"/>
    </w:rPr>
  </w:style>
  <w:style w:type="paragraph" w:customStyle="1" w:styleId="Noteindent2continued">
    <w:name w:val="Note indent 2 continued"/>
    <w:basedOn w:val="BaseText"/>
    <w:rsid w:val="00446B46"/>
    <w:pPr>
      <w:spacing w:line="220" w:lineRule="atLeast"/>
      <w:ind w:left="805"/>
    </w:pPr>
    <w:rPr>
      <w:sz w:val="20"/>
    </w:rPr>
  </w:style>
  <w:style w:type="paragraph" w:customStyle="1" w:styleId="Noteindent2">
    <w:name w:val="Note indent 2"/>
    <w:basedOn w:val="BaseText"/>
    <w:rsid w:val="00446B46"/>
    <w:pPr>
      <w:tabs>
        <w:tab w:val="left" w:pos="1758"/>
      </w:tabs>
      <w:spacing w:line="220" w:lineRule="atLeast"/>
      <w:ind w:left="805"/>
    </w:pPr>
    <w:rPr>
      <w:sz w:val="20"/>
    </w:rPr>
  </w:style>
  <w:style w:type="character" w:customStyle="1" w:styleId="zzzhighlight1">
    <w:name w:val="zzzhighlight"/>
    <w:rsid w:val="00E44BC2"/>
  </w:style>
  <w:style w:type="paragraph" w:customStyle="1" w:styleId="list-number">
    <w:name w:val="list-number"/>
    <w:basedOn w:val="Normal"/>
    <w:rsid w:val="009233E9"/>
    <w:pPr>
      <w:spacing w:before="100" w:beforeAutospacing="1" w:after="100" w:afterAutospacing="1" w:line="240" w:lineRule="auto"/>
      <w:jc w:val="left"/>
    </w:pPr>
    <w:rPr>
      <w:rFonts w:ascii="Times New Roman" w:eastAsia="Times New Roman" w:hAnsi="Times New Roman"/>
      <w:sz w:val="24"/>
      <w:szCs w:val="24"/>
      <w:lang w:val="en-US" w:eastAsia="en-US"/>
    </w:rPr>
  </w:style>
  <w:style w:type="character" w:customStyle="1" w:styleId="list-number-spacing">
    <w:name w:val="list-number-spacing"/>
    <w:rsid w:val="009233E9"/>
  </w:style>
  <w:style w:type="character" w:customStyle="1" w:styleId="no-break">
    <w:name w:val="no-break"/>
    <w:rsid w:val="009233E9"/>
  </w:style>
  <w:style w:type="paragraph" w:customStyle="1" w:styleId="body-text-indent">
    <w:name w:val="body-text-indent"/>
    <w:basedOn w:val="Normal"/>
    <w:rsid w:val="00FA21B6"/>
    <w:pPr>
      <w:spacing w:before="100" w:beforeAutospacing="1" w:after="100" w:afterAutospacing="1" w:line="240" w:lineRule="auto"/>
      <w:jc w:val="left"/>
    </w:pPr>
    <w:rPr>
      <w:rFonts w:ascii="Times New Roman" w:eastAsia="Times New Roman" w:hAnsi="Times New Roman"/>
      <w:sz w:val="24"/>
      <w:szCs w:val="24"/>
      <w:lang w:val="en-US" w:eastAsia="en-US"/>
    </w:rPr>
  </w:style>
  <w:style w:type="paragraph" w:customStyle="1" w:styleId="list-continue">
    <w:name w:val="list-continue"/>
    <w:basedOn w:val="Normal"/>
    <w:rsid w:val="00747C02"/>
    <w:pPr>
      <w:spacing w:before="100" w:beforeAutospacing="1" w:after="100" w:afterAutospacing="1" w:line="240" w:lineRule="auto"/>
      <w:jc w:val="left"/>
    </w:pPr>
    <w:rPr>
      <w:rFonts w:ascii="Times New Roman" w:eastAsia="Times New Roman" w:hAnsi="Times New Roman"/>
      <w:sz w:val="24"/>
      <w:szCs w:val="24"/>
      <w:lang w:val="en-US" w:eastAsia="en-US"/>
    </w:rPr>
  </w:style>
  <w:style w:type="character" w:customStyle="1" w:styleId="list-continue-number-spacing">
    <w:name w:val="list-continue-number-spacing"/>
    <w:rsid w:val="00747C02"/>
  </w:style>
  <w:style w:type="character" w:customStyle="1" w:styleId="apple-converted-space">
    <w:name w:val="apple-converted-space"/>
    <w:rsid w:val="00741211"/>
  </w:style>
  <w:style w:type="character" w:styleId="UnresolvedMention">
    <w:name w:val="Unresolved Mention"/>
    <w:basedOn w:val="DefaultParagraphFont"/>
    <w:uiPriority w:val="99"/>
    <w:semiHidden/>
    <w:unhideWhenUsed/>
    <w:rsid w:val="001D56E6"/>
    <w:rPr>
      <w:color w:val="605E5C"/>
      <w:shd w:val="clear" w:color="auto" w:fill="E1DFDD"/>
    </w:rPr>
  </w:style>
  <w:style w:type="paragraph" w:customStyle="1" w:styleId="body-textcenter">
    <w:name w:val="body-text_center"/>
    <w:basedOn w:val="Normal"/>
    <w:rsid w:val="00122D23"/>
    <w:pPr>
      <w:spacing w:before="100" w:beforeAutospacing="1" w:after="100" w:afterAutospacing="1" w:line="240" w:lineRule="auto"/>
      <w:jc w:val="left"/>
    </w:pPr>
    <w:rPr>
      <w:rFonts w:ascii="Times New Roman" w:eastAsia="Times New Roman" w:hAnsi="Times New Roman"/>
      <w:sz w:val="24"/>
      <w:szCs w:val="24"/>
      <w:lang w:val="en-US" w:eastAsia="en-US"/>
    </w:rPr>
  </w:style>
  <w:style w:type="paragraph" w:customStyle="1" w:styleId="a8">
    <w:name w:val="a8"/>
    <w:basedOn w:val="BodyText"/>
    <w:rsid w:val="00C12B43"/>
  </w:style>
  <w:style w:type="paragraph" w:customStyle="1" w:styleId="a1">
    <w:name w:val="a1"/>
    <w:basedOn w:val="a8"/>
    <w:rsid w:val="00C12B43"/>
  </w:style>
  <w:style w:type="paragraph" w:customStyle="1" w:styleId="Tablebody4">
    <w:name w:val="Table body 4"/>
    <w:basedOn w:val="Tablebody0"/>
    <w:rsid w:val="00FF7357"/>
  </w:style>
  <w:style w:type="paragraph" w:customStyle="1" w:styleId="zzHi">
    <w:name w:val="zzHi"/>
    <w:basedOn w:val="ANNEX"/>
    <w:rsid w:val="00F61093"/>
    <w:pPr>
      <w:numPr>
        <w:numId w:val="0"/>
      </w:numPr>
    </w:pPr>
  </w:style>
  <w:style w:type="table" w:customStyle="1" w:styleId="TableGrid1">
    <w:name w:val="Table Grid1"/>
    <w:basedOn w:val="TableNormal"/>
    <w:next w:val="TableGrid"/>
    <w:uiPriority w:val="39"/>
    <w:rsid w:val="003547F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4656">
      <w:bodyDiv w:val="1"/>
      <w:marLeft w:val="0"/>
      <w:marRight w:val="0"/>
      <w:marTop w:val="0"/>
      <w:marBottom w:val="0"/>
      <w:divBdr>
        <w:top w:val="none" w:sz="0" w:space="0" w:color="auto"/>
        <w:left w:val="none" w:sz="0" w:space="0" w:color="auto"/>
        <w:bottom w:val="none" w:sz="0" w:space="0" w:color="auto"/>
        <w:right w:val="none" w:sz="0" w:space="0" w:color="auto"/>
      </w:divBdr>
    </w:div>
    <w:div w:id="100296649">
      <w:bodyDiv w:val="1"/>
      <w:marLeft w:val="0"/>
      <w:marRight w:val="0"/>
      <w:marTop w:val="0"/>
      <w:marBottom w:val="0"/>
      <w:divBdr>
        <w:top w:val="none" w:sz="0" w:space="0" w:color="auto"/>
        <w:left w:val="none" w:sz="0" w:space="0" w:color="auto"/>
        <w:bottom w:val="none" w:sz="0" w:space="0" w:color="auto"/>
        <w:right w:val="none" w:sz="0" w:space="0" w:color="auto"/>
      </w:divBdr>
    </w:div>
    <w:div w:id="257452217">
      <w:bodyDiv w:val="1"/>
      <w:marLeft w:val="0"/>
      <w:marRight w:val="0"/>
      <w:marTop w:val="0"/>
      <w:marBottom w:val="0"/>
      <w:divBdr>
        <w:top w:val="none" w:sz="0" w:space="0" w:color="auto"/>
        <w:left w:val="none" w:sz="0" w:space="0" w:color="auto"/>
        <w:bottom w:val="none" w:sz="0" w:space="0" w:color="auto"/>
        <w:right w:val="none" w:sz="0" w:space="0" w:color="auto"/>
      </w:divBdr>
    </w:div>
    <w:div w:id="417678125">
      <w:bodyDiv w:val="1"/>
      <w:marLeft w:val="0"/>
      <w:marRight w:val="0"/>
      <w:marTop w:val="0"/>
      <w:marBottom w:val="0"/>
      <w:divBdr>
        <w:top w:val="none" w:sz="0" w:space="0" w:color="auto"/>
        <w:left w:val="none" w:sz="0" w:space="0" w:color="auto"/>
        <w:bottom w:val="none" w:sz="0" w:space="0" w:color="auto"/>
        <w:right w:val="none" w:sz="0" w:space="0" w:color="auto"/>
      </w:divBdr>
    </w:div>
    <w:div w:id="507335806">
      <w:bodyDiv w:val="1"/>
      <w:marLeft w:val="0"/>
      <w:marRight w:val="0"/>
      <w:marTop w:val="0"/>
      <w:marBottom w:val="0"/>
      <w:divBdr>
        <w:top w:val="none" w:sz="0" w:space="0" w:color="auto"/>
        <w:left w:val="none" w:sz="0" w:space="0" w:color="auto"/>
        <w:bottom w:val="none" w:sz="0" w:space="0" w:color="auto"/>
        <w:right w:val="none" w:sz="0" w:space="0" w:color="auto"/>
      </w:divBdr>
    </w:div>
    <w:div w:id="876313200">
      <w:bodyDiv w:val="1"/>
      <w:marLeft w:val="0"/>
      <w:marRight w:val="0"/>
      <w:marTop w:val="0"/>
      <w:marBottom w:val="0"/>
      <w:divBdr>
        <w:top w:val="none" w:sz="0" w:space="0" w:color="auto"/>
        <w:left w:val="none" w:sz="0" w:space="0" w:color="auto"/>
        <w:bottom w:val="none" w:sz="0" w:space="0" w:color="auto"/>
        <w:right w:val="none" w:sz="0" w:space="0" w:color="auto"/>
      </w:divBdr>
    </w:div>
    <w:div w:id="980771690">
      <w:bodyDiv w:val="1"/>
      <w:marLeft w:val="0"/>
      <w:marRight w:val="0"/>
      <w:marTop w:val="0"/>
      <w:marBottom w:val="0"/>
      <w:divBdr>
        <w:top w:val="none" w:sz="0" w:space="0" w:color="auto"/>
        <w:left w:val="none" w:sz="0" w:space="0" w:color="auto"/>
        <w:bottom w:val="none" w:sz="0" w:space="0" w:color="auto"/>
        <w:right w:val="none" w:sz="0" w:space="0" w:color="auto"/>
      </w:divBdr>
    </w:div>
    <w:div w:id="1009335353">
      <w:bodyDiv w:val="1"/>
      <w:marLeft w:val="0"/>
      <w:marRight w:val="0"/>
      <w:marTop w:val="0"/>
      <w:marBottom w:val="0"/>
      <w:divBdr>
        <w:top w:val="none" w:sz="0" w:space="0" w:color="auto"/>
        <w:left w:val="none" w:sz="0" w:space="0" w:color="auto"/>
        <w:bottom w:val="none" w:sz="0" w:space="0" w:color="auto"/>
        <w:right w:val="none" w:sz="0" w:space="0" w:color="auto"/>
      </w:divBdr>
    </w:div>
    <w:div w:id="1102991599">
      <w:bodyDiv w:val="1"/>
      <w:marLeft w:val="0"/>
      <w:marRight w:val="0"/>
      <w:marTop w:val="0"/>
      <w:marBottom w:val="0"/>
      <w:divBdr>
        <w:top w:val="none" w:sz="0" w:space="0" w:color="auto"/>
        <w:left w:val="none" w:sz="0" w:space="0" w:color="auto"/>
        <w:bottom w:val="none" w:sz="0" w:space="0" w:color="auto"/>
        <w:right w:val="none" w:sz="0" w:space="0" w:color="auto"/>
      </w:divBdr>
    </w:div>
    <w:div w:id="1555384934">
      <w:bodyDiv w:val="1"/>
      <w:marLeft w:val="0"/>
      <w:marRight w:val="0"/>
      <w:marTop w:val="0"/>
      <w:marBottom w:val="0"/>
      <w:divBdr>
        <w:top w:val="none" w:sz="0" w:space="0" w:color="auto"/>
        <w:left w:val="none" w:sz="0" w:space="0" w:color="auto"/>
        <w:bottom w:val="none" w:sz="0" w:space="0" w:color="auto"/>
        <w:right w:val="none" w:sz="0" w:space="0" w:color="auto"/>
      </w:divBdr>
    </w:div>
    <w:div w:id="1641036178">
      <w:bodyDiv w:val="1"/>
      <w:marLeft w:val="0"/>
      <w:marRight w:val="0"/>
      <w:marTop w:val="0"/>
      <w:marBottom w:val="0"/>
      <w:divBdr>
        <w:top w:val="none" w:sz="0" w:space="0" w:color="auto"/>
        <w:left w:val="none" w:sz="0" w:space="0" w:color="auto"/>
        <w:bottom w:val="none" w:sz="0" w:space="0" w:color="auto"/>
        <w:right w:val="none" w:sz="0" w:space="0" w:color="auto"/>
      </w:divBdr>
    </w:div>
    <w:div w:id="1844124373">
      <w:bodyDiv w:val="1"/>
      <w:marLeft w:val="0"/>
      <w:marRight w:val="0"/>
      <w:marTop w:val="0"/>
      <w:marBottom w:val="0"/>
      <w:divBdr>
        <w:top w:val="none" w:sz="0" w:space="0" w:color="auto"/>
        <w:left w:val="none" w:sz="0" w:space="0" w:color="auto"/>
        <w:bottom w:val="none" w:sz="0" w:space="0" w:color="auto"/>
        <w:right w:val="none" w:sz="0" w:space="0" w:color="auto"/>
      </w:divBdr>
    </w:div>
    <w:div w:id="1865288990">
      <w:bodyDiv w:val="1"/>
      <w:marLeft w:val="0"/>
      <w:marRight w:val="0"/>
      <w:marTop w:val="0"/>
      <w:marBottom w:val="0"/>
      <w:divBdr>
        <w:top w:val="none" w:sz="0" w:space="0" w:color="auto"/>
        <w:left w:val="none" w:sz="0" w:space="0" w:color="auto"/>
        <w:bottom w:val="none" w:sz="0" w:space="0" w:color="auto"/>
        <w:right w:val="none" w:sz="0" w:space="0" w:color="auto"/>
      </w:divBdr>
    </w:div>
    <w:div w:id="1958443500">
      <w:bodyDiv w:val="1"/>
      <w:marLeft w:val="0"/>
      <w:marRight w:val="0"/>
      <w:marTop w:val="0"/>
      <w:marBottom w:val="0"/>
      <w:divBdr>
        <w:top w:val="none" w:sz="0" w:space="0" w:color="auto"/>
        <w:left w:val="none" w:sz="0" w:space="0" w:color="auto"/>
        <w:bottom w:val="none" w:sz="0" w:space="0" w:color="auto"/>
        <w:right w:val="none" w:sz="0" w:space="0" w:color="auto"/>
      </w:divBdr>
    </w:div>
    <w:div w:id="204806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21" Type="http://schemas.openxmlformats.org/officeDocument/2006/relationships/hyperlink" Target="http://isotc.iso.org/livelink/livelink?func=ll&amp;objId=8389141&amp;objAction=browse&amp;viewType=1" TargetMode="External"/><Relationship Id="rId42" Type="http://schemas.openxmlformats.org/officeDocument/2006/relationships/hyperlink" Target="http://www.iso.org/iso/standards_development/governance_of_technical_work.htm" TargetMode="External"/><Relationship Id="rId47" Type="http://schemas.openxmlformats.org/officeDocument/2006/relationships/hyperlink" Target="https://isotc.iso.org/livelink/livelink/fetch/2000/2122/15507012/20094274/ISO_Code_of_Conduct_-_Complaints_Handling_Guidance_Process_2020.pdf?nodeid=21068087&amp;vernum=-2" TargetMode="External"/><Relationship Id="rId63" Type="http://schemas.openxmlformats.org/officeDocument/2006/relationships/image" Target="media/image11.tiff"/><Relationship Id="rId68" Type="http://schemas.openxmlformats.org/officeDocument/2006/relationships/image" Target="media/image16.tiff"/><Relationship Id="rId84" Type="http://schemas.openxmlformats.org/officeDocument/2006/relationships/hyperlink" Target="http://www.standardsinfo.net/info/inttrade.html" TargetMode="External"/><Relationship Id="rId89" Type="http://schemas.openxmlformats.org/officeDocument/2006/relationships/hyperlink" Target="https://tbtcode.iso.org/sites/wto-tbt/home.html" TargetMode="External"/><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iec.ch/members_experts/refdocs/" TargetMode="External"/><Relationship Id="rId29" Type="http://schemas.openxmlformats.org/officeDocument/2006/relationships/hyperlink" Target="http://www.iec.ch/dyn/www/f?p=103:47:0::::FSP_ORG_ID,FSP_LANG_ID:3228,25" TargetMode="External"/><Relationship Id="rId107" Type="http://schemas.openxmlformats.org/officeDocument/2006/relationships/hyperlink" Target="https://www.iso.org/publication/PUB100395.html" TargetMode="External"/><Relationship Id="rId11" Type="http://schemas.openxmlformats.org/officeDocument/2006/relationships/endnotes" Target="endnotes.xml"/><Relationship Id="rId24" Type="http://schemas.openxmlformats.org/officeDocument/2006/relationships/footer" Target="footer1.xml"/><Relationship Id="rId32" Type="http://schemas.openxmlformats.org/officeDocument/2006/relationships/hyperlink" Target="https://www.iec.ch/standardsdev/resources/forms_templates/" TargetMode="External"/><Relationship Id="rId37" Type="http://schemas.openxmlformats.org/officeDocument/2006/relationships/hyperlink" Target="http://www.iso.org/iso/home/standards_development/governance_of_technical_work.htm" TargetMode="External"/><Relationship Id="rId40" Type="http://schemas.openxmlformats.org/officeDocument/2006/relationships/hyperlink" Target="http://www.iso.org/iso/home/standards_development/governance_of_technical_work/patents.htm" TargetMode="External"/><Relationship Id="rId45" Type="http://schemas.openxmlformats.org/officeDocument/2006/relationships/hyperlink" Target="https://www.iso.org/publication/PUB100397.html" TargetMode="External"/><Relationship Id="rId53" Type="http://schemas.openxmlformats.org/officeDocument/2006/relationships/image" Target="media/image1.tiff"/><Relationship Id="rId58" Type="http://schemas.openxmlformats.org/officeDocument/2006/relationships/image" Target="media/image6.tiff"/><Relationship Id="rId66" Type="http://schemas.openxmlformats.org/officeDocument/2006/relationships/image" Target="media/image14.tiff"/><Relationship Id="rId74" Type="http://schemas.openxmlformats.org/officeDocument/2006/relationships/hyperlink" Target="http://www.iso.org/tc145/sc2" TargetMode="External"/><Relationship Id="rId79" Type="http://schemas.openxmlformats.org/officeDocument/2006/relationships/hyperlink" Target="mailto:tmb@iso.org" TargetMode="External"/><Relationship Id="rId87" Type="http://schemas.openxmlformats.org/officeDocument/2006/relationships/hyperlink" Target="http://www.wto.org/english/thewto_e/whatis_e/tif_e/org6_e.htm" TargetMode="External"/><Relationship Id="rId102" Type="http://schemas.openxmlformats.org/officeDocument/2006/relationships/hyperlink" Target="https://www.iso.org/iso-guides.html" TargetMode="External"/><Relationship Id="rId110" Type="http://schemas.openxmlformats.org/officeDocument/2006/relationships/footer" Target="footer5.xml"/><Relationship Id="rId5" Type="http://schemas.openxmlformats.org/officeDocument/2006/relationships/customXml" Target="../customXml/item5.xml"/><Relationship Id="rId61" Type="http://schemas.openxmlformats.org/officeDocument/2006/relationships/image" Target="media/image9.tiff"/><Relationship Id="rId82" Type="http://schemas.openxmlformats.org/officeDocument/2006/relationships/hyperlink" Target="https://www.iso.org/files/live/sites/isoorg/files/store/en/PUB100463.pdf" TargetMode="External"/><Relationship Id="rId90" Type="http://schemas.openxmlformats.org/officeDocument/2006/relationships/hyperlink" Target="http://www.iso.org/iso/PUB100303.pdf" TargetMode="External"/><Relationship Id="rId95" Type="http://schemas.openxmlformats.org/officeDocument/2006/relationships/hyperlink" Target="https://www.iso.org/publication/PUB100270.html" TargetMode="External"/><Relationship Id="rId19" Type="http://schemas.microsoft.com/office/2011/relationships/commentsExtended" Target="commentsExtended.xml"/><Relationship Id="rId14" Type="http://schemas.openxmlformats.org/officeDocument/2006/relationships/hyperlink" Target="http://www.iso.org/directives"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hyperlink" Target="https://eur01.safelinks.protection.outlook.com/?url=https%3A%2F%2Fwww.iec.ch%2Fstandardsdev%2Fresources%2Fforms_templates%2F&amp;data=04%7C01%7CBAUDETS%40iso.org%7C387194958d194378b33808d8fe69fd96%7C8543418a200d4d6b88c979fb0b651354%7C0%7C0%7C637539078471930137%7CUnknown%7CTWFpbGZsb3d8eyJWIjoiMC4wLjAwMDAiLCJQIjoiV2luMzIiLCJBTiI6Ik1haWwiLCJXVCI6Mn0%3D%7C1000&amp;sdata=D6VTMOmGiWz2NndWarcyQYsRAVi7A%2B7r53fnPGWOjvs%3D&amp;reserved=0" TargetMode="External"/><Relationship Id="rId35" Type="http://schemas.openxmlformats.org/officeDocument/2006/relationships/hyperlink" Target="http://www.iec.ch/members_experts/refdocs/iec/IEC_Meeting_Guide_2012.pdf" TargetMode="External"/><Relationship Id="rId43" Type="http://schemas.openxmlformats.org/officeDocument/2006/relationships/hyperlink" Target="http://www.iso.org/iso/home/standards_development/governance_of_technical_work.htm" TargetMode="External"/><Relationship Id="rId48" Type="http://schemas.openxmlformats.org/officeDocument/2006/relationships/hyperlink" Target="http://www.iso.org/bp" TargetMode="External"/><Relationship Id="rId56" Type="http://schemas.openxmlformats.org/officeDocument/2006/relationships/image" Target="media/image4.tiff"/><Relationship Id="rId64" Type="http://schemas.openxmlformats.org/officeDocument/2006/relationships/image" Target="media/image12.tiff"/><Relationship Id="rId69" Type="http://schemas.openxmlformats.org/officeDocument/2006/relationships/image" Target="media/image17.tiff"/><Relationship Id="rId77" Type="http://schemas.openxmlformats.org/officeDocument/2006/relationships/hyperlink" Target="http://www.iso.org/forms" TargetMode="External"/><Relationship Id="rId100" Type="http://schemas.openxmlformats.org/officeDocument/2006/relationships/hyperlink" Target="https://isotc.iso.org/livelink/livelink/fetch/2000/2122/15507012/20094274/suggestions_for_implementation_of_the_iso_code_of_conduct.pdf?nodeid=21200847&amp;vernum=-2" TargetMode="External"/><Relationship Id="rId105" Type="http://schemas.openxmlformats.org/officeDocument/2006/relationships/hyperlink" Target="http://www.iso.org/iso/guidance-for-writing-standards-for-smes.pdf" TargetMode="External"/><Relationship Id="rId8" Type="http://schemas.openxmlformats.org/officeDocument/2006/relationships/settings" Target="settings.xml"/><Relationship Id="rId51" Type="http://schemas.openxmlformats.org/officeDocument/2006/relationships/hyperlink" Target="http://www.iso.org/bp" TargetMode="External"/><Relationship Id="rId72" Type="http://schemas.openxmlformats.org/officeDocument/2006/relationships/image" Target="media/image20.tiff"/><Relationship Id="rId80" Type="http://schemas.openxmlformats.org/officeDocument/2006/relationships/hyperlink" Target="https://isotc.iso.org/livelink/livelink?func=ll&amp;objId=16347818&amp;objAction=browse&amp;viewType=1" TargetMode="External"/><Relationship Id="rId85" Type="http://schemas.openxmlformats.org/officeDocument/2006/relationships/hyperlink" Target="https://www.wto.org/english/docs_e/legal_e/17-tbt.pdf" TargetMode="External"/><Relationship Id="rId93" Type="http://schemas.openxmlformats.org/officeDocument/2006/relationships/hyperlink" Target="http://www.iso.org/directives" TargetMode="External"/><Relationship Id="rId98" Type="http://schemas.openxmlformats.org/officeDocument/2006/relationships/hyperlink" Target="https://www.iso.org/publication/PUB100397.html" TargetMode="External"/><Relationship Id="rId3" Type="http://schemas.openxmlformats.org/officeDocument/2006/relationships/customXml" Target="../customXml/item3.xml"/><Relationship Id="rId12" Type="http://schemas.openxmlformats.org/officeDocument/2006/relationships/hyperlink" Target="http://isotc.iso.org/livelink/livelink/fetch/2000/2122/4230450/4230458/02__Guidelines_for_the_implementation_of_the_Agreement_on_Technical_Cooperation_between_ISO_and_CEN_%28the_Vienna_Agreement%29_6th_ed._Jan_2014.pdf?nodeid=4230689&amp;vernum=-2" TargetMode="External"/><Relationship Id="rId17" Type="http://schemas.openxmlformats.org/officeDocument/2006/relationships/hyperlink" Target="http://www.jtc1.org" TargetMode="External"/><Relationship Id="rId25" Type="http://schemas.openxmlformats.org/officeDocument/2006/relationships/footer" Target="footer2.xml"/><Relationship Id="rId33" Type="http://schemas.openxmlformats.org/officeDocument/2006/relationships/hyperlink" Target="https://eur01.safelinks.protection.outlook.com/?url=https%3A%2F%2Fwww.iso.org%2Fpublication%2FPUB100270.html&amp;data=04%7C01%7CBAUDETS%40iso.org%7C387194958d194378b33808d8fe69fd96%7C8543418a200d4d6b88c979fb0b651354%7C0%7C0%7C637539078471940134%7CUnknown%7CTWFpbGZsb3d8eyJWIjoiMC4wLjAwMDAiLCJQIjoiV2luMzIiLCJBTiI6Ik1haWwiLCJXVCI6Mn0%3D%7C1000&amp;sdata=KFKU5nN3LHqxWfkVCewvZ%2FKUoNwiVK0e6puNOal89r0%3D&amp;reserved=0" TargetMode="External"/><Relationship Id="rId38" Type="http://schemas.openxmlformats.org/officeDocument/2006/relationships/hyperlink" Target="https://eur01.safelinks.protection.outlook.com/?url=https%3A%2F%2Fwww.iso.org%2Fpublication%2FPUB100358.html&amp;data=04%7C01%7CBAUDETS%40iso.org%7C387194958d194378b33808d8fe69fd96%7C8543418a200d4d6b88c979fb0b651354%7C0%7C0%7C637539078471950125%7CUnknown%7CTWFpbGZsb3d8eyJWIjoiMC4wLjAwMDAiLCJQIjoiV2luMzIiLCJBTiI6Ik1haWwiLCJXVCI6Mn0%3D%7C1000&amp;sdata=05MQYtxlB0OmV1hJN21wGyxUlWRbHNJqyPchNQhW804%3D&amp;reserved=0" TargetMode="External"/><Relationship Id="rId46" Type="http://schemas.openxmlformats.org/officeDocument/2006/relationships/hyperlink" Target="https://isotc.iso.org/livelink/livelink/fetch/2000/2122/15507012/20094274/suggestions_for_implementation_of_the_iso_code_of_conduct.pdf?nodeid=21200847&amp;vernum=-2" TargetMode="External"/><Relationship Id="rId59" Type="http://schemas.openxmlformats.org/officeDocument/2006/relationships/image" Target="media/image7.tiff"/><Relationship Id="rId67" Type="http://schemas.openxmlformats.org/officeDocument/2006/relationships/image" Target="media/image15.tiff"/><Relationship Id="rId103" Type="http://schemas.openxmlformats.org/officeDocument/2006/relationships/hyperlink" Target="https://isotc.iso.org/livelink/livelink?func=ll&amp;objId=4230458&amp;objAction=browse&amp;viewType=1" TargetMode="External"/><Relationship Id="rId108" Type="http://schemas.openxmlformats.org/officeDocument/2006/relationships/hyperlink" Target="https://www.iso.org/publication/PUB100438.html" TargetMode="External"/><Relationship Id="rId20" Type="http://schemas.microsoft.com/office/2016/09/relationships/commentsIds" Target="commentsIds.xml"/><Relationship Id="rId41" Type="http://schemas.openxmlformats.org/officeDocument/2006/relationships/hyperlink" Target="https://www.iec.ch/members_experts/tools/patents/patent_policy.htm" TargetMode="External"/><Relationship Id="rId54" Type="http://schemas.openxmlformats.org/officeDocument/2006/relationships/image" Target="media/image2.tiff"/><Relationship Id="rId62" Type="http://schemas.openxmlformats.org/officeDocument/2006/relationships/image" Target="media/image10.tiff"/><Relationship Id="rId70" Type="http://schemas.openxmlformats.org/officeDocument/2006/relationships/image" Target="media/image18.tiff"/><Relationship Id="rId75" Type="http://schemas.openxmlformats.org/officeDocument/2006/relationships/hyperlink" Target="http://www.iso.org/tc145/sc3" TargetMode="External"/><Relationship Id="rId83" Type="http://schemas.openxmlformats.org/officeDocument/2006/relationships/hyperlink" Target="http://isotc.iso.org/livelink/livelink/fetch/-15620806/15620808/15623592/15768654/TMB_resolutions_-_2012_%28Resolution_1-148%29.pdf?nodeid=15768229&amp;vernum=-2" TargetMode="External"/><Relationship Id="rId88" Type="http://schemas.openxmlformats.org/officeDocument/2006/relationships/hyperlink" Target="https://www.wto.org/english/docs_e/legal_e/17-tbt_e.htm" TargetMode="External"/><Relationship Id="rId91" Type="http://schemas.openxmlformats.org/officeDocument/2006/relationships/hyperlink" Target="http://www.iso.org/foreword-info" TargetMode="External"/><Relationship Id="rId96" Type="http://schemas.openxmlformats.org/officeDocument/2006/relationships/hyperlink" Target="https://www.iso.org/publication/PUB100358.html"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www.iso.org/iso/standards_development/processes_and_procedures/iso_iec_directives_and_iso_supplement.htm" TargetMode="External"/><Relationship Id="rId23" Type="http://schemas.openxmlformats.org/officeDocument/2006/relationships/header" Target="header2.xml"/><Relationship Id="rId28" Type="http://schemas.openxmlformats.org/officeDocument/2006/relationships/hyperlink" Target="https://www.iso.org/committee/4882545.html" TargetMode="External"/><Relationship Id="rId36" Type="http://schemas.openxmlformats.org/officeDocument/2006/relationships/hyperlink" Target="http://www.iec.ch/members_experts/refdocs/ac_cl/AC_200817e_AC.pdf" TargetMode="External"/><Relationship Id="rId49" Type="http://schemas.openxmlformats.org/officeDocument/2006/relationships/hyperlink" Target="http://www.iso.org/forms" TargetMode="External"/><Relationship Id="rId57" Type="http://schemas.openxmlformats.org/officeDocument/2006/relationships/image" Target="media/image5.tiff"/><Relationship Id="rId106" Type="http://schemas.openxmlformats.org/officeDocument/2006/relationships/hyperlink" Target="http://isotc.iso.org/livelink/livelink?func=ll&amp;objId=8389141&amp;objAction=browse&amp;viewType=1" TargetMode="External"/><Relationship Id="rId10" Type="http://schemas.openxmlformats.org/officeDocument/2006/relationships/footnotes" Target="footnotes.xml"/><Relationship Id="rId31" Type="http://schemas.openxmlformats.org/officeDocument/2006/relationships/hyperlink" Target="http://isotc.iso.org/livelink/livelink/Open/19409988" TargetMode="External"/><Relationship Id="rId44" Type="http://schemas.openxmlformats.org/officeDocument/2006/relationships/hyperlink" Target="http://www.iso.org" TargetMode="External"/><Relationship Id="rId52" Type="http://schemas.openxmlformats.org/officeDocument/2006/relationships/hyperlink" Target="http://isotc.iso.org/livelink/livelink/fetch/2000/2122/4230450/4230458/02__Guidelines_for_the_implementation_of_the_Agreement_on_Technical_Cooperation_between_ISO_and_CEN_%28the_Vienna_Agreement%29_6th_ed._Jan_2014.pdf?nodeid=4230689&amp;vernum=-2" TargetMode="External"/><Relationship Id="rId60" Type="http://schemas.openxmlformats.org/officeDocument/2006/relationships/image" Target="media/image8.tiff"/><Relationship Id="rId65" Type="http://schemas.openxmlformats.org/officeDocument/2006/relationships/image" Target="media/image13.tiff"/><Relationship Id="rId73" Type="http://schemas.openxmlformats.org/officeDocument/2006/relationships/hyperlink" Target="http://www.iso.org/tc145/sc1" TargetMode="External"/><Relationship Id="rId78" Type="http://schemas.openxmlformats.org/officeDocument/2006/relationships/image" Target="media/image21.png"/><Relationship Id="rId81" Type="http://schemas.openxmlformats.org/officeDocument/2006/relationships/hyperlink" Target="https://isotc.iso.org/livelink/livelink?func=ll&amp;objId=16347818&amp;objAction=browse&amp;viewType=1" TargetMode="External"/><Relationship Id="rId86" Type="http://schemas.openxmlformats.org/officeDocument/2006/relationships/hyperlink" Target="http://www.wto.org/english/docs_e/legal_e/final_e.htm" TargetMode="External"/><Relationship Id="rId94" Type="http://schemas.openxmlformats.org/officeDocument/2006/relationships/hyperlink" Target="https://www.iso.org/publication/PUB100269.html" TargetMode="External"/><Relationship Id="rId99" Type="http://schemas.openxmlformats.org/officeDocument/2006/relationships/hyperlink" Target="https://connect.iso.org/display/marketing/ISO+POCOSA+2017" TargetMode="External"/><Relationship Id="rId101" Type="http://schemas.openxmlformats.org/officeDocument/2006/relationships/hyperlink" Target="https://www.iso.org/drafting-standards.html"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isotc.iso.org/livelink/livelink/open/jtc1supplement" TargetMode="External"/><Relationship Id="rId18" Type="http://schemas.openxmlformats.org/officeDocument/2006/relationships/comments" Target="comments.xml"/><Relationship Id="rId39" Type="http://schemas.openxmlformats.org/officeDocument/2006/relationships/hyperlink" Target="https://www.iso.org/sites/policy/" TargetMode="External"/><Relationship Id="rId109" Type="http://schemas.openxmlformats.org/officeDocument/2006/relationships/footer" Target="footer4.xml"/><Relationship Id="rId34" Type="http://schemas.openxmlformats.org/officeDocument/2006/relationships/hyperlink" Target="https://eur01.safelinks.protection.outlook.com/?url=https%3A%2F%2Fwww.iso.org%2Fpublication%2FPUB100270.html&amp;data=04%7C01%7CBAUDETS%40iso.org%7C387194958d194378b33808d8fe69fd96%7C8543418a200d4d6b88c979fb0b651354%7C0%7C0%7C637539078471940134%7CUnknown%7CTWFpbGZsb3d8eyJWIjoiMC4wLjAwMDAiLCJQIjoiV2luMzIiLCJBTiI6Ik1haWwiLCJXVCI6Mn0%3D%7C1000&amp;sdata=KFKU5nN3LHqxWfkVCewvZ%2FKUoNwiVK0e6puNOal89r0%3D&amp;reserved=0" TargetMode="External"/><Relationship Id="rId50" Type="http://schemas.openxmlformats.org/officeDocument/2006/relationships/hyperlink" Target="mailto:tmb@iso.org" TargetMode="External"/><Relationship Id="rId55" Type="http://schemas.openxmlformats.org/officeDocument/2006/relationships/image" Target="media/image3.tiff"/><Relationship Id="rId76" Type="http://schemas.openxmlformats.org/officeDocument/2006/relationships/hyperlink" Target="http://www.iso.org/iso/standards_development/technical_committees/list_of_iso_technical_committees/iso_technical_committee.htm?commid=46126" TargetMode="External"/><Relationship Id="rId97" Type="http://schemas.openxmlformats.org/officeDocument/2006/relationships/hyperlink" Target="https://www.iso.org/governance-of-technical-work.html" TargetMode="External"/><Relationship Id="rId104" Type="http://schemas.openxmlformats.org/officeDocument/2006/relationships/hyperlink" Target="https://www.iso.org/publication/PUB100341.html" TargetMode="External"/><Relationship Id="rId7" Type="http://schemas.openxmlformats.org/officeDocument/2006/relationships/styles" Target="styles.xml"/><Relationship Id="rId71" Type="http://schemas.openxmlformats.org/officeDocument/2006/relationships/image" Target="media/image19.tiff"/><Relationship Id="rId92" Type="http://schemas.openxmlformats.org/officeDocument/2006/relationships/hyperlink" Target="http://www.is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8C15DBB2899F4E82E9EF2FB1A50C29" ma:contentTypeVersion="14" ma:contentTypeDescription="Create a new document." ma:contentTypeScope="" ma:versionID="50824ca17a290972610e4c7aa275efea">
  <xsd:schema xmlns:xsd="http://www.w3.org/2001/XMLSchema" xmlns:xs="http://www.w3.org/2001/XMLSchema" xmlns:p="http://schemas.microsoft.com/office/2006/metadata/properties" xmlns:ns2="3071db65-dbf0-419d-866b-354259c64ec3" xmlns:ns3="b87a7503-6f13-4f4c-ba3a-0e67f2f963f0" targetNamespace="http://schemas.microsoft.com/office/2006/metadata/properties" ma:root="true" ma:fieldsID="4dbf152b711f13d522a0ad00e7d443ea" ns2:_="" ns3:_="">
    <xsd:import namespace="3071db65-dbf0-419d-866b-354259c64ec3"/>
    <xsd:import namespace="b87a7503-6f13-4f4c-ba3a-0e67f2f963f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_Flow_SignoffStatu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71db65-dbf0-419d-866b-354259c64e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87a7503-6f13-4f4c-ba3a-0e67f2f963f0"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Flow_SignoffStatus xmlns="3071db65-dbf0-419d-866b-354259c64ec3" xsi:nil="true"/>
  </documentManagement>
</p:properti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22028642-7236-43C7-88A3-EB823D001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71db65-dbf0-419d-866b-354259c64ec3"/>
    <ds:schemaRef ds:uri="b87a7503-6f13-4f4c-ba3a-0e67f2f963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28E186-4F3B-4C16-B070-9D865237D4AA}">
  <ds:schemaRefs>
    <ds:schemaRef ds:uri="http://schemas.microsoft.com/sharepoint/v3/contenttype/forms"/>
  </ds:schemaRefs>
</ds:datastoreItem>
</file>

<file path=customXml/itemProps3.xml><?xml version="1.0" encoding="utf-8"?>
<ds:datastoreItem xmlns:ds="http://schemas.openxmlformats.org/officeDocument/2006/customXml" ds:itemID="{1CDE0DDF-B896-49B5-A85C-1352247F370F}">
  <ds:schemaRefs>
    <ds:schemaRef ds:uri="http://schemas.openxmlformats.org/officeDocument/2006/bibliography"/>
  </ds:schemaRefs>
</ds:datastoreItem>
</file>

<file path=customXml/itemProps4.xml><?xml version="1.0" encoding="utf-8"?>
<ds:datastoreItem xmlns:ds="http://schemas.openxmlformats.org/officeDocument/2006/customXml" ds:itemID="{7043FC87-102D-40D7-AB92-C1ABC7CA610D}">
  <ds:schemaRefs>
    <ds:schemaRef ds:uri="http://schemas.microsoft.com/office/2006/metadata/properties"/>
    <ds:schemaRef ds:uri="http://schemas.microsoft.com/office/infopath/2007/PartnerControls"/>
    <ds:schemaRef ds:uri="3071db65-dbf0-419d-866b-354259c64ec3"/>
  </ds:schemaRefs>
</ds:datastoreItem>
</file>

<file path=customXml/itemProps5.xml><?xml version="1.0" encoding="utf-8"?>
<ds:datastoreItem xmlns:ds="http://schemas.openxmlformats.org/officeDocument/2006/customXml" ds:itemID="{D6AE3335-CA57-4C6B-82F6-D2202A9676D4}">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67347</Words>
  <Characters>383878</Characters>
  <Application>Microsoft Office Word</Application>
  <DocSecurity>0</DocSecurity>
  <Lines>3198</Lines>
  <Paragraphs>900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450325</CharactersWithSpaces>
  <SharedDoc>false</SharedDoc>
  <HLinks>
    <vt:vector size="420" baseType="variant">
      <vt:variant>
        <vt:i4>7798904</vt:i4>
      </vt:variant>
      <vt:variant>
        <vt:i4>2552</vt:i4>
      </vt:variant>
      <vt:variant>
        <vt:i4>0</vt:i4>
      </vt:variant>
      <vt:variant>
        <vt:i4>5</vt:i4>
      </vt:variant>
      <vt:variant>
        <vt:lpwstr>https://www.iso.org/publication/PUB100438.html</vt:lpwstr>
      </vt:variant>
      <vt:variant>
        <vt:lpwstr/>
      </vt:variant>
      <vt:variant>
        <vt:i4>6094928</vt:i4>
      </vt:variant>
      <vt:variant>
        <vt:i4>2549</vt:i4>
      </vt:variant>
      <vt:variant>
        <vt:i4>0</vt:i4>
      </vt:variant>
      <vt:variant>
        <vt:i4>5</vt:i4>
      </vt:variant>
      <vt:variant>
        <vt:lpwstr>https://isotc.iso.org/livelink/livelink/fetch/-15620806/15620808/15623592/17856067/Guidelines_for_remote_participation_in_committee_meetings_March_2019.pdf?nodeid=17857546&amp;vernum=-2</vt:lpwstr>
      </vt:variant>
      <vt:variant>
        <vt:lpwstr/>
      </vt:variant>
      <vt:variant>
        <vt:i4>8192114</vt:i4>
      </vt:variant>
      <vt:variant>
        <vt:i4>2546</vt:i4>
      </vt:variant>
      <vt:variant>
        <vt:i4>0</vt:i4>
      </vt:variant>
      <vt:variant>
        <vt:i4>5</vt:i4>
      </vt:variant>
      <vt:variant>
        <vt:lpwstr>https://www.iso.org/publication/PUB100395.html</vt:lpwstr>
      </vt:variant>
      <vt:variant>
        <vt:lpwstr/>
      </vt:variant>
      <vt:variant>
        <vt:i4>4915220</vt:i4>
      </vt:variant>
      <vt:variant>
        <vt:i4>2543</vt:i4>
      </vt:variant>
      <vt:variant>
        <vt:i4>0</vt:i4>
      </vt:variant>
      <vt:variant>
        <vt:i4>5</vt:i4>
      </vt:variant>
      <vt:variant>
        <vt:lpwstr>http://isotc.iso.org/livelink/livelink?func=ll&amp;objId=8389141&amp;objAction=browse&amp;viewType=1</vt:lpwstr>
      </vt:variant>
      <vt:variant>
        <vt:lpwstr/>
      </vt:variant>
      <vt:variant>
        <vt:i4>8192045</vt:i4>
      </vt:variant>
      <vt:variant>
        <vt:i4>2540</vt:i4>
      </vt:variant>
      <vt:variant>
        <vt:i4>0</vt:i4>
      </vt:variant>
      <vt:variant>
        <vt:i4>5</vt:i4>
      </vt:variant>
      <vt:variant>
        <vt:lpwstr>http://www.iso.org/iso/guidance-for-writing-standards-for-smes.pdf</vt:lpwstr>
      </vt:variant>
      <vt:variant>
        <vt:lpwstr/>
      </vt:variant>
      <vt:variant>
        <vt:i4>7340150</vt:i4>
      </vt:variant>
      <vt:variant>
        <vt:i4>2537</vt:i4>
      </vt:variant>
      <vt:variant>
        <vt:i4>0</vt:i4>
      </vt:variant>
      <vt:variant>
        <vt:i4>5</vt:i4>
      </vt:variant>
      <vt:variant>
        <vt:lpwstr>https://www.iso.org/publication/PUB100341.html</vt:lpwstr>
      </vt:variant>
      <vt:variant>
        <vt:lpwstr/>
      </vt:variant>
      <vt:variant>
        <vt:i4>327706</vt:i4>
      </vt:variant>
      <vt:variant>
        <vt:i4>2534</vt:i4>
      </vt:variant>
      <vt:variant>
        <vt:i4>0</vt:i4>
      </vt:variant>
      <vt:variant>
        <vt:i4>5</vt:i4>
      </vt:variant>
      <vt:variant>
        <vt:lpwstr>https://isotc.iso.org/livelink/livelink?func=ll&amp;objId=4230458&amp;objAction=browse&amp;viewType=1</vt:lpwstr>
      </vt:variant>
      <vt:variant>
        <vt:lpwstr/>
      </vt:variant>
      <vt:variant>
        <vt:i4>7405689</vt:i4>
      </vt:variant>
      <vt:variant>
        <vt:i4>2531</vt:i4>
      </vt:variant>
      <vt:variant>
        <vt:i4>0</vt:i4>
      </vt:variant>
      <vt:variant>
        <vt:i4>5</vt:i4>
      </vt:variant>
      <vt:variant>
        <vt:lpwstr>https://www.iso.org/iso-guides.html</vt:lpwstr>
      </vt:variant>
      <vt:variant>
        <vt:lpwstr/>
      </vt:variant>
      <vt:variant>
        <vt:i4>2097209</vt:i4>
      </vt:variant>
      <vt:variant>
        <vt:i4>2528</vt:i4>
      </vt:variant>
      <vt:variant>
        <vt:i4>0</vt:i4>
      </vt:variant>
      <vt:variant>
        <vt:i4>5</vt:i4>
      </vt:variant>
      <vt:variant>
        <vt:lpwstr>https://www.iso.org/drafting-standards.html</vt:lpwstr>
      </vt:variant>
      <vt:variant>
        <vt:lpwstr/>
      </vt:variant>
      <vt:variant>
        <vt:i4>4718601</vt:i4>
      </vt:variant>
      <vt:variant>
        <vt:i4>2525</vt:i4>
      </vt:variant>
      <vt:variant>
        <vt:i4>0</vt:i4>
      </vt:variant>
      <vt:variant>
        <vt:i4>5</vt:i4>
      </vt:variant>
      <vt:variant>
        <vt:lpwstr>https://isotc.iso.org/livelink/livelink/fetch/2000/2122/15507012/20094274/suggestions_for_implementation_of_the_iso_code_of_conduct.pdf?nodeid=21200847&amp;vernum=-2</vt:lpwstr>
      </vt:variant>
      <vt:variant>
        <vt:lpwstr/>
      </vt:variant>
      <vt:variant>
        <vt:i4>983129</vt:i4>
      </vt:variant>
      <vt:variant>
        <vt:i4>2522</vt:i4>
      </vt:variant>
      <vt:variant>
        <vt:i4>0</vt:i4>
      </vt:variant>
      <vt:variant>
        <vt:i4>5</vt:i4>
      </vt:variant>
      <vt:variant>
        <vt:lpwstr>https://connect.iso.org/display/marketing/ISO+POCOSA+2017</vt:lpwstr>
      </vt:variant>
      <vt:variant>
        <vt:lpwstr/>
      </vt:variant>
      <vt:variant>
        <vt:i4>8192112</vt:i4>
      </vt:variant>
      <vt:variant>
        <vt:i4>2519</vt:i4>
      </vt:variant>
      <vt:variant>
        <vt:i4>0</vt:i4>
      </vt:variant>
      <vt:variant>
        <vt:i4>5</vt:i4>
      </vt:variant>
      <vt:variant>
        <vt:lpwstr>https://www.iso.org/publication/PUB100397.html</vt:lpwstr>
      </vt:variant>
      <vt:variant>
        <vt:lpwstr/>
      </vt:variant>
      <vt:variant>
        <vt:i4>4980813</vt:i4>
      </vt:variant>
      <vt:variant>
        <vt:i4>2516</vt:i4>
      </vt:variant>
      <vt:variant>
        <vt:i4>0</vt:i4>
      </vt:variant>
      <vt:variant>
        <vt:i4>5</vt:i4>
      </vt:variant>
      <vt:variant>
        <vt:lpwstr>https://www.iso.org/governance-of-technical-work.html</vt:lpwstr>
      </vt:variant>
      <vt:variant>
        <vt:lpwstr/>
      </vt:variant>
      <vt:variant>
        <vt:i4>7405695</vt:i4>
      </vt:variant>
      <vt:variant>
        <vt:i4>2513</vt:i4>
      </vt:variant>
      <vt:variant>
        <vt:i4>0</vt:i4>
      </vt:variant>
      <vt:variant>
        <vt:i4>5</vt:i4>
      </vt:variant>
      <vt:variant>
        <vt:lpwstr>https://www.iso.org/publication/PUB100358.html</vt:lpwstr>
      </vt:variant>
      <vt:variant>
        <vt:lpwstr/>
      </vt:variant>
      <vt:variant>
        <vt:i4>7536758</vt:i4>
      </vt:variant>
      <vt:variant>
        <vt:i4>2510</vt:i4>
      </vt:variant>
      <vt:variant>
        <vt:i4>0</vt:i4>
      </vt:variant>
      <vt:variant>
        <vt:i4>5</vt:i4>
      </vt:variant>
      <vt:variant>
        <vt:lpwstr>https://www.iso.org/publication/PUB100270.html</vt:lpwstr>
      </vt:variant>
      <vt:variant>
        <vt:lpwstr/>
      </vt:variant>
      <vt:variant>
        <vt:i4>7471231</vt:i4>
      </vt:variant>
      <vt:variant>
        <vt:i4>2507</vt:i4>
      </vt:variant>
      <vt:variant>
        <vt:i4>0</vt:i4>
      </vt:variant>
      <vt:variant>
        <vt:i4>5</vt:i4>
      </vt:variant>
      <vt:variant>
        <vt:lpwstr>https://www.iso.org/publication/PUB100269.html</vt:lpwstr>
      </vt:variant>
      <vt:variant>
        <vt:lpwstr/>
      </vt:variant>
      <vt:variant>
        <vt:i4>6029406</vt:i4>
      </vt:variant>
      <vt:variant>
        <vt:i4>2504</vt:i4>
      </vt:variant>
      <vt:variant>
        <vt:i4>0</vt:i4>
      </vt:variant>
      <vt:variant>
        <vt:i4>5</vt:i4>
      </vt:variant>
      <vt:variant>
        <vt:lpwstr>http://www.iso.org/directives</vt:lpwstr>
      </vt:variant>
      <vt:variant>
        <vt:lpwstr/>
      </vt:variant>
      <vt:variant>
        <vt:i4>2424959</vt:i4>
      </vt:variant>
      <vt:variant>
        <vt:i4>2501</vt:i4>
      </vt:variant>
      <vt:variant>
        <vt:i4>0</vt:i4>
      </vt:variant>
      <vt:variant>
        <vt:i4>5</vt:i4>
      </vt:variant>
      <vt:variant>
        <vt:lpwstr>http://www.iso.org/</vt:lpwstr>
      </vt:variant>
      <vt:variant>
        <vt:lpwstr/>
      </vt:variant>
      <vt:variant>
        <vt:i4>1572958</vt:i4>
      </vt:variant>
      <vt:variant>
        <vt:i4>2498</vt:i4>
      </vt:variant>
      <vt:variant>
        <vt:i4>0</vt:i4>
      </vt:variant>
      <vt:variant>
        <vt:i4>5</vt:i4>
      </vt:variant>
      <vt:variant>
        <vt:lpwstr>http://www.iso.org/foreword-info</vt:lpwstr>
      </vt:variant>
      <vt:variant>
        <vt:lpwstr/>
      </vt:variant>
      <vt:variant>
        <vt:i4>1507330</vt:i4>
      </vt:variant>
      <vt:variant>
        <vt:i4>2495</vt:i4>
      </vt:variant>
      <vt:variant>
        <vt:i4>0</vt:i4>
      </vt:variant>
      <vt:variant>
        <vt:i4>5</vt:i4>
      </vt:variant>
      <vt:variant>
        <vt:lpwstr>http://www.iso.org/iso/PUB100303.pdf</vt:lpwstr>
      </vt:variant>
      <vt:variant>
        <vt:lpwstr/>
      </vt:variant>
      <vt:variant>
        <vt:i4>6422647</vt:i4>
      </vt:variant>
      <vt:variant>
        <vt:i4>2492</vt:i4>
      </vt:variant>
      <vt:variant>
        <vt:i4>0</vt:i4>
      </vt:variant>
      <vt:variant>
        <vt:i4>5</vt:i4>
      </vt:variant>
      <vt:variant>
        <vt:lpwstr>https://tbtcode.iso.org/sites/wto-tbt/home.html</vt:lpwstr>
      </vt:variant>
      <vt:variant>
        <vt:lpwstr/>
      </vt:variant>
      <vt:variant>
        <vt:i4>1704052</vt:i4>
      </vt:variant>
      <vt:variant>
        <vt:i4>2489</vt:i4>
      </vt:variant>
      <vt:variant>
        <vt:i4>0</vt:i4>
      </vt:variant>
      <vt:variant>
        <vt:i4>5</vt:i4>
      </vt:variant>
      <vt:variant>
        <vt:lpwstr>https://www.wto.org/english/docs_e/legal_e/17-tbt_e.htm</vt:lpwstr>
      </vt:variant>
      <vt:variant>
        <vt:lpwstr>annexIII</vt:lpwstr>
      </vt:variant>
      <vt:variant>
        <vt:i4>6094915</vt:i4>
      </vt:variant>
      <vt:variant>
        <vt:i4>2486</vt:i4>
      </vt:variant>
      <vt:variant>
        <vt:i4>0</vt:i4>
      </vt:variant>
      <vt:variant>
        <vt:i4>5</vt:i4>
      </vt:variant>
      <vt:variant>
        <vt:lpwstr>http://www.wto.org/english/thewto_e/whatis_e/tif_e/org6_e.htm</vt:lpwstr>
      </vt:variant>
      <vt:variant>
        <vt:lpwstr/>
      </vt:variant>
      <vt:variant>
        <vt:i4>3538971</vt:i4>
      </vt:variant>
      <vt:variant>
        <vt:i4>2483</vt:i4>
      </vt:variant>
      <vt:variant>
        <vt:i4>0</vt:i4>
      </vt:variant>
      <vt:variant>
        <vt:i4>5</vt:i4>
      </vt:variant>
      <vt:variant>
        <vt:lpwstr>http://www.wto.org/english/docs_e/legal_e/final_e.htm</vt:lpwstr>
      </vt:variant>
      <vt:variant>
        <vt:lpwstr/>
      </vt:variant>
      <vt:variant>
        <vt:i4>6160407</vt:i4>
      </vt:variant>
      <vt:variant>
        <vt:i4>2480</vt:i4>
      </vt:variant>
      <vt:variant>
        <vt:i4>0</vt:i4>
      </vt:variant>
      <vt:variant>
        <vt:i4>5</vt:i4>
      </vt:variant>
      <vt:variant>
        <vt:lpwstr>https://www.wto.org/english/docs_e/legal_e/17-tbt.pdf</vt:lpwstr>
      </vt:variant>
      <vt:variant>
        <vt:lpwstr/>
      </vt:variant>
      <vt:variant>
        <vt:i4>8126534</vt:i4>
      </vt:variant>
      <vt:variant>
        <vt:i4>2477</vt:i4>
      </vt:variant>
      <vt:variant>
        <vt:i4>0</vt:i4>
      </vt:variant>
      <vt:variant>
        <vt:i4>5</vt:i4>
      </vt:variant>
      <vt:variant>
        <vt:lpwstr>http://www.standardsinfo.net/info/inttrade.html</vt:lpwstr>
      </vt:variant>
      <vt:variant>
        <vt:lpwstr>2</vt:lpwstr>
      </vt:variant>
      <vt:variant>
        <vt:i4>7733324</vt:i4>
      </vt:variant>
      <vt:variant>
        <vt:i4>2474</vt:i4>
      </vt:variant>
      <vt:variant>
        <vt:i4>0</vt:i4>
      </vt:variant>
      <vt:variant>
        <vt:i4>5</vt:i4>
      </vt:variant>
      <vt:variant>
        <vt:lpwstr>http://isotc.iso.org/livelink/livelink/fetch/-15620806/15620808/15623592/15768654/TMB_resolutions_-_2012_%28Resolution_1-148%29.pdf?nodeid=15768229&amp;vernum=-2</vt:lpwstr>
      </vt:variant>
      <vt:variant>
        <vt:lpwstr/>
      </vt:variant>
      <vt:variant>
        <vt:i4>2031640</vt:i4>
      </vt:variant>
      <vt:variant>
        <vt:i4>2471</vt:i4>
      </vt:variant>
      <vt:variant>
        <vt:i4>0</vt:i4>
      </vt:variant>
      <vt:variant>
        <vt:i4>5</vt:i4>
      </vt:variant>
      <vt:variant>
        <vt:lpwstr>https://www.iso.org/files/live/sites/isoorg/files/store/en/PUB100463.pdf</vt:lpwstr>
      </vt:variant>
      <vt:variant>
        <vt:lpwstr/>
      </vt:variant>
      <vt:variant>
        <vt:i4>7536743</vt:i4>
      </vt:variant>
      <vt:variant>
        <vt:i4>2468</vt:i4>
      </vt:variant>
      <vt:variant>
        <vt:i4>0</vt:i4>
      </vt:variant>
      <vt:variant>
        <vt:i4>5</vt:i4>
      </vt:variant>
      <vt:variant>
        <vt:lpwstr>https://isotc.iso.org/livelink/livelink?func=ll&amp;objId=16347818&amp;objAction=browse&amp;viewType=1</vt:lpwstr>
      </vt:variant>
      <vt:variant>
        <vt:lpwstr/>
      </vt:variant>
      <vt:variant>
        <vt:i4>7536743</vt:i4>
      </vt:variant>
      <vt:variant>
        <vt:i4>2465</vt:i4>
      </vt:variant>
      <vt:variant>
        <vt:i4>0</vt:i4>
      </vt:variant>
      <vt:variant>
        <vt:i4>5</vt:i4>
      </vt:variant>
      <vt:variant>
        <vt:lpwstr>https://isotc.iso.org/livelink/livelink?func=ll&amp;objId=16347818&amp;objAction=browse&amp;viewType=1</vt:lpwstr>
      </vt:variant>
      <vt:variant>
        <vt:lpwstr/>
      </vt:variant>
      <vt:variant>
        <vt:i4>7995464</vt:i4>
      </vt:variant>
      <vt:variant>
        <vt:i4>2456</vt:i4>
      </vt:variant>
      <vt:variant>
        <vt:i4>0</vt:i4>
      </vt:variant>
      <vt:variant>
        <vt:i4>5</vt:i4>
      </vt:variant>
      <vt:variant>
        <vt:lpwstr>mailto:tmb@iso.org</vt:lpwstr>
      </vt:variant>
      <vt:variant>
        <vt:lpwstr/>
      </vt:variant>
      <vt:variant>
        <vt:i4>4325458</vt:i4>
      </vt:variant>
      <vt:variant>
        <vt:i4>2453</vt:i4>
      </vt:variant>
      <vt:variant>
        <vt:i4>0</vt:i4>
      </vt:variant>
      <vt:variant>
        <vt:i4>5</vt:i4>
      </vt:variant>
      <vt:variant>
        <vt:lpwstr>http://www.iso.org/forms</vt:lpwstr>
      </vt:variant>
      <vt:variant>
        <vt:lpwstr/>
      </vt:variant>
      <vt:variant>
        <vt:i4>131161</vt:i4>
      </vt:variant>
      <vt:variant>
        <vt:i4>2450</vt:i4>
      </vt:variant>
      <vt:variant>
        <vt:i4>0</vt:i4>
      </vt:variant>
      <vt:variant>
        <vt:i4>5</vt:i4>
      </vt:variant>
      <vt:variant>
        <vt:lpwstr>http://www.iso.org/iso/standards_development/technical_committees/list_of_iso_technical_committees/iso_technical_committee.htm?commid=46126</vt:lpwstr>
      </vt:variant>
      <vt:variant>
        <vt:lpwstr/>
      </vt:variant>
      <vt:variant>
        <vt:i4>1376331</vt:i4>
      </vt:variant>
      <vt:variant>
        <vt:i4>2447</vt:i4>
      </vt:variant>
      <vt:variant>
        <vt:i4>0</vt:i4>
      </vt:variant>
      <vt:variant>
        <vt:i4>5</vt:i4>
      </vt:variant>
      <vt:variant>
        <vt:lpwstr>http://www.iso.org/tc145/sc3</vt:lpwstr>
      </vt:variant>
      <vt:variant>
        <vt:lpwstr/>
      </vt:variant>
      <vt:variant>
        <vt:i4>1310795</vt:i4>
      </vt:variant>
      <vt:variant>
        <vt:i4>2444</vt:i4>
      </vt:variant>
      <vt:variant>
        <vt:i4>0</vt:i4>
      </vt:variant>
      <vt:variant>
        <vt:i4>5</vt:i4>
      </vt:variant>
      <vt:variant>
        <vt:lpwstr>http://www.iso.org/tc145/sc2</vt:lpwstr>
      </vt:variant>
      <vt:variant>
        <vt:lpwstr/>
      </vt:variant>
      <vt:variant>
        <vt:i4>1507403</vt:i4>
      </vt:variant>
      <vt:variant>
        <vt:i4>2441</vt:i4>
      </vt:variant>
      <vt:variant>
        <vt:i4>0</vt:i4>
      </vt:variant>
      <vt:variant>
        <vt:i4>5</vt:i4>
      </vt:variant>
      <vt:variant>
        <vt:lpwstr>http://www.iso.org/tc145/sc1</vt:lpwstr>
      </vt:variant>
      <vt:variant>
        <vt:lpwstr/>
      </vt:variant>
      <vt:variant>
        <vt:i4>4128819</vt:i4>
      </vt:variant>
      <vt:variant>
        <vt:i4>2438</vt:i4>
      </vt:variant>
      <vt:variant>
        <vt:i4>0</vt:i4>
      </vt:variant>
      <vt:variant>
        <vt:i4>5</vt:i4>
      </vt:variant>
      <vt:variant>
        <vt:lpwstr>http://isotc.iso.org/livelink/livelink/fetch/2000/2122/4230450/4230458/02__Guidelines_for_the_implementation_of_the_Agreement_on_Technical_Cooperation_between_ISO_and_CEN_%28the_Vienna_Agreement%29_6th_ed._Jan_2014.pdf?nodeid=4230689&amp;vernum=-2</vt:lpwstr>
      </vt:variant>
      <vt:variant>
        <vt:lpwstr/>
      </vt:variant>
      <vt:variant>
        <vt:i4>4653136</vt:i4>
      </vt:variant>
      <vt:variant>
        <vt:i4>2435</vt:i4>
      </vt:variant>
      <vt:variant>
        <vt:i4>0</vt:i4>
      </vt:variant>
      <vt:variant>
        <vt:i4>5</vt:i4>
      </vt:variant>
      <vt:variant>
        <vt:lpwstr>http://www.iso.org/bp</vt:lpwstr>
      </vt:variant>
      <vt:variant>
        <vt:lpwstr/>
      </vt:variant>
      <vt:variant>
        <vt:i4>7995464</vt:i4>
      </vt:variant>
      <vt:variant>
        <vt:i4>2432</vt:i4>
      </vt:variant>
      <vt:variant>
        <vt:i4>0</vt:i4>
      </vt:variant>
      <vt:variant>
        <vt:i4>5</vt:i4>
      </vt:variant>
      <vt:variant>
        <vt:lpwstr>mailto:tmb@iso.org</vt:lpwstr>
      </vt:variant>
      <vt:variant>
        <vt:lpwstr/>
      </vt:variant>
      <vt:variant>
        <vt:i4>4325458</vt:i4>
      </vt:variant>
      <vt:variant>
        <vt:i4>2429</vt:i4>
      </vt:variant>
      <vt:variant>
        <vt:i4>0</vt:i4>
      </vt:variant>
      <vt:variant>
        <vt:i4>5</vt:i4>
      </vt:variant>
      <vt:variant>
        <vt:lpwstr>http://www.iso.org/forms</vt:lpwstr>
      </vt:variant>
      <vt:variant>
        <vt:lpwstr/>
      </vt:variant>
      <vt:variant>
        <vt:i4>4653136</vt:i4>
      </vt:variant>
      <vt:variant>
        <vt:i4>2426</vt:i4>
      </vt:variant>
      <vt:variant>
        <vt:i4>0</vt:i4>
      </vt:variant>
      <vt:variant>
        <vt:i4>5</vt:i4>
      </vt:variant>
      <vt:variant>
        <vt:lpwstr>http://www.iso.org/bp</vt:lpwstr>
      </vt:variant>
      <vt:variant>
        <vt:lpwstr/>
      </vt:variant>
      <vt:variant>
        <vt:i4>983100</vt:i4>
      </vt:variant>
      <vt:variant>
        <vt:i4>2423</vt:i4>
      </vt:variant>
      <vt:variant>
        <vt:i4>0</vt:i4>
      </vt:variant>
      <vt:variant>
        <vt:i4>5</vt:i4>
      </vt:variant>
      <vt:variant>
        <vt:lpwstr>https://isotc.iso.org/livelink/livelink/fetch/2000/2122/15507012/20094274/ISO_Code_of_Conduct_-_Complaints_Handling_Guidance_Process_2020.pdf?nodeid=21068087&amp;vernum=-2</vt:lpwstr>
      </vt:variant>
      <vt:variant>
        <vt:lpwstr/>
      </vt:variant>
      <vt:variant>
        <vt:i4>4718601</vt:i4>
      </vt:variant>
      <vt:variant>
        <vt:i4>2420</vt:i4>
      </vt:variant>
      <vt:variant>
        <vt:i4>0</vt:i4>
      </vt:variant>
      <vt:variant>
        <vt:i4>5</vt:i4>
      </vt:variant>
      <vt:variant>
        <vt:lpwstr>https://isotc.iso.org/livelink/livelink/fetch/2000/2122/15507012/20094274/suggestions_for_implementation_of_the_iso_code_of_conduct.pdf?nodeid=21200847&amp;vernum=-2</vt:lpwstr>
      </vt:variant>
      <vt:variant>
        <vt:lpwstr/>
      </vt:variant>
      <vt:variant>
        <vt:i4>8192112</vt:i4>
      </vt:variant>
      <vt:variant>
        <vt:i4>2417</vt:i4>
      </vt:variant>
      <vt:variant>
        <vt:i4>0</vt:i4>
      </vt:variant>
      <vt:variant>
        <vt:i4>5</vt:i4>
      </vt:variant>
      <vt:variant>
        <vt:lpwstr>https://www.iso.org/publication/PUB100397.html</vt:lpwstr>
      </vt:variant>
      <vt:variant>
        <vt:lpwstr/>
      </vt:variant>
      <vt:variant>
        <vt:i4>2424959</vt:i4>
      </vt:variant>
      <vt:variant>
        <vt:i4>2414</vt:i4>
      </vt:variant>
      <vt:variant>
        <vt:i4>0</vt:i4>
      </vt:variant>
      <vt:variant>
        <vt:i4>5</vt:i4>
      </vt:variant>
      <vt:variant>
        <vt:lpwstr>http://www.iso.org/</vt:lpwstr>
      </vt:variant>
      <vt:variant>
        <vt:lpwstr/>
      </vt:variant>
      <vt:variant>
        <vt:i4>917535</vt:i4>
      </vt:variant>
      <vt:variant>
        <vt:i4>2411</vt:i4>
      </vt:variant>
      <vt:variant>
        <vt:i4>0</vt:i4>
      </vt:variant>
      <vt:variant>
        <vt:i4>5</vt:i4>
      </vt:variant>
      <vt:variant>
        <vt:lpwstr>http://www.iso.org/iso/home/standards_development/governance_of_technical_work.htm</vt:lpwstr>
      </vt:variant>
      <vt:variant>
        <vt:lpwstr/>
      </vt:variant>
      <vt:variant>
        <vt:i4>6684721</vt:i4>
      </vt:variant>
      <vt:variant>
        <vt:i4>2408</vt:i4>
      </vt:variant>
      <vt:variant>
        <vt:i4>0</vt:i4>
      </vt:variant>
      <vt:variant>
        <vt:i4>5</vt:i4>
      </vt:variant>
      <vt:variant>
        <vt:lpwstr>https://www.iec.ch/basecamp/iec-code-conduct-technical-work</vt:lpwstr>
      </vt:variant>
      <vt:variant>
        <vt:lpwstr/>
      </vt:variant>
      <vt:variant>
        <vt:i4>3801190</vt:i4>
      </vt:variant>
      <vt:variant>
        <vt:i4>2405</vt:i4>
      </vt:variant>
      <vt:variant>
        <vt:i4>0</vt:i4>
      </vt:variant>
      <vt:variant>
        <vt:i4>5</vt:i4>
      </vt:variant>
      <vt:variant>
        <vt:lpwstr>http://www.iso.org/iso/standards_development/governance_of_technical_work.htm</vt:lpwstr>
      </vt:variant>
      <vt:variant>
        <vt:lpwstr/>
      </vt:variant>
      <vt:variant>
        <vt:i4>5701708</vt:i4>
      </vt:variant>
      <vt:variant>
        <vt:i4>2369</vt:i4>
      </vt:variant>
      <vt:variant>
        <vt:i4>0</vt:i4>
      </vt:variant>
      <vt:variant>
        <vt:i4>5</vt:i4>
      </vt:variant>
      <vt:variant>
        <vt:lpwstr>https://www.iec.ch/members_experts/tools/patents/patent_policy.htm</vt:lpwstr>
      </vt:variant>
      <vt:variant>
        <vt:lpwstr/>
      </vt:variant>
      <vt:variant>
        <vt:i4>1507392</vt:i4>
      </vt:variant>
      <vt:variant>
        <vt:i4>2366</vt:i4>
      </vt:variant>
      <vt:variant>
        <vt:i4>0</vt:i4>
      </vt:variant>
      <vt:variant>
        <vt:i4>5</vt:i4>
      </vt:variant>
      <vt:variant>
        <vt:lpwstr>http://www.iso.org/iso/home/standards_development/governance_of_technical_work/patents.htm</vt:lpwstr>
      </vt:variant>
      <vt:variant>
        <vt:lpwstr/>
      </vt:variant>
      <vt:variant>
        <vt:i4>1310789</vt:i4>
      </vt:variant>
      <vt:variant>
        <vt:i4>2264</vt:i4>
      </vt:variant>
      <vt:variant>
        <vt:i4>0</vt:i4>
      </vt:variant>
      <vt:variant>
        <vt:i4>5</vt:i4>
      </vt:variant>
      <vt:variant>
        <vt:lpwstr>https://www.iso.org/sites/policy/</vt:lpwstr>
      </vt:variant>
      <vt:variant>
        <vt:lpwstr/>
      </vt:variant>
      <vt:variant>
        <vt:i4>2097214</vt:i4>
      </vt:variant>
      <vt:variant>
        <vt:i4>2261</vt:i4>
      </vt:variant>
      <vt:variant>
        <vt:i4>0</vt:i4>
      </vt:variant>
      <vt:variant>
        <vt:i4>5</vt:i4>
      </vt:variant>
      <vt:variant>
        <vt:lpwstr>https://eur01.safelinks.protection.outlook.com/?url=https%3A%2F%2Fwww.iso.org%2Fpublication%2FPUB100358.html&amp;data=04%7C01%7CBAUDETS%40iso.org%7C387194958d194378b33808d8fe69fd96%7C8543418a200d4d6b88c979fb0b651354%7C0%7C0%7C637539078471950125%7CUnknown%7CTWFpbGZsb3d8eyJWIjoiMC4wLjAwMDAiLCJQIjoiV2luMzIiLCJBTiI6Ik1haWwiLCJXVCI6Mn0%3D%7C1000&amp;sdata=05MQYtxlB0OmV1hJN21wGyxUlWRbHNJqyPchNQhW804%3D&amp;reserved=0</vt:lpwstr>
      </vt:variant>
      <vt:variant>
        <vt:lpwstr/>
      </vt:variant>
      <vt:variant>
        <vt:i4>917535</vt:i4>
      </vt:variant>
      <vt:variant>
        <vt:i4>2258</vt:i4>
      </vt:variant>
      <vt:variant>
        <vt:i4>0</vt:i4>
      </vt:variant>
      <vt:variant>
        <vt:i4>5</vt:i4>
      </vt:variant>
      <vt:variant>
        <vt:lpwstr>http://www.iso.org/iso/home/standards_development/governance_of_technical_work.htm</vt:lpwstr>
      </vt:variant>
      <vt:variant>
        <vt:lpwstr/>
      </vt:variant>
      <vt:variant>
        <vt:i4>8192102</vt:i4>
      </vt:variant>
      <vt:variant>
        <vt:i4>2255</vt:i4>
      </vt:variant>
      <vt:variant>
        <vt:i4>0</vt:i4>
      </vt:variant>
      <vt:variant>
        <vt:i4>5</vt:i4>
      </vt:variant>
      <vt:variant>
        <vt:lpwstr>http://www.iec.ch/members_experts/refdocs/ac_cl/AC_200817e_AC.pdf</vt:lpwstr>
      </vt:variant>
      <vt:variant>
        <vt:lpwstr/>
      </vt:variant>
      <vt:variant>
        <vt:i4>5963861</vt:i4>
      </vt:variant>
      <vt:variant>
        <vt:i4>2036</vt:i4>
      </vt:variant>
      <vt:variant>
        <vt:i4>0</vt:i4>
      </vt:variant>
      <vt:variant>
        <vt:i4>5</vt:i4>
      </vt:variant>
      <vt:variant>
        <vt:lpwstr>http://isotc.iso.org/livelink/livelink/fetch/-15620806/15620808/15623592/17856067/Guidelines_for_remote_participation_in_committee_meeetings_September_2016.pdf?nodeid=17857546&amp;vernum=-2</vt:lpwstr>
      </vt:variant>
      <vt:variant>
        <vt:lpwstr/>
      </vt:variant>
      <vt:variant>
        <vt:i4>4587613</vt:i4>
      </vt:variant>
      <vt:variant>
        <vt:i4>1988</vt:i4>
      </vt:variant>
      <vt:variant>
        <vt:i4>0</vt:i4>
      </vt:variant>
      <vt:variant>
        <vt:i4>5</vt:i4>
      </vt:variant>
      <vt:variant>
        <vt:lpwstr>http://www.iec.ch/members_experts/refdocs/iec/IEC_Meeting_Guide_2012.pdf</vt:lpwstr>
      </vt:variant>
      <vt:variant>
        <vt:lpwstr/>
      </vt:variant>
      <vt:variant>
        <vt:i4>2228278</vt:i4>
      </vt:variant>
      <vt:variant>
        <vt:i4>1511</vt:i4>
      </vt:variant>
      <vt:variant>
        <vt:i4>0</vt:i4>
      </vt:variant>
      <vt:variant>
        <vt:i4>5</vt:i4>
      </vt:variant>
      <vt:variant>
        <vt:lpwstr>https://eur01.safelinks.protection.outlook.com/?url=https%3A%2F%2Fwww.iso.org%2Fpublication%2FPUB100270.html&amp;data=04%7C01%7CBAUDETS%40iso.org%7C387194958d194378b33808d8fe69fd96%7C8543418a200d4d6b88c979fb0b651354%7C0%7C0%7C637539078471940134%7CUnknown%7CTWFpbGZsb3d8eyJWIjoiMC4wLjAwMDAiLCJQIjoiV2luMzIiLCJBTiI6Ik1haWwiLCJXVCI6Mn0%3D%7C1000&amp;sdata=KFKU5nN3LHqxWfkVCewvZ%2FKUoNwiVK0e6puNOal89r0%3D&amp;reserved=0</vt:lpwstr>
      </vt:variant>
      <vt:variant>
        <vt:lpwstr/>
      </vt:variant>
      <vt:variant>
        <vt:i4>2228278</vt:i4>
      </vt:variant>
      <vt:variant>
        <vt:i4>1508</vt:i4>
      </vt:variant>
      <vt:variant>
        <vt:i4>0</vt:i4>
      </vt:variant>
      <vt:variant>
        <vt:i4>5</vt:i4>
      </vt:variant>
      <vt:variant>
        <vt:lpwstr>https://eur01.safelinks.protection.outlook.com/?url=https%3A%2F%2Fwww.iso.org%2Fpublication%2FPUB100270.html&amp;data=04%7C01%7CBAUDETS%40iso.org%7C387194958d194378b33808d8fe69fd96%7C8543418a200d4d6b88c979fb0b651354%7C0%7C0%7C637539078471940134%7CUnknown%7CTWFpbGZsb3d8eyJWIjoiMC4wLjAwMDAiLCJQIjoiV2luMzIiLCJBTiI6Ik1haWwiLCJXVCI6Mn0%3D%7C1000&amp;sdata=KFKU5nN3LHqxWfkVCewvZ%2FKUoNwiVK0e6puNOal89r0%3D&amp;reserved=0</vt:lpwstr>
      </vt:variant>
      <vt:variant>
        <vt:lpwstr/>
      </vt:variant>
      <vt:variant>
        <vt:i4>458874</vt:i4>
      </vt:variant>
      <vt:variant>
        <vt:i4>1502</vt:i4>
      </vt:variant>
      <vt:variant>
        <vt:i4>0</vt:i4>
      </vt:variant>
      <vt:variant>
        <vt:i4>5</vt:i4>
      </vt:variant>
      <vt:variant>
        <vt:lpwstr>https://www.iec.ch/standardsdev/resources/forms_templates/</vt:lpwstr>
      </vt:variant>
      <vt:variant>
        <vt:lpwstr/>
      </vt:variant>
      <vt:variant>
        <vt:i4>5505027</vt:i4>
      </vt:variant>
      <vt:variant>
        <vt:i4>1499</vt:i4>
      </vt:variant>
      <vt:variant>
        <vt:i4>0</vt:i4>
      </vt:variant>
      <vt:variant>
        <vt:i4>5</vt:i4>
      </vt:variant>
      <vt:variant>
        <vt:lpwstr>http://isotc.iso.org/livelink/livelink/Open/19409988</vt:lpwstr>
      </vt:variant>
      <vt:variant>
        <vt:lpwstr/>
      </vt:variant>
      <vt:variant>
        <vt:i4>5242912</vt:i4>
      </vt:variant>
      <vt:variant>
        <vt:i4>1214</vt:i4>
      </vt:variant>
      <vt:variant>
        <vt:i4>0</vt:i4>
      </vt:variant>
      <vt:variant>
        <vt:i4>5</vt:i4>
      </vt:variant>
      <vt:variant>
        <vt:lpwstr>https://eur01.safelinks.protection.outlook.com/?url=https%3A%2F%2Fwww.iec.ch%2Fstandardsdev%2Fresources%2Fforms_templates%2F&amp;data=04%7C01%7CBAUDETS%40iso.org%7C387194958d194378b33808d8fe69fd96%7C8543418a200d4d6b88c979fb0b651354%7C0%7C0%7C637539078471930137%7CUnknown%7CTWFpbGZsb3d8eyJWIjoiMC4wLjAwMDAiLCJQIjoiV2luMzIiLCJBTiI6Ik1haWwiLCJXVCI6Mn0%3D%7C1000&amp;sdata=D6VTMOmGiWz2NndWarcyQYsRAVi7A%2B7r53fnPGWOjvs%3D&amp;reserved=0</vt:lpwstr>
      </vt:variant>
      <vt:variant>
        <vt:lpwstr/>
      </vt:variant>
      <vt:variant>
        <vt:i4>4063353</vt:i4>
      </vt:variant>
      <vt:variant>
        <vt:i4>1148</vt:i4>
      </vt:variant>
      <vt:variant>
        <vt:i4>0</vt:i4>
      </vt:variant>
      <vt:variant>
        <vt:i4>5</vt:i4>
      </vt:variant>
      <vt:variant>
        <vt:lpwstr>http://www.iec.ch/dyn/www/f?p=103:47:0::::FSP_ORG_ID,FSP_LANG_ID:3228,25</vt:lpwstr>
      </vt:variant>
      <vt:variant>
        <vt:lpwstr/>
      </vt:variant>
      <vt:variant>
        <vt:i4>8126513</vt:i4>
      </vt:variant>
      <vt:variant>
        <vt:i4>1145</vt:i4>
      </vt:variant>
      <vt:variant>
        <vt:i4>0</vt:i4>
      </vt:variant>
      <vt:variant>
        <vt:i4>5</vt:i4>
      </vt:variant>
      <vt:variant>
        <vt:lpwstr>https://www.iso.org/committee/4882545.html</vt:lpwstr>
      </vt:variant>
      <vt:variant>
        <vt:lpwstr/>
      </vt:variant>
      <vt:variant>
        <vt:i4>4915220</vt:i4>
      </vt:variant>
      <vt:variant>
        <vt:i4>1139</vt:i4>
      </vt:variant>
      <vt:variant>
        <vt:i4>0</vt:i4>
      </vt:variant>
      <vt:variant>
        <vt:i4>5</vt:i4>
      </vt:variant>
      <vt:variant>
        <vt:lpwstr>http://isotc.iso.org/livelink/livelink?func=ll&amp;objId=8389141&amp;objAction=browse&amp;viewType=1</vt:lpwstr>
      </vt:variant>
      <vt:variant>
        <vt:lpwstr/>
      </vt:variant>
      <vt:variant>
        <vt:i4>5308445</vt:i4>
      </vt:variant>
      <vt:variant>
        <vt:i4>1136</vt:i4>
      </vt:variant>
      <vt:variant>
        <vt:i4>0</vt:i4>
      </vt:variant>
      <vt:variant>
        <vt:i4>5</vt:i4>
      </vt:variant>
      <vt:variant>
        <vt:lpwstr>http://www.jtc1.org/</vt:lpwstr>
      </vt:variant>
      <vt:variant>
        <vt:lpwstr/>
      </vt:variant>
      <vt:variant>
        <vt:i4>4980857</vt:i4>
      </vt:variant>
      <vt:variant>
        <vt:i4>1133</vt:i4>
      </vt:variant>
      <vt:variant>
        <vt:i4>0</vt:i4>
      </vt:variant>
      <vt:variant>
        <vt:i4>5</vt:i4>
      </vt:variant>
      <vt:variant>
        <vt:lpwstr>http://www.iec.ch/members_experts/refdocs/</vt:lpwstr>
      </vt:variant>
      <vt:variant>
        <vt:lpwstr/>
      </vt:variant>
      <vt:variant>
        <vt:i4>3080252</vt:i4>
      </vt:variant>
      <vt:variant>
        <vt:i4>1130</vt:i4>
      </vt:variant>
      <vt:variant>
        <vt:i4>0</vt:i4>
      </vt:variant>
      <vt:variant>
        <vt:i4>5</vt:i4>
      </vt:variant>
      <vt:variant>
        <vt:lpwstr>http://www.iso.org/iso/standards_development/processes_and_procedures/iso_iec_directives_and_iso_supplement.htm</vt:lpwstr>
      </vt:variant>
      <vt:variant>
        <vt:lpwstr/>
      </vt:variant>
      <vt:variant>
        <vt:i4>6029406</vt:i4>
      </vt:variant>
      <vt:variant>
        <vt:i4>1127</vt:i4>
      </vt:variant>
      <vt:variant>
        <vt:i4>0</vt:i4>
      </vt:variant>
      <vt:variant>
        <vt:i4>5</vt:i4>
      </vt:variant>
      <vt:variant>
        <vt:lpwstr>http://www.iso.org/directives</vt:lpwstr>
      </vt:variant>
      <vt:variant>
        <vt:lpwstr/>
      </vt:variant>
      <vt:variant>
        <vt:i4>6815842</vt:i4>
      </vt:variant>
      <vt:variant>
        <vt:i4>1124</vt:i4>
      </vt:variant>
      <vt:variant>
        <vt:i4>0</vt:i4>
      </vt:variant>
      <vt:variant>
        <vt:i4>5</vt:i4>
      </vt:variant>
      <vt:variant>
        <vt:lpwstr>http://isotc.iso.org/livelink/livelink/open/jtc1supplement</vt:lpwstr>
      </vt:variant>
      <vt:variant>
        <vt:lpwstr/>
      </vt:variant>
      <vt:variant>
        <vt:i4>4128819</vt:i4>
      </vt:variant>
      <vt:variant>
        <vt:i4>1121</vt:i4>
      </vt:variant>
      <vt:variant>
        <vt:i4>0</vt:i4>
      </vt:variant>
      <vt:variant>
        <vt:i4>5</vt:i4>
      </vt:variant>
      <vt:variant>
        <vt:lpwstr>http://isotc.iso.org/livelink/livelink/fetch/2000/2122/4230450/4230458/02__Guidelines_for_the_implementation_of_the_Agreement_on_Technical_Cooperation_between_ISO_and_CEN_%28the_Vienna_Agreement%29_6th_ed._Jan_2014.pdf?nodeid=4230689&amp;vernum=-2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2022-05-02T11:46:00Z</dcterms:created>
  <dcterms:modified xsi:type="dcterms:W3CDTF">2022-05-02T16:34:00Z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0x010100BB8C15DBB2899F4E82E9EF2FB1A50C29</vt:lpwstr>
  </property>
  <property fmtid="{D5CDD505-2E9C-101B-9397-08002B2CF9AE}" pid="3" name="x_t">
    <vt:bool>true</vt:bool>
  </property>
  <property fmtid="{D5CDD505-2E9C-101B-9397-08002B2CF9AE}" pid="4" name="IsMyDocuments">
    <vt:lpwstr>1</vt:lpwstr>
  </property>
</Properties>
</file>